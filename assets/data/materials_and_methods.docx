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08FD7" w14:textId="1C13D32C" w:rsidR="003722FA" w:rsidRPr="00EA49BB" w:rsidDel="00EA49BB" w:rsidRDefault="003722FA" w:rsidP="00EA49BB">
      <w:pPr>
        <w:spacing w:line="360" w:lineRule="auto"/>
        <w:contextualSpacing/>
        <w:outlineLvl w:val="0"/>
        <w:rPr>
          <w:ins w:id="0" w:author="Baker, Gregory Joseph" w:date="2018-11-21T08:46:00Z"/>
          <w:del w:id="1" w:author="Microsoft Office User" w:date="2018-11-26T15:30:00Z"/>
          <w:rFonts w:ascii="Times New Roman Bold" w:hAnsi="Times New Roman Bold"/>
          <w:b/>
          <w:bCs/>
          <w:spacing w:val="-8"/>
          <w:sz w:val="32"/>
          <w:szCs w:val="32"/>
          <w:rPrChange w:id="2" w:author="Microsoft Office User" w:date="2018-11-26T15:34:00Z">
            <w:rPr>
              <w:ins w:id="3" w:author="Baker, Gregory Joseph" w:date="2018-11-21T08:46:00Z"/>
              <w:del w:id="4" w:author="Microsoft Office User" w:date="2018-11-26T15:30:00Z"/>
              <w:rFonts w:ascii="Times New Roman Bold" w:hAnsi="Times New Roman Bold"/>
              <w:b/>
              <w:bCs/>
              <w:spacing w:val="-8"/>
              <w:sz w:val="32"/>
              <w:szCs w:val="32"/>
            </w:rPr>
          </w:rPrChange>
        </w:rPr>
        <w:pPrChange w:id="5" w:author="Microsoft Office User" w:date="2018-11-26T15:34:00Z">
          <w:pPr>
            <w:spacing w:line="360" w:lineRule="auto"/>
            <w:contextualSpacing/>
            <w:outlineLvl w:val="0"/>
          </w:pPr>
        </w:pPrChange>
      </w:pPr>
      <w:ins w:id="6" w:author="Baker, Gregory Joseph" w:date="2018-11-21T08:46:00Z">
        <w:del w:id="7" w:author="Microsoft Office User" w:date="2018-11-26T15:30:00Z">
          <w:r w:rsidRPr="002714D7" w:rsidDel="00EA49BB">
            <w:rPr>
              <w:rFonts w:ascii="Times New Roman Bold" w:hAnsi="Times New Roman Bold"/>
              <w:b/>
              <w:bCs/>
              <w:spacing w:val="-8"/>
              <w:sz w:val="32"/>
              <w:szCs w:val="32"/>
            </w:rPr>
            <w:delText>Systemic lymphoid architecture response assessment (SYLARAS):</w:delText>
          </w:r>
        </w:del>
      </w:ins>
    </w:p>
    <w:p w14:paraId="7CAAE5D9" w14:textId="6A07A59F" w:rsidR="003722FA" w:rsidRPr="00EA49BB" w:rsidDel="00EA49BB" w:rsidRDefault="003722FA" w:rsidP="00EA49BB">
      <w:pPr>
        <w:spacing w:line="360" w:lineRule="auto"/>
        <w:contextualSpacing/>
        <w:outlineLvl w:val="0"/>
        <w:rPr>
          <w:ins w:id="8" w:author="Baker, Gregory Joseph" w:date="2018-11-21T08:46:00Z"/>
          <w:del w:id="9" w:author="Microsoft Office User" w:date="2018-11-26T15:30:00Z"/>
          <w:rFonts w:ascii="Times New Roman Bold" w:hAnsi="Times New Roman Bold"/>
          <w:b/>
          <w:bCs/>
          <w:spacing w:val="-8"/>
          <w:sz w:val="32"/>
          <w:szCs w:val="32"/>
          <w:rPrChange w:id="10" w:author="Microsoft Office User" w:date="2018-11-26T15:34:00Z">
            <w:rPr>
              <w:ins w:id="11" w:author="Baker, Gregory Joseph" w:date="2018-11-21T08:46:00Z"/>
              <w:del w:id="12" w:author="Microsoft Office User" w:date="2018-11-26T15:30:00Z"/>
              <w:rFonts w:ascii="Times New Roman Bold" w:hAnsi="Times New Roman Bold"/>
              <w:b/>
              <w:bCs/>
              <w:spacing w:val="-8"/>
              <w:sz w:val="32"/>
              <w:szCs w:val="32"/>
            </w:rPr>
          </w:rPrChange>
        </w:rPr>
        <w:pPrChange w:id="13" w:author="Microsoft Office User" w:date="2018-11-26T15:34:00Z">
          <w:pPr>
            <w:spacing w:line="360" w:lineRule="auto"/>
            <w:contextualSpacing/>
            <w:outlineLvl w:val="0"/>
          </w:pPr>
        </w:pPrChange>
      </w:pPr>
      <w:ins w:id="14" w:author="Baker, Gregory Joseph" w:date="2018-11-21T08:46:00Z">
        <w:del w:id="15" w:author="Microsoft Office User" w:date="2018-11-26T15:30:00Z">
          <w:r w:rsidRPr="00EA49BB" w:rsidDel="00EA49BB">
            <w:rPr>
              <w:rFonts w:ascii="Times New Roman Bold" w:hAnsi="Times New Roman Bold"/>
              <w:b/>
              <w:bCs/>
              <w:spacing w:val="-8"/>
              <w:sz w:val="32"/>
              <w:szCs w:val="32"/>
              <w:rPrChange w:id="16" w:author="Microsoft Office User" w:date="2018-11-26T15:34:00Z">
                <w:rPr>
                  <w:rFonts w:ascii="Times New Roman Bold" w:hAnsi="Times New Roman Bold"/>
                  <w:b/>
                  <w:bCs/>
                  <w:spacing w:val="-8"/>
                  <w:sz w:val="32"/>
                  <w:szCs w:val="32"/>
                </w:rPr>
              </w:rPrChange>
            </w:rPr>
            <w:delText>A computational tool for discovery-based immunophenotyping</w:delText>
          </w:r>
        </w:del>
      </w:ins>
    </w:p>
    <w:p w14:paraId="36EBE3B9" w14:textId="546A6301" w:rsidR="00431E22" w:rsidRPr="00EA49BB" w:rsidDel="00EA49BB" w:rsidRDefault="001B1BAC" w:rsidP="00EA49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contextualSpacing/>
        <w:outlineLvl w:val="0"/>
        <w:rPr>
          <w:del w:id="17" w:author="Microsoft Office User" w:date="2018-11-26T15:30:00Z"/>
          <w:rFonts w:ascii="Times New Roman Bold" w:hAnsi="Times New Roman Bold"/>
          <w:b/>
          <w:bCs/>
          <w:spacing w:val="-8"/>
          <w:sz w:val="32"/>
          <w:szCs w:val="32"/>
          <w:rPrChange w:id="18" w:author="Microsoft Office User" w:date="2018-11-26T15:34:00Z">
            <w:rPr>
              <w:del w:id="19" w:author="Microsoft Office User" w:date="2018-11-26T15:30:00Z"/>
              <w:b/>
              <w:bCs/>
              <w:spacing w:val="-10"/>
            </w:rPr>
          </w:rPrChange>
        </w:rPr>
        <w:pPrChange w:id="20" w:author="Microsoft Office User" w:date="2018-11-26T15:34: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contextualSpacing/>
            <w:outlineLvl w:val="0"/>
          </w:pPr>
        </w:pPrChange>
      </w:pPr>
      <w:del w:id="21" w:author="Microsoft Office User" w:date="2018-11-26T15:30:00Z">
        <w:r w:rsidRPr="00EA49BB" w:rsidDel="00EA49BB">
          <w:rPr>
            <w:rFonts w:ascii="Times New Roman Bold" w:hAnsi="Times New Roman Bold"/>
            <w:b/>
            <w:bCs/>
            <w:spacing w:val="-8"/>
            <w:sz w:val="32"/>
            <w:szCs w:val="32"/>
            <w:rPrChange w:id="22" w:author="Microsoft Office User" w:date="2018-11-26T15:34:00Z">
              <w:rPr>
                <w:b/>
                <w:bCs/>
                <w:spacing w:val="-10"/>
              </w:rPr>
            </w:rPrChange>
          </w:rPr>
          <w:delText xml:space="preserve">CD45R/B220 </w:delText>
        </w:r>
        <w:r w:rsidR="00D576BE" w:rsidRPr="00EA49BB" w:rsidDel="00EA49BB">
          <w:rPr>
            <w:rFonts w:ascii="Times New Roman Bold" w:hAnsi="Times New Roman Bold"/>
            <w:b/>
            <w:bCs/>
            <w:spacing w:val="-8"/>
            <w:sz w:val="32"/>
            <w:szCs w:val="32"/>
            <w:rPrChange w:id="23" w:author="Microsoft Office User" w:date="2018-11-26T15:34:00Z">
              <w:rPr>
                <w:b/>
                <w:bCs/>
                <w:spacing w:val="-10"/>
              </w:rPr>
            </w:rPrChange>
          </w:rPr>
          <w:delText>define</w:delText>
        </w:r>
        <w:r w:rsidR="00586B60" w:rsidRPr="00EA49BB" w:rsidDel="00EA49BB">
          <w:rPr>
            <w:rFonts w:ascii="Times New Roman Bold" w:hAnsi="Times New Roman Bold"/>
            <w:b/>
            <w:bCs/>
            <w:spacing w:val="-8"/>
            <w:sz w:val="32"/>
            <w:szCs w:val="32"/>
            <w:rPrChange w:id="24" w:author="Microsoft Office User" w:date="2018-11-26T15:34:00Z">
              <w:rPr>
                <w:b/>
                <w:bCs/>
                <w:spacing w:val="-10"/>
              </w:rPr>
            </w:rPrChange>
          </w:rPr>
          <w:delText>s</w:delText>
        </w:r>
        <w:r w:rsidR="00D576BE" w:rsidRPr="00EA49BB" w:rsidDel="00EA49BB">
          <w:rPr>
            <w:rFonts w:ascii="Times New Roman Bold" w:hAnsi="Times New Roman Bold"/>
            <w:b/>
            <w:bCs/>
            <w:spacing w:val="-8"/>
            <w:sz w:val="32"/>
            <w:szCs w:val="32"/>
            <w:rPrChange w:id="25" w:author="Microsoft Office User" w:date="2018-11-26T15:34:00Z">
              <w:rPr>
                <w:b/>
                <w:bCs/>
                <w:spacing w:val="-10"/>
              </w:rPr>
            </w:rPrChange>
          </w:rPr>
          <w:delText xml:space="preserve"> </w:delText>
        </w:r>
        <w:r w:rsidRPr="00EA49BB" w:rsidDel="00EA49BB">
          <w:rPr>
            <w:rFonts w:ascii="Times New Roman Bold" w:hAnsi="Times New Roman Bold"/>
            <w:b/>
            <w:bCs/>
            <w:spacing w:val="-8"/>
            <w:sz w:val="32"/>
            <w:szCs w:val="32"/>
            <w:rPrChange w:id="26" w:author="Microsoft Office User" w:date="2018-11-26T15:34:00Z">
              <w:rPr>
                <w:b/>
                <w:bCs/>
                <w:spacing w:val="-10"/>
              </w:rPr>
            </w:rPrChange>
          </w:rPr>
          <w:delText xml:space="preserve">a </w:delText>
        </w:r>
        <w:r w:rsidR="00407A64" w:rsidRPr="00EA49BB" w:rsidDel="00EA49BB">
          <w:rPr>
            <w:rFonts w:ascii="Times New Roman Bold" w:hAnsi="Times New Roman Bold"/>
            <w:b/>
            <w:bCs/>
            <w:spacing w:val="-8"/>
            <w:sz w:val="32"/>
            <w:szCs w:val="32"/>
            <w:rPrChange w:id="27" w:author="Microsoft Office User" w:date="2018-11-26T15:34:00Z">
              <w:rPr>
                <w:b/>
                <w:bCs/>
                <w:spacing w:val="-10"/>
              </w:rPr>
            </w:rPrChange>
          </w:rPr>
          <w:delText xml:space="preserve">cytotoxic T </w:delText>
        </w:r>
        <w:r w:rsidRPr="00EA49BB" w:rsidDel="00EA49BB">
          <w:rPr>
            <w:rFonts w:ascii="Times New Roman Bold" w:hAnsi="Times New Roman Bold"/>
            <w:b/>
            <w:bCs/>
            <w:spacing w:val="-8"/>
            <w:sz w:val="32"/>
            <w:szCs w:val="32"/>
            <w:rPrChange w:id="28" w:author="Microsoft Office User" w:date="2018-11-26T15:34:00Z">
              <w:rPr>
                <w:b/>
                <w:bCs/>
                <w:spacing w:val="-10"/>
              </w:rPr>
            </w:rPrChange>
          </w:rPr>
          <w:delText>cell state</w:delText>
        </w:r>
        <w:r w:rsidR="00BA2008" w:rsidRPr="00EA49BB" w:rsidDel="00EA49BB">
          <w:rPr>
            <w:rFonts w:ascii="Times New Roman Bold" w:hAnsi="Times New Roman Bold"/>
            <w:b/>
            <w:bCs/>
            <w:spacing w:val="-8"/>
            <w:sz w:val="32"/>
            <w:szCs w:val="32"/>
            <w:rPrChange w:id="29" w:author="Microsoft Office User" w:date="2018-11-26T15:34:00Z">
              <w:rPr>
                <w:b/>
                <w:bCs/>
                <w:spacing w:val="-10"/>
              </w:rPr>
            </w:rPrChange>
          </w:rPr>
          <w:delText xml:space="preserve"> </w:delText>
        </w:r>
        <w:r w:rsidR="009066E7" w:rsidRPr="00EA49BB" w:rsidDel="00EA49BB">
          <w:rPr>
            <w:rFonts w:ascii="Times New Roman Bold" w:hAnsi="Times New Roman Bold"/>
            <w:b/>
            <w:bCs/>
            <w:spacing w:val="-8"/>
            <w:sz w:val="32"/>
            <w:szCs w:val="32"/>
            <w:rPrChange w:id="30" w:author="Microsoft Office User" w:date="2018-11-26T15:34:00Z">
              <w:rPr>
                <w:b/>
                <w:bCs/>
                <w:spacing w:val="-10"/>
              </w:rPr>
            </w:rPrChange>
          </w:rPr>
          <w:delText xml:space="preserve">differentially </w:delText>
        </w:r>
        <w:r w:rsidR="00407A64" w:rsidRPr="00EA49BB" w:rsidDel="00EA49BB">
          <w:rPr>
            <w:rFonts w:ascii="Times New Roman Bold" w:hAnsi="Times New Roman Bold"/>
            <w:b/>
            <w:bCs/>
            <w:spacing w:val="-8"/>
            <w:sz w:val="32"/>
            <w:szCs w:val="32"/>
            <w:rPrChange w:id="31" w:author="Microsoft Office User" w:date="2018-11-26T15:34:00Z">
              <w:rPr>
                <w:b/>
                <w:bCs/>
                <w:spacing w:val="-10"/>
              </w:rPr>
            </w:rPrChange>
          </w:rPr>
          <w:delText xml:space="preserve">responsive to </w:delText>
        </w:r>
        <w:r w:rsidR="00C0280E" w:rsidRPr="00EA49BB" w:rsidDel="00EA49BB">
          <w:rPr>
            <w:rFonts w:ascii="Times New Roman Bold" w:hAnsi="Times New Roman Bold"/>
            <w:b/>
            <w:bCs/>
            <w:spacing w:val="-8"/>
            <w:sz w:val="32"/>
            <w:szCs w:val="32"/>
            <w:rPrChange w:id="32" w:author="Microsoft Office User" w:date="2018-11-26T15:34:00Z">
              <w:rPr>
                <w:b/>
                <w:bCs/>
                <w:spacing w:val="-10"/>
              </w:rPr>
            </w:rPrChange>
          </w:rPr>
          <w:delText>glioblastoma</w:delText>
        </w:r>
        <w:r w:rsidR="00E659AD" w:rsidRPr="00EA49BB" w:rsidDel="00EA49BB">
          <w:rPr>
            <w:rFonts w:ascii="Times New Roman Bold" w:hAnsi="Times New Roman Bold"/>
            <w:b/>
            <w:bCs/>
            <w:spacing w:val="-8"/>
            <w:sz w:val="32"/>
            <w:szCs w:val="32"/>
            <w:rPrChange w:id="33" w:author="Microsoft Office User" w:date="2018-11-26T15:34:00Z">
              <w:rPr>
                <w:b/>
                <w:bCs/>
                <w:spacing w:val="-10"/>
              </w:rPr>
            </w:rPrChange>
          </w:rPr>
          <w:delText xml:space="preserve"> </w:delText>
        </w:r>
      </w:del>
    </w:p>
    <w:p w14:paraId="5116E28B" w14:textId="1064F688" w:rsidR="00DD05B2" w:rsidRPr="00EA49BB" w:rsidDel="00EA49BB" w:rsidRDefault="00DD05B2" w:rsidP="00EA49BB">
      <w:pPr>
        <w:spacing w:line="360" w:lineRule="auto"/>
        <w:contextualSpacing/>
        <w:rPr>
          <w:del w:id="34" w:author="Microsoft Office User" w:date="2018-11-26T15:30:00Z"/>
          <w:rFonts w:ascii="Times New Roman Bold" w:hAnsi="Times New Roman Bold"/>
          <w:b/>
          <w:spacing w:val="-8"/>
          <w:sz w:val="32"/>
          <w:szCs w:val="32"/>
          <w:rPrChange w:id="35" w:author="Microsoft Office User" w:date="2018-11-26T15:34:00Z">
            <w:rPr>
              <w:del w:id="36" w:author="Microsoft Office User" w:date="2018-11-26T15:30:00Z"/>
            </w:rPr>
          </w:rPrChange>
        </w:rPr>
        <w:pPrChange w:id="37" w:author="Microsoft Office User" w:date="2018-11-26T15:34:00Z">
          <w:pPr>
            <w:spacing w:line="360" w:lineRule="auto"/>
            <w:contextualSpacing/>
          </w:pPr>
        </w:pPrChange>
      </w:pPr>
    </w:p>
    <w:p w14:paraId="55D7D584" w14:textId="0C5278BB" w:rsidR="00723E4A" w:rsidRPr="00EA49BB" w:rsidDel="00EA49BB" w:rsidRDefault="00723E4A" w:rsidP="00EA49BB">
      <w:pPr>
        <w:spacing w:line="360" w:lineRule="auto"/>
        <w:contextualSpacing/>
        <w:outlineLvl w:val="0"/>
        <w:rPr>
          <w:ins w:id="38" w:author="Baker, Gregory Joseph" w:date="2018-11-08T15:14:00Z"/>
          <w:del w:id="39" w:author="Microsoft Office User" w:date="2018-11-26T15:30:00Z"/>
          <w:b/>
          <w:bCs/>
          <w:rPrChange w:id="40" w:author="Microsoft Office User" w:date="2018-11-26T15:34:00Z">
            <w:rPr>
              <w:ins w:id="41" w:author="Baker, Gregory Joseph" w:date="2018-11-08T15:14:00Z"/>
              <w:del w:id="42" w:author="Microsoft Office User" w:date="2018-11-26T15:30:00Z"/>
              <w:bCs/>
            </w:rPr>
          </w:rPrChange>
        </w:rPr>
        <w:pPrChange w:id="43" w:author="Microsoft Office User" w:date="2018-11-26T15:34:00Z">
          <w:pPr>
            <w:spacing w:line="360" w:lineRule="auto"/>
            <w:contextualSpacing/>
            <w:outlineLvl w:val="0"/>
          </w:pPr>
        </w:pPrChange>
      </w:pPr>
    </w:p>
    <w:p w14:paraId="5FA17C1A" w14:textId="1AE34F0D" w:rsidR="00E61B1A" w:rsidRPr="00EA49BB" w:rsidDel="00EA49BB" w:rsidRDefault="00DD05B2" w:rsidP="00EA49BB">
      <w:pPr>
        <w:spacing w:line="360" w:lineRule="auto"/>
        <w:contextualSpacing/>
        <w:outlineLvl w:val="0"/>
        <w:rPr>
          <w:del w:id="44" w:author="Microsoft Office User" w:date="2018-11-26T15:30:00Z"/>
          <w:b/>
          <w:bCs/>
          <w:rPrChange w:id="45" w:author="Microsoft Office User" w:date="2018-11-26T15:34:00Z">
            <w:rPr>
              <w:del w:id="46" w:author="Microsoft Office User" w:date="2018-11-26T15:30:00Z"/>
              <w:b/>
              <w:bCs/>
              <w:spacing w:val="-10"/>
            </w:rPr>
          </w:rPrChange>
        </w:rPr>
        <w:pPrChange w:id="47" w:author="Microsoft Office User" w:date="2018-11-26T15:34:00Z">
          <w:pPr>
            <w:spacing w:line="360" w:lineRule="auto"/>
            <w:contextualSpacing/>
            <w:outlineLvl w:val="0"/>
          </w:pPr>
        </w:pPrChange>
      </w:pPr>
      <w:del w:id="48" w:author="Microsoft Office User" w:date="2018-11-26T15:30:00Z">
        <w:r w:rsidRPr="00EA49BB" w:rsidDel="00EA49BB">
          <w:rPr>
            <w:b/>
            <w:bCs/>
            <w:rPrChange w:id="49" w:author="Microsoft Office User" w:date="2018-11-26T15:34:00Z">
              <w:rPr>
                <w:b/>
                <w:bCs/>
                <w:spacing w:val="-10"/>
              </w:rPr>
            </w:rPrChange>
          </w:rPr>
          <w:delText>Gregory J. Baker</w:delText>
        </w:r>
        <w:r w:rsidRPr="00EA49BB" w:rsidDel="00EA49BB">
          <w:rPr>
            <w:b/>
            <w:bCs/>
            <w:vertAlign w:val="superscript"/>
            <w:rPrChange w:id="50" w:author="Microsoft Office User" w:date="2018-11-26T15:34:00Z">
              <w:rPr>
                <w:b/>
                <w:bCs/>
                <w:spacing w:val="-10"/>
                <w:vertAlign w:val="superscript"/>
              </w:rPr>
            </w:rPrChange>
          </w:rPr>
          <w:delText>1,2,*</w:delText>
        </w:r>
        <w:r w:rsidRPr="00EA49BB" w:rsidDel="00EA49BB">
          <w:rPr>
            <w:b/>
            <w:bCs/>
            <w:rPrChange w:id="51" w:author="Microsoft Office User" w:date="2018-11-26T15:34:00Z">
              <w:rPr>
                <w:b/>
                <w:bCs/>
                <w:spacing w:val="-10"/>
              </w:rPr>
            </w:rPrChange>
          </w:rPr>
          <w:delText>,</w:delText>
        </w:r>
        <w:r w:rsidR="0047618E" w:rsidRPr="00EA49BB" w:rsidDel="00EA49BB">
          <w:rPr>
            <w:b/>
            <w:bCs/>
            <w:rPrChange w:id="52" w:author="Microsoft Office User" w:date="2018-11-26T15:34:00Z">
              <w:rPr>
                <w:b/>
                <w:bCs/>
                <w:spacing w:val="-10"/>
              </w:rPr>
            </w:rPrChange>
          </w:rPr>
          <w:delText xml:space="preserve"> </w:delText>
        </w:r>
        <w:r w:rsidR="00401590" w:rsidRPr="00EA49BB" w:rsidDel="00EA49BB">
          <w:rPr>
            <w:b/>
            <w:bCs/>
            <w:rPrChange w:id="53" w:author="Microsoft Office User" w:date="2018-11-26T15:34:00Z">
              <w:rPr>
                <w:b/>
                <w:bCs/>
                <w:spacing w:val="-10"/>
              </w:rPr>
            </w:rPrChange>
          </w:rPr>
          <w:delText>Sucheendra K</w:delText>
        </w:r>
        <w:r w:rsidRPr="00EA49BB" w:rsidDel="00EA49BB">
          <w:rPr>
            <w:b/>
            <w:bCs/>
            <w:rPrChange w:id="54" w:author="Microsoft Office User" w:date="2018-11-26T15:34:00Z">
              <w:rPr>
                <w:b/>
                <w:bCs/>
                <w:spacing w:val="-10"/>
              </w:rPr>
            </w:rPrChange>
          </w:rPr>
          <w:delText xml:space="preserve">. </w:delText>
        </w:r>
        <w:r w:rsidR="00401590" w:rsidRPr="00EA49BB" w:rsidDel="00EA49BB">
          <w:rPr>
            <w:b/>
            <w:bCs/>
            <w:rPrChange w:id="55" w:author="Microsoft Office User" w:date="2018-11-26T15:34:00Z">
              <w:rPr>
                <w:b/>
                <w:bCs/>
                <w:spacing w:val="-10"/>
              </w:rPr>
            </w:rPrChange>
          </w:rPr>
          <w:delText>Palaniappan</w:delText>
        </w:r>
        <w:r w:rsidRPr="00EA49BB" w:rsidDel="00EA49BB">
          <w:rPr>
            <w:b/>
            <w:bCs/>
            <w:vertAlign w:val="superscript"/>
            <w:rPrChange w:id="56" w:author="Microsoft Office User" w:date="2018-11-26T15:34:00Z">
              <w:rPr>
                <w:b/>
                <w:bCs/>
                <w:spacing w:val="-10"/>
                <w:vertAlign w:val="superscript"/>
              </w:rPr>
            </w:rPrChange>
          </w:rPr>
          <w:delText>3</w:delText>
        </w:r>
        <w:r w:rsidRPr="00EA49BB" w:rsidDel="00EA49BB">
          <w:rPr>
            <w:b/>
            <w:bCs/>
            <w:rPrChange w:id="57" w:author="Microsoft Office User" w:date="2018-11-26T15:34:00Z">
              <w:rPr>
                <w:b/>
                <w:bCs/>
                <w:spacing w:val="-10"/>
              </w:rPr>
            </w:rPrChange>
          </w:rPr>
          <w:delText>,</w:delText>
        </w:r>
        <w:r w:rsidR="0047618E" w:rsidRPr="00EA49BB" w:rsidDel="00EA49BB">
          <w:rPr>
            <w:b/>
            <w:bCs/>
            <w:rPrChange w:id="58" w:author="Microsoft Office User" w:date="2018-11-26T15:34:00Z">
              <w:rPr>
                <w:b/>
                <w:bCs/>
                <w:spacing w:val="-10"/>
              </w:rPr>
            </w:rPrChange>
          </w:rPr>
          <w:delText xml:space="preserve"> </w:delText>
        </w:r>
        <w:r w:rsidR="00580DB6" w:rsidRPr="00EA49BB" w:rsidDel="00EA49BB">
          <w:rPr>
            <w:b/>
            <w:bCs/>
            <w:rPrChange w:id="59" w:author="Microsoft Office User" w:date="2018-11-26T15:34:00Z">
              <w:rPr>
                <w:b/>
                <w:bCs/>
                <w:spacing w:val="-10"/>
              </w:rPr>
            </w:rPrChange>
          </w:rPr>
          <w:delText>Jodene K. Moore</w:delText>
        </w:r>
        <w:r w:rsidR="00580DB6" w:rsidRPr="00EA49BB" w:rsidDel="00EA49BB">
          <w:rPr>
            <w:b/>
            <w:bCs/>
            <w:vertAlign w:val="superscript"/>
            <w:rPrChange w:id="60" w:author="Microsoft Office User" w:date="2018-11-26T15:34:00Z">
              <w:rPr>
                <w:b/>
                <w:bCs/>
                <w:spacing w:val="-10"/>
                <w:vertAlign w:val="superscript"/>
              </w:rPr>
            </w:rPrChange>
          </w:rPr>
          <w:delText>2</w:delText>
        </w:r>
        <w:r w:rsidR="00580DB6" w:rsidRPr="00EA49BB" w:rsidDel="00EA49BB">
          <w:rPr>
            <w:b/>
            <w:bCs/>
            <w:rPrChange w:id="61" w:author="Microsoft Office User" w:date="2018-11-26T15:34:00Z">
              <w:rPr>
                <w:b/>
                <w:bCs/>
                <w:spacing w:val="-10"/>
              </w:rPr>
            </w:rPrChange>
          </w:rPr>
          <w:delText>,</w:delText>
        </w:r>
        <w:r w:rsidR="0047618E" w:rsidRPr="00EA49BB" w:rsidDel="00EA49BB">
          <w:rPr>
            <w:b/>
            <w:bCs/>
            <w:rPrChange w:id="62" w:author="Microsoft Office User" w:date="2018-11-26T15:34:00Z">
              <w:rPr>
                <w:b/>
                <w:bCs/>
                <w:spacing w:val="-10"/>
              </w:rPr>
            </w:rPrChange>
          </w:rPr>
          <w:delText xml:space="preserve"> </w:delText>
        </w:r>
        <w:r w:rsidR="00401590" w:rsidRPr="00EA49BB" w:rsidDel="00EA49BB">
          <w:rPr>
            <w:b/>
            <w:bCs/>
            <w:rPrChange w:id="63" w:author="Microsoft Office User" w:date="2018-11-26T15:34:00Z">
              <w:rPr>
                <w:b/>
                <w:bCs/>
                <w:spacing w:val="-10"/>
              </w:rPr>
            </w:rPrChange>
          </w:rPr>
          <w:delText>Stephanie H. Davis</w:delText>
        </w:r>
        <w:r w:rsidR="00401590" w:rsidRPr="00EA49BB" w:rsidDel="00EA49BB">
          <w:rPr>
            <w:b/>
            <w:bCs/>
            <w:vertAlign w:val="superscript"/>
            <w:rPrChange w:id="64" w:author="Microsoft Office User" w:date="2018-11-26T15:34:00Z">
              <w:rPr>
                <w:b/>
                <w:bCs/>
                <w:spacing w:val="-10"/>
                <w:vertAlign w:val="superscript"/>
              </w:rPr>
            </w:rPrChange>
          </w:rPr>
          <w:delText>1</w:delText>
        </w:r>
        <w:r w:rsidR="00401590" w:rsidRPr="00EA49BB" w:rsidDel="00EA49BB">
          <w:rPr>
            <w:b/>
            <w:bCs/>
            <w:rPrChange w:id="65" w:author="Microsoft Office User" w:date="2018-11-26T15:34:00Z">
              <w:rPr>
                <w:b/>
                <w:bCs/>
                <w:spacing w:val="-10"/>
              </w:rPr>
            </w:rPrChange>
          </w:rPr>
          <w:delText>,</w:delText>
        </w:r>
      </w:del>
    </w:p>
    <w:p w14:paraId="770FA605" w14:textId="25E03483" w:rsidR="00B1585E" w:rsidRPr="00EA49BB" w:rsidDel="00EA49BB" w:rsidRDefault="00DD05B2" w:rsidP="00EA49BB">
      <w:pPr>
        <w:spacing w:line="360" w:lineRule="auto"/>
        <w:contextualSpacing/>
        <w:rPr>
          <w:del w:id="66" w:author="Microsoft Office User" w:date="2018-11-26T15:30:00Z"/>
          <w:b/>
          <w:bCs/>
          <w:vertAlign w:val="superscript"/>
          <w:rPrChange w:id="67" w:author="Microsoft Office User" w:date="2018-11-26T15:34:00Z">
            <w:rPr>
              <w:del w:id="68" w:author="Microsoft Office User" w:date="2018-11-26T15:30:00Z"/>
              <w:b/>
              <w:bCs/>
              <w:spacing w:val="-10"/>
              <w:vertAlign w:val="superscript"/>
            </w:rPr>
          </w:rPrChange>
        </w:rPr>
        <w:pPrChange w:id="69" w:author="Microsoft Office User" w:date="2018-11-26T15:34:00Z">
          <w:pPr>
            <w:spacing w:line="360" w:lineRule="auto"/>
            <w:contextualSpacing/>
          </w:pPr>
        </w:pPrChange>
      </w:pPr>
      <w:del w:id="70" w:author="Microsoft Office User" w:date="2018-11-26T15:30:00Z">
        <w:r w:rsidRPr="00EA49BB" w:rsidDel="00EA49BB">
          <w:rPr>
            <w:b/>
            <w:bCs/>
            <w:rPrChange w:id="71" w:author="Microsoft Office User" w:date="2018-11-26T15:34:00Z">
              <w:rPr>
                <w:b/>
                <w:bCs/>
                <w:spacing w:val="-10"/>
              </w:rPr>
            </w:rPrChange>
          </w:rPr>
          <w:delText>and Peter K. Sorger</w:delText>
        </w:r>
        <w:r w:rsidRPr="00EA49BB" w:rsidDel="00EA49BB">
          <w:rPr>
            <w:b/>
            <w:bCs/>
            <w:vertAlign w:val="superscript"/>
            <w:rPrChange w:id="72" w:author="Microsoft Office User" w:date="2018-11-26T15:34:00Z">
              <w:rPr>
                <w:b/>
                <w:bCs/>
                <w:spacing w:val="-10"/>
                <w:vertAlign w:val="superscript"/>
              </w:rPr>
            </w:rPrChange>
          </w:rPr>
          <w:delText>1,2</w:delText>
        </w:r>
        <w:r w:rsidR="001918BD" w:rsidRPr="00EA49BB" w:rsidDel="00EA49BB">
          <w:rPr>
            <w:b/>
            <w:bCs/>
            <w:vertAlign w:val="superscript"/>
            <w:rPrChange w:id="73" w:author="Microsoft Office User" w:date="2018-11-26T15:34:00Z">
              <w:rPr>
                <w:b/>
                <w:bCs/>
                <w:spacing w:val="-10"/>
                <w:vertAlign w:val="superscript"/>
              </w:rPr>
            </w:rPrChange>
          </w:rPr>
          <w:delText>*</w:delText>
        </w:r>
      </w:del>
    </w:p>
    <w:p w14:paraId="2E60F90A" w14:textId="254B4D60" w:rsidR="00B1585E" w:rsidRPr="00EA49BB" w:rsidDel="00EA49BB" w:rsidRDefault="00B1585E" w:rsidP="00EA49BB">
      <w:pPr>
        <w:spacing w:line="360" w:lineRule="auto"/>
        <w:contextualSpacing/>
        <w:rPr>
          <w:del w:id="74" w:author="Microsoft Office User" w:date="2018-11-26T15:30:00Z"/>
          <w:b/>
          <w:bCs/>
          <w:rPrChange w:id="75" w:author="Microsoft Office User" w:date="2018-11-26T15:34:00Z">
            <w:rPr>
              <w:del w:id="76" w:author="Microsoft Office User" w:date="2018-11-26T15:30:00Z"/>
              <w:bCs/>
              <w:spacing w:val="-14"/>
            </w:rPr>
          </w:rPrChange>
        </w:rPr>
        <w:pPrChange w:id="77" w:author="Microsoft Office User" w:date="2018-11-26T15:34:00Z">
          <w:pPr>
            <w:spacing w:line="360" w:lineRule="auto"/>
            <w:contextualSpacing/>
          </w:pPr>
        </w:pPrChange>
      </w:pPr>
    </w:p>
    <w:p w14:paraId="4A958B95" w14:textId="54E40FCD" w:rsidR="00263475" w:rsidRPr="00EA49BB" w:rsidDel="00EA49BB" w:rsidRDefault="00263475" w:rsidP="00EA49BB">
      <w:pPr>
        <w:spacing w:line="360" w:lineRule="auto"/>
        <w:contextualSpacing/>
        <w:rPr>
          <w:ins w:id="78" w:author="Baker, Gregory Joseph" w:date="2018-11-07T09:35:00Z"/>
          <w:del w:id="79" w:author="Microsoft Office User" w:date="2018-11-26T15:30:00Z"/>
          <w:b/>
          <w:bCs/>
          <w:vertAlign w:val="superscript"/>
          <w:rPrChange w:id="80" w:author="Microsoft Office User" w:date="2018-11-26T15:34:00Z">
            <w:rPr>
              <w:ins w:id="81" w:author="Baker, Gregory Joseph" w:date="2018-11-07T09:35:00Z"/>
              <w:del w:id="82" w:author="Microsoft Office User" w:date="2018-11-26T15:30:00Z"/>
              <w:b/>
              <w:bCs/>
              <w:vertAlign w:val="superscript"/>
            </w:rPr>
          </w:rPrChange>
        </w:rPr>
        <w:pPrChange w:id="83" w:author="Microsoft Office User" w:date="2018-11-26T15:34:00Z">
          <w:pPr>
            <w:spacing w:line="360" w:lineRule="auto"/>
          </w:pPr>
        </w:pPrChange>
      </w:pPr>
    </w:p>
    <w:p w14:paraId="5427154C" w14:textId="4C3F0097" w:rsidR="00723E4A" w:rsidRPr="00EA49BB" w:rsidDel="00EA49BB" w:rsidRDefault="00723E4A" w:rsidP="00EA49BB">
      <w:pPr>
        <w:spacing w:line="360" w:lineRule="auto"/>
        <w:contextualSpacing/>
        <w:rPr>
          <w:ins w:id="84" w:author="Baker, Gregory Joseph" w:date="2018-11-08T15:14:00Z"/>
          <w:del w:id="85" w:author="Microsoft Office User" w:date="2018-11-26T15:30:00Z"/>
          <w:b/>
          <w:bCs/>
          <w:vertAlign w:val="superscript"/>
          <w:rPrChange w:id="86" w:author="Microsoft Office User" w:date="2018-11-26T15:34:00Z">
            <w:rPr>
              <w:ins w:id="87" w:author="Baker, Gregory Joseph" w:date="2018-11-08T15:14:00Z"/>
              <w:del w:id="88" w:author="Microsoft Office User" w:date="2018-11-26T15:30:00Z"/>
              <w:b/>
              <w:bCs/>
              <w:vertAlign w:val="superscript"/>
            </w:rPr>
          </w:rPrChange>
        </w:rPr>
        <w:pPrChange w:id="89" w:author="Microsoft Office User" w:date="2018-11-26T15:34:00Z">
          <w:pPr>
            <w:spacing w:line="360" w:lineRule="auto"/>
          </w:pPr>
        </w:pPrChange>
      </w:pPr>
    </w:p>
    <w:p w14:paraId="591C4E49" w14:textId="60B71963" w:rsidR="00B1585E" w:rsidRPr="00EA49BB" w:rsidDel="00EA49BB" w:rsidRDefault="00B1585E" w:rsidP="00EA49BB">
      <w:pPr>
        <w:spacing w:line="360" w:lineRule="auto"/>
        <w:contextualSpacing/>
        <w:rPr>
          <w:del w:id="90" w:author="Microsoft Office User" w:date="2018-11-26T15:30:00Z"/>
          <w:b/>
          <w:rPrChange w:id="91" w:author="Microsoft Office User" w:date="2018-11-26T15:34:00Z">
            <w:rPr>
              <w:del w:id="92" w:author="Microsoft Office User" w:date="2018-11-26T15:30:00Z"/>
            </w:rPr>
          </w:rPrChange>
        </w:rPr>
        <w:pPrChange w:id="93" w:author="Microsoft Office User" w:date="2018-11-26T15:34:00Z">
          <w:pPr>
            <w:spacing w:line="360" w:lineRule="auto"/>
          </w:pPr>
        </w:pPrChange>
      </w:pPr>
      <w:del w:id="94" w:author="Microsoft Office User" w:date="2018-11-26T15:30:00Z">
        <w:r w:rsidRPr="00EA49BB" w:rsidDel="00EA49BB">
          <w:rPr>
            <w:b/>
            <w:bCs/>
            <w:vertAlign w:val="superscript"/>
            <w:rPrChange w:id="95" w:author="Microsoft Office User" w:date="2018-11-26T15:34:00Z">
              <w:rPr>
                <w:b/>
                <w:bCs/>
                <w:vertAlign w:val="superscript"/>
              </w:rPr>
            </w:rPrChange>
          </w:rPr>
          <w:delText>1</w:delText>
        </w:r>
        <w:r w:rsidRPr="00EA49BB" w:rsidDel="00EA49BB">
          <w:rPr>
            <w:b/>
            <w:rPrChange w:id="96" w:author="Microsoft Office User" w:date="2018-11-26T15:34:00Z">
              <w:rPr/>
            </w:rPrChange>
          </w:rPr>
          <w:delText>Laboratory of Systems Pharmacology, Harvard Medical School, Boston, MA 02115 USA.</w:delText>
        </w:r>
      </w:del>
    </w:p>
    <w:p w14:paraId="2DF41AD1" w14:textId="0CE69EB0" w:rsidR="00B1585E" w:rsidRPr="00EA49BB" w:rsidDel="00EA49BB" w:rsidRDefault="00B1585E" w:rsidP="00EA49BB">
      <w:pPr>
        <w:spacing w:line="360" w:lineRule="auto"/>
        <w:contextualSpacing/>
        <w:rPr>
          <w:del w:id="97" w:author="Microsoft Office User" w:date="2018-11-26T15:30:00Z"/>
          <w:b/>
          <w:rPrChange w:id="98" w:author="Microsoft Office User" w:date="2018-11-26T15:34:00Z">
            <w:rPr>
              <w:del w:id="99" w:author="Microsoft Office User" w:date="2018-11-26T15:30:00Z"/>
            </w:rPr>
          </w:rPrChange>
        </w:rPr>
        <w:pPrChange w:id="100" w:author="Microsoft Office User" w:date="2018-11-26T15:34:00Z">
          <w:pPr>
            <w:spacing w:line="360" w:lineRule="auto"/>
          </w:pPr>
        </w:pPrChange>
      </w:pPr>
      <w:del w:id="101" w:author="Microsoft Office User" w:date="2018-11-26T15:30:00Z">
        <w:r w:rsidRPr="00EA49BB" w:rsidDel="00EA49BB">
          <w:rPr>
            <w:b/>
            <w:bCs/>
            <w:vertAlign w:val="superscript"/>
            <w:rPrChange w:id="102" w:author="Microsoft Office User" w:date="2018-11-26T15:34:00Z">
              <w:rPr>
                <w:b/>
                <w:bCs/>
                <w:vertAlign w:val="superscript"/>
              </w:rPr>
            </w:rPrChange>
          </w:rPr>
          <w:delText>2</w:delText>
        </w:r>
        <w:r w:rsidRPr="00EA49BB" w:rsidDel="00EA49BB">
          <w:rPr>
            <w:b/>
            <w:rPrChange w:id="103" w:author="Microsoft Office User" w:date="2018-11-26T15:34:00Z">
              <w:rPr/>
            </w:rPrChange>
          </w:rPr>
          <w:delText>Department of Systems Biology, Harvard Medical School, Boston, MA 02115 USA.</w:delText>
        </w:r>
      </w:del>
    </w:p>
    <w:p w14:paraId="593ECBC6" w14:textId="412607D5" w:rsidR="00B1585E" w:rsidRPr="00EA49BB" w:rsidDel="00EA49BB" w:rsidRDefault="00B1585E" w:rsidP="00EA49BB">
      <w:pPr>
        <w:spacing w:line="360" w:lineRule="auto"/>
        <w:contextualSpacing/>
        <w:rPr>
          <w:del w:id="104" w:author="Microsoft Office User" w:date="2018-11-26T15:30:00Z"/>
          <w:b/>
          <w:rPrChange w:id="105" w:author="Microsoft Office User" w:date="2018-11-26T15:34:00Z">
            <w:rPr>
              <w:del w:id="106" w:author="Microsoft Office User" w:date="2018-11-26T15:30:00Z"/>
            </w:rPr>
          </w:rPrChange>
        </w:rPr>
        <w:pPrChange w:id="107" w:author="Microsoft Office User" w:date="2018-11-26T15:34:00Z">
          <w:pPr>
            <w:spacing w:line="360" w:lineRule="auto"/>
            <w:contextualSpacing/>
          </w:pPr>
        </w:pPrChange>
      </w:pPr>
      <w:del w:id="108" w:author="Microsoft Office User" w:date="2018-11-26T15:30:00Z">
        <w:r w:rsidRPr="00EA49BB" w:rsidDel="00EA49BB">
          <w:rPr>
            <w:b/>
            <w:bCs/>
            <w:vertAlign w:val="superscript"/>
            <w:rPrChange w:id="109" w:author="Microsoft Office User" w:date="2018-11-26T15:34:00Z">
              <w:rPr>
                <w:b/>
                <w:bCs/>
                <w:vertAlign w:val="superscript"/>
              </w:rPr>
            </w:rPrChange>
          </w:rPr>
          <w:delText>3</w:delText>
        </w:r>
        <w:r w:rsidRPr="00EA49BB" w:rsidDel="00EA49BB">
          <w:rPr>
            <w:b/>
            <w:rPrChange w:id="110" w:author="Microsoft Office User" w:date="2018-11-26T15:34:00Z">
              <w:rPr/>
            </w:rPrChange>
          </w:rPr>
          <w:delText>Systems Biology Institute,</w:delText>
        </w:r>
        <w:r w:rsidR="00391D75" w:rsidRPr="00EA49BB" w:rsidDel="00EA49BB">
          <w:rPr>
            <w:b/>
            <w:rPrChange w:id="111" w:author="Microsoft Office User" w:date="2018-11-26T15:34:00Z">
              <w:rPr/>
            </w:rPrChange>
          </w:rPr>
          <w:delText xml:space="preserve"> Minato, Tokyo 108-0071 Japan.</w:delText>
        </w:r>
      </w:del>
    </w:p>
    <w:p w14:paraId="2F8CB3A3" w14:textId="6B074D12" w:rsidR="00B1585E" w:rsidRPr="00EA49BB" w:rsidDel="00EA49BB" w:rsidRDefault="00B1585E" w:rsidP="00EA49BB">
      <w:pPr>
        <w:spacing w:line="360" w:lineRule="auto"/>
        <w:contextualSpacing/>
        <w:rPr>
          <w:del w:id="112" w:author="Microsoft Office User" w:date="2018-11-26T15:30:00Z"/>
          <w:b/>
          <w:rPrChange w:id="113" w:author="Microsoft Office User" w:date="2018-11-26T15:34:00Z">
            <w:rPr>
              <w:del w:id="114" w:author="Microsoft Office User" w:date="2018-11-26T15:30:00Z"/>
            </w:rPr>
          </w:rPrChange>
        </w:rPr>
        <w:pPrChange w:id="115" w:author="Microsoft Office User" w:date="2018-11-26T15:34:00Z">
          <w:pPr>
            <w:spacing w:line="360" w:lineRule="auto"/>
            <w:contextualSpacing/>
          </w:pPr>
        </w:pPrChange>
      </w:pPr>
    </w:p>
    <w:p w14:paraId="7A68F779" w14:textId="12248B73" w:rsidR="00723E4A" w:rsidRPr="00EA49BB" w:rsidDel="00EA49BB" w:rsidRDefault="00723E4A" w:rsidP="00EA49BB">
      <w:pPr>
        <w:spacing w:line="360" w:lineRule="auto"/>
        <w:contextualSpacing/>
        <w:rPr>
          <w:ins w:id="116" w:author="Baker, Gregory Joseph" w:date="2018-11-08T15:14:00Z"/>
          <w:del w:id="117" w:author="Microsoft Office User" w:date="2018-11-26T15:30:00Z"/>
          <w:b/>
          <w:bCs/>
          <w:rPrChange w:id="118" w:author="Microsoft Office User" w:date="2018-11-26T15:34:00Z">
            <w:rPr>
              <w:ins w:id="119" w:author="Baker, Gregory Joseph" w:date="2018-11-08T15:14:00Z"/>
              <w:del w:id="120" w:author="Microsoft Office User" w:date="2018-11-26T15:30:00Z"/>
              <w:b/>
              <w:bCs/>
            </w:rPr>
          </w:rPrChange>
        </w:rPr>
        <w:pPrChange w:id="121" w:author="Microsoft Office User" w:date="2018-11-26T15:34:00Z">
          <w:pPr>
            <w:pStyle w:val="NormalWeb"/>
            <w:spacing w:before="120" w:beforeAutospacing="0" w:after="120" w:afterAutospacing="0" w:line="360" w:lineRule="auto"/>
            <w:contextualSpacing/>
          </w:pPr>
        </w:pPrChange>
      </w:pPr>
    </w:p>
    <w:p w14:paraId="70D9413A" w14:textId="37032152" w:rsidR="00B1585E" w:rsidRPr="00EA49BB" w:rsidDel="00EA49BB" w:rsidRDefault="00B1585E" w:rsidP="00EA49BB">
      <w:pPr>
        <w:spacing w:line="360" w:lineRule="auto"/>
        <w:contextualSpacing/>
        <w:rPr>
          <w:del w:id="122" w:author="Microsoft Office User" w:date="2018-11-26T15:30:00Z"/>
          <w:b/>
          <w:bCs/>
          <w:vertAlign w:val="superscript"/>
          <w:rPrChange w:id="123" w:author="Microsoft Office User" w:date="2018-11-26T15:34:00Z">
            <w:rPr>
              <w:del w:id="124" w:author="Microsoft Office User" w:date="2018-11-26T15:30:00Z"/>
              <w:b/>
              <w:bCs/>
              <w:spacing w:val="-14"/>
              <w:vertAlign w:val="superscript"/>
            </w:rPr>
          </w:rPrChange>
        </w:rPr>
        <w:pPrChange w:id="125" w:author="Microsoft Office User" w:date="2018-11-26T15:34:00Z">
          <w:pPr>
            <w:spacing w:line="360" w:lineRule="auto"/>
            <w:contextualSpacing/>
          </w:pPr>
        </w:pPrChange>
      </w:pPr>
      <w:del w:id="126" w:author="Microsoft Office User" w:date="2018-11-26T15:30:00Z">
        <w:r w:rsidRPr="00EA49BB" w:rsidDel="00EA49BB">
          <w:rPr>
            <w:b/>
            <w:bCs/>
            <w:rPrChange w:id="127" w:author="Microsoft Office User" w:date="2018-11-26T15:34:00Z">
              <w:rPr>
                <w:b/>
                <w:bCs/>
                <w:spacing w:val="-10"/>
              </w:rPr>
            </w:rPrChange>
          </w:rPr>
          <w:delText xml:space="preserve">Key Words: </w:delText>
        </w:r>
      </w:del>
      <w:ins w:id="128" w:author="Baker, Gregory Joseph" w:date="2018-11-07T09:40:00Z">
        <w:del w:id="129" w:author="Microsoft Office User" w:date="2018-11-26T15:30:00Z">
          <w:r w:rsidR="00570EA0" w:rsidRPr="00EA49BB" w:rsidDel="00EA49BB">
            <w:rPr>
              <w:b/>
              <w:rPrChange w:id="130" w:author="Microsoft Office User" w:date="2018-11-26T15:34:00Z">
                <w:rPr/>
              </w:rPrChange>
            </w:rPr>
            <w:delText xml:space="preserve">SYLARAS, </w:delText>
          </w:r>
        </w:del>
      </w:ins>
      <w:del w:id="131" w:author="Microsoft Office User" w:date="2018-11-26T15:30:00Z">
        <w:r w:rsidR="000622C6" w:rsidRPr="00EA49BB" w:rsidDel="00EA49BB">
          <w:rPr>
            <w:b/>
            <w:rPrChange w:id="132" w:author="Microsoft Office User" w:date="2018-11-26T15:34:00Z">
              <w:rPr/>
            </w:rPrChange>
          </w:rPr>
          <w:delText>discovery-based immunophenotyping</w:delText>
        </w:r>
      </w:del>
      <w:ins w:id="133" w:author="Baker, Gregory Joseph" w:date="2018-11-21T09:16:00Z">
        <w:del w:id="134" w:author="Microsoft Office User" w:date="2018-11-26T15:30:00Z">
          <w:r w:rsidR="009E7A6A" w:rsidRPr="00EA49BB" w:rsidDel="00EA49BB">
            <w:rPr>
              <w:b/>
              <w:rPrChange w:id="135" w:author="Microsoft Office User" w:date="2018-11-26T15:34:00Z">
                <w:rPr/>
              </w:rPrChange>
            </w:rPr>
            <w:delText xml:space="preserve">systemic immune </w:delText>
          </w:r>
          <w:r w:rsidR="00D223F9" w:rsidRPr="00EA49BB" w:rsidDel="00EA49BB">
            <w:rPr>
              <w:b/>
              <w:rPrChange w:id="136" w:author="Microsoft Office User" w:date="2018-11-26T15:34:00Z">
                <w:rPr/>
              </w:rPrChange>
            </w:rPr>
            <w:delText>profiling</w:delText>
          </w:r>
        </w:del>
      </w:ins>
      <w:del w:id="137" w:author="Microsoft Office User" w:date="2018-11-26T15:30:00Z">
        <w:r w:rsidR="000622C6" w:rsidRPr="00EA49BB" w:rsidDel="00EA49BB">
          <w:rPr>
            <w:b/>
            <w:rPrChange w:id="138" w:author="Microsoft Office User" w:date="2018-11-26T15:34:00Z">
              <w:rPr/>
            </w:rPrChange>
          </w:rPr>
          <w:delText>,</w:delText>
        </w:r>
      </w:del>
      <w:ins w:id="139" w:author="Baker, Gregory Joseph" w:date="2018-11-07T09:40:00Z">
        <w:del w:id="140" w:author="Microsoft Office User" w:date="2018-11-26T15:30:00Z">
          <w:r w:rsidR="00570EA0" w:rsidRPr="00EA49BB" w:rsidDel="00EA49BB">
            <w:rPr>
              <w:b/>
              <w:rPrChange w:id="141" w:author="Microsoft Office User" w:date="2018-11-26T15:34:00Z">
                <w:rPr/>
              </w:rPrChange>
            </w:rPr>
            <w:delText xml:space="preserve"> </w:delText>
          </w:r>
        </w:del>
      </w:ins>
      <w:del w:id="142" w:author="Microsoft Office User" w:date="2018-11-26T15:30:00Z">
        <w:r w:rsidR="000622C6" w:rsidRPr="00EA49BB" w:rsidDel="00EA49BB">
          <w:rPr>
            <w:b/>
            <w:rPrChange w:id="143" w:author="Microsoft Office User" w:date="2018-11-26T15:34:00Z">
              <w:rPr/>
            </w:rPrChange>
          </w:rPr>
          <w:delText xml:space="preserve"> s</w:delText>
        </w:r>
        <w:r w:rsidR="00053020" w:rsidRPr="00EA49BB" w:rsidDel="00EA49BB">
          <w:rPr>
            <w:b/>
            <w:rPrChange w:id="144" w:author="Microsoft Office User" w:date="2018-11-26T15:34:00Z">
              <w:rPr/>
            </w:rPrChange>
          </w:rPr>
          <w:delText xml:space="preserve">ystemic </w:delText>
        </w:r>
        <w:r w:rsidR="00017AA4" w:rsidRPr="00EA49BB" w:rsidDel="00EA49BB">
          <w:rPr>
            <w:b/>
            <w:rPrChange w:id="145" w:author="Microsoft Office User" w:date="2018-11-26T15:34:00Z">
              <w:rPr/>
            </w:rPrChange>
          </w:rPr>
          <w:delText>l</w:delText>
        </w:r>
        <w:r w:rsidR="00053020" w:rsidRPr="00EA49BB" w:rsidDel="00EA49BB">
          <w:rPr>
            <w:b/>
            <w:rPrChange w:id="146" w:author="Microsoft Office User" w:date="2018-11-26T15:34:00Z">
              <w:rPr/>
            </w:rPrChange>
          </w:rPr>
          <w:delText xml:space="preserve">ymphoid </w:delText>
        </w:r>
        <w:r w:rsidR="00017AA4" w:rsidRPr="00EA49BB" w:rsidDel="00EA49BB">
          <w:rPr>
            <w:b/>
            <w:rPrChange w:id="147" w:author="Microsoft Office User" w:date="2018-11-26T15:34:00Z">
              <w:rPr/>
            </w:rPrChange>
          </w:rPr>
          <w:delText>a</w:delText>
        </w:r>
        <w:r w:rsidR="00053020" w:rsidRPr="00EA49BB" w:rsidDel="00EA49BB">
          <w:rPr>
            <w:b/>
            <w:rPrChange w:id="148" w:author="Microsoft Office User" w:date="2018-11-26T15:34:00Z">
              <w:rPr/>
            </w:rPrChange>
          </w:rPr>
          <w:delText xml:space="preserve">rchitecture </w:delText>
        </w:r>
        <w:r w:rsidR="00017AA4" w:rsidRPr="00EA49BB" w:rsidDel="00EA49BB">
          <w:rPr>
            <w:b/>
            <w:rPrChange w:id="149" w:author="Microsoft Office User" w:date="2018-11-26T15:34:00Z">
              <w:rPr/>
            </w:rPrChange>
          </w:rPr>
          <w:delText>r</w:delText>
        </w:r>
        <w:r w:rsidR="00053020" w:rsidRPr="00EA49BB" w:rsidDel="00EA49BB">
          <w:rPr>
            <w:b/>
            <w:rPrChange w:id="150" w:author="Microsoft Office User" w:date="2018-11-26T15:34:00Z">
              <w:rPr/>
            </w:rPrChange>
          </w:rPr>
          <w:delText xml:space="preserve">esponse </w:delText>
        </w:r>
        <w:r w:rsidR="00017AA4" w:rsidRPr="00EA49BB" w:rsidDel="00EA49BB">
          <w:rPr>
            <w:b/>
            <w:rPrChange w:id="151" w:author="Microsoft Office User" w:date="2018-11-26T15:34:00Z">
              <w:rPr/>
            </w:rPrChange>
          </w:rPr>
          <w:delText>a</w:delText>
        </w:r>
        <w:r w:rsidR="00053020" w:rsidRPr="00EA49BB" w:rsidDel="00EA49BB">
          <w:rPr>
            <w:b/>
            <w:rPrChange w:id="152" w:author="Microsoft Office User" w:date="2018-11-26T15:34:00Z">
              <w:rPr/>
            </w:rPrChange>
          </w:rPr>
          <w:delText>ssessment (SYLARAS)</w:delText>
        </w:r>
        <w:r w:rsidR="00E8432E" w:rsidRPr="00EA49BB" w:rsidDel="00EA49BB">
          <w:rPr>
            <w:b/>
            <w:rPrChange w:id="153" w:author="Microsoft Office User" w:date="2018-11-26T15:34:00Z">
              <w:rPr/>
            </w:rPrChange>
          </w:rPr>
          <w:delText>,</w:delText>
        </w:r>
        <w:r w:rsidR="00053020" w:rsidRPr="00EA49BB" w:rsidDel="00EA49BB">
          <w:rPr>
            <w:b/>
            <w:rPrChange w:id="154" w:author="Microsoft Office User" w:date="2018-11-26T15:34:00Z">
              <w:rPr/>
            </w:rPrChange>
          </w:rPr>
          <w:delText xml:space="preserve"> c</w:delText>
        </w:r>
        <w:r w:rsidR="00E8432E" w:rsidRPr="00EA49BB" w:rsidDel="00EA49BB">
          <w:rPr>
            <w:b/>
            <w:rPrChange w:id="155" w:author="Microsoft Office User" w:date="2018-11-26T15:34:00Z">
              <w:rPr/>
            </w:rPrChange>
          </w:rPr>
          <w:delText>omputational flow cytometry, systems immunology, immuno-oncology,</w:delText>
        </w:r>
        <w:r w:rsidRPr="00EA49BB" w:rsidDel="00EA49BB">
          <w:rPr>
            <w:b/>
            <w:rPrChange w:id="156" w:author="Microsoft Office User" w:date="2018-11-26T15:34:00Z">
              <w:rPr/>
            </w:rPrChange>
          </w:rPr>
          <w:delText xml:space="preserve"> glioblastoma (GBM)</w:delText>
        </w:r>
      </w:del>
    </w:p>
    <w:p w14:paraId="537A6930" w14:textId="0E221F6F" w:rsidR="00B1585E" w:rsidRPr="00EA49BB" w:rsidDel="00EA49BB" w:rsidRDefault="00B1585E" w:rsidP="00EA49BB">
      <w:pPr>
        <w:spacing w:line="360" w:lineRule="auto"/>
        <w:contextualSpacing/>
        <w:rPr>
          <w:del w:id="157" w:author="Microsoft Office User" w:date="2018-11-26T15:30:00Z"/>
          <w:b/>
          <w:rPrChange w:id="158" w:author="Microsoft Office User" w:date="2018-11-26T15:34:00Z">
            <w:rPr>
              <w:del w:id="159" w:author="Microsoft Office User" w:date="2018-11-26T15:30:00Z"/>
            </w:rPr>
          </w:rPrChange>
        </w:rPr>
        <w:pPrChange w:id="160" w:author="Microsoft Office User" w:date="2018-11-26T15:34:00Z">
          <w:pPr>
            <w:pStyle w:val="NormalWeb"/>
            <w:spacing w:before="120" w:beforeAutospacing="0" w:after="120" w:afterAutospacing="0" w:line="360" w:lineRule="auto"/>
            <w:contextualSpacing/>
          </w:pPr>
        </w:pPrChange>
      </w:pPr>
    </w:p>
    <w:p w14:paraId="27EAC842" w14:textId="4E1C943B" w:rsidR="00723E4A" w:rsidRPr="00EA49BB" w:rsidDel="00EA49BB" w:rsidRDefault="00723E4A" w:rsidP="00EA49BB">
      <w:pPr>
        <w:pStyle w:val="NormalWeb"/>
        <w:spacing w:before="120" w:beforeAutospacing="0" w:after="120" w:afterAutospacing="0" w:line="360" w:lineRule="auto"/>
        <w:contextualSpacing/>
        <w:outlineLvl w:val="0"/>
        <w:rPr>
          <w:ins w:id="161" w:author="Baker, Gregory Joseph" w:date="2018-11-08T15:14:00Z"/>
          <w:del w:id="162" w:author="Microsoft Office User" w:date="2018-11-26T15:30:00Z"/>
          <w:b/>
          <w:bCs/>
          <w:rPrChange w:id="163" w:author="Microsoft Office User" w:date="2018-11-26T15:34:00Z">
            <w:rPr>
              <w:ins w:id="164" w:author="Baker, Gregory Joseph" w:date="2018-11-08T15:14:00Z"/>
              <w:del w:id="165" w:author="Microsoft Office User" w:date="2018-11-26T15:30:00Z"/>
              <w:b/>
              <w:bCs/>
            </w:rPr>
          </w:rPrChange>
        </w:rPr>
        <w:pPrChange w:id="166" w:author="Microsoft Office User" w:date="2018-11-26T15:34:00Z">
          <w:pPr>
            <w:pStyle w:val="NormalWeb"/>
            <w:spacing w:before="120" w:beforeAutospacing="0" w:after="120" w:afterAutospacing="0" w:line="360" w:lineRule="auto"/>
            <w:contextualSpacing/>
          </w:pPr>
        </w:pPrChange>
      </w:pPr>
    </w:p>
    <w:p w14:paraId="09E0757B" w14:textId="0CA1C279" w:rsidR="00B1585E" w:rsidRPr="00EA49BB" w:rsidDel="00EA49BB" w:rsidRDefault="003319D4" w:rsidP="00EA49BB">
      <w:pPr>
        <w:pStyle w:val="NormalWeb"/>
        <w:spacing w:before="120" w:beforeAutospacing="0" w:after="120" w:afterAutospacing="0" w:line="360" w:lineRule="auto"/>
        <w:contextualSpacing/>
        <w:outlineLvl w:val="0"/>
        <w:rPr>
          <w:del w:id="167" w:author="Microsoft Office User" w:date="2018-11-26T15:30:00Z"/>
          <w:rFonts w:eastAsiaTheme="minorEastAsia"/>
          <w:b/>
          <w:bCs/>
          <w:rPrChange w:id="168" w:author="Microsoft Office User" w:date="2018-11-26T15:34:00Z">
            <w:rPr>
              <w:del w:id="169" w:author="Microsoft Office User" w:date="2018-11-26T15:30:00Z"/>
              <w:rFonts w:eastAsiaTheme="minorEastAsia"/>
              <w:b/>
              <w:bCs/>
            </w:rPr>
          </w:rPrChange>
        </w:rPr>
        <w:pPrChange w:id="170" w:author="Microsoft Office User" w:date="2018-11-26T15:34:00Z">
          <w:pPr>
            <w:pStyle w:val="NormalWeb"/>
            <w:spacing w:before="120" w:beforeAutospacing="0" w:after="120" w:afterAutospacing="0" w:line="360" w:lineRule="auto"/>
            <w:contextualSpacing/>
            <w:outlineLvl w:val="0"/>
          </w:pPr>
        </w:pPrChange>
      </w:pPr>
      <w:del w:id="171" w:author="Microsoft Office User" w:date="2018-11-26T15:30:00Z">
        <w:r w:rsidRPr="00EA49BB" w:rsidDel="00EA49BB">
          <w:rPr>
            <w:b/>
            <w:bCs/>
            <w:rPrChange w:id="172" w:author="Microsoft Office User" w:date="2018-11-26T15:34:00Z">
              <w:rPr>
                <w:b/>
                <w:bCs/>
                <w:spacing w:val="-10"/>
              </w:rPr>
            </w:rPrChange>
          </w:rPr>
          <w:delText xml:space="preserve">Running </w:delText>
        </w:r>
        <w:r w:rsidR="00E01066" w:rsidRPr="00EA49BB" w:rsidDel="00EA49BB">
          <w:rPr>
            <w:b/>
            <w:bCs/>
            <w:rPrChange w:id="173" w:author="Microsoft Office User" w:date="2018-11-26T15:34:00Z">
              <w:rPr>
                <w:b/>
                <w:bCs/>
                <w:spacing w:val="-10"/>
              </w:rPr>
            </w:rPrChange>
          </w:rPr>
          <w:delText>T</w:delText>
        </w:r>
        <w:r w:rsidRPr="00EA49BB" w:rsidDel="00EA49BB">
          <w:rPr>
            <w:b/>
            <w:bCs/>
            <w:rPrChange w:id="174" w:author="Microsoft Office User" w:date="2018-11-26T15:34:00Z">
              <w:rPr>
                <w:b/>
                <w:bCs/>
                <w:spacing w:val="-10"/>
              </w:rPr>
            </w:rPrChange>
          </w:rPr>
          <w:delText xml:space="preserve">itle: </w:delText>
        </w:r>
        <w:r w:rsidR="00114560" w:rsidRPr="00EA49BB" w:rsidDel="00EA49BB">
          <w:rPr>
            <w:b/>
            <w:rPrChange w:id="175" w:author="Microsoft Office User" w:date="2018-11-26T15:34:00Z">
              <w:rPr/>
            </w:rPrChange>
          </w:rPr>
          <w:delText xml:space="preserve">Systemic </w:delText>
        </w:r>
        <w:r w:rsidR="00E12264" w:rsidRPr="00EA49BB" w:rsidDel="00EA49BB">
          <w:rPr>
            <w:b/>
            <w:rPrChange w:id="176" w:author="Microsoft Office User" w:date="2018-11-26T15:34:00Z">
              <w:rPr/>
            </w:rPrChange>
          </w:rPr>
          <w:delText>l</w:delText>
        </w:r>
        <w:r w:rsidR="00114560" w:rsidRPr="00EA49BB" w:rsidDel="00EA49BB">
          <w:rPr>
            <w:b/>
            <w:rPrChange w:id="177" w:author="Microsoft Office User" w:date="2018-11-26T15:34:00Z">
              <w:rPr/>
            </w:rPrChange>
          </w:rPr>
          <w:delText xml:space="preserve">ymphoid </w:delText>
        </w:r>
        <w:r w:rsidR="00017AA4" w:rsidRPr="00EA49BB" w:rsidDel="00EA49BB">
          <w:rPr>
            <w:b/>
            <w:rPrChange w:id="178" w:author="Microsoft Office User" w:date="2018-11-26T15:34:00Z">
              <w:rPr/>
            </w:rPrChange>
          </w:rPr>
          <w:delText>a</w:delText>
        </w:r>
        <w:r w:rsidR="00114560" w:rsidRPr="00EA49BB" w:rsidDel="00EA49BB">
          <w:rPr>
            <w:b/>
            <w:rPrChange w:id="179" w:author="Microsoft Office User" w:date="2018-11-26T15:34:00Z">
              <w:rPr/>
            </w:rPrChange>
          </w:rPr>
          <w:delText xml:space="preserve">rchitecture </w:delText>
        </w:r>
        <w:r w:rsidR="00017AA4" w:rsidRPr="00EA49BB" w:rsidDel="00EA49BB">
          <w:rPr>
            <w:b/>
            <w:rPrChange w:id="180" w:author="Microsoft Office User" w:date="2018-11-26T15:34:00Z">
              <w:rPr/>
            </w:rPrChange>
          </w:rPr>
          <w:delText>r</w:delText>
        </w:r>
        <w:r w:rsidR="00114560" w:rsidRPr="00EA49BB" w:rsidDel="00EA49BB">
          <w:rPr>
            <w:b/>
            <w:rPrChange w:id="181" w:author="Microsoft Office User" w:date="2018-11-26T15:34:00Z">
              <w:rPr/>
            </w:rPrChange>
          </w:rPr>
          <w:delText xml:space="preserve">esponse </w:delText>
        </w:r>
        <w:r w:rsidR="00017AA4" w:rsidRPr="00EA49BB" w:rsidDel="00EA49BB">
          <w:rPr>
            <w:b/>
            <w:rPrChange w:id="182" w:author="Microsoft Office User" w:date="2018-11-26T15:34:00Z">
              <w:rPr/>
            </w:rPrChange>
          </w:rPr>
          <w:delText>a</w:delText>
        </w:r>
        <w:r w:rsidR="00114560" w:rsidRPr="00EA49BB" w:rsidDel="00EA49BB">
          <w:rPr>
            <w:b/>
            <w:rPrChange w:id="183" w:author="Microsoft Office User" w:date="2018-11-26T15:34:00Z">
              <w:rPr/>
            </w:rPrChange>
          </w:rPr>
          <w:delText>ssessment (SYLARAS)</w:delText>
        </w:r>
      </w:del>
    </w:p>
    <w:p w14:paraId="67B529DD" w14:textId="34AE635D" w:rsidR="003319D4" w:rsidRPr="00EA49BB" w:rsidDel="00EA49BB" w:rsidRDefault="003319D4" w:rsidP="00EA49BB">
      <w:pPr>
        <w:pStyle w:val="NormalWeb"/>
        <w:spacing w:before="120" w:beforeAutospacing="0" w:after="120" w:afterAutospacing="0" w:line="360" w:lineRule="auto"/>
        <w:contextualSpacing/>
        <w:outlineLvl w:val="0"/>
        <w:rPr>
          <w:del w:id="184" w:author="Microsoft Office User" w:date="2018-11-26T15:30:00Z"/>
          <w:b/>
          <w:color w:val="333333"/>
          <w:rPrChange w:id="185" w:author="Microsoft Office User" w:date="2018-11-26T15:34:00Z">
            <w:rPr>
              <w:del w:id="186" w:author="Microsoft Office User" w:date="2018-11-26T15:30:00Z"/>
              <w:color w:val="333333"/>
            </w:rPr>
          </w:rPrChange>
        </w:rPr>
        <w:pPrChange w:id="187" w:author="Microsoft Office User" w:date="2018-11-26T15:34:00Z">
          <w:pPr>
            <w:pStyle w:val="NormalWeb"/>
            <w:spacing w:before="120" w:beforeAutospacing="0" w:after="120" w:afterAutospacing="0" w:line="360" w:lineRule="auto"/>
            <w:contextualSpacing/>
          </w:pPr>
        </w:pPrChange>
      </w:pPr>
    </w:p>
    <w:p w14:paraId="325D0F92" w14:textId="2126C499" w:rsidR="00723E4A" w:rsidRPr="00EA49BB" w:rsidDel="00EA49BB" w:rsidRDefault="00723E4A" w:rsidP="00EA49BB">
      <w:pPr>
        <w:pStyle w:val="NormalWeb"/>
        <w:spacing w:before="0" w:beforeAutospacing="0" w:after="0" w:afterAutospacing="0" w:line="360" w:lineRule="auto"/>
        <w:contextualSpacing/>
        <w:rPr>
          <w:ins w:id="188" w:author="Baker, Gregory Joseph" w:date="2018-11-08T15:14:00Z"/>
          <w:del w:id="189" w:author="Microsoft Office User" w:date="2018-11-26T15:30:00Z"/>
          <w:b/>
          <w:bCs/>
          <w:rPrChange w:id="190" w:author="Microsoft Office User" w:date="2018-11-26T15:34:00Z">
            <w:rPr>
              <w:ins w:id="191" w:author="Baker, Gregory Joseph" w:date="2018-11-08T15:14:00Z"/>
              <w:del w:id="192" w:author="Microsoft Office User" w:date="2018-11-26T15:30:00Z"/>
              <w:b/>
              <w:bCs/>
            </w:rPr>
          </w:rPrChange>
        </w:rPr>
        <w:pPrChange w:id="193" w:author="Microsoft Office User" w:date="2018-11-26T15:34:00Z">
          <w:pPr>
            <w:pStyle w:val="NormalWeb"/>
            <w:spacing w:before="0" w:beforeAutospacing="0" w:after="0" w:afterAutospacing="0" w:line="360" w:lineRule="auto"/>
            <w:contextualSpacing/>
          </w:pPr>
        </w:pPrChange>
      </w:pPr>
    </w:p>
    <w:p w14:paraId="28F01E49" w14:textId="01CE2776" w:rsidR="003319D4" w:rsidRPr="00EA49BB" w:rsidDel="00EA49BB" w:rsidRDefault="0047618E" w:rsidP="00EA49BB">
      <w:pPr>
        <w:pStyle w:val="NormalWeb"/>
        <w:spacing w:before="0" w:beforeAutospacing="0" w:after="0" w:afterAutospacing="0" w:line="360" w:lineRule="auto"/>
        <w:contextualSpacing/>
        <w:rPr>
          <w:del w:id="194" w:author="Microsoft Office User" w:date="2018-11-26T15:30:00Z"/>
          <w:b/>
          <w:bCs/>
          <w:rPrChange w:id="195" w:author="Microsoft Office User" w:date="2018-11-26T15:34:00Z">
            <w:rPr>
              <w:del w:id="196" w:author="Microsoft Office User" w:date="2018-11-26T15:30:00Z"/>
              <w:b/>
              <w:bCs/>
              <w:spacing w:val="-10"/>
            </w:rPr>
          </w:rPrChange>
        </w:rPr>
        <w:pPrChange w:id="197" w:author="Microsoft Office User" w:date="2018-11-26T15:34:00Z">
          <w:pPr>
            <w:pStyle w:val="NormalWeb"/>
            <w:spacing w:before="0" w:beforeAutospacing="0" w:after="0" w:afterAutospacing="0" w:line="360" w:lineRule="auto"/>
            <w:contextualSpacing/>
          </w:pPr>
        </w:pPrChange>
      </w:pPr>
      <w:del w:id="198" w:author="Microsoft Office User" w:date="2018-11-26T15:30:00Z">
        <w:r w:rsidRPr="00EA49BB" w:rsidDel="00EA49BB">
          <w:rPr>
            <w:b/>
            <w:bCs/>
            <w:rPrChange w:id="199" w:author="Microsoft Office User" w:date="2018-11-26T15:34:00Z">
              <w:rPr>
                <w:b/>
                <w:bCs/>
                <w:spacing w:val="-10"/>
              </w:rPr>
            </w:rPrChange>
          </w:rPr>
          <w:delText xml:space="preserve">* </w:delText>
        </w:r>
        <w:r w:rsidR="003319D4" w:rsidRPr="00EA49BB" w:rsidDel="00EA49BB">
          <w:rPr>
            <w:b/>
            <w:bCs/>
            <w:rPrChange w:id="200" w:author="Microsoft Office User" w:date="2018-11-26T15:34:00Z">
              <w:rPr>
                <w:b/>
                <w:bCs/>
                <w:spacing w:val="-10"/>
              </w:rPr>
            </w:rPrChange>
          </w:rPr>
          <w:delText xml:space="preserve">Corresponding </w:delText>
        </w:r>
        <w:r w:rsidR="00E01066" w:rsidRPr="00EA49BB" w:rsidDel="00EA49BB">
          <w:rPr>
            <w:b/>
            <w:bCs/>
            <w:rPrChange w:id="201" w:author="Microsoft Office User" w:date="2018-11-26T15:34:00Z">
              <w:rPr>
                <w:b/>
                <w:bCs/>
                <w:spacing w:val="-10"/>
              </w:rPr>
            </w:rPrChange>
          </w:rPr>
          <w:delText>A</w:delText>
        </w:r>
        <w:r w:rsidR="003319D4" w:rsidRPr="00EA49BB" w:rsidDel="00EA49BB">
          <w:rPr>
            <w:b/>
            <w:bCs/>
            <w:rPrChange w:id="202" w:author="Microsoft Office User" w:date="2018-11-26T15:34:00Z">
              <w:rPr>
                <w:b/>
                <w:bCs/>
                <w:spacing w:val="-10"/>
              </w:rPr>
            </w:rPrChange>
          </w:rPr>
          <w:delText>uthor</w:delText>
        </w:r>
        <w:r w:rsidR="001918BD" w:rsidRPr="00EA49BB" w:rsidDel="00EA49BB">
          <w:rPr>
            <w:b/>
            <w:bCs/>
            <w:rPrChange w:id="203" w:author="Microsoft Office User" w:date="2018-11-26T15:34:00Z">
              <w:rPr>
                <w:b/>
                <w:bCs/>
                <w:spacing w:val="-10"/>
              </w:rPr>
            </w:rPrChange>
          </w:rPr>
          <w:delText>s</w:delText>
        </w:r>
        <w:r w:rsidR="003319D4" w:rsidRPr="00EA49BB" w:rsidDel="00EA49BB">
          <w:rPr>
            <w:b/>
            <w:bCs/>
            <w:rPrChange w:id="204" w:author="Microsoft Office User" w:date="2018-11-26T15:34:00Z">
              <w:rPr>
                <w:b/>
                <w:bCs/>
                <w:spacing w:val="-10"/>
              </w:rPr>
            </w:rPrChange>
          </w:rPr>
          <w:delText>:</w:delText>
        </w:r>
      </w:del>
    </w:p>
    <w:p w14:paraId="751143A5" w14:textId="5CCC7C68" w:rsidR="00723E4A" w:rsidRPr="00EA49BB" w:rsidDel="00EA49BB" w:rsidRDefault="00723E4A" w:rsidP="00EA49BB">
      <w:pPr>
        <w:pStyle w:val="NormalWeb"/>
        <w:spacing w:before="0" w:beforeAutospacing="0" w:after="0" w:afterAutospacing="0" w:line="360" w:lineRule="auto"/>
        <w:contextualSpacing/>
        <w:rPr>
          <w:ins w:id="205" w:author="Baker, Gregory Joseph" w:date="2018-11-08T15:14:00Z"/>
          <w:del w:id="206" w:author="Microsoft Office User" w:date="2018-11-26T15:30:00Z"/>
          <w:b/>
          <w:color w:val="333333"/>
          <w:rPrChange w:id="207" w:author="Microsoft Office User" w:date="2018-11-26T15:34:00Z">
            <w:rPr>
              <w:ins w:id="208" w:author="Baker, Gregory Joseph" w:date="2018-11-08T15:14:00Z"/>
              <w:del w:id="209" w:author="Microsoft Office User" w:date="2018-11-26T15:30:00Z"/>
              <w:color w:val="333333"/>
            </w:rPr>
          </w:rPrChange>
        </w:rPr>
        <w:pPrChange w:id="210" w:author="Microsoft Office User" w:date="2018-11-26T15:34:00Z">
          <w:pPr>
            <w:pStyle w:val="NormalWeb"/>
            <w:spacing w:before="0" w:beforeAutospacing="0" w:after="0" w:afterAutospacing="0" w:line="360" w:lineRule="auto"/>
            <w:contextualSpacing/>
          </w:pPr>
        </w:pPrChange>
      </w:pPr>
    </w:p>
    <w:p w14:paraId="50031B61" w14:textId="2E3468CB" w:rsidR="001918BD" w:rsidRPr="00EA49BB" w:rsidDel="00EA49BB" w:rsidRDefault="001918BD" w:rsidP="00EA49BB">
      <w:pPr>
        <w:pStyle w:val="NormalWeb"/>
        <w:spacing w:before="0" w:beforeAutospacing="0" w:after="0" w:afterAutospacing="0" w:line="360" w:lineRule="auto"/>
        <w:contextualSpacing/>
        <w:rPr>
          <w:del w:id="211" w:author="Microsoft Office User" w:date="2018-11-26T15:30:00Z"/>
          <w:b/>
          <w:color w:val="333333"/>
          <w:rPrChange w:id="212" w:author="Microsoft Office User" w:date="2018-11-26T15:34:00Z">
            <w:rPr>
              <w:del w:id="213" w:author="Microsoft Office User" w:date="2018-11-26T15:30:00Z"/>
              <w:color w:val="333333"/>
            </w:rPr>
          </w:rPrChange>
        </w:rPr>
        <w:pPrChange w:id="214" w:author="Microsoft Office User" w:date="2018-11-26T15:34:00Z">
          <w:pPr>
            <w:pStyle w:val="NormalWeb"/>
            <w:spacing w:before="0" w:beforeAutospacing="0" w:after="0" w:afterAutospacing="0" w:line="360" w:lineRule="auto"/>
            <w:contextualSpacing/>
          </w:pPr>
        </w:pPrChange>
      </w:pPr>
      <w:del w:id="215" w:author="Microsoft Office User" w:date="2018-11-26T15:30:00Z">
        <w:r w:rsidRPr="00EA49BB" w:rsidDel="00EA49BB">
          <w:rPr>
            <w:b/>
            <w:color w:val="333333"/>
            <w:rPrChange w:id="216" w:author="Microsoft Office User" w:date="2018-11-26T15:34:00Z">
              <w:rPr>
                <w:color w:val="333333"/>
              </w:rPr>
            </w:rPrChange>
          </w:rPr>
          <w:delText>Gregory J. Baker</w:delText>
        </w:r>
        <w:r w:rsidR="00DB2F34" w:rsidRPr="00EA49BB" w:rsidDel="00EA49BB">
          <w:rPr>
            <w:b/>
            <w:color w:val="333333"/>
            <w:rPrChange w:id="217" w:author="Microsoft Office User" w:date="2018-11-26T15:34:00Z">
              <w:rPr>
                <w:color w:val="333333"/>
              </w:rPr>
            </w:rPrChange>
          </w:rPr>
          <w:delText xml:space="preserve"> PhD</w:delText>
        </w:r>
      </w:del>
    </w:p>
    <w:p w14:paraId="223E4809" w14:textId="72948CDD" w:rsidR="001918BD" w:rsidRPr="00EA49BB" w:rsidDel="00EA49BB" w:rsidRDefault="001918BD" w:rsidP="00EA49BB">
      <w:pPr>
        <w:pStyle w:val="NormalWeb"/>
        <w:spacing w:after="0" w:afterAutospacing="0" w:line="360" w:lineRule="auto"/>
        <w:contextualSpacing/>
        <w:rPr>
          <w:del w:id="218" w:author="Microsoft Office User" w:date="2018-11-26T15:30:00Z"/>
          <w:b/>
          <w:color w:val="333333"/>
          <w:rPrChange w:id="219" w:author="Microsoft Office User" w:date="2018-11-26T15:34:00Z">
            <w:rPr>
              <w:del w:id="220" w:author="Microsoft Office User" w:date="2018-11-26T15:30:00Z"/>
              <w:color w:val="333333"/>
            </w:rPr>
          </w:rPrChange>
        </w:rPr>
        <w:pPrChange w:id="221" w:author="Microsoft Office User" w:date="2018-11-26T15:34:00Z">
          <w:pPr>
            <w:pStyle w:val="NormalWeb"/>
            <w:spacing w:after="0" w:afterAutospacing="0" w:line="360" w:lineRule="auto"/>
            <w:contextualSpacing/>
          </w:pPr>
        </w:pPrChange>
      </w:pPr>
      <w:del w:id="222" w:author="Microsoft Office User" w:date="2018-11-26T15:30:00Z">
        <w:r w:rsidRPr="00EA49BB" w:rsidDel="00EA49BB">
          <w:rPr>
            <w:b/>
            <w:color w:val="333333"/>
            <w:rPrChange w:id="223" w:author="Microsoft Office User" w:date="2018-11-26T15:34:00Z">
              <w:rPr>
                <w:color w:val="333333"/>
              </w:rPr>
            </w:rPrChange>
          </w:rPr>
          <w:delText>American Cancer Society Fellow</w:delText>
        </w:r>
      </w:del>
    </w:p>
    <w:p w14:paraId="016F5F85" w14:textId="0D9F6CE2" w:rsidR="001918BD" w:rsidRPr="00EA49BB" w:rsidDel="00EA49BB" w:rsidRDefault="001918BD" w:rsidP="00EA49BB">
      <w:pPr>
        <w:pStyle w:val="NormalWeb"/>
        <w:spacing w:before="0" w:beforeAutospacing="0" w:after="0" w:afterAutospacing="0" w:line="360" w:lineRule="auto"/>
        <w:contextualSpacing/>
        <w:rPr>
          <w:del w:id="224" w:author="Microsoft Office User" w:date="2018-11-26T15:30:00Z"/>
          <w:b/>
          <w:color w:val="333333"/>
          <w:rPrChange w:id="225" w:author="Microsoft Office User" w:date="2018-11-26T15:34:00Z">
            <w:rPr>
              <w:del w:id="226" w:author="Microsoft Office User" w:date="2018-11-26T15:30:00Z"/>
              <w:color w:val="333333"/>
            </w:rPr>
          </w:rPrChange>
        </w:rPr>
        <w:pPrChange w:id="227" w:author="Microsoft Office User" w:date="2018-11-26T15:34:00Z">
          <w:pPr>
            <w:pStyle w:val="NormalWeb"/>
            <w:spacing w:before="0" w:beforeAutospacing="0" w:after="0" w:afterAutospacing="0" w:line="360" w:lineRule="auto"/>
            <w:contextualSpacing/>
          </w:pPr>
        </w:pPrChange>
      </w:pPr>
      <w:del w:id="228" w:author="Microsoft Office User" w:date="2018-11-26T15:30:00Z">
        <w:r w:rsidRPr="00EA49BB" w:rsidDel="00EA49BB">
          <w:rPr>
            <w:b/>
            <w:color w:val="333333"/>
            <w:rPrChange w:id="229" w:author="Microsoft Office User" w:date="2018-11-26T15:34:00Z">
              <w:rPr>
                <w:color w:val="333333"/>
              </w:rPr>
            </w:rPrChange>
          </w:rPr>
          <w:delText>Tel: (617) 432-6909</w:delText>
        </w:r>
        <w:r w:rsidR="00DB2F34" w:rsidRPr="00EA49BB" w:rsidDel="00EA49BB">
          <w:rPr>
            <w:b/>
            <w:color w:val="333333"/>
            <w:rPrChange w:id="230" w:author="Microsoft Office User" w:date="2018-11-26T15:34:00Z">
              <w:rPr>
                <w:color w:val="333333"/>
              </w:rPr>
            </w:rPrChange>
          </w:rPr>
          <w:delText xml:space="preserve">/ </w:delText>
        </w:r>
        <w:r w:rsidRPr="00EA49BB" w:rsidDel="00EA49BB">
          <w:rPr>
            <w:b/>
            <w:color w:val="333333"/>
            <w:rPrChange w:id="231" w:author="Microsoft Office User" w:date="2018-11-26T15:34:00Z">
              <w:rPr>
                <w:color w:val="333333"/>
              </w:rPr>
            </w:rPrChange>
          </w:rPr>
          <w:delText>gregory_baker2@hms.harvard.edu</w:delText>
        </w:r>
      </w:del>
    </w:p>
    <w:p w14:paraId="08A5AFBE" w14:textId="3820E40E" w:rsidR="001918BD" w:rsidRPr="00EA49BB" w:rsidDel="00EA49BB" w:rsidRDefault="001918BD" w:rsidP="00EA49BB">
      <w:pPr>
        <w:pStyle w:val="NormalWeb"/>
        <w:spacing w:before="0" w:beforeAutospacing="0" w:after="0" w:afterAutospacing="0" w:line="360" w:lineRule="auto"/>
        <w:contextualSpacing/>
        <w:rPr>
          <w:del w:id="232" w:author="Microsoft Office User" w:date="2018-11-26T15:30:00Z"/>
          <w:b/>
          <w:color w:val="333333"/>
          <w:rPrChange w:id="233" w:author="Microsoft Office User" w:date="2018-11-26T15:34:00Z">
            <w:rPr>
              <w:del w:id="234" w:author="Microsoft Office User" w:date="2018-11-26T15:30:00Z"/>
              <w:color w:val="333333"/>
            </w:rPr>
          </w:rPrChange>
        </w:rPr>
        <w:pPrChange w:id="235" w:author="Microsoft Office User" w:date="2018-11-26T15:34:00Z">
          <w:pPr>
            <w:pStyle w:val="NormalWeb"/>
            <w:spacing w:before="0" w:beforeAutospacing="0" w:after="0" w:afterAutospacing="0" w:line="360" w:lineRule="auto"/>
            <w:contextualSpacing/>
          </w:pPr>
        </w:pPrChange>
      </w:pPr>
    </w:p>
    <w:p w14:paraId="4796645E" w14:textId="48448A09" w:rsidR="008647A6" w:rsidRPr="00EA49BB" w:rsidDel="00EA49BB" w:rsidRDefault="003319D4" w:rsidP="00EA49BB">
      <w:pPr>
        <w:pStyle w:val="NormalWeb"/>
        <w:spacing w:before="0" w:beforeAutospacing="0" w:after="0" w:afterAutospacing="0" w:line="360" w:lineRule="auto"/>
        <w:contextualSpacing/>
        <w:outlineLvl w:val="0"/>
        <w:rPr>
          <w:del w:id="236" w:author="Microsoft Office User" w:date="2018-11-26T15:30:00Z"/>
          <w:b/>
          <w:color w:val="333333"/>
          <w:rPrChange w:id="237" w:author="Microsoft Office User" w:date="2018-11-26T15:34:00Z">
            <w:rPr>
              <w:del w:id="238" w:author="Microsoft Office User" w:date="2018-11-26T15:30:00Z"/>
              <w:color w:val="333333"/>
            </w:rPr>
          </w:rPrChange>
        </w:rPr>
        <w:pPrChange w:id="239" w:author="Microsoft Office User" w:date="2018-11-26T15:34:00Z">
          <w:pPr>
            <w:pStyle w:val="NormalWeb"/>
            <w:spacing w:before="0" w:beforeAutospacing="0" w:after="0" w:afterAutospacing="0" w:line="360" w:lineRule="auto"/>
            <w:contextualSpacing/>
            <w:outlineLvl w:val="0"/>
          </w:pPr>
        </w:pPrChange>
      </w:pPr>
      <w:del w:id="240" w:author="Microsoft Office User" w:date="2018-11-26T15:30:00Z">
        <w:r w:rsidRPr="00EA49BB" w:rsidDel="00EA49BB">
          <w:rPr>
            <w:b/>
            <w:color w:val="333333"/>
            <w:rPrChange w:id="241" w:author="Microsoft Office User" w:date="2018-11-26T15:34:00Z">
              <w:rPr>
                <w:color w:val="333333"/>
              </w:rPr>
            </w:rPrChange>
          </w:rPr>
          <w:delText>Pe</w:delText>
        </w:r>
        <w:r w:rsidR="004962FA" w:rsidRPr="00EA49BB" w:rsidDel="00EA49BB">
          <w:rPr>
            <w:b/>
            <w:color w:val="333333"/>
            <w:rPrChange w:id="242" w:author="Microsoft Office User" w:date="2018-11-26T15:34:00Z">
              <w:rPr>
                <w:color w:val="333333"/>
              </w:rPr>
            </w:rPrChange>
          </w:rPr>
          <w:delText xml:space="preserve">ter </w:delText>
        </w:r>
        <w:r w:rsidR="008647A6" w:rsidRPr="00EA49BB" w:rsidDel="00EA49BB">
          <w:rPr>
            <w:b/>
            <w:color w:val="333333"/>
            <w:rPrChange w:id="243" w:author="Microsoft Office User" w:date="2018-11-26T15:34:00Z">
              <w:rPr>
                <w:color w:val="333333"/>
              </w:rPr>
            </w:rPrChange>
          </w:rPr>
          <w:delText xml:space="preserve">K. </w:delText>
        </w:r>
        <w:r w:rsidR="004962FA" w:rsidRPr="00EA49BB" w:rsidDel="00EA49BB">
          <w:rPr>
            <w:b/>
            <w:color w:val="333333"/>
            <w:rPrChange w:id="244" w:author="Microsoft Office User" w:date="2018-11-26T15:34:00Z">
              <w:rPr>
                <w:color w:val="333333"/>
              </w:rPr>
            </w:rPrChange>
          </w:rPr>
          <w:delText>Sorger</w:delText>
        </w:r>
        <w:r w:rsidR="00DB2F34" w:rsidRPr="00EA49BB" w:rsidDel="00EA49BB">
          <w:rPr>
            <w:b/>
            <w:color w:val="333333"/>
            <w:rPrChange w:id="245" w:author="Microsoft Office User" w:date="2018-11-26T15:34:00Z">
              <w:rPr>
                <w:color w:val="333333"/>
              </w:rPr>
            </w:rPrChange>
          </w:rPr>
          <w:delText xml:space="preserve"> PhD</w:delText>
        </w:r>
      </w:del>
    </w:p>
    <w:p w14:paraId="33199784" w14:textId="597239DA" w:rsidR="008647A6" w:rsidRPr="00EA49BB" w:rsidDel="00EA49BB" w:rsidRDefault="008647A6" w:rsidP="00EA49BB">
      <w:pPr>
        <w:pStyle w:val="NormalWeb"/>
        <w:spacing w:after="0" w:afterAutospacing="0" w:line="360" w:lineRule="auto"/>
        <w:contextualSpacing/>
        <w:rPr>
          <w:del w:id="246" w:author="Microsoft Office User" w:date="2018-11-26T15:30:00Z"/>
          <w:b/>
          <w:color w:val="333333"/>
          <w:rPrChange w:id="247" w:author="Microsoft Office User" w:date="2018-11-26T15:34:00Z">
            <w:rPr>
              <w:del w:id="248" w:author="Microsoft Office User" w:date="2018-11-26T15:30:00Z"/>
              <w:color w:val="333333"/>
            </w:rPr>
          </w:rPrChange>
        </w:rPr>
        <w:pPrChange w:id="249" w:author="Microsoft Office User" w:date="2018-11-26T15:34:00Z">
          <w:pPr>
            <w:pStyle w:val="NormalWeb"/>
            <w:spacing w:after="0" w:afterAutospacing="0" w:line="360" w:lineRule="auto"/>
            <w:contextualSpacing/>
          </w:pPr>
        </w:pPrChange>
      </w:pPr>
      <w:del w:id="250" w:author="Microsoft Office User" w:date="2018-11-26T15:30:00Z">
        <w:r w:rsidRPr="00EA49BB" w:rsidDel="00EA49BB">
          <w:rPr>
            <w:b/>
            <w:color w:val="333333"/>
            <w:rPrChange w:id="251" w:author="Microsoft Office User" w:date="2018-11-26T15:34:00Z">
              <w:rPr>
                <w:color w:val="333333"/>
              </w:rPr>
            </w:rPrChange>
          </w:rPr>
          <w:delText>Otto Krayer Professor of Systems Pharmacology</w:delText>
        </w:r>
      </w:del>
    </w:p>
    <w:p w14:paraId="488EFD7B" w14:textId="161437DA" w:rsidR="00DB2F34" w:rsidRPr="00EA49BB" w:rsidDel="00EA49BB" w:rsidRDefault="00DB2F34" w:rsidP="00EA49BB">
      <w:pPr>
        <w:pStyle w:val="NormalWeb"/>
        <w:spacing w:before="0" w:beforeAutospacing="0" w:after="0" w:afterAutospacing="0" w:line="360" w:lineRule="auto"/>
        <w:contextualSpacing/>
        <w:rPr>
          <w:del w:id="252" w:author="Microsoft Office User" w:date="2018-11-26T15:30:00Z"/>
          <w:b/>
          <w:color w:val="333333"/>
          <w:rPrChange w:id="253" w:author="Microsoft Office User" w:date="2018-11-26T15:34:00Z">
            <w:rPr>
              <w:del w:id="254" w:author="Microsoft Office User" w:date="2018-11-26T15:30:00Z"/>
              <w:color w:val="333333"/>
            </w:rPr>
          </w:rPrChange>
        </w:rPr>
        <w:pPrChange w:id="255" w:author="Microsoft Office User" w:date="2018-11-26T15:34:00Z">
          <w:pPr>
            <w:pStyle w:val="NormalWeb"/>
            <w:spacing w:before="0" w:beforeAutospacing="0" w:after="0" w:afterAutospacing="0" w:line="360" w:lineRule="auto"/>
            <w:contextualSpacing/>
          </w:pPr>
        </w:pPrChange>
      </w:pPr>
      <w:del w:id="256" w:author="Microsoft Office User" w:date="2018-11-26T15:30:00Z">
        <w:r w:rsidRPr="00EA49BB" w:rsidDel="00EA49BB">
          <w:rPr>
            <w:b/>
            <w:color w:val="333333"/>
            <w:rPrChange w:id="257" w:author="Microsoft Office User" w:date="2018-11-26T15:34:00Z">
              <w:rPr>
                <w:color w:val="333333"/>
              </w:rPr>
            </w:rPrChange>
          </w:rPr>
          <w:delText xml:space="preserve">Tel: (617) 432-6901/ </w:delText>
        </w:r>
      </w:del>
      <w:del w:id="258" w:author="Microsoft Office User" w:date="2018-11-08T20:25:00Z">
        <w:r w:rsidR="00034429" w:rsidRPr="00EA49BB" w:rsidDel="00B75EF2">
          <w:rPr>
            <w:b/>
            <w:rPrChange w:id="259" w:author="Microsoft Office User" w:date="2018-11-26T15:34:00Z">
              <w:rPr/>
            </w:rPrChange>
          </w:rPr>
          <w:fldChar w:fldCharType="begin"/>
        </w:r>
        <w:r w:rsidR="00034429" w:rsidRPr="00EA49BB" w:rsidDel="00B75EF2">
          <w:rPr>
            <w:b/>
            <w:rPrChange w:id="260" w:author="Microsoft Office User" w:date="2018-11-26T15:34:00Z">
              <w:rPr/>
            </w:rPrChange>
          </w:rPr>
          <w:delInstrText xml:space="preserve"> HYPERLINK "mailto:peter_sorger@hms.harvard.edu/%20cc" </w:delInstrText>
        </w:r>
        <w:r w:rsidR="00034429" w:rsidRPr="00EA49BB" w:rsidDel="00B75EF2">
          <w:rPr>
            <w:b/>
            <w:rPrChange w:id="261" w:author="Microsoft Office User" w:date="2018-11-26T15:34:00Z">
              <w:rPr>
                <w:rStyle w:val="Hyperlink"/>
              </w:rPr>
            </w:rPrChange>
          </w:rPr>
          <w:fldChar w:fldCharType="separate"/>
        </w:r>
        <w:r w:rsidRPr="00EA49BB" w:rsidDel="00B75EF2">
          <w:rPr>
            <w:b/>
            <w:rPrChange w:id="262" w:author="Microsoft Office User" w:date="2018-11-26T15:34:00Z">
              <w:rPr>
                <w:rStyle w:val="Hyperlink"/>
              </w:rPr>
            </w:rPrChange>
          </w:rPr>
          <w:delText>peter_sorger@hms.harvard.edu/ cc</w:delText>
        </w:r>
        <w:r w:rsidR="00034429" w:rsidRPr="00EA49BB" w:rsidDel="00B75EF2">
          <w:rPr>
            <w:rStyle w:val="Hyperlink"/>
            <w:b/>
            <w:rPrChange w:id="263" w:author="Microsoft Office User" w:date="2018-11-26T15:34:00Z">
              <w:rPr>
                <w:rStyle w:val="Hyperlink"/>
              </w:rPr>
            </w:rPrChange>
          </w:rPr>
          <w:fldChar w:fldCharType="end"/>
        </w:r>
      </w:del>
      <w:del w:id="264" w:author="Microsoft Office User" w:date="2018-11-26T15:30:00Z">
        <w:r w:rsidRPr="00EA49BB" w:rsidDel="00EA49BB">
          <w:rPr>
            <w:b/>
            <w:color w:val="333333"/>
            <w:rPrChange w:id="265" w:author="Microsoft Office User" w:date="2018-11-26T15:34:00Z">
              <w:rPr>
                <w:color w:val="333333"/>
              </w:rPr>
            </w:rPrChange>
          </w:rPr>
          <w:delText>:</w:delText>
        </w:r>
      </w:del>
      <w:del w:id="266" w:author="Microsoft Office User" w:date="2018-11-08T20:25:00Z">
        <w:r w:rsidRPr="00EA49BB" w:rsidDel="00B75EF2">
          <w:rPr>
            <w:b/>
            <w:color w:val="333333"/>
            <w:rPrChange w:id="267" w:author="Microsoft Office User" w:date="2018-11-26T15:34:00Z">
              <w:rPr>
                <w:color w:val="333333"/>
              </w:rPr>
            </w:rPrChange>
          </w:rPr>
          <w:delText xml:space="preserve"> : </w:delText>
        </w:r>
      </w:del>
      <w:del w:id="268" w:author="Microsoft Office User" w:date="2018-11-26T15:30:00Z">
        <w:r w:rsidRPr="00EA49BB" w:rsidDel="00EA49BB">
          <w:rPr>
            <w:b/>
            <w:color w:val="333333"/>
            <w:rPrChange w:id="269" w:author="Microsoft Office User" w:date="2018-11-26T15:34:00Z">
              <w:rPr>
                <w:color w:val="333333"/>
              </w:rPr>
            </w:rPrChange>
          </w:rPr>
          <w:delText>christopher_bird@hms.harvard.edu</w:delText>
        </w:r>
        <w:r w:rsidRPr="00EA49BB" w:rsidDel="00EA49BB">
          <w:rPr>
            <w:b/>
            <w:color w:val="333333"/>
            <w:rPrChange w:id="270" w:author="Microsoft Office User" w:date="2018-11-26T15:34:00Z">
              <w:rPr>
                <w:color w:val="333333"/>
              </w:rPr>
            </w:rPrChange>
          </w:rPr>
          <w:br/>
        </w:r>
      </w:del>
    </w:p>
    <w:p w14:paraId="372B2CFB" w14:textId="20AF67C3" w:rsidR="00723E4A" w:rsidRPr="00EA49BB" w:rsidDel="00EA49BB" w:rsidRDefault="00723E4A" w:rsidP="00EA49BB">
      <w:pPr>
        <w:pStyle w:val="NormalWeb"/>
        <w:spacing w:before="0" w:beforeAutospacing="0" w:after="0" w:afterAutospacing="0" w:line="360" w:lineRule="auto"/>
        <w:contextualSpacing/>
        <w:rPr>
          <w:ins w:id="271" w:author="Baker, Gregory Joseph" w:date="2018-11-08T15:14:00Z"/>
          <w:del w:id="272" w:author="Microsoft Office User" w:date="2018-11-26T15:30:00Z"/>
          <w:b/>
          <w:color w:val="333333"/>
          <w:rPrChange w:id="273" w:author="Microsoft Office User" w:date="2018-11-26T15:34:00Z">
            <w:rPr>
              <w:ins w:id="274" w:author="Baker, Gregory Joseph" w:date="2018-11-08T15:14:00Z"/>
              <w:del w:id="275" w:author="Microsoft Office User" w:date="2018-11-26T15:30:00Z"/>
              <w:color w:val="333333"/>
            </w:rPr>
          </w:rPrChange>
        </w:rPr>
        <w:pPrChange w:id="276" w:author="Microsoft Office User" w:date="2018-11-26T15:34:00Z">
          <w:pPr>
            <w:pStyle w:val="NormalWeb"/>
            <w:spacing w:before="0" w:beforeAutospacing="0" w:after="0" w:afterAutospacing="0" w:line="360" w:lineRule="auto"/>
            <w:contextualSpacing/>
          </w:pPr>
        </w:pPrChange>
      </w:pPr>
    </w:p>
    <w:p w14:paraId="7708F13F" w14:textId="33BFB45E" w:rsidR="008647A6" w:rsidRPr="00EA49BB" w:rsidDel="00EA49BB" w:rsidRDefault="008647A6" w:rsidP="00EA49BB">
      <w:pPr>
        <w:pStyle w:val="NormalWeb"/>
        <w:spacing w:before="0" w:beforeAutospacing="0" w:after="0" w:afterAutospacing="0" w:line="360" w:lineRule="auto"/>
        <w:contextualSpacing/>
        <w:rPr>
          <w:del w:id="277" w:author="Microsoft Office User" w:date="2018-11-26T15:30:00Z"/>
          <w:b/>
          <w:color w:val="333333"/>
          <w:rPrChange w:id="278" w:author="Microsoft Office User" w:date="2018-11-26T15:34:00Z">
            <w:rPr>
              <w:del w:id="279" w:author="Microsoft Office User" w:date="2018-11-26T15:30:00Z"/>
              <w:color w:val="333333"/>
            </w:rPr>
          </w:rPrChange>
        </w:rPr>
        <w:pPrChange w:id="280" w:author="Microsoft Office User" w:date="2018-11-26T15:34:00Z">
          <w:pPr>
            <w:pStyle w:val="NormalWeb"/>
            <w:spacing w:before="0" w:beforeAutospacing="0" w:after="0" w:afterAutospacing="0" w:line="360" w:lineRule="auto"/>
            <w:contextualSpacing/>
          </w:pPr>
        </w:pPrChange>
      </w:pPr>
      <w:del w:id="281" w:author="Microsoft Office User" w:date="2018-11-26T15:30:00Z">
        <w:r w:rsidRPr="00EA49BB" w:rsidDel="00EA49BB">
          <w:rPr>
            <w:b/>
            <w:color w:val="333333"/>
            <w:rPrChange w:id="282" w:author="Microsoft Office User" w:date="2018-11-26T15:34:00Z">
              <w:rPr>
                <w:color w:val="333333"/>
              </w:rPr>
            </w:rPrChange>
          </w:rPr>
          <w:delText>Department of Systems Biology</w:delText>
        </w:r>
      </w:del>
    </w:p>
    <w:p w14:paraId="1746FD52" w14:textId="662EE17D" w:rsidR="001918BD" w:rsidRPr="00EA49BB" w:rsidDel="00EA49BB" w:rsidRDefault="001918BD" w:rsidP="00EA49BB">
      <w:pPr>
        <w:pStyle w:val="NormalWeb"/>
        <w:spacing w:after="0" w:afterAutospacing="0" w:line="360" w:lineRule="auto"/>
        <w:contextualSpacing/>
        <w:rPr>
          <w:del w:id="283" w:author="Microsoft Office User" w:date="2018-11-26T15:30:00Z"/>
          <w:b/>
          <w:color w:val="333333"/>
          <w:rPrChange w:id="284" w:author="Microsoft Office User" w:date="2018-11-26T15:34:00Z">
            <w:rPr>
              <w:del w:id="285" w:author="Microsoft Office User" w:date="2018-11-26T15:30:00Z"/>
              <w:color w:val="333333"/>
            </w:rPr>
          </w:rPrChange>
        </w:rPr>
        <w:pPrChange w:id="286" w:author="Microsoft Office User" w:date="2018-11-26T15:34:00Z">
          <w:pPr>
            <w:pStyle w:val="NormalWeb"/>
            <w:spacing w:after="0" w:afterAutospacing="0" w:line="360" w:lineRule="auto"/>
            <w:contextualSpacing/>
          </w:pPr>
        </w:pPrChange>
      </w:pPr>
      <w:del w:id="287" w:author="Microsoft Office User" w:date="2018-11-26T15:30:00Z">
        <w:r w:rsidRPr="00EA49BB" w:rsidDel="00EA49BB">
          <w:rPr>
            <w:b/>
            <w:color w:val="333333"/>
            <w:rPrChange w:id="288" w:author="Microsoft Office User" w:date="2018-11-26T15:34:00Z">
              <w:rPr>
                <w:color w:val="333333"/>
              </w:rPr>
            </w:rPrChange>
          </w:rPr>
          <w:delText>Harvard Medical School</w:delText>
        </w:r>
      </w:del>
    </w:p>
    <w:p w14:paraId="2D1C0116" w14:textId="5F67A714" w:rsidR="008647A6" w:rsidRPr="00EA49BB" w:rsidDel="00EA49BB" w:rsidRDefault="008647A6" w:rsidP="00EA49BB">
      <w:pPr>
        <w:pStyle w:val="NormalWeb"/>
        <w:spacing w:after="0" w:afterAutospacing="0" w:line="360" w:lineRule="auto"/>
        <w:contextualSpacing/>
        <w:rPr>
          <w:del w:id="289" w:author="Microsoft Office User" w:date="2018-11-26T15:30:00Z"/>
          <w:b/>
          <w:color w:val="333333"/>
          <w:rPrChange w:id="290" w:author="Microsoft Office User" w:date="2018-11-26T15:34:00Z">
            <w:rPr>
              <w:del w:id="291" w:author="Microsoft Office User" w:date="2018-11-26T15:30:00Z"/>
              <w:color w:val="333333"/>
            </w:rPr>
          </w:rPrChange>
        </w:rPr>
        <w:pPrChange w:id="292" w:author="Microsoft Office User" w:date="2018-11-26T15:34:00Z">
          <w:pPr>
            <w:pStyle w:val="NormalWeb"/>
            <w:spacing w:after="0" w:afterAutospacing="0" w:line="360" w:lineRule="auto"/>
            <w:contextualSpacing/>
          </w:pPr>
        </w:pPrChange>
      </w:pPr>
      <w:del w:id="293" w:author="Microsoft Office User" w:date="2018-11-26T15:30:00Z">
        <w:r w:rsidRPr="00EA49BB" w:rsidDel="00EA49BB">
          <w:rPr>
            <w:b/>
            <w:color w:val="333333"/>
            <w:rPrChange w:id="294" w:author="Microsoft Office User" w:date="2018-11-26T15:34:00Z">
              <w:rPr>
                <w:color w:val="333333"/>
              </w:rPr>
            </w:rPrChange>
          </w:rPr>
          <w:delText>200 Longwood Avenue</w:delText>
        </w:r>
      </w:del>
    </w:p>
    <w:p w14:paraId="266284EE" w14:textId="3282B38A" w:rsidR="008647A6" w:rsidRPr="00EA49BB" w:rsidDel="00EA49BB" w:rsidRDefault="008647A6" w:rsidP="00EA49BB">
      <w:pPr>
        <w:pStyle w:val="NormalWeb"/>
        <w:spacing w:after="0" w:afterAutospacing="0" w:line="360" w:lineRule="auto"/>
        <w:contextualSpacing/>
        <w:rPr>
          <w:del w:id="295" w:author="Microsoft Office User" w:date="2018-11-26T15:30:00Z"/>
          <w:b/>
          <w:color w:val="333333"/>
          <w:rPrChange w:id="296" w:author="Microsoft Office User" w:date="2018-11-26T15:34:00Z">
            <w:rPr>
              <w:del w:id="297" w:author="Microsoft Office User" w:date="2018-11-26T15:30:00Z"/>
              <w:color w:val="333333"/>
            </w:rPr>
          </w:rPrChange>
        </w:rPr>
        <w:pPrChange w:id="298" w:author="Microsoft Office User" w:date="2018-11-26T15:34:00Z">
          <w:pPr>
            <w:pStyle w:val="NormalWeb"/>
            <w:spacing w:after="0" w:afterAutospacing="0" w:line="360" w:lineRule="auto"/>
            <w:contextualSpacing/>
          </w:pPr>
        </w:pPrChange>
      </w:pPr>
      <w:del w:id="299" w:author="Microsoft Office User" w:date="2018-11-26T15:30:00Z">
        <w:r w:rsidRPr="00EA49BB" w:rsidDel="00EA49BB">
          <w:rPr>
            <w:b/>
            <w:color w:val="333333"/>
            <w:rPrChange w:id="300" w:author="Microsoft Office User" w:date="2018-11-26T15:34:00Z">
              <w:rPr>
                <w:color w:val="333333"/>
              </w:rPr>
            </w:rPrChange>
          </w:rPr>
          <w:delText xml:space="preserve">Warren Alpert </w:delText>
        </w:r>
        <w:r w:rsidR="00F13D97" w:rsidRPr="00EA49BB" w:rsidDel="00EA49BB">
          <w:rPr>
            <w:b/>
            <w:color w:val="333333"/>
            <w:rPrChange w:id="301" w:author="Microsoft Office User" w:date="2018-11-26T15:34:00Z">
              <w:rPr>
                <w:color w:val="333333"/>
              </w:rPr>
            </w:rPrChange>
          </w:rPr>
          <w:delText>Building</w:delText>
        </w:r>
        <w:r w:rsidRPr="00EA49BB" w:rsidDel="00EA49BB">
          <w:rPr>
            <w:b/>
            <w:color w:val="333333"/>
            <w:rPrChange w:id="302" w:author="Microsoft Office User" w:date="2018-11-26T15:34:00Z">
              <w:rPr>
                <w:color w:val="333333"/>
              </w:rPr>
            </w:rPrChange>
          </w:rPr>
          <w:delText>, Room 440</w:delText>
        </w:r>
      </w:del>
    </w:p>
    <w:p w14:paraId="09631C0E" w14:textId="22AE8976" w:rsidR="008647A6" w:rsidRPr="00EA49BB" w:rsidDel="00EA49BB" w:rsidRDefault="008647A6" w:rsidP="00EA49BB">
      <w:pPr>
        <w:pStyle w:val="NormalWeb"/>
        <w:spacing w:after="0" w:afterAutospacing="0" w:line="360" w:lineRule="auto"/>
        <w:contextualSpacing/>
        <w:rPr>
          <w:del w:id="303" w:author="Microsoft Office User" w:date="2018-11-26T15:30:00Z"/>
          <w:b/>
          <w:color w:val="333333"/>
          <w:rPrChange w:id="304" w:author="Microsoft Office User" w:date="2018-11-26T15:34:00Z">
            <w:rPr>
              <w:del w:id="305" w:author="Microsoft Office User" w:date="2018-11-26T15:30:00Z"/>
              <w:color w:val="333333"/>
            </w:rPr>
          </w:rPrChange>
        </w:rPr>
        <w:pPrChange w:id="306" w:author="Microsoft Office User" w:date="2018-11-26T15:34:00Z">
          <w:pPr>
            <w:pStyle w:val="NormalWeb"/>
            <w:spacing w:after="0" w:afterAutospacing="0" w:line="360" w:lineRule="auto"/>
            <w:contextualSpacing/>
          </w:pPr>
        </w:pPrChange>
      </w:pPr>
      <w:del w:id="307" w:author="Microsoft Office User" w:date="2018-11-26T15:30:00Z">
        <w:r w:rsidRPr="00EA49BB" w:rsidDel="00EA49BB">
          <w:rPr>
            <w:b/>
            <w:color w:val="333333"/>
            <w:rPrChange w:id="308" w:author="Microsoft Office User" w:date="2018-11-26T15:34:00Z">
              <w:rPr>
                <w:color w:val="333333"/>
              </w:rPr>
            </w:rPrChange>
          </w:rPr>
          <w:delText>Boston, MA 02115</w:delText>
        </w:r>
      </w:del>
    </w:p>
    <w:p w14:paraId="408C7948" w14:textId="4711934B" w:rsidR="00B1585E" w:rsidRPr="00EA49BB" w:rsidDel="00EA49BB" w:rsidRDefault="00B1585E" w:rsidP="00EA49BB">
      <w:pPr>
        <w:pStyle w:val="NormalWeb"/>
        <w:spacing w:after="0" w:afterAutospacing="0" w:line="360" w:lineRule="auto"/>
        <w:contextualSpacing/>
        <w:rPr>
          <w:del w:id="309" w:author="Microsoft Office User" w:date="2018-11-26T15:30:00Z"/>
          <w:b/>
          <w:color w:val="333333"/>
          <w:rPrChange w:id="310" w:author="Microsoft Office User" w:date="2018-11-26T15:34:00Z">
            <w:rPr>
              <w:del w:id="311" w:author="Microsoft Office User" w:date="2018-11-26T15:30:00Z"/>
              <w:color w:val="333333"/>
            </w:rPr>
          </w:rPrChange>
        </w:rPr>
        <w:pPrChange w:id="312" w:author="Microsoft Office User" w:date="2018-11-26T15:34:00Z">
          <w:pPr>
            <w:pStyle w:val="NormalWeb"/>
            <w:spacing w:line="360" w:lineRule="auto"/>
            <w:contextualSpacing/>
          </w:pPr>
        </w:pPrChange>
      </w:pPr>
      <w:del w:id="313" w:author="Microsoft Office User" w:date="2018-11-26T15:30:00Z">
        <w:r w:rsidRPr="00EA49BB" w:rsidDel="00EA49BB">
          <w:rPr>
            <w:b/>
            <w:color w:val="333333"/>
            <w:rPrChange w:id="314" w:author="Microsoft Office User" w:date="2018-11-26T15:34:00Z">
              <w:rPr>
                <w:color w:val="333333"/>
              </w:rPr>
            </w:rPrChange>
          </w:rPr>
          <w:br w:type="page"/>
        </w:r>
      </w:del>
    </w:p>
    <w:p w14:paraId="5A7CFDED" w14:textId="792C280F" w:rsidR="00FF134C" w:rsidRPr="00EA49BB" w:rsidDel="00EA49BB" w:rsidRDefault="0064185C" w:rsidP="00EA49BB">
      <w:pPr>
        <w:spacing w:line="480" w:lineRule="auto"/>
        <w:contextualSpacing/>
        <w:outlineLvl w:val="0"/>
        <w:rPr>
          <w:del w:id="315" w:author="Microsoft Office User" w:date="2018-11-26T15:30:00Z"/>
          <w:b/>
          <w:bCs/>
          <w:rPrChange w:id="316" w:author="Microsoft Office User" w:date="2018-11-26T15:34:00Z">
            <w:rPr>
              <w:del w:id="317" w:author="Microsoft Office User" w:date="2018-11-26T15:30:00Z"/>
              <w:b/>
              <w:bCs/>
              <w:spacing w:val="-10"/>
            </w:rPr>
          </w:rPrChange>
        </w:rPr>
        <w:pPrChange w:id="318" w:author="Microsoft Office User" w:date="2018-11-26T15:34:00Z">
          <w:pPr>
            <w:spacing w:line="480" w:lineRule="auto"/>
            <w:contextualSpacing/>
            <w:outlineLvl w:val="0"/>
          </w:pPr>
        </w:pPrChange>
      </w:pPr>
      <w:del w:id="319" w:author="Microsoft Office User" w:date="2018-11-26T15:30:00Z">
        <w:r w:rsidRPr="00EA49BB" w:rsidDel="00EA49BB">
          <w:rPr>
            <w:b/>
            <w:bCs/>
            <w:rPrChange w:id="320" w:author="Microsoft Office User" w:date="2018-11-26T15:34:00Z">
              <w:rPr>
                <w:b/>
                <w:bCs/>
                <w:spacing w:val="-10"/>
              </w:rPr>
            </w:rPrChange>
          </w:rPr>
          <w:delText>ABSTRACT</w:delText>
        </w:r>
      </w:del>
    </w:p>
    <w:p w14:paraId="17D28174" w14:textId="43F9A980" w:rsidR="00433F6D" w:rsidRPr="00EA49BB" w:rsidDel="00EA49BB" w:rsidRDefault="009E7A6A" w:rsidP="00EA49BB">
      <w:pPr>
        <w:widowControl w:val="0"/>
        <w:autoSpaceDE w:val="0"/>
        <w:autoSpaceDN w:val="0"/>
        <w:adjustRightInd w:val="0"/>
        <w:spacing w:line="480" w:lineRule="auto"/>
        <w:contextualSpacing/>
        <w:rPr>
          <w:del w:id="321" w:author="Microsoft Office User" w:date="2018-11-26T15:30:00Z"/>
          <w:b/>
          <w:color w:val="333333"/>
          <w:rPrChange w:id="322" w:author="Microsoft Office User" w:date="2018-11-26T15:34:00Z">
            <w:rPr>
              <w:del w:id="323" w:author="Microsoft Office User" w:date="2018-11-26T15:30:00Z"/>
            </w:rPr>
          </w:rPrChange>
        </w:rPr>
        <w:pPrChange w:id="324" w:author="Microsoft Office User" w:date="2018-11-26T15:34:00Z">
          <w:pPr>
            <w:widowControl w:val="0"/>
            <w:autoSpaceDE w:val="0"/>
            <w:autoSpaceDN w:val="0"/>
            <w:adjustRightInd w:val="0"/>
            <w:spacing w:line="480" w:lineRule="auto"/>
            <w:contextualSpacing/>
          </w:pPr>
        </w:pPrChange>
      </w:pPr>
      <w:ins w:id="325" w:author="Baker, Gregory Joseph" w:date="2018-11-21T09:18:00Z">
        <w:del w:id="326" w:author="Microsoft Office User" w:date="2018-11-26T15:30:00Z">
          <w:r w:rsidRPr="00EA49BB" w:rsidDel="00EA49BB">
            <w:rPr>
              <w:b/>
              <w:color w:val="333333"/>
              <w:rPrChange w:id="327" w:author="Microsoft Office User" w:date="2018-11-26T15:34:00Z">
                <w:rPr>
                  <w:color w:val="333333"/>
                </w:rPr>
              </w:rPrChange>
            </w:rPr>
            <w:delText>S</w:delText>
          </w:r>
        </w:del>
      </w:ins>
      <w:ins w:id="328" w:author="Baker, Gregory Joseph" w:date="2018-11-21T09:12:00Z">
        <w:del w:id="329" w:author="Microsoft Office User" w:date="2018-11-26T15:30:00Z">
          <w:r w:rsidR="00D223F9" w:rsidRPr="00EA49BB" w:rsidDel="00EA49BB">
            <w:rPr>
              <w:b/>
              <w:color w:val="333333"/>
              <w:rPrChange w:id="330" w:author="Microsoft Office User" w:date="2018-11-26T15:34:00Z">
                <w:rPr>
                  <w:color w:val="333333"/>
                </w:rPr>
              </w:rPrChange>
            </w:rPr>
            <w:delText>ystemic</w:delText>
          </w:r>
        </w:del>
      </w:ins>
      <w:ins w:id="331" w:author="Baker, Gregory Joseph" w:date="2018-11-21T09:10:00Z">
        <w:del w:id="332" w:author="Microsoft Office User" w:date="2018-11-26T15:30:00Z">
          <w:r w:rsidR="002E3BCF" w:rsidRPr="00EA49BB" w:rsidDel="00EA49BB">
            <w:rPr>
              <w:b/>
              <w:color w:val="333333"/>
              <w:rPrChange w:id="333" w:author="Microsoft Office User" w:date="2018-11-26T15:34:00Z">
                <w:rPr>
                  <w:color w:val="333333"/>
                </w:rPr>
              </w:rPrChange>
            </w:rPr>
            <w:delText xml:space="preserve"> </w:delText>
          </w:r>
          <w:r w:rsidRPr="00EA49BB" w:rsidDel="00EA49BB">
            <w:rPr>
              <w:b/>
              <w:color w:val="333333"/>
              <w:rPrChange w:id="334" w:author="Microsoft Office User" w:date="2018-11-26T15:34:00Z">
                <w:rPr>
                  <w:color w:val="333333"/>
                </w:rPr>
              </w:rPrChange>
            </w:rPr>
            <w:delText xml:space="preserve">immune </w:delText>
          </w:r>
          <w:r w:rsidR="002E3BCF" w:rsidRPr="00EA49BB" w:rsidDel="00EA49BB">
            <w:rPr>
              <w:b/>
              <w:color w:val="333333"/>
              <w:rPrChange w:id="335" w:author="Microsoft Office User" w:date="2018-11-26T15:34:00Z">
                <w:rPr>
                  <w:color w:val="333333"/>
                </w:rPr>
              </w:rPrChange>
            </w:rPr>
            <w:delText>profiling</w:delText>
          </w:r>
        </w:del>
      </w:ins>
      <w:ins w:id="336" w:author="Baker, Gregory Joseph" w:date="2018-11-21T09:11:00Z">
        <w:del w:id="337" w:author="Microsoft Office User" w:date="2018-11-26T15:30:00Z">
          <w:r w:rsidR="00D223F9" w:rsidRPr="00EA49BB" w:rsidDel="00EA49BB">
            <w:rPr>
              <w:b/>
              <w:color w:val="333333"/>
              <w:rPrChange w:id="338" w:author="Microsoft Office User" w:date="2018-11-26T15:34:00Z">
                <w:rPr>
                  <w:color w:val="333333"/>
                </w:rPr>
              </w:rPrChange>
            </w:rPr>
            <w:delText xml:space="preserve"> </w:delText>
          </w:r>
        </w:del>
      </w:ins>
      <w:ins w:id="339" w:author="Baker, Gregory Joseph" w:date="2018-11-21T09:42:00Z">
        <w:del w:id="340" w:author="Microsoft Office User" w:date="2018-11-26T15:30:00Z">
          <w:r w:rsidR="00661813" w:rsidRPr="00EA49BB" w:rsidDel="00EA49BB">
            <w:rPr>
              <w:b/>
              <w:color w:val="333333"/>
              <w:rPrChange w:id="341" w:author="Microsoft Office User" w:date="2018-11-26T15:34:00Z">
                <w:rPr>
                  <w:color w:val="333333"/>
                </w:rPr>
              </w:rPrChange>
            </w:rPr>
            <w:delText>has</w:delText>
          </w:r>
        </w:del>
      </w:ins>
      <w:ins w:id="342" w:author="Baker, Gregory Joseph" w:date="2018-11-21T08:54:00Z">
        <w:del w:id="343" w:author="Microsoft Office User" w:date="2018-11-26T15:30:00Z">
          <w:r w:rsidR="00D00124" w:rsidRPr="00EA49BB" w:rsidDel="00EA49BB">
            <w:rPr>
              <w:b/>
              <w:color w:val="333333"/>
              <w:rPrChange w:id="344" w:author="Microsoft Office User" w:date="2018-11-26T15:34:00Z">
                <w:rPr>
                  <w:color w:val="333333"/>
                </w:rPr>
              </w:rPrChange>
            </w:rPr>
            <w:delText xml:space="preserve"> the potential </w:delText>
          </w:r>
        </w:del>
      </w:ins>
      <w:ins w:id="345" w:author="Baker, Gregory Joseph" w:date="2018-11-21T08:51:00Z">
        <w:del w:id="346" w:author="Microsoft Office User" w:date="2018-11-26T15:30:00Z">
          <w:r w:rsidR="00D00124" w:rsidRPr="00EA49BB" w:rsidDel="00EA49BB">
            <w:rPr>
              <w:b/>
              <w:color w:val="333333"/>
              <w:rPrChange w:id="347" w:author="Microsoft Office User" w:date="2018-11-26T15:34:00Z">
                <w:rPr>
                  <w:color w:val="333333"/>
                </w:rPr>
              </w:rPrChange>
            </w:rPr>
            <w:delText xml:space="preserve">to reveal </w:delText>
          </w:r>
        </w:del>
      </w:ins>
      <w:ins w:id="348" w:author="Baker, Gregory Joseph" w:date="2018-11-21T09:20:00Z">
        <w:del w:id="349" w:author="Microsoft Office User" w:date="2018-11-26T15:30:00Z">
          <w:r w:rsidRPr="00EA49BB" w:rsidDel="00EA49BB">
            <w:rPr>
              <w:b/>
              <w:color w:val="333333"/>
              <w:rPrChange w:id="350" w:author="Microsoft Office User" w:date="2018-11-26T15:34:00Z">
                <w:rPr>
                  <w:color w:val="333333"/>
                </w:rPr>
              </w:rPrChange>
            </w:rPr>
            <w:delText>novel</w:delText>
          </w:r>
        </w:del>
      </w:ins>
      <w:ins w:id="351" w:author="Baker, Gregory Joseph" w:date="2018-11-21T09:19:00Z">
        <w:del w:id="352" w:author="Microsoft Office User" w:date="2018-11-26T15:30:00Z">
          <w:r w:rsidRPr="00EA49BB" w:rsidDel="00EA49BB">
            <w:rPr>
              <w:b/>
              <w:color w:val="333333"/>
              <w:rPrChange w:id="353" w:author="Microsoft Office User" w:date="2018-11-26T15:34:00Z">
                <w:rPr>
                  <w:color w:val="333333"/>
                </w:rPr>
              </w:rPrChange>
            </w:rPr>
            <w:delText xml:space="preserve"> </w:delText>
          </w:r>
        </w:del>
      </w:ins>
      <w:ins w:id="354" w:author="Baker, Gregory Joseph" w:date="2018-11-21T09:23:00Z">
        <w:del w:id="355" w:author="Microsoft Office User" w:date="2018-11-26T15:30:00Z">
          <w:r w:rsidR="00023811" w:rsidRPr="00EA49BB" w:rsidDel="00EA49BB">
            <w:rPr>
              <w:b/>
              <w:color w:val="333333"/>
              <w:rPrChange w:id="356" w:author="Microsoft Office User" w:date="2018-11-26T15:34:00Z">
                <w:rPr>
                  <w:color w:val="333333"/>
                </w:rPr>
              </w:rPrChange>
            </w:rPr>
            <w:delText>aspects</w:delText>
          </w:r>
        </w:del>
      </w:ins>
      <w:ins w:id="357" w:author="Baker, Gregory Joseph" w:date="2018-11-21T09:20:00Z">
        <w:del w:id="358" w:author="Microsoft Office User" w:date="2018-11-26T15:30:00Z">
          <w:r w:rsidRPr="00EA49BB" w:rsidDel="00EA49BB">
            <w:rPr>
              <w:b/>
              <w:color w:val="333333"/>
              <w:rPrChange w:id="359" w:author="Microsoft Office User" w:date="2018-11-26T15:34:00Z">
                <w:rPr>
                  <w:color w:val="333333"/>
                </w:rPr>
              </w:rPrChange>
            </w:rPr>
            <w:delText xml:space="preserve"> </w:delText>
          </w:r>
        </w:del>
      </w:ins>
      <w:ins w:id="360" w:author="Baker, Gregory Joseph" w:date="2018-11-21T09:19:00Z">
        <w:del w:id="361" w:author="Microsoft Office User" w:date="2018-11-26T15:30:00Z">
          <w:r w:rsidRPr="00EA49BB" w:rsidDel="00EA49BB">
            <w:rPr>
              <w:b/>
              <w:color w:val="333333"/>
              <w:rPrChange w:id="362" w:author="Microsoft Office User" w:date="2018-11-26T15:34:00Z">
                <w:rPr>
                  <w:color w:val="333333"/>
                </w:rPr>
              </w:rPrChange>
            </w:rPr>
            <w:delText>of the immune system</w:delText>
          </w:r>
        </w:del>
      </w:ins>
      <w:ins w:id="363" w:author="Baker, Gregory Joseph" w:date="2018-11-21T09:17:00Z">
        <w:del w:id="364" w:author="Microsoft Office User" w:date="2018-11-26T15:30:00Z">
          <w:r w:rsidRPr="00EA49BB" w:rsidDel="00EA49BB">
            <w:rPr>
              <w:b/>
              <w:color w:val="333333"/>
              <w:rPrChange w:id="365" w:author="Microsoft Office User" w:date="2018-11-26T15:34:00Z">
                <w:rPr>
                  <w:color w:val="333333"/>
                </w:rPr>
              </w:rPrChange>
            </w:rPr>
            <w:delText xml:space="preserve"> </w:delText>
          </w:r>
        </w:del>
      </w:ins>
      <w:ins w:id="366" w:author="Baker, Gregory Joseph" w:date="2018-11-21T09:20:00Z">
        <w:del w:id="367" w:author="Microsoft Office User" w:date="2018-11-26T15:30:00Z">
          <w:r w:rsidRPr="00EA49BB" w:rsidDel="00EA49BB">
            <w:rPr>
              <w:b/>
              <w:color w:val="333333"/>
              <w:rPrChange w:id="368" w:author="Microsoft Office User" w:date="2018-11-26T15:34:00Z">
                <w:rPr>
                  <w:color w:val="333333"/>
                </w:rPr>
              </w:rPrChange>
            </w:rPr>
            <w:delText xml:space="preserve">in health and disease. </w:delText>
          </w:r>
        </w:del>
      </w:ins>
      <w:ins w:id="369" w:author="Baker, Gregory Joseph" w:date="2018-11-21T09:18:00Z">
        <w:del w:id="370" w:author="Microsoft Office User" w:date="2018-11-26T15:30:00Z">
          <w:r w:rsidRPr="00EA49BB" w:rsidDel="00EA49BB">
            <w:rPr>
              <w:b/>
              <w:color w:val="333333"/>
              <w:rPrChange w:id="371" w:author="Microsoft Office User" w:date="2018-11-26T15:34:00Z">
                <w:rPr>
                  <w:color w:val="333333"/>
                </w:rPr>
              </w:rPrChange>
            </w:rPr>
            <w:delText>However,</w:delText>
          </w:r>
        </w:del>
      </w:ins>
      <w:ins w:id="372" w:author="Baker, Gregory Joseph" w:date="2018-11-21T09:21:00Z">
        <w:del w:id="373" w:author="Microsoft Office User" w:date="2018-11-26T15:30:00Z">
          <w:r w:rsidRPr="00EA49BB" w:rsidDel="00EA49BB">
            <w:rPr>
              <w:b/>
              <w:color w:val="333333"/>
              <w:rPrChange w:id="374" w:author="Microsoft Office User" w:date="2018-11-26T15:34:00Z">
                <w:rPr>
                  <w:color w:val="333333"/>
                </w:rPr>
              </w:rPrChange>
            </w:rPr>
            <w:delText xml:space="preserve"> </w:delText>
          </w:r>
          <w:r w:rsidR="004E237A" w:rsidRPr="00EA49BB" w:rsidDel="00EA49BB">
            <w:rPr>
              <w:b/>
              <w:color w:val="333333"/>
              <w:rPrChange w:id="375" w:author="Microsoft Office User" w:date="2018-11-26T15:34:00Z">
                <w:rPr>
                  <w:color w:val="333333"/>
                </w:rPr>
              </w:rPrChange>
            </w:rPr>
            <w:delText>c</w:delText>
          </w:r>
          <w:r w:rsidRPr="00EA49BB" w:rsidDel="00EA49BB">
            <w:rPr>
              <w:b/>
              <w:color w:val="333333"/>
              <w:rPrChange w:id="376" w:author="Microsoft Office User" w:date="2018-11-26T15:34:00Z">
                <w:rPr>
                  <w:color w:val="333333"/>
                </w:rPr>
              </w:rPrChange>
            </w:rPr>
            <w:delText xml:space="preserve">omplex time and tissue-dependent immune signatures embedded </w:delText>
          </w:r>
        </w:del>
      </w:ins>
      <w:ins w:id="377" w:author="Baker, Gregory Joseph" w:date="2018-11-21T09:23:00Z">
        <w:del w:id="378" w:author="Microsoft Office User" w:date="2018-11-26T15:30:00Z">
          <w:r w:rsidR="00023811" w:rsidRPr="00EA49BB" w:rsidDel="00EA49BB">
            <w:rPr>
              <w:b/>
              <w:color w:val="333333"/>
              <w:rPrChange w:id="379" w:author="Microsoft Office User" w:date="2018-11-26T15:34:00Z">
                <w:rPr>
                  <w:color w:val="333333"/>
                </w:rPr>
              </w:rPrChange>
            </w:rPr>
            <w:delText>with</w:delText>
          </w:r>
        </w:del>
      </w:ins>
      <w:ins w:id="380" w:author="Baker, Gregory Joseph" w:date="2018-11-21T09:21:00Z">
        <w:del w:id="381" w:author="Microsoft Office User" w:date="2018-11-26T15:30:00Z">
          <w:r w:rsidRPr="00EA49BB" w:rsidDel="00EA49BB">
            <w:rPr>
              <w:b/>
              <w:color w:val="333333"/>
              <w:rPrChange w:id="382" w:author="Microsoft Office User" w:date="2018-11-26T15:34:00Z">
                <w:rPr>
                  <w:color w:val="333333"/>
                </w:rPr>
              </w:rPrChange>
            </w:rPr>
            <w:delText xml:space="preserve">in </w:delText>
          </w:r>
        </w:del>
      </w:ins>
      <w:ins w:id="383" w:author="Baker, Gregory Joseph" w:date="2018-11-21T09:43:00Z">
        <w:del w:id="384" w:author="Microsoft Office User" w:date="2018-11-26T15:30:00Z">
          <w:r w:rsidR="004E237A" w:rsidRPr="00EA49BB" w:rsidDel="00EA49BB">
            <w:rPr>
              <w:b/>
              <w:color w:val="333333"/>
              <w:rPrChange w:id="385" w:author="Microsoft Office User" w:date="2018-11-26T15:34:00Z">
                <w:rPr>
                  <w:color w:val="333333"/>
                </w:rPr>
              </w:rPrChange>
            </w:rPr>
            <w:delText xml:space="preserve">the </w:delText>
          </w:r>
        </w:del>
      </w:ins>
      <w:ins w:id="386" w:author="Baker, Gregory Joseph" w:date="2018-11-21T09:21:00Z">
        <w:del w:id="387" w:author="Microsoft Office User" w:date="2018-11-26T15:30:00Z">
          <w:r w:rsidRPr="00EA49BB" w:rsidDel="00EA49BB">
            <w:rPr>
              <w:b/>
              <w:color w:val="333333"/>
              <w:rPrChange w:id="388" w:author="Microsoft Office User" w:date="2018-11-26T15:34:00Z">
                <w:rPr>
                  <w:color w:val="333333"/>
                </w:rPr>
              </w:rPrChange>
            </w:rPr>
            <w:delText xml:space="preserve">large-scale </w:delText>
          </w:r>
        </w:del>
      </w:ins>
      <w:ins w:id="389" w:author="Baker, Gregory Joseph" w:date="2018-11-21T09:34:00Z">
        <w:del w:id="390" w:author="Microsoft Office User" w:date="2018-11-26T15:30:00Z">
          <w:r w:rsidR="00A66FC7" w:rsidRPr="00EA49BB" w:rsidDel="00EA49BB">
            <w:rPr>
              <w:b/>
              <w:color w:val="333333"/>
              <w:rPrChange w:id="391" w:author="Microsoft Office User" w:date="2018-11-26T15:34:00Z">
                <w:rPr>
                  <w:color w:val="333333"/>
                </w:rPr>
              </w:rPrChange>
            </w:rPr>
            <w:delText>single-cell</w:delText>
          </w:r>
        </w:del>
      </w:ins>
      <w:ins w:id="392" w:author="Baker, Gregory Joseph" w:date="2018-11-21T09:21:00Z">
        <w:del w:id="393" w:author="Microsoft Office User" w:date="2018-11-26T15:30:00Z">
          <w:r w:rsidRPr="00EA49BB" w:rsidDel="00EA49BB">
            <w:rPr>
              <w:b/>
              <w:color w:val="333333"/>
              <w:rPrChange w:id="394" w:author="Microsoft Office User" w:date="2018-11-26T15:34:00Z">
                <w:rPr>
                  <w:color w:val="333333"/>
                </w:rPr>
              </w:rPrChange>
            </w:rPr>
            <w:delText xml:space="preserve"> data</w:delText>
          </w:r>
          <w:r w:rsidR="00DD571F" w:rsidRPr="00EA49BB" w:rsidDel="00EA49BB">
            <w:rPr>
              <w:b/>
              <w:color w:val="333333"/>
              <w:rPrChange w:id="395" w:author="Microsoft Office User" w:date="2018-11-26T15:34:00Z">
                <w:rPr>
                  <w:color w:val="333333"/>
                </w:rPr>
              </w:rPrChange>
            </w:rPr>
            <w:delText>sets</w:delText>
          </w:r>
        </w:del>
      </w:ins>
      <w:ins w:id="396" w:author="Baker, Gregory Joseph" w:date="2018-11-21T09:43:00Z">
        <w:del w:id="397" w:author="Microsoft Office User" w:date="2018-11-26T15:30:00Z">
          <w:r w:rsidR="004E237A" w:rsidRPr="00EA49BB" w:rsidDel="00EA49BB">
            <w:rPr>
              <w:b/>
              <w:color w:val="333333"/>
              <w:rPrChange w:id="398" w:author="Microsoft Office User" w:date="2018-11-26T15:34:00Z">
                <w:rPr>
                  <w:color w:val="333333"/>
                </w:rPr>
              </w:rPrChange>
            </w:rPr>
            <w:delText xml:space="preserve"> required to achieve these insights </w:delText>
          </w:r>
        </w:del>
      </w:ins>
      <w:ins w:id="399" w:author="Baker, Gregory Joseph" w:date="2018-11-21T09:21:00Z">
        <w:del w:id="400" w:author="Microsoft Office User" w:date="2018-11-26T15:30:00Z">
          <w:r w:rsidR="004E237A" w:rsidRPr="00EA49BB" w:rsidDel="00EA49BB">
            <w:rPr>
              <w:b/>
              <w:color w:val="333333"/>
              <w:rPrChange w:id="401" w:author="Microsoft Office User" w:date="2018-11-26T15:34:00Z">
                <w:rPr>
                  <w:color w:val="333333"/>
                </w:rPr>
              </w:rPrChange>
            </w:rPr>
            <w:delText xml:space="preserve">are difficult to extract </w:delText>
          </w:r>
          <w:r w:rsidRPr="00EA49BB" w:rsidDel="00EA49BB">
            <w:rPr>
              <w:b/>
              <w:color w:val="333333"/>
              <w:rPrChange w:id="402" w:author="Microsoft Office User" w:date="2018-11-26T15:34:00Z">
                <w:rPr>
                  <w:color w:val="333333"/>
                </w:rPr>
              </w:rPrChange>
            </w:rPr>
            <w:delText xml:space="preserve">through </w:delText>
          </w:r>
        </w:del>
      </w:ins>
      <w:ins w:id="403" w:author="Baker, Gregory Joseph" w:date="2018-11-21T09:22:00Z">
        <w:del w:id="404" w:author="Microsoft Office User" w:date="2018-11-26T15:30:00Z">
          <w:r w:rsidR="00DD571F" w:rsidRPr="00EA49BB" w:rsidDel="00EA49BB">
            <w:rPr>
              <w:b/>
              <w:color w:val="333333"/>
              <w:rPrChange w:id="405" w:author="Microsoft Office User" w:date="2018-11-26T15:34:00Z">
                <w:rPr>
                  <w:color w:val="333333"/>
                </w:rPr>
              </w:rPrChange>
            </w:rPr>
            <w:delText xml:space="preserve">manual approaches to data analysis. </w:delText>
          </w:r>
        </w:del>
      </w:ins>
      <w:ins w:id="406" w:author="Baker, Gregory Joseph" w:date="2018-11-21T09:07:00Z">
        <w:del w:id="407" w:author="Microsoft Office User" w:date="2018-11-26T15:30:00Z">
          <w:r w:rsidR="002E3BCF" w:rsidRPr="00EA49BB" w:rsidDel="00EA49BB">
            <w:rPr>
              <w:b/>
              <w:color w:val="333333"/>
              <w:rPrChange w:id="408" w:author="Microsoft Office User" w:date="2018-11-26T15:34:00Z">
                <w:rPr>
                  <w:color w:val="333333"/>
                </w:rPr>
              </w:rPrChange>
            </w:rPr>
            <w:delText>We developed a set of complementary experimental and computational workflows</w:delText>
          </w:r>
        </w:del>
      </w:ins>
      <w:ins w:id="409" w:author="Baker, Gregory Joseph" w:date="2018-11-21T09:36:00Z">
        <w:del w:id="410" w:author="Microsoft Office User" w:date="2018-11-26T15:30:00Z">
          <w:r w:rsidR="00661813" w:rsidRPr="00EA49BB" w:rsidDel="00EA49BB">
            <w:rPr>
              <w:b/>
              <w:color w:val="333333"/>
              <w:rPrChange w:id="411" w:author="Microsoft Office User" w:date="2018-11-26T15:34:00Z">
                <w:rPr>
                  <w:color w:val="333333"/>
                </w:rPr>
              </w:rPrChange>
            </w:rPr>
            <w:delText xml:space="preserve"> called </w:delText>
          </w:r>
        </w:del>
      </w:ins>
      <w:ins w:id="412" w:author="Baker, Gregory Joseph" w:date="2018-11-21T09:34:00Z">
        <w:del w:id="413" w:author="Microsoft Office User" w:date="2018-11-26T15:30:00Z">
          <w:r w:rsidR="001741AB" w:rsidRPr="00EA49BB" w:rsidDel="00EA49BB">
            <w:rPr>
              <w:b/>
              <w:color w:val="333333"/>
              <w:rPrChange w:id="414" w:author="Microsoft Office User" w:date="2018-11-26T15:34:00Z">
                <w:rPr>
                  <w:color w:val="333333"/>
                </w:rPr>
              </w:rPrChange>
            </w:rPr>
            <w:delText xml:space="preserve">for the </w:delText>
          </w:r>
        </w:del>
      </w:ins>
      <w:ins w:id="415" w:author="Baker, Gregory Joseph" w:date="2018-11-21T09:25:00Z">
        <w:del w:id="416" w:author="Microsoft Office User" w:date="2018-11-26T15:30:00Z">
          <w:r w:rsidR="007A43F9" w:rsidRPr="00EA49BB" w:rsidDel="00EA49BB">
            <w:rPr>
              <w:b/>
              <w:color w:val="333333"/>
              <w:rPrChange w:id="417" w:author="Microsoft Office User" w:date="2018-11-26T15:34:00Z">
                <w:rPr>
                  <w:color w:val="333333"/>
                </w:rPr>
              </w:rPrChange>
            </w:rPr>
            <w:delText xml:space="preserve">longitudinally </w:delText>
          </w:r>
        </w:del>
      </w:ins>
      <w:ins w:id="418" w:author="Baker, Gregory Joseph" w:date="2018-11-21T09:35:00Z">
        <w:del w:id="419" w:author="Microsoft Office User" w:date="2018-11-26T15:30:00Z">
          <w:r w:rsidR="001741AB" w:rsidRPr="00EA49BB" w:rsidDel="00EA49BB">
            <w:rPr>
              <w:b/>
              <w:color w:val="333333"/>
              <w:rPrChange w:id="420" w:author="Microsoft Office User" w:date="2018-11-26T15:34:00Z">
                <w:rPr>
                  <w:color w:val="333333"/>
                </w:rPr>
              </w:rPrChange>
            </w:rPr>
            <w:delText>assessment of immune response</w:delText>
          </w:r>
        </w:del>
      </w:ins>
      <w:ins w:id="421" w:author="Baker, Gregory Joseph" w:date="2018-11-21T09:45:00Z">
        <w:del w:id="422" w:author="Microsoft Office User" w:date="2018-11-26T15:30:00Z">
          <w:r w:rsidR="004E7A6A" w:rsidRPr="00EA49BB" w:rsidDel="00EA49BB">
            <w:rPr>
              <w:b/>
              <w:color w:val="333333"/>
              <w:rPrChange w:id="423" w:author="Microsoft Office User" w:date="2018-11-26T15:34:00Z">
                <w:rPr>
                  <w:color w:val="333333"/>
                </w:rPr>
              </w:rPrChange>
            </w:rPr>
            <w:delText xml:space="preserve"> called systemic lymphoid architecture response assessment (SYLARAS). </w:delText>
          </w:r>
        </w:del>
      </w:ins>
      <w:ins w:id="424" w:author="Baker, Gregory Joseph" w:date="2018-11-21T09:48:00Z">
        <w:del w:id="425" w:author="Microsoft Office User" w:date="2018-11-26T15:30:00Z">
          <w:r w:rsidR="00EE2091" w:rsidRPr="00EA49BB" w:rsidDel="00EA49BB">
            <w:rPr>
              <w:b/>
              <w:color w:val="333333"/>
              <w:rPrChange w:id="426" w:author="Microsoft Office User" w:date="2018-11-26T15:34:00Z">
                <w:rPr>
                  <w:color w:val="333333"/>
                </w:rPr>
              </w:rPrChange>
            </w:rPr>
            <w:delText>We demonstrate the utility of the approach by using it to screen for</w:delText>
          </w:r>
        </w:del>
      </w:ins>
      <w:ins w:id="427" w:author="Baker, Gregory Joseph" w:date="2018-11-21T09:46:00Z">
        <w:del w:id="428" w:author="Microsoft Office User" w:date="2018-11-26T15:30:00Z">
          <w:r w:rsidR="004E7A6A" w:rsidRPr="00EA49BB" w:rsidDel="00EA49BB">
            <w:rPr>
              <w:b/>
              <w:color w:val="333333"/>
              <w:rPrChange w:id="429" w:author="Microsoft Office User" w:date="2018-11-26T15:34:00Z">
                <w:rPr>
                  <w:color w:val="333333"/>
                </w:rPr>
              </w:rPrChange>
            </w:rPr>
            <w:delText xml:space="preserve"> </w:delText>
          </w:r>
        </w:del>
      </w:ins>
      <w:ins w:id="430" w:author="Baker, Gregory Joseph" w:date="2018-11-21T09:40:00Z">
        <w:del w:id="431" w:author="Microsoft Office User" w:date="2018-11-26T15:30:00Z">
          <w:r w:rsidR="00661813" w:rsidRPr="00EA49BB" w:rsidDel="00EA49BB">
            <w:rPr>
              <w:b/>
              <w:color w:val="333333"/>
              <w:rPrChange w:id="432" w:author="Microsoft Office User" w:date="2018-11-26T15:34:00Z">
                <w:rPr>
                  <w:color w:val="333333"/>
                </w:rPr>
              </w:rPrChange>
            </w:rPr>
            <w:delText xml:space="preserve">2,048 potential </w:delText>
          </w:r>
        </w:del>
      </w:ins>
      <w:ins w:id="433" w:author="Baker, Gregory Joseph" w:date="2018-11-21T09:46:00Z">
        <w:del w:id="434" w:author="Microsoft Office User" w:date="2018-11-26T15:30:00Z">
          <w:r w:rsidR="004E7A6A" w:rsidRPr="00EA49BB" w:rsidDel="00EA49BB">
            <w:rPr>
              <w:b/>
              <w:color w:val="333333"/>
              <w:rPrChange w:id="435" w:author="Microsoft Office User" w:date="2018-11-26T15:34:00Z">
                <w:rPr>
                  <w:color w:val="333333"/>
                </w:rPr>
              </w:rPrChange>
            </w:rPr>
            <w:delText xml:space="preserve">immunophenotypes in response to a </w:delText>
          </w:r>
        </w:del>
      </w:ins>
      <w:ins w:id="436" w:author="Baker, Gregory Joseph" w:date="2018-11-21T09:47:00Z">
        <w:del w:id="437" w:author="Microsoft Office User" w:date="2018-11-26T15:30:00Z">
          <w:r w:rsidR="004E7A6A" w:rsidRPr="00EA49BB" w:rsidDel="00EA49BB">
            <w:rPr>
              <w:b/>
              <w:color w:val="333333"/>
              <w:rPrChange w:id="438" w:author="Microsoft Office User" w:date="2018-11-26T15:34:00Z">
                <w:rPr>
                  <w:color w:val="333333"/>
                </w:rPr>
              </w:rPrChange>
            </w:rPr>
            <w:delText>syngeneic</w:delText>
          </w:r>
        </w:del>
      </w:ins>
      <w:ins w:id="439" w:author="Baker, Gregory Joseph" w:date="2018-11-21T09:46:00Z">
        <w:del w:id="440" w:author="Microsoft Office User" w:date="2018-11-26T15:30:00Z">
          <w:r w:rsidR="004E7A6A" w:rsidRPr="00EA49BB" w:rsidDel="00EA49BB">
            <w:rPr>
              <w:b/>
              <w:color w:val="333333"/>
              <w:rPrChange w:id="441" w:author="Microsoft Office User" w:date="2018-11-26T15:34:00Z">
                <w:rPr>
                  <w:color w:val="333333"/>
                </w:rPr>
              </w:rPrChange>
            </w:rPr>
            <w:delText xml:space="preserve"> mouse model of glioblastoma (GBM)</w:delText>
          </w:r>
        </w:del>
      </w:ins>
      <w:ins w:id="442" w:author="Baker, Gregory Joseph" w:date="2018-11-21T09:40:00Z">
        <w:del w:id="443" w:author="Microsoft Office User" w:date="2018-11-26T15:30:00Z">
          <w:r w:rsidR="00661813" w:rsidRPr="00EA49BB" w:rsidDel="00EA49BB">
            <w:rPr>
              <w:b/>
              <w:color w:val="333333"/>
              <w:rPrChange w:id="444" w:author="Microsoft Office User" w:date="2018-11-26T15:34:00Z">
                <w:rPr>
                  <w:color w:val="333333"/>
                </w:rPr>
              </w:rPrChange>
            </w:rPr>
            <w:delText xml:space="preserve">. SYLARAS </w:delText>
          </w:r>
        </w:del>
      </w:ins>
      <w:ins w:id="445" w:author="Baker, Gregory Joseph" w:date="2018-11-21T09:47:00Z">
        <w:del w:id="446" w:author="Microsoft Office User" w:date="2018-11-26T15:30:00Z">
          <w:r w:rsidR="004E7A6A" w:rsidRPr="00EA49BB" w:rsidDel="00EA49BB">
            <w:rPr>
              <w:b/>
              <w:color w:val="333333"/>
              <w:rPrChange w:id="447" w:author="Microsoft Office User" w:date="2018-11-26T15:34:00Z">
                <w:rPr>
                  <w:color w:val="333333"/>
                </w:rPr>
              </w:rPrChange>
            </w:rPr>
            <w:delText xml:space="preserve">showed that </w:delText>
          </w:r>
        </w:del>
      </w:ins>
      <w:ins w:id="448" w:author="Baker, Gregory Joseph" w:date="2018-11-21T09:40:00Z">
        <w:del w:id="449" w:author="Microsoft Office User" w:date="2018-11-26T15:30:00Z">
          <w:r w:rsidR="00661813" w:rsidRPr="00EA49BB" w:rsidDel="00EA49BB">
            <w:rPr>
              <w:b/>
              <w:color w:val="333333"/>
              <w:rPrChange w:id="450" w:author="Microsoft Office User" w:date="2018-11-26T15:34:00Z">
                <w:rPr>
                  <w:color w:val="333333"/>
                </w:rPr>
              </w:rPrChange>
            </w:rPr>
            <w:delText xml:space="preserve">30 </w:delText>
          </w:r>
        </w:del>
      </w:ins>
      <w:ins w:id="451" w:author="Baker, Gregory Joseph" w:date="2018-11-21T09:47:00Z">
        <w:del w:id="452" w:author="Microsoft Office User" w:date="2018-11-26T15:30:00Z">
          <w:r w:rsidR="004E7A6A" w:rsidRPr="00EA49BB" w:rsidDel="00EA49BB">
            <w:rPr>
              <w:b/>
              <w:color w:val="333333"/>
              <w:rPrChange w:id="453" w:author="Microsoft Office User" w:date="2018-11-26T15:34:00Z">
                <w:rPr>
                  <w:color w:val="333333"/>
                </w:rPr>
              </w:rPrChange>
            </w:rPr>
            <w:delText xml:space="preserve">cell </w:delText>
          </w:r>
        </w:del>
      </w:ins>
      <w:ins w:id="454" w:author="Baker, Gregory Joseph" w:date="2018-11-21T09:49:00Z">
        <w:del w:id="455" w:author="Microsoft Office User" w:date="2018-11-26T15:30:00Z">
          <w:r w:rsidR="00EE2091" w:rsidRPr="00EA49BB" w:rsidDel="00EA49BB">
            <w:rPr>
              <w:b/>
              <w:color w:val="333333"/>
              <w:rPrChange w:id="456" w:author="Microsoft Office User" w:date="2018-11-26T15:34:00Z">
                <w:rPr>
                  <w:color w:val="333333"/>
                </w:rPr>
              </w:rPrChange>
            </w:rPr>
            <w:delText xml:space="preserve">immunophenotypes, defined by 11 cell surface antigens </w:delText>
          </w:r>
        </w:del>
      </w:ins>
      <w:ins w:id="457" w:author="Baker, Gregory Joseph" w:date="2018-11-21T09:40:00Z">
        <w:del w:id="458" w:author="Microsoft Office User" w:date="2018-11-26T15:30:00Z">
          <w:r w:rsidR="00661813" w:rsidRPr="00EA49BB" w:rsidDel="00EA49BB">
            <w:rPr>
              <w:b/>
              <w:color w:val="333333"/>
              <w:rPrChange w:id="459" w:author="Microsoft Office User" w:date="2018-11-26T15:34:00Z">
                <w:rPr>
                  <w:color w:val="333333"/>
                </w:rPr>
              </w:rPrChange>
            </w:rPr>
            <w:delText>account for &gt;95% of the cellul</w:delText>
          </w:r>
        </w:del>
      </w:ins>
      <w:ins w:id="460" w:author="Baker, Gregory Joseph" w:date="2018-11-21T09:42:00Z">
        <w:del w:id="461" w:author="Microsoft Office User" w:date="2018-11-26T15:30:00Z">
          <w:r w:rsidR="00661813" w:rsidRPr="00EA49BB" w:rsidDel="00EA49BB">
            <w:rPr>
              <w:b/>
              <w:color w:val="333333"/>
              <w:rPrChange w:id="462" w:author="Microsoft Office User" w:date="2018-11-26T15:34:00Z">
                <w:rPr>
                  <w:color w:val="333333"/>
                </w:rPr>
              </w:rPrChange>
            </w:rPr>
            <w:delText>a</w:delText>
          </w:r>
        </w:del>
      </w:ins>
      <w:ins w:id="463" w:author="Baker, Gregory Joseph" w:date="2018-11-21T09:40:00Z">
        <w:del w:id="464" w:author="Microsoft Office User" w:date="2018-11-26T15:30:00Z">
          <w:r w:rsidR="00661813" w:rsidRPr="00EA49BB" w:rsidDel="00EA49BB">
            <w:rPr>
              <w:b/>
              <w:color w:val="333333"/>
              <w:rPrChange w:id="465" w:author="Microsoft Office User" w:date="2018-11-26T15:34:00Z">
                <w:rPr>
                  <w:color w:val="333333"/>
                </w:rPr>
              </w:rPrChange>
            </w:rPr>
            <w:delText xml:space="preserve">r </w:delText>
          </w:r>
        </w:del>
      </w:ins>
      <w:ins w:id="466" w:author="Baker, Gregory Joseph" w:date="2018-11-21T09:42:00Z">
        <w:del w:id="467" w:author="Microsoft Office User" w:date="2018-11-26T15:30:00Z">
          <w:r w:rsidR="00661813" w:rsidRPr="00EA49BB" w:rsidDel="00EA49BB">
            <w:rPr>
              <w:b/>
              <w:color w:val="333333"/>
              <w:rPrChange w:id="468" w:author="Microsoft Office User" w:date="2018-11-26T15:34:00Z">
                <w:rPr>
                  <w:color w:val="333333"/>
                </w:rPr>
              </w:rPrChange>
            </w:rPr>
            <w:delText>composition</w:delText>
          </w:r>
        </w:del>
      </w:ins>
      <w:ins w:id="469" w:author="Baker, Gregory Joseph" w:date="2018-11-21T09:40:00Z">
        <w:del w:id="470" w:author="Microsoft Office User" w:date="2018-11-26T15:30:00Z">
          <w:r w:rsidR="00661813" w:rsidRPr="00EA49BB" w:rsidDel="00EA49BB">
            <w:rPr>
              <w:b/>
              <w:color w:val="333333"/>
              <w:rPrChange w:id="471" w:author="Microsoft Office User" w:date="2018-11-26T15:34:00Z">
                <w:rPr>
                  <w:color w:val="333333"/>
                </w:rPr>
              </w:rPrChange>
            </w:rPr>
            <w:delText xml:space="preserve"> of 5 lymphoid organs </w:delText>
          </w:r>
        </w:del>
      </w:ins>
      <w:ins w:id="472" w:author="Baker, Gregory Joseph" w:date="2018-11-21T09:41:00Z">
        <w:del w:id="473" w:author="Microsoft Office User" w:date="2018-11-26T15:30:00Z">
          <w:r w:rsidR="00661813" w:rsidRPr="00EA49BB" w:rsidDel="00EA49BB">
            <w:rPr>
              <w:b/>
              <w:color w:val="333333"/>
              <w:rPrChange w:id="474" w:author="Microsoft Office User" w:date="2018-11-26T15:34:00Z">
                <w:rPr>
                  <w:color w:val="333333"/>
                </w:rPr>
              </w:rPrChange>
            </w:rPr>
            <w:delText>in</w:delText>
          </w:r>
        </w:del>
      </w:ins>
      <w:ins w:id="475" w:author="Baker, Gregory Joseph" w:date="2018-11-21T09:07:00Z">
        <w:del w:id="476" w:author="Microsoft Office User" w:date="2018-11-26T15:30:00Z">
          <w:r w:rsidR="002E3BCF" w:rsidRPr="00EA49BB" w:rsidDel="00EA49BB">
            <w:rPr>
              <w:b/>
              <w:color w:val="333333"/>
              <w:rPrChange w:id="477" w:author="Microsoft Office User" w:date="2018-11-26T15:34:00Z">
                <w:rPr>
                  <w:color w:val="333333"/>
                </w:rPr>
              </w:rPrChange>
            </w:rPr>
            <w:delText xml:space="preserve"> C57BL/6 mice bearing</w:delText>
          </w:r>
        </w:del>
      </w:ins>
      <w:ins w:id="478" w:author="Baker, Gregory Joseph" w:date="2018-11-21T09:41:00Z">
        <w:del w:id="479" w:author="Microsoft Office User" w:date="2018-11-26T15:30:00Z">
          <w:r w:rsidR="00661813" w:rsidRPr="00EA49BB" w:rsidDel="00EA49BB">
            <w:rPr>
              <w:b/>
              <w:color w:val="333333"/>
              <w:rPrChange w:id="480" w:author="Microsoft Office User" w:date="2018-11-26T15:34:00Z">
                <w:rPr>
                  <w:color w:val="333333"/>
                </w:rPr>
              </w:rPrChange>
            </w:rPr>
            <w:delText xml:space="preserve"> mice.</w:delText>
          </w:r>
        </w:del>
      </w:ins>
      <w:ins w:id="481" w:author="Baker, Gregory Joseph" w:date="2018-11-21T09:07:00Z">
        <w:del w:id="482" w:author="Microsoft Office User" w:date="2018-11-26T15:30:00Z">
          <w:r w:rsidR="002E3BCF" w:rsidRPr="00EA49BB" w:rsidDel="00EA49BB">
            <w:rPr>
              <w:b/>
              <w:color w:val="333333"/>
              <w:rPrChange w:id="483" w:author="Microsoft Office User" w:date="2018-11-26T15:34:00Z">
                <w:rPr>
                  <w:color w:val="333333"/>
                </w:rPr>
              </w:rPrChange>
            </w:rPr>
            <w:delText xml:space="preserve"> </w:delText>
          </w:r>
        </w:del>
      </w:ins>
      <w:ins w:id="484" w:author="Baker, Gregory Joseph" w:date="2018-11-21T09:49:00Z">
        <w:del w:id="485" w:author="Microsoft Office User" w:date="2018-11-26T15:30:00Z">
          <w:r w:rsidR="00EE2091" w:rsidRPr="00EA49BB" w:rsidDel="00EA49BB">
            <w:rPr>
              <w:b/>
              <w:color w:val="333333"/>
              <w:rPrChange w:id="486" w:author="Microsoft Office User" w:date="2018-11-26T15:34:00Z">
                <w:rPr>
                  <w:color w:val="333333"/>
                </w:rPr>
              </w:rPrChange>
            </w:rPr>
            <w:delText xml:space="preserve">Our study </w:delText>
          </w:r>
        </w:del>
      </w:ins>
      <w:ins w:id="487" w:author="Baker, Gregory Joseph" w:date="2018-11-21T09:37:00Z">
        <w:del w:id="488" w:author="Microsoft Office User" w:date="2018-11-26T15:30:00Z">
          <w:r w:rsidR="00661813" w:rsidRPr="00EA49BB" w:rsidDel="00EA49BB">
            <w:rPr>
              <w:b/>
              <w:color w:val="333333"/>
              <w:rPrChange w:id="489" w:author="Microsoft Office User" w:date="2018-11-26T15:34:00Z">
                <w:rPr>
                  <w:color w:val="333333"/>
                </w:rPr>
              </w:rPrChange>
            </w:rPr>
            <w:delText>reveals that</w:delText>
          </w:r>
        </w:del>
      </w:ins>
      <w:ins w:id="490" w:author="Baker, Gregory Joseph" w:date="2018-11-21T09:38:00Z">
        <w:del w:id="491" w:author="Microsoft Office User" w:date="2018-11-26T15:30:00Z">
          <w:r w:rsidR="00661813" w:rsidRPr="00EA49BB" w:rsidDel="00EA49BB">
            <w:rPr>
              <w:b/>
              <w:color w:val="333333"/>
              <w:rPrChange w:id="492" w:author="Microsoft Office User" w:date="2018-11-26T15:34:00Z">
                <w:rPr>
                  <w:color w:val="333333"/>
                </w:rPr>
              </w:rPrChange>
            </w:rPr>
            <w:delText xml:space="preserve"> </w:delText>
          </w:r>
        </w:del>
      </w:ins>
      <w:ins w:id="493" w:author="Baker, Gregory Joseph" w:date="2018-11-21T09:37:00Z">
        <w:del w:id="494" w:author="Microsoft Office User" w:date="2018-11-26T15:30:00Z">
          <w:r w:rsidR="00661813" w:rsidRPr="00EA49BB" w:rsidDel="00EA49BB">
            <w:rPr>
              <w:b/>
              <w:color w:val="333333"/>
              <w:rPrChange w:id="495" w:author="Microsoft Office User" w:date="2018-11-26T15:34:00Z">
                <w:rPr>
                  <w:color w:val="333333"/>
                </w:rPr>
              </w:rPrChange>
            </w:rPr>
            <w:delText>expression of the CD45R/B220 isoform of CD45 defines a subset of CD8</w:delText>
          </w:r>
        </w:del>
      </w:ins>
      <w:ins w:id="496" w:author="Baker, Gregory Joseph" w:date="2018-11-21T09:50:00Z">
        <w:del w:id="497" w:author="Microsoft Office User" w:date="2018-11-26T15:30:00Z">
          <w:r w:rsidR="00EE2091" w:rsidRPr="00EA49BB" w:rsidDel="00EA49BB">
            <w:rPr>
              <w:b/>
              <w:color w:val="333333"/>
              <w:vertAlign w:val="superscript"/>
              <w:rPrChange w:id="498" w:author="Microsoft Office User" w:date="2018-11-26T15:34:00Z">
                <w:rPr>
                  <w:color w:val="333333"/>
                </w:rPr>
              </w:rPrChange>
            </w:rPr>
            <w:delText>+</w:delText>
          </w:r>
        </w:del>
      </w:ins>
      <w:ins w:id="499" w:author="Baker, Gregory Joseph" w:date="2018-11-21T09:37:00Z">
        <w:del w:id="500" w:author="Microsoft Office User" w:date="2018-11-26T15:30:00Z">
          <w:r w:rsidR="00EE2091" w:rsidRPr="00EA49BB" w:rsidDel="00EA49BB">
            <w:rPr>
              <w:b/>
              <w:color w:val="333333"/>
              <w:rPrChange w:id="501" w:author="Microsoft Office User" w:date="2018-11-26T15:34:00Z">
                <w:rPr>
                  <w:color w:val="333333"/>
                </w:rPr>
              </w:rPrChange>
            </w:rPr>
            <w:delText xml:space="preserve"> T cells differentially responsive </w:delText>
          </w:r>
        </w:del>
      </w:ins>
      <w:ins w:id="502" w:author="Baker, Gregory Joseph" w:date="2018-11-21T09:50:00Z">
        <w:del w:id="503" w:author="Microsoft Office User" w:date="2018-11-26T15:30:00Z">
          <w:r w:rsidR="00EE2091" w:rsidRPr="00EA49BB" w:rsidDel="00EA49BB">
            <w:rPr>
              <w:b/>
              <w:color w:val="333333"/>
              <w:rPrChange w:id="504" w:author="Microsoft Office User" w:date="2018-11-26T15:34:00Z">
                <w:rPr>
                  <w:color w:val="333333"/>
                </w:rPr>
              </w:rPrChange>
            </w:rPr>
            <w:delText>to the presence of GBM. Fo</w:delText>
          </w:r>
          <w:r w:rsidR="005E4C0B" w:rsidRPr="00EA49BB" w:rsidDel="00EA49BB">
            <w:rPr>
              <w:b/>
              <w:color w:val="333333"/>
              <w:rPrChange w:id="505" w:author="Microsoft Office User" w:date="2018-11-26T15:34:00Z">
                <w:rPr>
                  <w:color w:val="333333"/>
                </w:rPr>
              </w:rPrChange>
            </w:rPr>
            <w:delText>llow-on studies show that the</w:delText>
          </w:r>
          <w:r w:rsidR="00CA0CF9" w:rsidRPr="00EA49BB" w:rsidDel="00EA49BB">
            <w:rPr>
              <w:b/>
              <w:color w:val="333333"/>
              <w:rPrChange w:id="506" w:author="Microsoft Office User" w:date="2018-11-26T15:34:00Z">
                <w:rPr>
                  <w:color w:val="333333"/>
                </w:rPr>
              </w:rPrChange>
            </w:rPr>
            <w:delText xml:space="preserve"> </w:delText>
          </w:r>
          <w:r w:rsidR="00EE2091" w:rsidRPr="00EA49BB" w:rsidDel="00EA49BB">
            <w:rPr>
              <w:b/>
              <w:color w:val="333333"/>
              <w:rPrChange w:id="507" w:author="Microsoft Office User" w:date="2018-11-26T15:34:00Z">
                <w:rPr>
                  <w:color w:val="333333"/>
                </w:rPr>
              </w:rPrChange>
            </w:rPr>
            <w:delText>cell</w:delText>
          </w:r>
        </w:del>
      </w:ins>
      <w:ins w:id="508" w:author="Baker, Gregory Joseph" w:date="2018-11-21T09:54:00Z">
        <w:del w:id="509" w:author="Microsoft Office User" w:date="2018-11-26T15:30:00Z">
          <w:r w:rsidR="005E4C0B" w:rsidRPr="00EA49BB" w:rsidDel="00EA49BB">
            <w:rPr>
              <w:b/>
              <w:color w:val="333333"/>
              <w:rPrChange w:id="510" w:author="Microsoft Office User" w:date="2018-11-26T15:34:00Z">
                <w:rPr>
                  <w:color w:val="333333"/>
                </w:rPr>
              </w:rPrChange>
            </w:rPr>
            <w:delText>s</w:delText>
          </w:r>
        </w:del>
      </w:ins>
      <w:ins w:id="511" w:author="Baker, Gregory Joseph" w:date="2018-11-21T09:50:00Z">
        <w:del w:id="512" w:author="Microsoft Office User" w:date="2018-11-26T15:30:00Z">
          <w:r w:rsidR="00EE2091" w:rsidRPr="00EA49BB" w:rsidDel="00EA49BB">
            <w:rPr>
              <w:b/>
              <w:color w:val="333333"/>
              <w:rPrChange w:id="513" w:author="Microsoft Office User" w:date="2018-11-26T15:34:00Z">
                <w:rPr>
                  <w:color w:val="333333"/>
                </w:rPr>
              </w:rPrChange>
            </w:rPr>
            <w:delText xml:space="preserve"> infiltrate the brain tumor microenvironment and are morphologically, </w:delText>
          </w:r>
        </w:del>
      </w:ins>
      <w:ins w:id="514" w:author="Baker, Gregory Joseph" w:date="2018-11-21T09:51:00Z">
        <w:del w:id="515" w:author="Microsoft Office User" w:date="2018-11-26T15:30:00Z">
          <w:r w:rsidR="00EE2091" w:rsidRPr="00EA49BB" w:rsidDel="00EA49BB">
            <w:rPr>
              <w:b/>
              <w:color w:val="333333"/>
              <w:rPrChange w:id="516" w:author="Microsoft Office User" w:date="2018-11-26T15:34:00Z">
                <w:rPr>
                  <w:color w:val="333333"/>
                </w:rPr>
              </w:rPrChange>
            </w:rPr>
            <w:delText>topographically</w:delText>
          </w:r>
        </w:del>
      </w:ins>
      <w:ins w:id="517" w:author="Baker, Gregory Joseph" w:date="2018-11-21T09:50:00Z">
        <w:del w:id="518" w:author="Microsoft Office User" w:date="2018-11-26T15:30:00Z">
          <w:r w:rsidR="00EE2091" w:rsidRPr="00EA49BB" w:rsidDel="00EA49BB">
            <w:rPr>
              <w:b/>
              <w:color w:val="333333"/>
              <w:rPrChange w:id="519" w:author="Microsoft Office User" w:date="2018-11-26T15:34:00Z">
                <w:rPr>
                  <w:color w:val="333333"/>
                </w:rPr>
              </w:rPrChange>
            </w:rPr>
            <w:delText>,</w:delText>
          </w:r>
        </w:del>
      </w:ins>
      <w:ins w:id="520" w:author="Baker, Gregory Joseph" w:date="2018-11-21T09:51:00Z">
        <w:del w:id="521" w:author="Microsoft Office User" w:date="2018-11-26T15:30:00Z">
          <w:r w:rsidR="00EE2091" w:rsidRPr="00EA49BB" w:rsidDel="00EA49BB">
            <w:rPr>
              <w:b/>
              <w:color w:val="333333"/>
              <w:rPrChange w:id="522" w:author="Microsoft Office User" w:date="2018-11-26T15:34:00Z">
                <w:rPr>
                  <w:color w:val="333333"/>
                </w:rPr>
              </w:rPrChange>
            </w:rPr>
            <w:delText xml:space="preserve"> and transcriptionally-distinct from other CD8</w:delText>
          </w:r>
          <w:r w:rsidR="00EE2091" w:rsidRPr="00EA49BB" w:rsidDel="00EA49BB">
            <w:rPr>
              <w:b/>
              <w:color w:val="333333"/>
              <w:vertAlign w:val="superscript"/>
              <w:rPrChange w:id="523" w:author="Microsoft Office User" w:date="2018-11-26T15:34:00Z">
                <w:rPr>
                  <w:color w:val="333333"/>
                </w:rPr>
              </w:rPrChange>
            </w:rPr>
            <w:delText xml:space="preserve">+ </w:delText>
          </w:r>
          <w:r w:rsidR="00EE2091" w:rsidRPr="00EA49BB" w:rsidDel="00EA49BB">
            <w:rPr>
              <w:b/>
              <w:color w:val="333333"/>
              <w:rPrChange w:id="524" w:author="Microsoft Office User" w:date="2018-11-26T15:34:00Z">
                <w:rPr>
                  <w:color w:val="333333"/>
                </w:rPr>
              </w:rPrChange>
            </w:rPr>
            <w:delText xml:space="preserve">T cells. Our study also reveals </w:delText>
          </w:r>
        </w:del>
      </w:ins>
      <w:ins w:id="525" w:author="Baker, Gregory Joseph" w:date="2018-11-21T09:52:00Z">
        <w:del w:id="526" w:author="Microsoft Office User" w:date="2018-11-26T15:30:00Z">
          <w:r w:rsidR="00EE2091" w:rsidRPr="00EA49BB" w:rsidDel="00EA49BB">
            <w:rPr>
              <w:b/>
              <w:rPrChange w:id="527" w:author="Microsoft Office User" w:date="2018-11-26T15:34:00Z">
                <w:rPr/>
              </w:rPrChange>
            </w:rPr>
            <w:delText>a specific population of</w:delText>
          </w:r>
        </w:del>
      </w:ins>
      <w:ins w:id="528" w:author="Baker, Gregory Joseph" w:date="2018-11-21T09:39:00Z">
        <w:del w:id="529" w:author="Microsoft Office User" w:date="2018-11-26T15:30:00Z">
          <w:r w:rsidR="00661813" w:rsidRPr="00EA49BB" w:rsidDel="00EA49BB">
            <w:rPr>
              <w:b/>
              <w:rPrChange w:id="530" w:author="Microsoft Office User" w:date="2018-11-26T15:34:00Z">
                <w:rPr/>
              </w:rPrChange>
            </w:rPr>
            <w:delText xml:space="preserve"> granulocytes</w:delText>
          </w:r>
        </w:del>
      </w:ins>
      <w:ins w:id="531" w:author="Baker, Gregory Joseph" w:date="2018-11-21T09:52:00Z">
        <w:del w:id="532" w:author="Microsoft Office User" w:date="2018-11-26T15:30:00Z">
          <w:r w:rsidR="00EE2091" w:rsidRPr="00EA49BB" w:rsidDel="00EA49BB">
            <w:rPr>
              <w:b/>
              <w:rPrChange w:id="533" w:author="Microsoft Office User" w:date="2018-11-26T15:34:00Z">
                <w:rPr/>
              </w:rPrChange>
            </w:rPr>
            <w:delText xml:space="preserve"> in the bone marrow as a </w:delText>
          </w:r>
        </w:del>
      </w:ins>
      <w:ins w:id="534" w:author="Baker, Gregory Joseph" w:date="2018-11-21T09:39:00Z">
        <w:del w:id="535" w:author="Microsoft Office User" w:date="2018-11-26T15:30:00Z">
          <w:r w:rsidR="00661813" w:rsidRPr="00EA49BB" w:rsidDel="00EA49BB">
            <w:rPr>
              <w:b/>
              <w:rPrChange w:id="536" w:author="Microsoft Office User" w:date="2018-11-26T15:34:00Z">
                <w:rPr/>
              </w:rPrChange>
            </w:rPr>
            <w:delText xml:space="preserve">surrogate </w:delText>
          </w:r>
        </w:del>
      </w:ins>
      <w:ins w:id="537" w:author="Baker, Gregory Joseph" w:date="2018-11-21T09:52:00Z">
        <w:del w:id="538" w:author="Microsoft Office User" w:date="2018-11-26T15:30:00Z">
          <w:r w:rsidR="00EE2091" w:rsidRPr="00EA49BB" w:rsidDel="00EA49BB">
            <w:rPr>
              <w:b/>
              <w:rPrChange w:id="539" w:author="Microsoft Office User" w:date="2018-11-26T15:34:00Z">
                <w:rPr/>
              </w:rPrChange>
            </w:rPr>
            <w:delText>indicator</w:delText>
          </w:r>
        </w:del>
      </w:ins>
      <w:ins w:id="540" w:author="Baker, Gregory Joseph" w:date="2018-11-21T09:39:00Z">
        <w:del w:id="541" w:author="Microsoft Office User" w:date="2018-11-26T15:30:00Z">
          <w:r w:rsidR="00661813" w:rsidRPr="00EA49BB" w:rsidDel="00EA49BB">
            <w:rPr>
              <w:b/>
              <w:rPrChange w:id="542" w:author="Microsoft Office User" w:date="2018-11-26T15:34:00Z">
                <w:rPr/>
              </w:rPrChange>
            </w:rPr>
            <w:delText xml:space="preserve"> of </w:delText>
          </w:r>
        </w:del>
      </w:ins>
      <w:ins w:id="543" w:author="Baker, Gregory Joseph" w:date="2018-11-21T09:52:00Z">
        <w:del w:id="544" w:author="Microsoft Office User" w:date="2018-11-26T15:30:00Z">
          <w:r w:rsidR="00EE2091" w:rsidRPr="00EA49BB" w:rsidDel="00EA49BB">
            <w:rPr>
              <w:b/>
              <w:rPrChange w:id="545" w:author="Microsoft Office User" w:date="2018-11-26T15:34:00Z">
                <w:rPr/>
              </w:rPrChange>
            </w:rPr>
            <w:delText xml:space="preserve">GBM </w:delText>
          </w:r>
        </w:del>
      </w:ins>
      <w:ins w:id="546" w:author="Baker, Gregory Joseph" w:date="2018-11-21T09:39:00Z">
        <w:del w:id="547" w:author="Microsoft Office User" w:date="2018-11-26T15:30:00Z">
          <w:r w:rsidR="00661813" w:rsidRPr="00EA49BB" w:rsidDel="00EA49BB">
            <w:rPr>
              <w:b/>
              <w:rPrChange w:id="548" w:author="Microsoft Office User" w:date="2018-11-26T15:34:00Z">
                <w:rPr/>
              </w:rPrChange>
            </w:rPr>
            <w:delText xml:space="preserve">disease progression. </w:delText>
          </w:r>
        </w:del>
      </w:ins>
      <w:del w:id="549" w:author="Microsoft Office User" w:date="2018-11-26T15:30:00Z">
        <w:r w:rsidR="00B602A3" w:rsidRPr="00EA49BB" w:rsidDel="00EA49BB">
          <w:rPr>
            <w:b/>
            <w:color w:val="333333"/>
            <w:rPrChange w:id="550" w:author="Microsoft Office User" w:date="2018-11-26T15:34:00Z">
              <w:rPr>
                <w:color w:val="333333"/>
              </w:rPr>
            </w:rPrChange>
          </w:rPr>
          <w:delText xml:space="preserve">Glioblastoma is an aggressive brain cancer </w:delText>
        </w:r>
        <w:r w:rsidR="001D6218" w:rsidRPr="00EA49BB" w:rsidDel="00EA49BB">
          <w:rPr>
            <w:b/>
            <w:color w:val="333333"/>
            <w:rPrChange w:id="551" w:author="Microsoft Office User" w:date="2018-11-26T15:34:00Z">
              <w:rPr>
                <w:color w:val="333333"/>
              </w:rPr>
            </w:rPrChange>
          </w:rPr>
          <w:delText>known for its</w:delText>
        </w:r>
        <w:r w:rsidR="00B602A3" w:rsidRPr="00EA49BB" w:rsidDel="00EA49BB">
          <w:rPr>
            <w:b/>
            <w:color w:val="333333"/>
            <w:rPrChange w:id="552" w:author="Microsoft Office User" w:date="2018-11-26T15:34:00Z">
              <w:rPr>
                <w:color w:val="333333"/>
              </w:rPr>
            </w:rPrChange>
          </w:rPr>
          <w:delText xml:space="preserve"> immunosuppressive tumor microenvironment but whose impact on the </w:delText>
        </w:r>
        <w:r w:rsidR="008A7DFD" w:rsidRPr="00EA49BB" w:rsidDel="00EA49BB">
          <w:rPr>
            <w:b/>
            <w:color w:val="333333"/>
            <w:rPrChange w:id="553" w:author="Microsoft Office User" w:date="2018-11-26T15:34:00Z">
              <w:rPr>
                <w:color w:val="333333"/>
              </w:rPr>
            </w:rPrChange>
          </w:rPr>
          <w:delText>systemic</w:delText>
        </w:r>
        <w:r w:rsidR="00B602A3" w:rsidRPr="00EA49BB" w:rsidDel="00EA49BB">
          <w:rPr>
            <w:b/>
            <w:color w:val="333333"/>
            <w:rPrChange w:id="554" w:author="Microsoft Office User" w:date="2018-11-26T15:34:00Z">
              <w:rPr>
                <w:color w:val="333333"/>
              </w:rPr>
            </w:rPrChange>
          </w:rPr>
          <w:delText xml:space="preserve"> immune system remains poorly </w:delText>
        </w:r>
        <w:r w:rsidR="005D70B5" w:rsidRPr="00EA49BB" w:rsidDel="00EA49BB">
          <w:rPr>
            <w:b/>
            <w:color w:val="333333"/>
            <w:rPrChange w:id="555" w:author="Microsoft Office User" w:date="2018-11-26T15:34:00Z">
              <w:rPr>
                <w:color w:val="333333"/>
              </w:rPr>
            </w:rPrChange>
          </w:rPr>
          <w:delText>understood</w:delText>
        </w:r>
        <w:r w:rsidR="00B602A3" w:rsidRPr="00EA49BB" w:rsidDel="00EA49BB">
          <w:rPr>
            <w:b/>
            <w:color w:val="333333"/>
            <w:rPrChange w:id="556" w:author="Microsoft Office User" w:date="2018-11-26T15:34:00Z">
              <w:rPr>
                <w:color w:val="333333"/>
              </w:rPr>
            </w:rPrChange>
          </w:rPr>
          <w:delText xml:space="preserve">. </w:delText>
        </w:r>
        <w:r w:rsidR="00BB3791" w:rsidRPr="00EA49BB" w:rsidDel="00EA49BB">
          <w:rPr>
            <w:b/>
            <w:color w:val="333333"/>
            <w:rPrChange w:id="557" w:author="Microsoft Office User" w:date="2018-11-26T15:34:00Z">
              <w:rPr>
                <w:color w:val="333333"/>
              </w:rPr>
            </w:rPrChange>
          </w:rPr>
          <w:delText>Using</w:delText>
        </w:r>
        <w:r w:rsidR="007107AC" w:rsidRPr="00EA49BB" w:rsidDel="00EA49BB">
          <w:rPr>
            <w:b/>
            <w:color w:val="333333"/>
            <w:rPrChange w:id="558" w:author="Microsoft Office User" w:date="2018-11-26T15:34:00Z">
              <w:rPr>
                <w:color w:val="333333"/>
              </w:rPr>
            </w:rPrChange>
          </w:rPr>
          <w:delText xml:space="preserve"> </w:delText>
        </w:r>
        <w:r w:rsidR="009A1620" w:rsidRPr="00EA49BB" w:rsidDel="00EA49BB">
          <w:rPr>
            <w:b/>
            <w:color w:val="333333"/>
            <w:rPrChange w:id="559" w:author="Microsoft Office User" w:date="2018-11-26T15:34:00Z">
              <w:rPr>
                <w:color w:val="333333"/>
              </w:rPr>
            </w:rPrChange>
          </w:rPr>
          <w:delText>12-color flow cytometry</w:delText>
        </w:r>
        <w:r w:rsidR="00BB3791" w:rsidRPr="00EA49BB" w:rsidDel="00EA49BB">
          <w:rPr>
            <w:b/>
            <w:color w:val="333333"/>
            <w:rPrChange w:id="560" w:author="Microsoft Office User" w:date="2018-11-26T15:34:00Z">
              <w:rPr>
                <w:color w:val="333333"/>
              </w:rPr>
            </w:rPrChange>
          </w:rPr>
          <w:delText>, we</w:delText>
        </w:r>
        <w:r w:rsidR="008B1D88" w:rsidRPr="00EA49BB" w:rsidDel="00EA49BB">
          <w:rPr>
            <w:b/>
            <w:color w:val="333333"/>
            <w:rPrChange w:id="561" w:author="Microsoft Office User" w:date="2018-11-26T15:34:00Z">
              <w:rPr>
                <w:color w:val="333333"/>
              </w:rPr>
            </w:rPrChange>
          </w:rPr>
          <w:delText xml:space="preserve"> </w:delText>
        </w:r>
        <w:r w:rsidR="00213F16" w:rsidRPr="00EA49BB" w:rsidDel="00EA49BB">
          <w:rPr>
            <w:b/>
            <w:color w:val="333333"/>
            <w:rPrChange w:id="562" w:author="Microsoft Office User" w:date="2018-11-26T15:34:00Z">
              <w:rPr>
                <w:color w:val="333333"/>
              </w:rPr>
            </w:rPrChange>
          </w:rPr>
          <w:delText>screen</w:delText>
        </w:r>
        <w:r w:rsidR="00BB3791" w:rsidRPr="00EA49BB" w:rsidDel="00EA49BB">
          <w:rPr>
            <w:b/>
            <w:color w:val="333333"/>
            <w:rPrChange w:id="563" w:author="Microsoft Office User" w:date="2018-11-26T15:34:00Z">
              <w:rPr>
                <w:color w:val="333333"/>
              </w:rPr>
            </w:rPrChange>
          </w:rPr>
          <w:delText>ed</w:delText>
        </w:r>
        <w:r w:rsidR="00213F16" w:rsidRPr="00EA49BB" w:rsidDel="00EA49BB">
          <w:rPr>
            <w:b/>
            <w:color w:val="333333"/>
            <w:rPrChange w:id="564" w:author="Microsoft Office User" w:date="2018-11-26T15:34:00Z">
              <w:rPr>
                <w:color w:val="333333"/>
              </w:rPr>
            </w:rPrChange>
          </w:rPr>
          <w:delText xml:space="preserve"> </w:delText>
        </w:r>
        <w:r w:rsidR="00634A52" w:rsidRPr="00EA49BB" w:rsidDel="00EA49BB">
          <w:rPr>
            <w:b/>
            <w:color w:val="333333"/>
            <w:rPrChange w:id="565" w:author="Microsoft Office User" w:date="2018-11-26T15:34:00Z">
              <w:rPr>
                <w:color w:val="333333"/>
              </w:rPr>
            </w:rPrChange>
          </w:rPr>
          <w:delText>for</w:delText>
        </w:r>
        <w:r w:rsidR="006666B6" w:rsidRPr="00EA49BB" w:rsidDel="00EA49BB">
          <w:rPr>
            <w:b/>
            <w:color w:val="333333"/>
            <w:rPrChange w:id="566" w:author="Microsoft Office User" w:date="2018-11-26T15:34:00Z">
              <w:rPr>
                <w:color w:val="333333"/>
              </w:rPr>
            </w:rPrChange>
          </w:rPr>
          <w:delText xml:space="preserve"> </w:delText>
        </w:r>
        <w:r w:rsidR="005221DF" w:rsidRPr="00EA49BB" w:rsidDel="00EA49BB">
          <w:rPr>
            <w:b/>
            <w:color w:val="333333"/>
            <w:rPrChange w:id="567" w:author="Microsoft Office User" w:date="2018-11-26T15:34:00Z">
              <w:rPr>
                <w:color w:val="333333"/>
              </w:rPr>
            </w:rPrChange>
          </w:rPr>
          <w:delText xml:space="preserve">GBM-induced </w:delText>
        </w:r>
        <w:r w:rsidR="00CC23C6" w:rsidRPr="00EA49BB" w:rsidDel="00EA49BB">
          <w:rPr>
            <w:b/>
            <w:color w:val="333333"/>
            <w:rPrChange w:id="568" w:author="Microsoft Office User" w:date="2018-11-26T15:34:00Z">
              <w:rPr>
                <w:color w:val="333333"/>
              </w:rPr>
            </w:rPrChange>
          </w:rPr>
          <w:delText>alterations in the</w:delText>
        </w:r>
        <w:r w:rsidR="00E10236" w:rsidRPr="00EA49BB" w:rsidDel="00EA49BB">
          <w:rPr>
            <w:b/>
            <w:color w:val="333333"/>
            <w:rPrChange w:id="569" w:author="Microsoft Office User" w:date="2018-11-26T15:34:00Z">
              <w:rPr>
                <w:color w:val="333333"/>
              </w:rPr>
            </w:rPrChange>
          </w:rPr>
          <w:delText xml:space="preserve"> </w:delText>
        </w:r>
        <w:r w:rsidR="003C044A" w:rsidRPr="00EA49BB" w:rsidDel="00EA49BB">
          <w:rPr>
            <w:b/>
            <w:color w:val="333333"/>
            <w:rPrChange w:id="570" w:author="Microsoft Office User" w:date="2018-11-26T15:34:00Z">
              <w:rPr>
                <w:color w:val="333333"/>
              </w:rPr>
            </w:rPrChange>
          </w:rPr>
          <w:delText xml:space="preserve">cellular </w:delText>
        </w:r>
        <w:r w:rsidR="00E10236" w:rsidRPr="00EA49BB" w:rsidDel="00EA49BB">
          <w:rPr>
            <w:b/>
            <w:color w:val="333333"/>
            <w:rPrChange w:id="571" w:author="Microsoft Office User" w:date="2018-11-26T15:34:00Z">
              <w:rPr>
                <w:color w:val="333333"/>
              </w:rPr>
            </w:rPrChange>
          </w:rPr>
          <w:delText xml:space="preserve">composition of </w:delText>
        </w:r>
        <w:r w:rsidR="00634A52" w:rsidRPr="00EA49BB" w:rsidDel="00EA49BB">
          <w:rPr>
            <w:b/>
            <w:color w:val="333333"/>
            <w:rPrChange w:id="572" w:author="Microsoft Office User" w:date="2018-11-26T15:34:00Z">
              <w:rPr>
                <w:color w:val="333333"/>
              </w:rPr>
            </w:rPrChange>
          </w:rPr>
          <w:delText xml:space="preserve">mouse </w:delText>
        </w:r>
        <w:r w:rsidR="00CC23C6" w:rsidRPr="00EA49BB" w:rsidDel="00EA49BB">
          <w:rPr>
            <w:b/>
            <w:color w:val="333333"/>
            <w:rPrChange w:id="573" w:author="Microsoft Office User" w:date="2018-11-26T15:34:00Z">
              <w:rPr>
                <w:color w:val="333333"/>
              </w:rPr>
            </w:rPrChange>
          </w:rPr>
          <w:delText xml:space="preserve">primary and secondary </w:delText>
        </w:r>
        <w:r w:rsidR="00213F16" w:rsidRPr="00EA49BB" w:rsidDel="00EA49BB">
          <w:rPr>
            <w:b/>
            <w:color w:val="333333"/>
            <w:rPrChange w:id="574" w:author="Microsoft Office User" w:date="2018-11-26T15:34:00Z">
              <w:rPr>
                <w:color w:val="333333"/>
              </w:rPr>
            </w:rPrChange>
          </w:rPr>
          <w:delText xml:space="preserve">lymphoid </w:delText>
        </w:r>
        <w:r w:rsidR="00F1089C" w:rsidRPr="00EA49BB" w:rsidDel="00EA49BB">
          <w:rPr>
            <w:b/>
            <w:color w:val="333333"/>
            <w:rPrChange w:id="575" w:author="Microsoft Office User" w:date="2018-11-26T15:34:00Z">
              <w:rPr>
                <w:color w:val="333333"/>
              </w:rPr>
            </w:rPrChange>
          </w:rPr>
          <w:delText>tissue</w:delText>
        </w:r>
        <w:r w:rsidR="003561B4" w:rsidRPr="00EA49BB" w:rsidDel="00EA49BB">
          <w:rPr>
            <w:b/>
            <w:color w:val="333333"/>
            <w:rPrChange w:id="576" w:author="Microsoft Office User" w:date="2018-11-26T15:34:00Z">
              <w:rPr>
                <w:color w:val="333333"/>
              </w:rPr>
            </w:rPrChange>
          </w:rPr>
          <w:delText xml:space="preserve"> at 3 time points in tumor </w:delText>
        </w:r>
        <w:r w:rsidR="00A13781" w:rsidRPr="00EA49BB" w:rsidDel="00EA49BB">
          <w:rPr>
            <w:b/>
            <w:color w:val="333333"/>
            <w:rPrChange w:id="577" w:author="Microsoft Office User" w:date="2018-11-26T15:34:00Z">
              <w:rPr>
                <w:color w:val="333333"/>
              </w:rPr>
            </w:rPrChange>
          </w:rPr>
          <w:delText>progression. A</w:delText>
        </w:r>
        <w:r w:rsidR="00B55C42" w:rsidRPr="00EA49BB" w:rsidDel="00EA49BB">
          <w:rPr>
            <w:b/>
            <w:color w:val="333333"/>
            <w:rPrChange w:id="578" w:author="Microsoft Office User" w:date="2018-11-26T15:34:00Z">
              <w:rPr>
                <w:color w:val="333333"/>
              </w:rPr>
            </w:rPrChange>
          </w:rPr>
          <w:delText xml:space="preserve"> </w:delText>
        </w:r>
        <w:r w:rsidR="0025239B" w:rsidRPr="00EA49BB" w:rsidDel="00EA49BB">
          <w:rPr>
            <w:b/>
            <w:color w:val="333333"/>
            <w:rPrChange w:id="579" w:author="Microsoft Office User" w:date="2018-11-26T15:34:00Z">
              <w:rPr>
                <w:color w:val="333333"/>
              </w:rPr>
            </w:rPrChange>
          </w:rPr>
          <w:delText>data-analytical</w:delText>
        </w:r>
        <w:r w:rsidR="00796A86" w:rsidRPr="00EA49BB" w:rsidDel="00EA49BB">
          <w:rPr>
            <w:b/>
            <w:color w:val="333333"/>
            <w:rPrChange w:id="580" w:author="Microsoft Office User" w:date="2018-11-26T15:34:00Z">
              <w:rPr>
                <w:color w:val="333333"/>
              </w:rPr>
            </w:rPrChange>
          </w:rPr>
          <w:delText xml:space="preserve"> framework </w:delText>
        </w:r>
        <w:r w:rsidR="00A13781" w:rsidRPr="00EA49BB" w:rsidDel="00EA49BB">
          <w:rPr>
            <w:b/>
            <w:color w:val="333333"/>
            <w:rPrChange w:id="581" w:author="Microsoft Office User" w:date="2018-11-26T15:34:00Z">
              <w:rPr>
                <w:color w:val="333333"/>
              </w:rPr>
            </w:rPrChange>
          </w:rPr>
          <w:delText xml:space="preserve">was built </w:delText>
        </w:r>
        <w:r w:rsidR="00F67510" w:rsidRPr="00EA49BB" w:rsidDel="00EA49BB">
          <w:rPr>
            <w:b/>
            <w:color w:val="333333"/>
            <w:rPrChange w:id="582" w:author="Microsoft Office User" w:date="2018-11-26T15:34:00Z">
              <w:rPr>
                <w:color w:val="333333"/>
              </w:rPr>
            </w:rPrChange>
          </w:rPr>
          <w:delText xml:space="preserve">to </w:delText>
        </w:r>
        <w:r w:rsidR="0064730A" w:rsidRPr="00EA49BB" w:rsidDel="00EA49BB">
          <w:rPr>
            <w:b/>
            <w:color w:val="333333"/>
            <w:rPrChange w:id="583" w:author="Microsoft Office User" w:date="2018-11-26T15:34:00Z">
              <w:rPr>
                <w:color w:val="333333"/>
              </w:rPr>
            </w:rPrChange>
          </w:rPr>
          <w:delText xml:space="preserve">comprehensively </w:delText>
        </w:r>
        <w:r w:rsidR="00796A86" w:rsidRPr="00EA49BB" w:rsidDel="00EA49BB">
          <w:rPr>
            <w:b/>
            <w:color w:val="333333"/>
            <w:rPrChange w:id="584" w:author="Microsoft Office User" w:date="2018-11-26T15:34:00Z">
              <w:rPr>
                <w:color w:val="333333"/>
              </w:rPr>
            </w:rPrChange>
          </w:rPr>
          <w:delText>explor</w:delText>
        </w:r>
        <w:r w:rsidR="00A26420" w:rsidRPr="00EA49BB" w:rsidDel="00EA49BB">
          <w:rPr>
            <w:b/>
            <w:color w:val="333333"/>
            <w:rPrChange w:id="585" w:author="Microsoft Office User" w:date="2018-11-26T15:34:00Z">
              <w:rPr>
                <w:color w:val="333333"/>
              </w:rPr>
            </w:rPrChange>
          </w:rPr>
          <w:delText>e</w:delText>
        </w:r>
        <w:r w:rsidR="00796A86" w:rsidRPr="00EA49BB" w:rsidDel="00EA49BB">
          <w:rPr>
            <w:b/>
            <w:color w:val="333333"/>
            <w:rPrChange w:id="586" w:author="Microsoft Office User" w:date="2018-11-26T15:34:00Z">
              <w:rPr>
                <w:color w:val="333333"/>
              </w:rPr>
            </w:rPrChange>
          </w:rPr>
          <w:delText xml:space="preserve"> and visualiz</w:delText>
        </w:r>
        <w:r w:rsidR="00A26420" w:rsidRPr="00EA49BB" w:rsidDel="00EA49BB">
          <w:rPr>
            <w:b/>
            <w:color w:val="333333"/>
            <w:rPrChange w:id="587" w:author="Microsoft Office User" w:date="2018-11-26T15:34:00Z">
              <w:rPr>
                <w:color w:val="333333"/>
              </w:rPr>
            </w:rPrChange>
          </w:rPr>
          <w:delText>e</w:delText>
        </w:r>
        <w:r w:rsidR="00796A86" w:rsidRPr="00EA49BB" w:rsidDel="00EA49BB">
          <w:rPr>
            <w:b/>
            <w:color w:val="333333"/>
            <w:rPrChange w:id="588" w:author="Microsoft Office User" w:date="2018-11-26T15:34:00Z">
              <w:rPr>
                <w:color w:val="333333"/>
              </w:rPr>
            </w:rPrChange>
          </w:rPr>
          <w:delText xml:space="preserve"> </w:delText>
        </w:r>
        <w:r w:rsidR="000A3FAC" w:rsidRPr="00EA49BB" w:rsidDel="00EA49BB">
          <w:rPr>
            <w:b/>
            <w:color w:val="333333"/>
            <w:rPrChange w:id="589" w:author="Microsoft Office User" w:date="2018-11-26T15:34:00Z">
              <w:rPr>
                <w:color w:val="333333"/>
              </w:rPr>
            </w:rPrChange>
          </w:rPr>
          <w:delText xml:space="preserve">the </w:delText>
        </w:r>
        <w:r w:rsidR="00A26420" w:rsidRPr="00EA49BB" w:rsidDel="00EA49BB">
          <w:rPr>
            <w:b/>
            <w:color w:val="333333"/>
            <w:rPrChange w:id="590" w:author="Microsoft Office User" w:date="2018-11-26T15:34:00Z">
              <w:rPr>
                <w:color w:val="333333"/>
              </w:rPr>
            </w:rPrChange>
          </w:rPr>
          <w:delText xml:space="preserve">resultant </w:delText>
        </w:r>
        <w:r w:rsidR="00A13781" w:rsidRPr="00EA49BB" w:rsidDel="00EA49BB">
          <w:rPr>
            <w:b/>
            <w:color w:val="333333"/>
            <w:rPrChange w:id="591" w:author="Microsoft Office User" w:date="2018-11-26T15:34:00Z">
              <w:rPr>
                <w:color w:val="333333"/>
              </w:rPr>
            </w:rPrChange>
          </w:rPr>
          <w:delText xml:space="preserve">single-cell </w:delText>
        </w:r>
        <w:r w:rsidR="00A26420" w:rsidRPr="00EA49BB" w:rsidDel="00EA49BB">
          <w:rPr>
            <w:b/>
            <w:color w:val="333333"/>
            <w:rPrChange w:id="592" w:author="Microsoft Office User" w:date="2018-11-26T15:34:00Z">
              <w:rPr>
                <w:color w:val="333333"/>
              </w:rPr>
            </w:rPrChange>
          </w:rPr>
          <w:delText>data</w:delText>
        </w:r>
        <w:r w:rsidR="008979AA" w:rsidRPr="00EA49BB" w:rsidDel="00EA49BB">
          <w:rPr>
            <w:b/>
            <w:color w:val="333333"/>
            <w:rPrChange w:id="593" w:author="Microsoft Office User" w:date="2018-11-26T15:34:00Z">
              <w:rPr>
                <w:color w:val="333333"/>
              </w:rPr>
            </w:rPrChange>
          </w:rPr>
          <w:delText>. The algorithm, called s</w:delText>
        </w:r>
        <w:r w:rsidR="00787D79" w:rsidRPr="00EA49BB" w:rsidDel="00EA49BB">
          <w:rPr>
            <w:b/>
            <w:color w:val="333333"/>
            <w:rPrChange w:id="594" w:author="Microsoft Office User" w:date="2018-11-26T15:34:00Z">
              <w:rPr>
                <w:color w:val="333333"/>
              </w:rPr>
            </w:rPrChange>
          </w:rPr>
          <w:delText>ystemic lymphoid architectur</w:delText>
        </w:r>
        <w:r w:rsidR="0094529B" w:rsidRPr="00EA49BB" w:rsidDel="00EA49BB">
          <w:rPr>
            <w:b/>
            <w:color w:val="333333"/>
            <w:rPrChange w:id="595" w:author="Microsoft Office User" w:date="2018-11-26T15:34:00Z">
              <w:rPr>
                <w:color w:val="333333"/>
              </w:rPr>
            </w:rPrChange>
          </w:rPr>
          <w:delText>e</w:delText>
        </w:r>
        <w:r w:rsidR="008979AA" w:rsidRPr="00EA49BB" w:rsidDel="00EA49BB">
          <w:rPr>
            <w:b/>
            <w:color w:val="333333"/>
            <w:rPrChange w:id="596" w:author="Microsoft Office User" w:date="2018-11-26T15:34:00Z">
              <w:rPr>
                <w:color w:val="333333"/>
              </w:rPr>
            </w:rPrChange>
          </w:rPr>
          <w:delText xml:space="preserve"> response assessment (SYLARAS), </w:delText>
        </w:r>
        <w:r w:rsidR="00EC5827" w:rsidRPr="00EA49BB" w:rsidDel="00EA49BB">
          <w:rPr>
            <w:b/>
            <w:color w:val="333333"/>
            <w:rPrChange w:id="597" w:author="Microsoft Office User" w:date="2018-11-26T15:34:00Z">
              <w:rPr>
                <w:color w:val="333333"/>
              </w:rPr>
            </w:rPrChange>
          </w:rPr>
          <w:delText>revealed</w:delText>
        </w:r>
        <w:r w:rsidR="00787D79" w:rsidRPr="00EA49BB" w:rsidDel="00EA49BB">
          <w:rPr>
            <w:b/>
            <w:color w:val="333333"/>
            <w:rPrChange w:id="598" w:author="Microsoft Office User" w:date="2018-11-26T15:34:00Z">
              <w:rPr>
                <w:color w:val="333333"/>
              </w:rPr>
            </w:rPrChange>
          </w:rPr>
          <w:delText xml:space="preserve"> </w:delText>
        </w:r>
        <w:r w:rsidR="009731AA" w:rsidRPr="00EA49BB" w:rsidDel="00EA49BB">
          <w:rPr>
            <w:b/>
            <w:color w:val="333333"/>
            <w:rPrChange w:id="599" w:author="Microsoft Office User" w:date="2018-11-26T15:34:00Z">
              <w:rPr>
                <w:color w:val="333333"/>
              </w:rPr>
            </w:rPrChange>
          </w:rPr>
          <w:delText>several novel aspects of GBM immunobiology, including tumor</w:delText>
        </w:r>
        <w:r w:rsidR="00AD0EB3" w:rsidRPr="00EA49BB" w:rsidDel="00EA49BB">
          <w:rPr>
            <w:b/>
            <w:rPrChange w:id="600" w:author="Microsoft Office User" w:date="2018-11-26T15:34:00Z">
              <w:rPr/>
            </w:rPrChange>
          </w:rPr>
          <w:delText xml:space="preserve">-induced </w:delText>
        </w:r>
        <w:r w:rsidR="00330517" w:rsidRPr="00EA49BB" w:rsidDel="00EA49BB">
          <w:rPr>
            <w:b/>
            <w:rPrChange w:id="601" w:author="Microsoft Office User" w:date="2018-11-26T15:34:00Z">
              <w:rPr/>
            </w:rPrChange>
          </w:rPr>
          <w:delText>changes in the frequency</w:delText>
        </w:r>
        <w:r w:rsidR="00AD0EB3" w:rsidRPr="00EA49BB" w:rsidDel="00EA49BB">
          <w:rPr>
            <w:b/>
            <w:rPrChange w:id="602" w:author="Microsoft Office User" w:date="2018-11-26T15:34:00Z">
              <w:rPr/>
            </w:rPrChange>
          </w:rPr>
          <w:delText xml:space="preserve"> and </w:delText>
        </w:r>
        <w:r w:rsidR="0068609D" w:rsidRPr="00EA49BB" w:rsidDel="00EA49BB">
          <w:rPr>
            <w:b/>
            <w:rPrChange w:id="603" w:author="Microsoft Office User" w:date="2018-11-26T15:34:00Z">
              <w:rPr/>
            </w:rPrChange>
          </w:rPr>
          <w:delText xml:space="preserve">intercellular </w:delText>
        </w:r>
        <w:r w:rsidR="00AD0EB3" w:rsidRPr="00EA49BB" w:rsidDel="00EA49BB">
          <w:rPr>
            <w:b/>
            <w:rPrChange w:id="604" w:author="Microsoft Office User" w:date="2018-11-26T15:34:00Z">
              <w:rPr/>
            </w:rPrChange>
          </w:rPr>
          <w:delText>correlation</w:delText>
        </w:r>
        <w:r w:rsidR="00330517" w:rsidRPr="00EA49BB" w:rsidDel="00EA49BB">
          <w:rPr>
            <w:b/>
            <w:rPrChange w:id="605" w:author="Microsoft Office User" w:date="2018-11-26T15:34:00Z">
              <w:rPr/>
            </w:rPrChange>
          </w:rPr>
          <w:delText xml:space="preserve"> </w:delText>
        </w:r>
        <w:r w:rsidR="003709D2" w:rsidRPr="00EA49BB" w:rsidDel="00EA49BB">
          <w:rPr>
            <w:b/>
            <w:rPrChange w:id="606" w:author="Microsoft Office User" w:date="2018-11-26T15:34:00Z">
              <w:rPr/>
            </w:rPrChange>
          </w:rPr>
          <w:delText>of</w:delText>
        </w:r>
        <w:r w:rsidR="002012AD" w:rsidRPr="00EA49BB" w:rsidDel="00EA49BB">
          <w:rPr>
            <w:b/>
            <w:rPrChange w:id="607" w:author="Microsoft Office User" w:date="2018-11-26T15:34:00Z">
              <w:rPr/>
            </w:rPrChange>
          </w:rPr>
          <w:delText xml:space="preserve"> </w:delText>
        </w:r>
        <w:r w:rsidR="00330517" w:rsidRPr="00EA49BB" w:rsidDel="00EA49BB">
          <w:rPr>
            <w:b/>
            <w:rPrChange w:id="608" w:author="Microsoft Office User" w:date="2018-11-26T15:34:00Z">
              <w:rPr/>
            </w:rPrChange>
          </w:rPr>
          <w:delText>CD8</w:delText>
        </w:r>
        <w:r w:rsidR="00330517" w:rsidRPr="00EA49BB" w:rsidDel="00EA49BB">
          <w:rPr>
            <w:b/>
            <w:vertAlign w:val="superscript"/>
            <w:rPrChange w:id="609" w:author="Microsoft Office User" w:date="2018-11-26T15:34:00Z">
              <w:rPr>
                <w:vertAlign w:val="superscript"/>
              </w:rPr>
            </w:rPrChange>
          </w:rPr>
          <w:delText>+</w:delText>
        </w:r>
        <w:r w:rsidR="00330517" w:rsidRPr="00EA49BB" w:rsidDel="00EA49BB">
          <w:rPr>
            <w:b/>
            <w:rPrChange w:id="610" w:author="Microsoft Office User" w:date="2018-11-26T15:34:00Z">
              <w:rPr/>
            </w:rPrChange>
          </w:rPr>
          <w:delText xml:space="preserve"> </w:delText>
        </w:r>
        <w:r w:rsidR="00AD0EB3" w:rsidRPr="00EA49BB" w:rsidDel="00EA49BB">
          <w:rPr>
            <w:b/>
            <w:rPrChange w:id="611" w:author="Microsoft Office User" w:date="2018-11-26T15:34:00Z">
              <w:rPr/>
            </w:rPrChange>
          </w:rPr>
          <w:delText>T</w:delText>
        </w:r>
        <w:r w:rsidR="003709D2" w:rsidRPr="00EA49BB" w:rsidDel="00EA49BB">
          <w:rPr>
            <w:b/>
            <w:rPrChange w:id="612" w:author="Microsoft Office User" w:date="2018-11-26T15:34:00Z">
              <w:rPr/>
            </w:rPrChange>
          </w:rPr>
          <w:delText xml:space="preserve"> cells</w:delText>
        </w:r>
        <w:r w:rsidR="00AD0EB3" w:rsidRPr="00EA49BB" w:rsidDel="00EA49BB">
          <w:rPr>
            <w:b/>
            <w:rPrChange w:id="613" w:author="Microsoft Office User" w:date="2018-11-26T15:34:00Z">
              <w:rPr/>
            </w:rPrChange>
          </w:rPr>
          <w:delText xml:space="preserve"> </w:delText>
        </w:r>
        <w:r w:rsidR="005D2C86" w:rsidRPr="00EA49BB" w:rsidDel="00EA49BB">
          <w:rPr>
            <w:b/>
            <w:rPrChange w:id="614" w:author="Microsoft Office User" w:date="2018-11-26T15:34:00Z">
              <w:rPr/>
            </w:rPrChange>
          </w:rPr>
          <w:delText xml:space="preserve">expressing </w:delText>
        </w:r>
        <w:r w:rsidR="00EC5827" w:rsidRPr="00EA49BB" w:rsidDel="00EA49BB">
          <w:rPr>
            <w:b/>
            <w:rPrChange w:id="615" w:author="Microsoft Office User" w:date="2018-11-26T15:34:00Z">
              <w:rPr/>
            </w:rPrChange>
          </w:rPr>
          <w:delText>the</w:delText>
        </w:r>
        <w:r w:rsidR="002E7591" w:rsidRPr="00EA49BB" w:rsidDel="00EA49BB">
          <w:rPr>
            <w:b/>
            <w:rPrChange w:id="616" w:author="Microsoft Office User" w:date="2018-11-26T15:34:00Z">
              <w:rPr/>
            </w:rPrChange>
          </w:rPr>
          <w:delText xml:space="preserve"> </w:delText>
        </w:r>
        <w:r w:rsidR="0012652D" w:rsidRPr="00EA49BB" w:rsidDel="00EA49BB">
          <w:rPr>
            <w:b/>
            <w:rPrChange w:id="617" w:author="Microsoft Office User" w:date="2018-11-26T15:34:00Z">
              <w:rPr/>
            </w:rPrChange>
          </w:rPr>
          <w:delText xml:space="preserve">CD45R </w:delText>
        </w:r>
        <w:r w:rsidR="005D2C86" w:rsidRPr="00EA49BB" w:rsidDel="00EA49BB">
          <w:rPr>
            <w:b/>
            <w:rPrChange w:id="618" w:author="Microsoft Office User" w:date="2018-11-26T15:34:00Z">
              <w:rPr/>
            </w:rPrChange>
          </w:rPr>
          <w:delText xml:space="preserve">isoform of the </w:delText>
        </w:r>
        <w:r w:rsidR="005D2C86" w:rsidRPr="00EA49BB" w:rsidDel="00EA49BB">
          <w:rPr>
            <w:b/>
            <w:i/>
            <w:rPrChange w:id="619" w:author="Microsoft Office User" w:date="2018-11-26T15:34:00Z">
              <w:rPr>
                <w:i/>
              </w:rPr>
            </w:rPrChange>
          </w:rPr>
          <w:delText>Ptprc</w:delText>
        </w:r>
        <w:r w:rsidR="005D2C86" w:rsidRPr="00EA49BB" w:rsidDel="00EA49BB">
          <w:rPr>
            <w:b/>
            <w:rPrChange w:id="620" w:author="Microsoft Office User" w:date="2018-11-26T15:34:00Z">
              <w:rPr/>
            </w:rPrChange>
          </w:rPr>
          <w:delText xml:space="preserve"> gene product CD45</w:delText>
        </w:r>
        <w:r w:rsidR="00330517" w:rsidRPr="00EA49BB" w:rsidDel="00EA49BB">
          <w:rPr>
            <w:b/>
            <w:rPrChange w:id="621" w:author="Microsoft Office User" w:date="2018-11-26T15:34:00Z">
              <w:rPr/>
            </w:rPrChange>
          </w:rPr>
          <w:delText>.</w:delText>
        </w:r>
        <w:r w:rsidR="00EB03D3" w:rsidRPr="00EA49BB" w:rsidDel="00EA49BB">
          <w:rPr>
            <w:b/>
            <w:rPrChange w:id="622" w:author="Microsoft Office User" w:date="2018-11-26T15:34:00Z">
              <w:rPr/>
            </w:rPrChange>
          </w:rPr>
          <w:delText xml:space="preserve"> </w:delText>
        </w:r>
        <w:r w:rsidR="005D7F40" w:rsidRPr="00EA49BB" w:rsidDel="00EA49BB">
          <w:rPr>
            <w:b/>
            <w:rPrChange w:id="623" w:author="Microsoft Office User" w:date="2018-11-26T15:34:00Z">
              <w:rPr/>
            </w:rPrChange>
          </w:rPr>
          <w:delText xml:space="preserve">A combination of multiplex immunofluorescence and RNA-sequencing showed that the cells </w:delText>
        </w:r>
        <w:r w:rsidR="003C4209" w:rsidRPr="00EA49BB" w:rsidDel="00EA49BB">
          <w:rPr>
            <w:b/>
            <w:rPrChange w:id="624" w:author="Microsoft Office User" w:date="2018-11-26T15:34:00Z">
              <w:rPr/>
            </w:rPrChange>
          </w:rPr>
          <w:delText>penetrate the</w:delText>
        </w:r>
        <w:r w:rsidR="00EB03D3" w:rsidRPr="00EA49BB" w:rsidDel="00EA49BB">
          <w:rPr>
            <w:b/>
            <w:rPrChange w:id="625" w:author="Microsoft Office User" w:date="2018-11-26T15:34:00Z">
              <w:rPr/>
            </w:rPrChange>
          </w:rPr>
          <w:delText xml:space="preserve"> </w:delText>
        </w:r>
        <w:r w:rsidR="003C4209" w:rsidRPr="00EA49BB" w:rsidDel="00EA49BB">
          <w:rPr>
            <w:b/>
            <w:rPrChange w:id="626" w:author="Microsoft Office User" w:date="2018-11-26T15:34:00Z">
              <w:rPr/>
            </w:rPrChange>
          </w:rPr>
          <w:delText xml:space="preserve">brain tumor </w:delText>
        </w:r>
        <w:r w:rsidR="007C64D0" w:rsidRPr="00EA49BB" w:rsidDel="00EA49BB">
          <w:rPr>
            <w:b/>
            <w:rPrChange w:id="627" w:author="Microsoft Office User" w:date="2018-11-26T15:34:00Z">
              <w:rPr/>
            </w:rPrChange>
          </w:rPr>
          <w:delText>microenvironment</w:delText>
        </w:r>
        <w:r w:rsidR="00DF6251" w:rsidRPr="00EA49BB" w:rsidDel="00EA49BB">
          <w:rPr>
            <w:b/>
            <w:rPrChange w:id="628" w:author="Microsoft Office User" w:date="2018-11-26T15:34:00Z">
              <w:rPr/>
            </w:rPrChange>
          </w:rPr>
          <w:delText xml:space="preserve"> and </w:delText>
        </w:r>
        <w:r w:rsidR="003C4209" w:rsidRPr="00EA49BB" w:rsidDel="00EA49BB">
          <w:rPr>
            <w:b/>
            <w:rPrChange w:id="629" w:author="Microsoft Office User" w:date="2018-11-26T15:34:00Z">
              <w:rPr/>
            </w:rPrChange>
          </w:rPr>
          <w:delText>are</w:delText>
        </w:r>
        <w:r w:rsidR="00177931" w:rsidRPr="00EA49BB" w:rsidDel="00EA49BB">
          <w:rPr>
            <w:b/>
            <w:rPrChange w:id="630" w:author="Microsoft Office User" w:date="2018-11-26T15:34:00Z">
              <w:rPr/>
            </w:rPrChange>
          </w:rPr>
          <w:delText xml:space="preserve"> </w:delText>
        </w:r>
        <w:r w:rsidR="00036AF9" w:rsidRPr="00EA49BB" w:rsidDel="00EA49BB">
          <w:rPr>
            <w:b/>
            <w:rPrChange w:id="631" w:author="Microsoft Office User" w:date="2018-11-26T15:34:00Z">
              <w:rPr/>
            </w:rPrChange>
          </w:rPr>
          <w:delText>morphologically</w:delText>
        </w:r>
        <w:r w:rsidR="00DF6251" w:rsidRPr="00EA49BB" w:rsidDel="00EA49BB">
          <w:rPr>
            <w:b/>
            <w:rPrChange w:id="632" w:author="Microsoft Office User" w:date="2018-11-26T15:34:00Z">
              <w:rPr/>
            </w:rPrChange>
          </w:rPr>
          <w:delText xml:space="preserve">-, </w:delText>
        </w:r>
        <w:r w:rsidR="00036AF9" w:rsidRPr="00EA49BB" w:rsidDel="00EA49BB">
          <w:rPr>
            <w:b/>
            <w:rPrChange w:id="633" w:author="Microsoft Office User" w:date="2018-11-26T15:34:00Z">
              <w:rPr/>
            </w:rPrChange>
          </w:rPr>
          <w:delText>topographically</w:delText>
        </w:r>
        <w:r w:rsidR="00DF6251" w:rsidRPr="00EA49BB" w:rsidDel="00EA49BB">
          <w:rPr>
            <w:b/>
            <w:rPrChange w:id="634" w:author="Microsoft Office User" w:date="2018-11-26T15:34:00Z">
              <w:rPr/>
            </w:rPrChange>
          </w:rPr>
          <w:delText xml:space="preserve">-, and </w:delText>
        </w:r>
        <w:r w:rsidR="00C12585" w:rsidRPr="00EA49BB" w:rsidDel="00EA49BB">
          <w:rPr>
            <w:b/>
            <w:rPrChange w:id="635" w:author="Microsoft Office User" w:date="2018-11-26T15:34:00Z">
              <w:rPr/>
            </w:rPrChange>
          </w:rPr>
          <w:delText>transcriptionally</w:delText>
        </w:r>
        <w:r w:rsidR="00177931" w:rsidRPr="00EA49BB" w:rsidDel="00EA49BB">
          <w:rPr>
            <w:b/>
            <w:rPrChange w:id="636" w:author="Microsoft Office User" w:date="2018-11-26T15:34:00Z">
              <w:rPr/>
            </w:rPrChange>
          </w:rPr>
          <w:delText xml:space="preserve"> </w:delText>
        </w:r>
        <w:r w:rsidR="009121A5" w:rsidRPr="00EA49BB" w:rsidDel="00EA49BB">
          <w:rPr>
            <w:b/>
            <w:rPrChange w:id="637" w:author="Microsoft Office User" w:date="2018-11-26T15:34:00Z">
              <w:rPr/>
            </w:rPrChange>
          </w:rPr>
          <w:delText>dissimilar</w:delText>
        </w:r>
        <w:r w:rsidR="00C41D5C" w:rsidRPr="00EA49BB" w:rsidDel="00EA49BB">
          <w:rPr>
            <w:b/>
            <w:rPrChange w:id="638" w:author="Microsoft Office User" w:date="2018-11-26T15:34:00Z">
              <w:rPr/>
            </w:rPrChange>
          </w:rPr>
          <w:delText xml:space="preserve"> from </w:delText>
        </w:r>
        <w:r w:rsidR="00177931" w:rsidRPr="00EA49BB" w:rsidDel="00EA49BB">
          <w:rPr>
            <w:b/>
            <w:rPrChange w:id="639" w:author="Microsoft Office User" w:date="2018-11-26T15:34:00Z">
              <w:rPr/>
            </w:rPrChange>
          </w:rPr>
          <w:delText>CD8</w:delText>
        </w:r>
        <w:r w:rsidR="00177931" w:rsidRPr="00EA49BB" w:rsidDel="00EA49BB">
          <w:rPr>
            <w:b/>
            <w:vertAlign w:val="superscript"/>
            <w:rPrChange w:id="640" w:author="Microsoft Office User" w:date="2018-11-26T15:34:00Z">
              <w:rPr>
                <w:vertAlign w:val="superscript"/>
              </w:rPr>
            </w:rPrChange>
          </w:rPr>
          <w:delText>+</w:delText>
        </w:r>
        <w:r w:rsidR="00177931" w:rsidRPr="00EA49BB" w:rsidDel="00EA49BB">
          <w:rPr>
            <w:b/>
            <w:rPrChange w:id="641" w:author="Microsoft Office User" w:date="2018-11-26T15:34:00Z">
              <w:rPr/>
            </w:rPrChange>
          </w:rPr>
          <w:delText xml:space="preserve"> T cells lacking</w:delText>
        </w:r>
        <w:r w:rsidR="001D6E0C" w:rsidRPr="00EA49BB" w:rsidDel="00EA49BB">
          <w:rPr>
            <w:b/>
            <w:rPrChange w:id="642" w:author="Microsoft Office User" w:date="2018-11-26T15:34:00Z">
              <w:rPr/>
            </w:rPrChange>
          </w:rPr>
          <w:delText xml:space="preserve"> CD45R</w:delText>
        </w:r>
        <w:r w:rsidR="00A11010" w:rsidRPr="00EA49BB" w:rsidDel="00EA49BB">
          <w:rPr>
            <w:b/>
            <w:rPrChange w:id="643" w:author="Microsoft Office User" w:date="2018-11-26T15:34:00Z">
              <w:rPr/>
            </w:rPrChange>
          </w:rPr>
          <w:delText>/B220</w:delText>
        </w:r>
        <w:r w:rsidR="001D6E0C" w:rsidRPr="00EA49BB" w:rsidDel="00EA49BB">
          <w:rPr>
            <w:b/>
            <w:rPrChange w:id="644" w:author="Microsoft Office User" w:date="2018-11-26T15:34:00Z">
              <w:rPr/>
            </w:rPrChange>
          </w:rPr>
          <w:delText xml:space="preserve"> expression</w:delText>
        </w:r>
        <w:r w:rsidR="0076171E" w:rsidRPr="00EA49BB" w:rsidDel="00EA49BB">
          <w:rPr>
            <w:b/>
            <w:rPrChange w:id="645" w:author="Microsoft Office User" w:date="2018-11-26T15:34:00Z">
              <w:rPr/>
            </w:rPrChange>
          </w:rPr>
          <w:delText>.</w:delText>
        </w:r>
        <w:r w:rsidR="00D74173" w:rsidRPr="00EA49BB" w:rsidDel="00EA49BB">
          <w:rPr>
            <w:b/>
            <w:rPrChange w:id="646" w:author="Microsoft Office User" w:date="2018-11-26T15:34:00Z">
              <w:rPr/>
            </w:rPrChange>
          </w:rPr>
          <w:delText xml:space="preserve"> </w:delText>
        </w:r>
        <w:r w:rsidR="0082468C" w:rsidRPr="00EA49BB" w:rsidDel="00EA49BB">
          <w:rPr>
            <w:b/>
            <w:rPrChange w:id="647" w:author="Microsoft Office User" w:date="2018-11-26T15:34:00Z">
              <w:rPr/>
            </w:rPrChange>
          </w:rPr>
          <w:delText>Source code for the SYALRAS project and the</w:delText>
        </w:r>
      </w:del>
      <w:ins w:id="648" w:author="Baker, Gregory Joseph" w:date="2018-11-08T15:20:00Z">
        <w:del w:id="649" w:author="Microsoft Office User" w:date="2018-11-26T15:30:00Z">
          <w:r w:rsidR="0082615A" w:rsidRPr="00EA49BB" w:rsidDel="00EA49BB">
            <w:rPr>
              <w:b/>
              <w:rPrChange w:id="650" w:author="Microsoft Office User" w:date="2018-11-26T15:34:00Z">
                <w:rPr/>
              </w:rPrChange>
            </w:rPr>
            <w:delText xml:space="preserve"> complete </w:delText>
          </w:r>
        </w:del>
      </w:ins>
      <w:del w:id="651" w:author="Microsoft Office User" w:date="2018-11-26T15:30:00Z">
        <w:r w:rsidR="0082468C" w:rsidRPr="00EA49BB" w:rsidDel="00EA49BB">
          <w:rPr>
            <w:b/>
            <w:rPrChange w:id="652" w:author="Microsoft Office User" w:date="2018-11-26T15:34:00Z">
              <w:rPr/>
            </w:rPrChange>
          </w:rPr>
          <w:delText xml:space="preserve"> complete flow cytometry dataset are freely-available at</w:delText>
        </w:r>
      </w:del>
      <w:ins w:id="653" w:author="Baker, Gregory Joseph" w:date="2018-11-21T09:53:00Z">
        <w:del w:id="654" w:author="Microsoft Office User" w:date="2018-11-26T15:30:00Z">
          <w:r w:rsidR="00CA0CF9" w:rsidRPr="00EA49BB" w:rsidDel="00EA49BB">
            <w:rPr>
              <w:b/>
              <w:rPrChange w:id="655" w:author="Microsoft Office User" w:date="2018-11-26T15:34:00Z">
                <w:rPr/>
              </w:rPrChange>
            </w:rPr>
            <w:delText xml:space="preserve"> </w:delText>
          </w:r>
          <w:r w:rsidR="00CA0CF9" w:rsidRPr="00EA49BB" w:rsidDel="00EA49BB">
            <w:rPr>
              <w:b/>
              <w:rPrChange w:id="656" w:author="Microsoft Office User" w:date="2018-11-26T15:34:00Z">
                <w:rPr>
                  <w:rStyle w:val="Hyperlink"/>
                </w:rPr>
              </w:rPrChange>
            </w:rPr>
            <w:delText>https://github.com/sorgerlab</w:delText>
          </w:r>
          <w:r w:rsidR="00CA0CF9" w:rsidRPr="00EA49BB" w:rsidDel="00EA49BB">
            <w:rPr>
              <w:b/>
              <w:rPrChange w:id="657" w:author="Microsoft Office User" w:date="2018-11-26T15:34:00Z">
                <w:rPr/>
              </w:rPrChange>
            </w:rPr>
            <w:delText xml:space="preserve"> and </w:delText>
          </w:r>
        </w:del>
      </w:ins>
      <w:ins w:id="658" w:author="Baker, Gregory Joseph" w:date="2018-11-07T09:42:00Z">
        <w:del w:id="659" w:author="Microsoft Office User" w:date="2018-11-26T15:30:00Z">
          <w:r w:rsidR="007A43F9" w:rsidRPr="00EA49BB" w:rsidDel="00EA49BB">
            <w:rPr>
              <w:b/>
              <w:rPrChange w:id="660" w:author="Microsoft Office User" w:date="2018-11-26T15:34:00Z">
                <w:rPr/>
              </w:rPrChange>
            </w:rPr>
            <w:delText>www.</w:delText>
          </w:r>
        </w:del>
      </w:ins>
      <w:ins w:id="661" w:author="Baker, Gregory Joseph" w:date="2018-11-08T15:20:00Z">
        <w:del w:id="662" w:author="Microsoft Office User" w:date="2018-11-26T15:30:00Z">
          <w:r w:rsidR="007A43F9" w:rsidRPr="00EA49BB" w:rsidDel="00EA49BB">
            <w:rPr>
              <w:b/>
              <w:rPrChange w:id="663" w:author="Microsoft Office User" w:date="2018-11-26T15:34:00Z">
                <w:rPr/>
              </w:rPrChange>
            </w:rPr>
            <w:delText>sylaras</w:delText>
          </w:r>
        </w:del>
      </w:ins>
      <w:ins w:id="664" w:author="Baker, Gregory Joseph" w:date="2018-11-07T09:42:00Z">
        <w:del w:id="665" w:author="Microsoft Office User" w:date="2018-11-26T15:30:00Z">
          <w:r w:rsidR="007A43F9" w:rsidRPr="00EA49BB" w:rsidDel="00EA49BB">
            <w:rPr>
              <w:b/>
              <w:rPrChange w:id="666" w:author="Microsoft Office User" w:date="2018-11-26T15:34:00Z">
                <w:rPr/>
              </w:rPrChange>
            </w:rPr>
            <w:delText>.org</w:delText>
          </w:r>
        </w:del>
      </w:ins>
      <w:del w:id="667" w:author="Microsoft Office User" w:date="2018-11-26T15:30:00Z">
        <w:r w:rsidR="0082468C" w:rsidRPr="00EA49BB" w:rsidDel="00EA49BB">
          <w:rPr>
            <w:b/>
            <w:rPrChange w:id="668" w:author="Microsoft Office User" w:date="2018-11-26T15:34:00Z">
              <w:rPr/>
            </w:rPrChange>
          </w:rPr>
          <w:delText xml:space="preserve"> https://github.com/gjbaker/gbm_immunosuppression/tree/dev.</w:delText>
        </w:r>
        <w:r w:rsidR="00F37CA6" w:rsidRPr="00EA49BB" w:rsidDel="00EA49BB">
          <w:rPr>
            <w:b/>
            <w:rPrChange w:id="669" w:author="Microsoft Office User" w:date="2018-11-26T15:34:00Z">
              <w:rPr/>
            </w:rPrChange>
          </w:rPr>
          <w:br w:type="page"/>
        </w:r>
      </w:del>
    </w:p>
    <w:p w14:paraId="1DFAD13A" w14:textId="6420333F" w:rsidR="001623E4" w:rsidRPr="00EA49BB" w:rsidDel="00EA49BB" w:rsidRDefault="00370B2A" w:rsidP="00EA49BB">
      <w:pPr>
        <w:widowControl w:val="0"/>
        <w:autoSpaceDE w:val="0"/>
        <w:autoSpaceDN w:val="0"/>
        <w:adjustRightInd w:val="0"/>
        <w:spacing w:line="480" w:lineRule="auto"/>
        <w:contextualSpacing/>
        <w:rPr>
          <w:ins w:id="670" w:author="psorger@gmail.com" w:date="2018-11-06T23:18:00Z"/>
          <w:del w:id="671" w:author="Microsoft Office User" w:date="2018-11-26T15:30:00Z"/>
          <w:b/>
          <w:rPrChange w:id="672" w:author="Microsoft Office User" w:date="2018-11-26T15:34:00Z">
            <w:rPr>
              <w:ins w:id="673" w:author="psorger@gmail.com" w:date="2018-11-06T23:18:00Z"/>
              <w:del w:id="674" w:author="Microsoft Office User" w:date="2018-11-26T15:30:00Z"/>
            </w:rPr>
          </w:rPrChange>
        </w:rPr>
        <w:pPrChange w:id="675" w:author="Microsoft Office User" w:date="2018-11-26T15:34:00Z">
          <w:pPr>
            <w:widowControl w:val="0"/>
            <w:autoSpaceDE w:val="0"/>
            <w:autoSpaceDN w:val="0"/>
            <w:adjustRightInd w:val="0"/>
            <w:spacing w:line="480" w:lineRule="auto"/>
            <w:ind w:firstLine="720"/>
            <w:contextualSpacing/>
          </w:pPr>
        </w:pPrChange>
      </w:pPr>
      <w:ins w:id="676" w:author="psorger@gmail.com" w:date="2018-11-06T23:32:00Z">
        <w:del w:id="677" w:author="Microsoft Office User" w:date="2018-11-26T15:30:00Z">
          <w:r w:rsidRPr="00EA49BB" w:rsidDel="00EA49BB">
            <w:rPr>
              <w:b/>
              <w:rPrChange w:id="678" w:author="Microsoft Office User" w:date="2018-11-26T15:34:00Z">
                <w:rPr/>
              </w:rPrChange>
            </w:rPr>
            <w:delText>The peripheral immune system plays a central</w:delText>
          </w:r>
        </w:del>
      </w:ins>
      <w:ins w:id="679" w:author="Baker, Gregory Joseph" w:date="2018-11-21T09:55:00Z">
        <w:del w:id="680" w:author="Microsoft Office User" w:date="2018-11-26T15:30:00Z">
          <w:r w:rsidR="00334FF1" w:rsidRPr="00EA49BB" w:rsidDel="00EA49BB">
            <w:rPr>
              <w:b/>
              <w:rPrChange w:id="681" w:author="Microsoft Office User" w:date="2018-11-26T15:34:00Z">
                <w:rPr/>
              </w:rPrChange>
            </w:rPr>
            <w:delText>key</w:delText>
          </w:r>
        </w:del>
      </w:ins>
      <w:ins w:id="682" w:author="psorger@gmail.com" w:date="2018-11-06T23:32:00Z">
        <w:del w:id="683" w:author="Microsoft Office User" w:date="2018-11-26T15:30:00Z">
          <w:r w:rsidRPr="00EA49BB" w:rsidDel="00EA49BB">
            <w:rPr>
              <w:b/>
              <w:rPrChange w:id="684" w:author="Microsoft Office User" w:date="2018-11-26T15:34:00Z">
                <w:rPr/>
              </w:rPrChange>
            </w:rPr>
            <w:delText xml:space="preserve"> role in </w:delText>
          </w:r>
        </w:del>
      </w:ins>
      <w:ins w:id="685" w:author="Baker, Gregory Joseph" w:date="2018-11-21T09:56:00Z">
        <w:del w:id="686" w:author="Microsoft Office User" w:date="2018-11-26T15:30:00Z">
          <w:r w:rsidR="00BF6135" w:rsidRPr="00EA49BB" w:rsidDel="00EA49BB">
            <w:rPr>
              <w:b/>
              <w:rPrChange w:id="687" w:author="Microsoft Office User" w:date="2018-11-26T15:34:00Z">
                <w:rPr/>
              </w:rPrChange>
            </w:rPr>
            <w:delText xml:space="preserve">extrinsic tumor suppression through its function in </w:delText>
          </w:r>
        </w:del>
      </w:ins>
      <w:ins w:id="688" w:author="psorger@gmail.com" w:date="2018-11-06T23:32:00Z">
        <w:del w:id="689" w:author="Microsoft Office User" w:date="2018-11-26T15:30:00Z">
          <w:r w:rsidRPr="00EA49BB" w:rsidDel="00EA49BB">
            <w:rPr>
              <w:b/>
              <w:rPrChange w:id="690" w:author="Microsoft Office User" w:date="2018-11-26T15:34:00Z">
                <w:rPr/>
              </w:rPrChange>
            </w:rPr>
            <w:delText xml:space="preserve">tumor surveillance by the immune system and is crucial for </w:delText>
          </w:r>
        </w:del>
      </w:ins>
      <w:ins w:id="691" w:author="Baker, Gregory Joseph" w:date="2018-11-21T09:57:00Z">
        <w:del w:id="692" w:author="Microsoft Office User" w:date="2018-11-26T15:30:00Z">
          <w:r w:rsidR="006509EA" w:rsidRPr="00EA49BB" w:rsidDel="00EA49BB">
            <w:rPr>
              <w:b/>
              <w:rPrChange w:id="693" w:author="Microsoft Office User" w:date="2018-11-26T15:34:00Z">
                <w:rPr/>
              </w:rPrChange>
            </w:rPr>
            <w:delText xml:space="preserve">to </w:delText>
          </w:r>
        </w:del>
      </w:ins>
      <w:ins w:id="694" w:author="psorger@gmail.com" w:date="2018-11-06T23:32:00Z">
        <w:del w:id="695" w:author="Microsoft Office User" w:date="2018-11-26T15:30:00Z">
          <w:r w:rsidRPr="00EA49BB" w:rsidDel="00EA49BB">
            <w:rPr>
              <w:b/>
              <w:rPrChange w:id="696" w:author="Microsoft Office User" w:date="2018-11-26T15:34:00Z">
                <w:rPr/>
              </w:rPrChange>
            </w:rPr>
            <w:delText>successful immunotherapy.</w:delText>
          </w:r>
          <w:r w:rsidRPr="00EA49BB" w:rsidDel="00EA49BB">
            <w:rPr>
              <w:b/>
              <w:rPrChange w:id="697" w:author="Microsoft Office User" w:date="2018-11-26T15:34:00Z">
                <w:rPr/>
              </w:rPrChange>
            </w:rPr>
            <w:fldChar w:fldCharType="begin"/>
          </w:r>
          <w:r w:rsidRPr="00EA49BB" w:rsidDel="00EA49BB">
            <w:rPr>
              <w:b/>
              <w:rPrChange w:id="698" w:author="Microsoft Office User" w:date="2018-11-26T15:34:00Z">
                <w:rPr/>
              </w:rPrChange>
            </w:rPr>
            <w:delInstrText xml:space="preserve"> ADDIN ZOTERO_ITEM CSL_CITATION {"citationID":"IoHrPETS","properties":{"formattedCitation":"\\super 4\\nosupersub{}","plainCitation":"4","noteIndex":0},"citationItems":[{"id":95,"uris":["http://zotero.org/users/local/oR8ZFVJz/items/LDX6NFGW"],"uri":["http://zotero.org/users/local/oR8ZFVJz/items/LDX6NFGW"],"itemData":{"id":95,"type":"article-journal","title":"Systemic Immunity Is Required for Effective Cancer Immunotherapy","container-title":"Cell","page":"487-502.e15","volume":"168","issue":"3","source":"PubMed","abstract":"Immune responses involve coordination across cell types and tissues. However, studies in cancer immunotherapy have focused heavily on local immune responses in the tumor microenvironment. To investigate immune activity more broadly, we performed an organism-wide study in genetically engineered cancer models using mass cytometry. We analyzed immune responses in several tissues after immunotherapy by developing intuitive models for visualizing single-cell data with statistical inference. Immune activation was evident in the tumor and systemically shortly after effective therapy was administered. However, during tumor rejection, only peripheral immune cells sustained their proliferation. This systemic response was coordinated across tissues and required for tumor eradication in several immunotherapy models. An emergent population of peripheral CD4 T cells conferred protection against new tumors and was significantly expanded in patients responding to immunotherapy. These studies demonstrate the critical impact of systemic immune responses that drive tumor rejection.","DOI":"10.1016/j.cell.2016.12.022","ISSN":"1097-4172","note":"PMID: 28111070\nPMCID: PMC5312823","journalAbbreviation":"Cell","language":"eng","author":[{"family":"Spitzer","given":"Matthew H."},{"family":"Carmi","given":"Yaron"},{"family":"Reticker-Flynn","given":"Nathan E."},{"family":"Kwek","given":"Serena S."},{"family":"Madhireddy","given":"Deepthi"},{"family":"Martins","given":"Maria M."},{"family":"Gherardini","given":"Pier Federico"},{"family":"Prestwood","given":"Tyler R."},{"family":"Chabon","given":"Jonathan"},{"family":"Bendall","given":"Sean C."},{"family":"Fong","given":"Lawrence"},{"family":"Nolan","given":"Garry P."},{"family":"Engleman","given":"Edgar G."}],"issued":{"date-parts":[["2017"]],"season":"26"}}}],"schema":"https://github.com/citation-style-language/schema/raw/master/csl-citation.json"} </w:delInstrText>
          </w:r>
          <w:r w:rsidRPr="00EA49BB" w:rsidDel="00EA49BB">
            <w:rPr>
              <w:b/>
              <w:rPrChange w:id="699" w:author="Microsoft Office User" w:date="2018-11-26T15:34:00Z">
                <w:rPr/>
              </w:rPrChange>
            </w:rPr>
            <w:fldChar w:fldCharType="separate"/>
          </w:r>
          <w:r w:rsidRPr="00EA49BB" w:rsidDel="00EA49BB">
            <w:rPr>
              <w:b/>
              <w:vertAlign w:val="superscript"/>
              <w:rPrChange w:id="700" w:author="Microsoft Office User" w:date="2018-11-26T15:34:00Z">
                <w:rPr>
                  <w:vertAlign w:val="superscript"/>
                </w:rPr>
              </w:rPrChange>
            </w:rPr>
            <w:delText>4</w:delText>
          </w:r>
          <w:r w:rsidRPr="00EA49BB" w:rsidDel="00EA49BB">
            <w:rPr>
              <w:b/>
              <w:rPrChange w:id="701" w:author="Microsoft Office User" w:date="2018-11-26T15:34:00Z">
                <w:rPr/>
              </w:rPrChange>
            </w:rPr>
            <w:fldChar w:fldCharType="end"/>
          </w:r>
          <w:r w:rsidRPr="00EA49BB" w:rsidDel="00EA49BB">
            <w:rPr>
              <w:b/>
              <w:vertAlign w:val="superscript"/>
              <w:rPrChange w:id="702" w:author="Microsoft Office User" w:date="2018-11-26T15:34:00Z">
                <w:rPr>
                  <w:vertAlign w:val="superscript"/>
                </w:rPr>
              </w:rPrChange>
            </w:rPr>
            <w:delText>,</w:delText>
          </w:r>
          <w:r w:rsidRPr="00EA49BB" w:rsidDel="00EA49BB">
            <w:rPr>
              <w:b/>
              <w:rPrChange w:id="703" w:author="Microsoft Office User" w:date="2018-11-26T15:34:00Z">
                <w:rPr/>
              </w:rPrChange>
            </w:rPr>
            <w:fldChar w:fldCharType="begin"/>
          </w:r>
          <w:r w:rsidRPr="00EA49BB" w:rsidDel="00EA49BB">
            <w:rPr>
              <w:b/>
              <w:rPrChange w:id="704" w:author="Microsoft Office User" w:date="2018-11-26T15:34:00Z">
                <w:rPr/>
              </w:rPrChange>
            </w:rPr>
            <w:delInstrText xml:space="preserve"> ADDIN ZOTERO_ITEM CSL_CITATION {"citationID":"5NiDeWMx","properties":{"formattedCitation":"\\super 5\\nosupersub{}","plainCitation":"5","noteIndex":0},"citationItems":[{"id":98,"uris":["http://zotero.org/users/local/oR8ZFVJz/items/PIYE9DG3"],"uri":["http://zotero.org/users/local/oR8ZFVJz/items/PIYE9DG3"],"itemData":{"id":98,"type":"article-journal","title":"Elements of cancer immunity and the cancer-immune set point","container-title":"Nature","page":"321-330","volume":"541","issue":"7637","source":"PubMed","abstract":"Immunotherapy is proving to be an effective therapeutic approach in a variety of cancers. But despite the clinical success of antibodies against the immune regulators CTLA4 and PD-L1/PD-1, only a subset of people exhibit durable responses, suggesting that a broader view of cancer immunity is required. Immunity is influenced by a complex set of tumour, host and environmental factors that govern the strength and timing of the anticancer response. Clinical studies are beginning to define these factors as immune profiles that can predict responses to immunotherapy. In the context of the cancer-immunity cycle, such factors combine to represent the inherent immunological status - or 'cancer-immune set point' - of an individual.","DOI":"10.1038/nature21349","ISSN":"1476-4687","note":"PMID: 28102259","journalAbbreviation":"Nature","language":"eng","author":[{"family":"Chen","given":"Daniel S."},{"family":"Mellman","given":"Ira"}],"issued":{"date-parts":[["2017"]],"season":"18"}}}],"schema":"https://github.com/citation-style-language/schema/raw/master/csl-citation.json"} </w:delInstrText>
          </w:r>
          <w:r w:rsidRPr="00EA49BB" w:rsidDel="00EA49BB">
            <w:rPr>
              <w:b/>
              <w:rPrChange w:id="705" w:author="Microsoft Office User" w:date="2018-11-26T15:34:00Z">
                <w:rPr/>
              </w:rPrChange>
            </w:rPr>
            <w:fldChar w:fldCharType="separate"/>
          </w:r>
          <w:r w:rsidRPr="00EA49BB" w:rsidDel="00EA49BB">
            <w:rPr>
              <w:b/>
              <w:vertAlign w:val="superscript"/>
              <w:rPrChange w:id="706" w:author="Microsoft Office User" w:date="2018-11-26T15:34:00Z">
                <w:rPr>
                  <w:vertAlign w:val="superscript"/>
                </w:rPr>
              </w:rPrChange>
            </w:rPr>
            <w:delText>5</w:delText>
          </w:r>
          <w:r w:rsidRPr="00EA49BB" w:rsidDel="00EA49BB">
            <w:rPr>
              <w:b/>
              <w:rPrChange w:id="707" w:author="Microsoft Office User" w:date="2018-11-26T15:34:00Z">
                <w:rPr/>
              </w:rPrChange>
            </w:rPr>
            <w:fldChar w:fldCharType="end"/>
          </w:r>
          <w:r w:rsidRPr="00EA49BB" w:rsidDel="00EA49BB">
            <w:rPr>
              <w:b/>
              <w:vertAlign w:val="superscript"/>
              <w:rPrChange w:id="708" w:author="Microsoft Office User" w:date="2018-11-26T15:34:00Z">
                <w:rPr>
                  <w:vertAlign w:val="superscript"/>
                </w:rPr>
              </w:rPrChange>
            </w:rPr>
            <w:delText>,</w:delText>
          </w:r>
          <w:r w:rsidRPr="00EA49BB" w:rsidDel="00EA49BB">
            <w:rPr>
              <w:b/>
              <w:rPrChange w:id="709" w:author="Microsoft Office User" w:date="2018-11-26T15:34:00Z">
                <w:rPr/>
              </w:rPrChange>
            </w:rPr>
            <w:fldChar w:fldCharType="begin"/>
          </w:r>
          <w:r w:rsidRPr="00EA49BB" w:rsidDel="00EA49BB">
            <w:rPr>
              <w:b/>
              <w:rPrChange w:id="710" w:author="Microsoft Office User" w:date="2018-11-26T15:34:00Z">
                <w:rPr/>
              </w:rPrChange>
            </w:rPr>
            <w:delInstrText xml:space="preserve"> ADDIN ZOTERO_ITEM CSL_CITATION {"citationID":"la1PI5W4","properties":{"formattedCitation":"\\super 6\\nosupersub{}","plainCitation":"6","noteIndex":0},"citationItems":[{"id":100,"uris":["http://zotero.org/users/local/oR8ZFVJz/items/QYQFURCN"],"uri":["http://zotero.org/users/local/oR8ZFVJz/items/QYQFURCN"],"itemData":{"id":100,"type":"article-journal","title":"Oncology meets immunology: the cancer-immunity cycle","container-title":"Immunity","page":"1-10","volume":"39","issue":"1","source":"PubMed","abstract":"The genetic and cellular alterations that define cancer provide the immune system with the means to generate T cell responses that recognize and eradicate cancer cells. However, elimination of cancer by T cells is only one step in the Cancer-Immunity Cycle, which manages the delicate balance between the recognition of nonself and the prevention of autoimmunity. Identification of cancer cell T cell inhibitory signals, including PD-L1, has prompted the development of a new class of cancer immunotherapy that specifically hinders immune effector inhibition, reinvigorating and potentially expanding preexisting anticancer immune responses. The presence of suppressive factors in the tumor microenvironment may explain the limited activity observed with previous immune-based therapies and why these therapies may be more effective in combination with agents that target other steps of the cycle. Emerging clinical data suggest that cancer immunotherapy is likely to become a key part of the clinical management of cancer.","DOI":"10.1016/j.immuni.2013.07.012","ISSN":"1097-4180","note":"PMID: 23890059","shortTitle":"Oncology meets immunology","journalAbbreviation":"Immunity","language":"eng","author":[{"family":"Chen","given":"Daniel S."},{"family":"Mellman","given":"Ira"}],"issued":{"date-parts":[["2013",7,25]]}}}],"schema":"https://github.com/citation-style-language/schema/raw/master/csl-citation.json"} </w:delInstrText>
          </w:r>
          <w:r w:rsidRPr="00EA49BB" w:rsidDel="00EA49BB">
            <w:rPr>
              <w:b/>
              <w:rPrChange w:id="711" w:author="Microsoft Office User" w:date="2018-11-26T15:34:00Z">
                <w:rPr/>
              </w:rPrChange>
            </w:rPr>
            <w:fldChar w:fldCharType="separate"/>
          </w:r>
          <w:r w:rsidRPr="00EA49BB" w:rsidDel="00EA49BB">
            <w:rPr>
              <w:b/>
              <w:vertAlign w:val="superscript"/>
              <w:rPrChange w:id="712" w:author="Microsoft Office User" w:date="2018-11-26T15:34:00Z">
                <w:rPr>
                  <w:vertAlign w:val="superscript"/>
                </w:rPr>
              </w:rPrChange>
            </w:rPr>
            <w:delText>6</w:delText>
          </w:r>
          <w:r w:rsidRPr="00EA49BB" w:rsidDel="00EA49BB">
            <w:rPr>
              <w:b/>
              <w:rPrChange w:id="713" w:author="Microsoft Office User" w:date="2018-11-26T15:34:00Z">
                <w:rPr/>
              </w:rPrChange>
            </w:rPr>
            <w:fldChar w:fldCharType="end"/>
          </w:r>
          <w:r w:rsidRPr="00EA49BB" w:rsidDel="00EA49BB">
            <w:rPr>
              <w:b/>
              <w:rPrChange w:id="714" w:author="Microsoft Office User" w:date="2018-11-26T15:34:00Z">
                <w:rPr/>
              </w:rPrChange>
            </w:rPr>
            <w:delText xml:space="preserve"> Despite rapidly growing information on immune cells </w:delText>
          </w:r>
        </w:del>
      </w:ins>
      <w:ins w:id="715" w:author="Baker, Gregory Joseph" w:date="2018-11-21T09:57:00Z">
        <w:del w:id="716" w:author="Microsoft Office User" w:date="2018-11-26T15:30:00Z">
          <w:r w:rsidR="002350FE" w:rsidRPr="00EA49BB" w:rsidDel="00EA49BB">
            <w:rPr>
              <w:b/>
              <w:rPrChange w:id="717" w:author="Microsoft Office User" w:date="2018-11-26T15:34:00Z">
                <w:rPr/>
              </w:rPrChange>
            </w:rPr>
            <w:delText>with</w:delText>
          </w:r>
        </w:del>
      </w:ins>
      <w:ins w:id="718" w:author="psorger@gmail.com" w:date="2018-11-06T23:32:00Z">
        <w:del w:id="719" w:author="Microsoft Office User" w:date="2018-11-26T15:30:00Z">
          <w:r w:rsidRPr="00EA49BB" w:rsidDel="00EA49BB">
            <w:rPr>
              <w:b/>
              <w:rPrChange w:id="720" w:author="Microsoft Office User" w:date="2018-11-26T15:34:00Z">
                <w:rPr/>
              </w:rPrChange>
            </w:rPr>
            <w:delText xml:space="preserve">in tumors and the </w:delText>
          </w:r>
        </w:del>
      </w:ins>
      <w:ins w:id="721" w:author="Baker, Gregory Joseph" w:date="2018-11-21T09:57:00Z">
        <w:del w:id="722" w:author="Microsoft Office User" w:date="2018-11-26T15:30:00Z">
          <w:r w:rsidR="002350FE" w:rsidRPr="00EA49BB" w:rsidDel="00EA49BB">
            <w:rPr>
              <w:b/>
              <w:rPrChange w:id="723" w:author="Microsoft Office User" w:date="2018-11-26T15:34:00Z">
                <w:rPr/>
              </w:rPrChange>
            </w:rPr>
            <w:delText xml:space="preserve">GBM </w:delText>
          </w:r>
        </w:del>
      </w:ins>
      <w:ins w:id="724" w:author="psorger@gmail.com" w:date="2018-11-06T23:32:00Z">
        <w:del w:id="725" w:author="Microsoft Office User" w:date="2018-11-26T15:30:00Z">
          <w:r w:rsidRPr="00EA49BB" w:rsidDel="00EA49BB">
            <w:rPr>
              <w:b/>
              <w:rPrChange w:id="726" w:author="Microsoft Office User" w:date="2018-11-26T15:34:00Z">
                <w:rPr/>
              </w:rPrChange>
            </w:rPr>
            <w:delText>tumor microenvironment (TME)</w:delText>
          </w:r>
        </w:del>
      </w:ins>
      <w:ins w:id="727" w:author="Baker, Gregory Joseph" w:date="2018-11-07T09:43:00Z">
        <w:del w:id="728" w:author="Microsoft Office User" w:date="2018-11-26T15:30:00Z">
          <w:r w:rsidR="003C2E4B" w:rsidRPr="00EA49BB" w:rsidDel="00EA49BB">
            <w:rPr>
              <w:b/>
              <w:rPrChange w:id="729" w:author="Microsoft Office User" w:date="2018-11-26T15:34:00Z">
                <w:rPr/>
              </w:rPrChange>
            </w:rPr>
            <w:delText>,</w:delText>
          </w:r>
        </w:del>
      </w:ins>
      <w:ins w:id="730" w:author="psorger@gmail.com" w:date="2018-11-06T23:32:00Z">
        <w:del w:id="731" w:author="Microsoft Office User" w:date="2018-11-26T15:30:00Z">
          <w:r w:rsidRPr="00EA49BB" w:rsidDel="00EA49BB">
            <w:rPr>
              <w:b/>
              <w:rPrChange w:id="732" w:author="Microsoft Office User" w:date="2018-11-26T15:34:00Z">
                <w:rPr/>
              </w:rPrChange>
            </w:rPr>
            <w:delText xml:space="preserve"> relatively little is known about the impact of </w:delText>
          </w:r>
        </w:del>
      </w:ins>
      <w:ins w:id="733" w:author="Baker, Gregory Joseph" w:date="2018-11-21T09:57:00Z">
        <w:del w:id="734" w:author="Microsoft Office User" w:date="2018-11-26T15:30:00Z">
          <w:r w:rsidR="002350FE" w:rsidRPr="00EA49BB" w:rsidDel="00EA49BB">
            <w:rPr>
              <w:b/>
              <w:rPrChange w:id="735" w:author="Microsoft Office User" w:date="2018-11-26T15:34:00Z">
                <w:rPr/>
              </w:rPrChange>
            </w:rPr>
            <w:delText xml:space="preserve">the </w:delText>
          </w:r>
        </w:del>
      </w:ins>
      <w:ins w:id="736" w:author="psorger@gmail.com" w:date="2018-11-06T23:32:00Z">
        <w:del w:id="737" w:author="Microsoft Office User" w:date="2018-11-26T15:30:00Z">
          <w:r w:rsidRPr="00EA49BB" w:rsidDel="00EA49BB">
            <w:rPr>
              <w:b/>
              <w:rPrChange w:id="738" w:author="Microsoft Office User" w:date="2018-11-26T15:34:00Z">
                <w:rPr/>
              </w:rPrChange>
            </w:rPr>
            <w:delText>tumors on the number, function, and network-level architecture of tissues and cells of peripheral immune system</w:delText>
          </w:r>
        </w:del>
      </w:ins>
      <w:ins w:id="739" w:author="Baker, Gregory Joseph" w:date="2018-11-07T09:43:00Z">
        <w:del w:id="740" w:author="Microsoft Office User" w:date="2018-11-26T15:30:00Z">
          <w:r w:rsidR="00975236" w:rsidRPr="00EA49BB" w:rsidDel="00EA49BB">
            <w:rPr>
              <w:b/>
              <w:rPrChange w:id="741" w:author="Microsoft Office User" w:date="2018-11-26T15:34:00Z">
                <w:rPr/>
              </w:rPrChange>
            </w:rPr>
            <w:delText xml:space="preserve"> </w:delText>
          </w:r>
        </w:del>
      </w:ins>
      <w:ins w:id="742" w:author="psorger@gmail.com" w:date="2018-11-06T23:32:00Z">
        <w:del w:id="743" w:author="Microsoft Office User" w:date="2018-11-26T15:30:00Z">
          <w:r w:rsidRPr="00EA49BB" w:rsidDel="00EA49BB">
            <w:rPr>
              <w:b/>
              <w:rPrChange w:id="744" w:author="Microsoft Office User" w:date="2018-11-26T15:34:00Z">
                <w:rPr/>
              </w:rPrChange>
            </w:rPr>
            <w:delText xml:space="preserve"> with includes cells in circulation</w:delText>
          </w:r>
        </w:del>
      </w:ins>
      <w:ins w:id="745" w:author="Baker, Gregory Joseph" w:date="2018-11-07T09:43:00Z">
        <w:del w:id="746" w:author="Microsoft Office User" w:date="2018-11-26T15:30:00Z">
          <w:r w:rsidR="007616E9" w:rsidRPr="00EA49BB" w:rsidDel="00EA49BB">
            <w:rPr>
              <w:b/>
              <w:rPrChange w:id="747" w:author="Microsoft Office User" w:date="2018-11-26T15:34:00Z">
                <w:rPr/>
              </w:rPrChange>
            </w:rPr>
            <w:delText xml:space="preserve">whose immune specialization and immunologic function </w:delText>
          </w:r>
        </w:del>
      </w:ins>
      <w:ins w:id="748" w:author="Baker, Gregory Joseph" w:date="2018-11-08T15:22:00Z">
        <w:del w:id="749" w:author="Microsoft Office User" w:date="2018-11-26T15:30:00Z">
          <w:r w:rsidR="008C7A4D" w:rsidRPr="00EA49BB" w:rsidDel="00EA49BB">
            <w:rPr>
              <w:b/>
              <w:rPrChange w:id="750" w:author="Microsoft Office User" w:date="2018-11-26T15:34:00Z">
                <w:rPr/>
              </w:rPrChange>
            </w:rPr>
            <w:delText xml:space="preserve">has to potential to be impacted by </w:delText>
          </w:r>
        </w:del>
      </w:ins>
      <w:ins w:id="751" w:author="Baker, Gregory Joseph" w:date="2018-11-07T09:45:00Z">
        <w:del w:id="752" w:author="Microsoft Office User" w:date="2018-11-26T15:30:00Z">
          <w:r w:rsidR="00561790" w:rsidRPr="00EA49BB" w:rsidDel="00EA49BB">
            <w:rPr>
              <w:b/>
              <w:rPrChange w:id="753" w:author="Microsoft Office User" w:date="2018-11-26T15:34:00Z">
                <w:rPr/>
              </w:rPrChange>
            </w:rPr>
            <w:delText xml:space="preserve">tumor-derived endocrine </w:delText>
          </w:r>
        </w:del>
      </w:ins>
      <w:ins w:id="754" w:author="Baker, Gregory Joseph" w:date="2018-11-08T15:22:00Z">
        <w:del w:id="755" w:author="Microsoft Office User" w:date="2018-11-26T15:30:00Z">
          <w:r w:rsidR="00FD47AD" w:rsidRPr="00EA49BB" w:rsidDel="00EA49BB">
            <w:rPr>
              <w:b/>
              <w:rPrChange w:id="756" w:author="Microsoft Office User" w:date="2018-11-26T15:34:00Z">
                <w:rPr/>
              </w:rPrChange>
            </w:rPr>
            <w:delText>factors</w:delText>
          </w:r>
        </w:del>
      </w:ins>
      <w:ins w:id="757" w:author="Baker, Gregory Joseph" w:date="2018-11-07T09:45:00Z">
        <w:del w:id="758" w:author="Microsoft Office User" w:date="2018-11-26T15:30:00Z">
          <w:r w:rsidR="00561790" w:rsidRPr="00EA49BB" w:rsidDel="00EA49BB">
            <w:rPr>
              <w:b/>
              <w:rPrChange w:id="759" w:author="Microsoft Office User" w:date="2018-11-26T15:34:00Z">
                <w:rPr/>
              </w:rPrChange>
            </w:rPr>
            <w:delText xml:space="preserve">. </w:delText>
          </w:r>
        </w:del>
      </w:ins>
      <w:ins w:id="760" w:author="Baker, Gregory Joseph" w:date="2018-11-08T15:26:00Z">
        <w:del w:id="761" w:author="Microsoft Office User" w:date="2018-11-26T15:30:00Z">
          <w:r w:rsidR="008E4599" w:rsidRPr="00EA49BB" w:rsidDel="00EA49BB">
            <w:rPr>
              <w:b/>
              <w:rPrChange w:id="762" w:author="Microsoft Office User" w:date="2018-11-26T15:34:00Z">
                <w:rPr/>
              </w:rPrChange>
            </w:rPr>
            <w:delText>By applying 12-color flow cytometry</w:delText>
          </w:r>
          <w:r w:rsidR="00B63AA6" w:rsidRPr="00EA49BB" w:rsidDel="00EA49BB">
            <w:rPr>
              <w:b/>
              <w:rPrChange w:id="763" w:author="Microsoft Office User" w:date="2018-11-26T15:34:00Z">
                <w:rPr/>
              </w:rPrChange>
            </w:rPr>
            <w:delText xml:space="preserve"> to an orthotopic and </w:delText>
          </w:r>
        </w:del>
      </w:ins>
      <w:ins w:id="764" w:author="Baker, Gregory Joseph" w:date="2018-11-08T15:23:00Z">
        <w:del w:id="765" w:author="Microsoft Office User" w:date="2018-11-26T15:30:00Z">
          <w:r w:rsidR="008E4599" w:rsidRPr="00EA49BB" w:rsidDel="00EA49BB">
            <w:rPr>
              <w:b/>
              <w:rPrChange w:id="766" w:author="Microsoft Office User" w:date="2018-11-26T15:34:00Z">
                <w:rPr/>
              </w:rPrChange>
            </w:rPr>
            <w:delText>syngeneic</w:delText>
          </w:r>
        </w:del>
      </w:ins>
      <w:ins w:id="767" w:author="Baker, Gregory Joseph" w:date="2018-11-08T15:22:00Z">
        <w:del w:id="768" w:author="Microsoft Office User" w:date="2018-11-26T15:30:00Z">
          <w:r w:rsidR="008E4599" w:rsidRPr="00EA49BB" w:rsidDel="00EA49BB">
            <w:rPr>
              <w:b/>
              <w:rPrChange w:id="769" w:author="Microsoft Office User" w:date="2018-11-26T15:34:00Z">
                <w:rPr/>
              </w:rPrChange>
            </w:rPr>
            <w:delText xml:space="preserve"> mouse </w:delText>
          </w:r>
        </w:del>
      </w:ins>
      <w:ins w:id="770" w:author="Baker, Gregory Joseph" w:date="2018-11-08T15:25:00Z">
        <w:del w:id="771" w:author="Microsoft Office User" w:date="2018-11-26T15:30:00Z">
          <w:r w:rsidR="008E4599" w:rsidRPr="00EA49BB" w:rsidDel="00EA49BB">
            <w:rPr>
              <w:b/>
              <w:rPrChange w:id="772" w:author="Microsoft Office User" w:date="2018-11-26T15:34:00Z">
                <w:rPr/>
              </w:rPrChange>
            </w:rPr>
            <w:delText>model,</w:delText>
          </w:r>
        </w:del>
      </w:ins>
      <w:ins w:id="773" w:author="Baker, Gregory Joseph" w:date="2018-11-08T15:22:00Z">
        <w:del w:id="774" w:author="Microsoft Office User" w:date="2018-11-26T15:30:00Z">
          <w:r w:rsidR="008E4599" w:rsidRPr="00EA49BB" w:rsidDel="00EA49BB">
            <w:rPr>
              <w:b/>
              <w:rPrChange w:id="775" w:author="Microsoft Office User" w:date="2018-11-26T15:34:00Z">
                <w:rPr/>
              </w:rPrChange>
            </w:rPr>
            <w:delText xml:space="preserve"> </w:delText>
          </w:r>
        </w:del>
      </w:ins>
      <w:ins w:id="776" w:author="Baker, Gregory Joseph" w:date="2018-11-08T15:23:00Z">
        <w:del w:id="777" w:author="Microsoft Office User" w:date="2018-11-26T15:30:00Z">
          <w:r w:rsidR="008E4599" w:rsidRPr="00EA49BB" w:rsidDel="00EA49BB">
            <w:rPr>
              <w:b/>
              <w:rPrChange w:id="778" w:author="Microsoft Office User" w:date="2018-11-26T15:34:00Z">
                <w:rPr/>
              </w:rPrChange>
            </w:rPr>
            <w:delText xml:space="preserve">we </w:delText>
          </w:r>
        </w:del>
      </w:ins>
      <w:ins w:id="779" w:author="Baker, Gregory Joseph" w:date="2018-11-08T15:26:00Z">
        <w:del w:id="780" w:author="Microsoft Office User" w:date="2018-11-26T15:30:00Z">
          <w:r w:rsidR="009228BE" w:rsidRPr="00EA49BB" w:rsidDel="00EA49BB">
            <w:rPr>
              <w:b/>
              <w:rPrChange w:id="781" w:author="Microsoft Office User" w:date="2018-11-26T15:34:00Z">
                <w:rPr/>
              </w:rPrChange>
            </w:rPr>
            <w:delText>took an unbiased approach the im</w:delText>
          </w:r>
          <w:r w:rsidR="002350FE" w:rsidRPr="00EA49BB" w:rsidDel="00EA49BB">
            <w:rPr>
              <w:b/>
              <w:rPrChange w:id="782" w:author="Microsoft Office User" w:date="2018-11-26T15:34:00Z">
                <w:rPr/>
              </w:rPrChange>
            </w:rPr>
            <w:delText xml:space="preserve">mune </w:delText>
          </w:r>
          <w:r w:rsidR="009228BE" w:rsidRPr="00EA49BB" w:rsidDel="00EA49BB">
            <w:rPr>
              <w:b/>
              <w:rPrChange w:id="783" w:author="Microsoft Office User" w:date="2018-11-26T15:34:00Z">
                <w:rPr/>
              </w:rPrChange>
            </w:rPr>
            <w:delText xml:space="preserve">profiling of </w:delText>
          </w:r>
        </w:del>
      </w:ins>
      <w:ins w:id="784" w:author="Baker, Gregory Joseph" w:date="2018-11-08T15:27:00Z">
        <w:del w:id="785" w:author="Microsoft Office User" w:date="2018-11-26T15:30:00Z">
          <w:r w:rsidR="002252C9" w:rsidRPr="00EA49BB" w:rsidDel="00EA49BB">
            <w:rPr>
              <w:b/>
              <w:rPrChange w:id="786" w:author="Microsoft Office User" w:date="2018-11-26T15:34:00Z">
                <w:rPr/>
              </w:rPrChange>
            </w:rPr>
            <w:delText xml:space="preserve">mouse systemic cellular composition to determine </w:delText>
          </w:r>
        </w:del>
      </w:ins>
      <w:ins w:id="787" w:author="Baker, Gregory Joseph" w:date="2018-11-08T15:28:00Z">
        <w:del w:id="788" w:author="Microsoft Office User" w:date="2018-11-26T15:30:00Z">
          <w:r w:rsidR="002252C9" w:rsidRPr="00EA49BB" w:rsidDel="00EA49BB">
            <w:rPr>
              <w:b/>
              <w:rPrChange w:id="789" w:author="Microsoft Office User" w:date="2018-11-26T15:34:00Z">
                <w:rPr/>
              </w:rPrChange>
            </w:rPr>
            <w:delText xml:space="preserve">peripheral immune </w:delText>
          </w:r>
        </w:del>
      </w:ins>
      <w:ins w:id="790" w:author="Baker, Gregory Joseph" w:date="2018-11-08T15:27:00Z">
        <w:del w:id="791" w:author="Microsoft Office User" w:date="2018-11-26T15:30:00Z">
          <w:r w:rsidR="002252C9" w:rsidRPr="00EA49BB" w:rsidDel="00EA49BB">
            <w:rPr>
              <w:b/>
              <w:rPrChange w:id="792" w:author="Microsoft Office User" w:date="2018-11-26T15:34:00Z">
                <w:rPr/>
              </w:rPrChange>
            </w:rPr>
            <w:delText xml:space="preserve">cell </w:delText>
          </w:r>
        </w:del>
      </w:ins>
      <w:ins w:id="793" w:author="Baker, Gregory Joseph" w:date="2018-11-08T15:28:00Z">
        <w:del w:id="794" w:author="Microsoft Office User" w:date="2018-11-26T15:30:00Z">
          <w:r w:rsidR="002252C9" w:rsidRPr="00EA49BB" w:rsidDel="00EA49BB">
            <w:rPr>
              <w:b/>
              <w:rPrChange w:id="795" w:author="Microsoft Office User" w:date="2018-11-26T15:34:00Z">
                <w:rPr/>
              </w:rPrChange>
            </w:rPr>
            <w:delText>states differentially</w:delText>
          </w:r>
          <w:r w:rsidR="000C3819" w:rsidRPr="00EA49BB" w:rsidDel="00EA49BB">
            <w:rPr>
              <w:b/>
              <w:rPrChange w:id="796" w:author="Microsoft Office User" w:date="2018-11-26T15:34:00Z">
                <w:rPr/>
              </w:rPrChange>
            </w:rPr>
            <w:delText xml:space="preserve"> </w:delText>
          </w:r>
          <w:r w:rsidR="002252C9" w:rsidRPr="00EA49BB" w:rsidDel="00EA49BB">
            <w:rPr>
              <w:b/>
              <w:rPrChange w:id="797" w:author="Microsoft Office User" w:date="2018-11-26T15:34:00Z">
                <w:rPr/>
              </w:rPrChange>
            </w:rPr>
            <w:delText xml:space="preserve">influenced by </w:delText>
          </w:r>
        </w:del>
      </w:ins>
      <w:ins w:id="798" w:author="psorger@gmail.com" w:date="2018-11-06T23:32:00Z">
        <w:del w:id="799" w:author="Microsoft Office User" w:date="2018-11-26T15:30:00Z">
          <w:r w:rsidRPr="00EA49BB" w:rsidDel="00EA49BB">
            <w:rPr>
              <w:b/>
              <w:rPrChange w:id="800" w:author="Microsoft Office User" w:date="2018-11-26T15:34:00Z">
                <w:rPr/>
              </w:rPrChange>
            </w:rPr>
            <w:delText xml:space="preserve">, the thymus, lymph nodes, spleen and </w:delText>
          </w:r>
          <w:r w:rsidRPr="00EA49BB" w:rsidDel="00EA49BB">
            <w:rPr>
              <w:b/>
              <w:highlight w:val="yellow"/>
              <w:rPrChange w:id="801" w:author="Microsoft Office User" w:date="2018-11-26T15:34:00Z">
                <w:rPr>
                  <w:highlight w:val="yellow"/>
                </w:rPr>
              </w:rPrChange>
            </w:rPr>
            <w:delText>XXX</w:delText>
          </w:r>
          <w:r w:rsidRPr="00EA49BB" w:rsidDel="00EA49BB">
            <w:rPr>
              <w:b/>
              <w:rPrChange w:id="802" w:author="Microsoft Office User" w:date="2018-11-26T15:34:00Z">
                <w:rPr/>
              </w:rPrChange>
            </w:rPr>
            <w:delText xml:space="preserve"> SAY ANYTHING ABOUT TISSUE RESIDENT CELLS? To characterize </w:delText>
          </w:r>
        </w:del>
      </w:ins>
      <w:ins w:id="803" w:author="Baker, Gregory Joseph" w:date="2018-11-08T15:24:00Z">
        <w:del w:id="804" w:author="Microsoft Office User" w:date="2018-11-26T15:30:00Z">
          <w:r w:rsidR="008E4599" w:rsidRPr="00EA49BB" w:rsidDel="00EA49BB">
            <w:rPr>
              <w:b/>
              <w:rPrChange w:id="805" w:author="Microsoft Office User" w:date="2018-11-26T15:34:00Z">
                <w:rPr/>
              </w:rPrChange>
            </w:rPr>
            <w:delText xml:space="preserve">progressive GBM </w:delText>
          </w:r>
        </w:del>
      </w:ins>
      <w:ins w:id="806" w:author="Baker, Gregory Joseph" w:date="2018-11-21T09:58:00Z">
        <w:del w:id="807" w:author="Microsoft Office User" w:date="2018-11-26T15:30:00Z">
          <w:r w:rsidR="002350FE" w:rsidRPr="00EA49BB" w:rsidDel="00EA49BB">
            <w:rPr>
              <w:b/>
              <w:rPrChange w:id="808" w:author="Microsoft Office User" w:date="2018-11-26T15:34:00Z">
                <w:rPr/>
              </w:rPrChange>
            </w:rPr>
            <w:delText>growth</w:delText>
          </w:r>
        </w:del>
      </w:ins>
      <w:ins w:id="809" w:author="psorger@gmail.com" w:date="2018-11-06T23:32:00Z">
        <w:del w:id="810" w:author="Microsoft Office User" w:date="2018-11-26T15:30:00Z">
          <w:r w:rsidRPr="00EA49BB" w:rsidDel="00EA49BB">
            <w:rPr>
              <w:b/>
              <w:rPrChange w:id="811" w:author="Microsoft Office User" w:date="2018-11-26T15:34:00Z">
                <w:rPr/>
              </w:rPrChange>
            </w:rPr>
            <w:delText>these tissues</w:delText>
          </w:r>
        </w:del>
      </w:ins>
      <w:ins w:id="812" w:author="Baker, Gregory Joseph" w:date="2018-11-07T09:46:00Z">
        <w:del w:id="813" w:author="Microsoft Office User" w:date="2018-11-26T15:30:00Z">
          <w:r w:rsidR="008E4599" w:rsidRPr="00EA49BB" w:rsidDel="00EA49BB">
            <w:rPr>
              <w:b/>
              <w:rPrChange w:id="814" w:author="Microsoft Office User" w:date="2018-11-26T15:34:00Z">
                <w:rPr/>
              </w:rPrChange>
            </w:rPr>
            <w:delText xml:space="preserve">. </w:delText>
          </w:r>
        </w:del>
      </w:ins>
      <w:ins w:id="815" w:author="psorger@gmail.com" w:date="2018-11-06T23:32:00Z">
        <w:del w:id="816" w:author="Microsoft Office User" w:date="2018-11-26T15:30:00Z">
          <w:r w:rsidRPr="00EA49BB" w:rsidDel="00EA49BB">
            <w:rPr>
              <w:b/>
              <w:rPrChange w:id="817" w:author="Microsoft Office User" w:date="2018-11-26T15:34:00Z">
                <w:rPr/>
              </w:rPrChange>
            </w:rPr>
            <w:delText xml:space="preserve"> we developed </w:delText>
          </w:r>
        </w:del>
      </w:ins>
      <w:ins w:id="818" w:author="Baker, Gregory Joseph" w:date="2018-11-08T15:24:00Z">
        <w:del w:id="819" w:author="Microsoft Office User" w:date="2018-11-26T15:30:00Z">
          <w:r w:rsidR="008E4599" w:rsidRPr="00EA49BB" w:rsidDel="00EA49BB">
            <w:rPr>
              <w:b/>
              <w:rPrChange w:id="820" w:author="Microsoft Office User" w:date="2018-11-26T15:34:00Z">
                <w:rPr/>
              </w:rPrChange>
            </w:rPr>
            <w:delText>A</w:delText>
          </w:r>
        </w:del>
      </w:ins>
      <w:ins w:id="821" w:author="psorger@gmail.com" w:date="2018-11-06T23:32:00Z">
        <w:del w:id="822" w:author="Microsoft Office User" w:date="2018-11-26T15:30:00Z">
          <w:r w:rsidRPr="00EA49BB" w:rsidDel="00EA49BB">
            <w:rPr>
              <w:b/>
              <w:rPrChange w:id="823" w:author="Microsoft Office User" w:date="2018-11-26T15:34:00Z">
                <w:rPr/>
              </w:rPrChange>
            </w:rPr>
            <w:delText xml:space="preserve">a </w:delText>
          </w:r>
        </w:del>
      </w:ins>
      <w:ins w:id="824" w:author="Baker, Gregory Joseph" w:date="2018-11-07T09:46:00Z">
        <w:del w:id="825" w:author="Microsoft Office User" w:date="2018-11-26T15:30:00Z">
          <w:r w:rsidR="00277BE1" w:rsidRPr="00EA49BB" w:rsidDel="00EA49BB">
            <w:rPr>
              <w:b/>
              <w:rPrChange w:id="826" w:author="Microsoft Office User" w:date="2018-11-26T15:34:00Z">
                <w:rPr/>
              </w:rPrChange>
            </w:rPr>
            <w:delText xml:space="preserve">data-analytical </w:delText>
          </w:r>
        </w:del>
      </w:ins>
      <w:ins w:id="827" w:author="psorger@gmail.com" w:date="2018-11-06T23:32:00Z">
        <w:del w:id="828" w:author="Microsoft Office User" w:date="2018-11-26T15:30:00Z">
          <w:r w:rsidRPr="00EA49BB" w:rsidDel="00EA49BB">
            <w:rPr>
              <w:b/>
              <w:rPrChange w:id="829" w:author="Microsoft Office User" w:date="2018-11-26T15:34:00Z">
                <w:rPr/>
              </w:rPrChange>
            </w:rPr>
            <w:delText xml:space="preserve">computational immuno-phenotyping framework </w:delText>
          </w:r>
        </w:del>
      </w:ins>
      <w:ins w:id="830" w:author="Baker, Gregory Joseph" w:date="2018-11-08T15:24:00Z">
        <w:del w:id="831" w:author="Microsoft Office User" w:date="2018-11-26T15:30:00Z">
          <w:r w:rsidR="008E4599" w:rsidRPr="00EA49BB" w:rsidDel="00EA49BB">
            <w:rPr>
              <w:b/>
              <w:rPrChange w:id="832" w:author="Microsoft Office User" w:date="2018-11-26T15:34:00Z">
                <w:rPr/>
              </w:rPrChange>
            </w:rPr>
            <w:delText xml:space="preserve">was </w:delText>
          </w:r>
        </w:del>
      </w:ins>
      <w:ins w:id="833" w:author="Baker, Gregory Joseph" w:date="2018-11-21T09:58:00Z">
        <w:del w:id="834" w:author="Microsoft Office User" w:date="2018-11-26T15:30:00Z">
          <w:r w:rsidR="00975236" w:rsidRPr="00EA49BB" w:rsidDel="00EA49BB">
            <w:rPr>
              <w:b/>
              <w:rPrChange w:id="835" w:author="Microsoft Office User" w:date="2018-11-26T15:34:00Z">
                <w:rPr/>
              </w:rPrChange>
            </w:rPr>
            <w:delText xml:space="preserve">then </w:delText>
          </w:r>
        </w:del>
      </w:ins>
      <w:ins w:id="836" w:author="Baker, Gregory Joseph" w:date="2018-11-08T15:24:00Z">
        <w:del w:id="837" w:author="Microsoft Office User" w:date="2018-11-26T15:30:00Z">
          <w:r w:rsidR="008E4599" w:rsidRPr="00EA49BB" w:rsidDel="00EA49BB">
            <w:rPr>
              <w:b/>
              <w:rPrChange w:id="838" w:author="Microsoft Office User" w:date="2018-11-26T15:34:00Z">
                <w:rPr/>
              </w:rPrChange>
            </w:rPr>
            <w:delText xml:space="preserve">developed to support the comprehensive </w:delText>
          </w:r>
        </w:del>
      </w:ins>
      <w:ins w:id="839" w:author="Baker, Gregory Joseph" w:date="2018-11-08T15:28:00Z">
        <w:del w:id="840" w:author="Microsoft Office User" w:date="2018-11-26T15:30:00Z">
          <w:r w:rsidR="002252C9" w:rsidRPr="00EA49BB" w:rsidDel="00EA49BB">
            <w:rPr>
              <w:b/>
              <w:rPrChange w:id="841" w:author="Microsoft Office User" w:date="2018-11-26T15:34:00Z">
                <w:rPr/>
              </w:rPrChange>
            </w:rPr>
            <w:delText>statistical</w:delText>
          </w:r>
        </w:del>
      </w:ins>
      <w:ins w:id="842" w:author="Baker, Gregory Joseph" w:date="2018-11-08T15:24:00Z">
        <w:del w:id="843" w:author="Microsoft Office User" w:date="2018-11-26T15:30:00Z">
          <w:r w:rsidR="008E4599" w:rsidRPr="00EA49BB" w:rsidDel="00EA49BB">
            <w:rPr>
              <w:b/>
              <w:rPrChange w:id="844" w:author="Microsoft Office User" w:date="2018-11-26T15:34:00Z">
                <w:rPr/>
              </w:rPrChange>
            </w:rPr>
            <w:delText xml:space="preserve"> analysis and tidy </w:delText>
          </w:r>
        </w:del>
      </w:ins>
      <w:ins w:id="845" w:author="Baker, Gregory Joseph" w:date="2018-11-21T09:58:00Z">
        <w:del w:id="846" w:author="Microsoft Office User" w:date="2018-11-26T15:30:00Z">
          <w:r w:rsidR="00975236" w:rsidRPr="00EA49BB" w:rsidDel="00EA49BB">
            <w:rPr>
              <w:b/>
              <w:rPrChange w:id="847" w:author="Microsoft Office User" w:date="2018-11-26T15:34:00Z">
                <w:rPr/>
              </w:rPrChange>
            </w:rPr>
            <w:delText xml:space="preserve">visualization </w:delText>
          </w:r>
        </w:del>
      </w:ins>
      <w:ins w:id="848" w:author="Baker, Gregory Joseph" w:date="2018-11-08T15:24:00Z">
        <w:del w:id="849" w:author="Microsoft Office User" w:date="2018-11-26T15:30:00Z">
          <w:r w:rsidR="008E4599" w:rsidRPr="00EA49BB" w:rsidDel="00EA49BB">
            <w:rPr>
              <w:b/>
              <w:rPrChange w:id="850" w:author="Microsoft Office User" w:date="2018-11-26T15:34:00Z">
                <w:rPr/>
              </w:rPrChange>
            </w:rPr>
            <w:delText xml:space="preserve">of </w:delText>
          </w:r>
        </w:del>
      </w:ins>
      <w:ins w:id="851" w:author="Baker, Gregory Joseph" w:date="2018-11-08T15:28:00Z">
        <w:del w:id="852" w:author="Microsoft Office User" w:date="2018-11-26T15:30:00Z">
          <w:r w:rsidR="002252C9" w:rsidRPr="00EA49BB" w:rsidDel="00EA49BB">
            <w:rPr>
              <w:b/>
              <w:rPrChange w:id="853" w:author="Microsoft Office User" w:date="2018-11-26T15:34:00Z">
                <w:rPr/>
              </w:rPrChange>
            </w:rPr>
            <w:delText xml:space="preserve">the resultant </w:delText>
          </w:r>
        </w:del>
      </w:ins>
      <w:ins w:id="854" w:author="Baker, Gregory Joseph" w:date="2018-11-08T15:24:00Z">
        <w:del w:id="855" w:author="Microsoft Office User" w:date="2018-11-26T15:30:00Z">
          <w:r w:rsidR="008E4599" w:rsidRPr="00EA49BB" w:rsidDel="00EA49BB">
            <w:rPr>
              <w:b/>
              <w:rPrChange w:id="856" w:author="Microsoft Office User" w:date="2018-11-26T15:34:00Z">
                <w:rPr/>
              </w:rPrChange>
            </w:rPr>
            <w:delText xml:space="preserve">single-cell </w:delText>
          </w:r>
        </w:del>
      </w:ins>
      <w:ins w:id="857" w:author="Baker, Gregory Joseph" w:date="2018-11-21T09:58:00Z">
        <w:del w:id="858" w:author="Microsoft Office User" w:date="2018-11-26T15:30:00Z">
          <w:r w:rsidR="00975236" w:rsidRPr="00EA49BB" w:rsidDel="00EA49BB">
            <w:rPr>
              <w:b/>
              <w:rPrChange w:id="859" w:author="Microsoft Office User" w:date="2018-11-26T15:34:00Z">
                <w:rPr/>
              </w:rPrChange>
            </w:rPr>
            <w:delText xml:space="preserve">dataset consisting of over </w:delText>
          </w:r>
        </w:del>
      </w:ins>
      <w:ins w:id="860" w:author="Baker, Gregory Joseph" w:date="2018-11-08T15:28:00Z">
        <w:del w:id="861" w:author="Microsoft Office User" w:date="2018-11-26T15:30:00Z">
          <w:r w:rsidR="00975236" w:rsidRPr="00EA49BB" w:rsidDel="00EA49BB">
            <w:rPr>
              <w:b/>
              <w:rPrChange w:id="862" w:author="Microsoft Office User" w:date="2018-11-26T15:34:00Z">
                <w:rPr/>
              </w:rPrChange>
            </w:rPr>
            <w:delText>20</w:delText>
          </w:r>
          <w:r w:rsidR="002252C9" w:rsidRPr="00EA49BB" w:rsidDel="00EA49BB">
            <w:rPr>
              <w:b/>
              <w:rPrChange w:id="863" w:author="Microsoft Office User" w:date="2018-11-26T15:34:00Z">
                <w:rPr/>
              </w:rPrChange>
            </w:rPr>
            <w:delText xml:space="preserve">0 tissue samples </w:delText>
          </w:r>
        </w:del>
      </w:ins>
      <w:ins w:id="864" w:author="Baker, Gregory Joseph" w:date="2018-11-08T15:24:00Z">
        <w:del w:id="865" w:author="Microsoft Office User" w:date="2018-11-26T15:30:00Z">
          <w:r w:rsidR="008E4599" w:rsidRPr="00EA49BB" w:rsidDel="00EA49BB">
            <w:rPr>
              <w:b/>
              <w:rPrChange w:id="866" w:author="Microsoft Office User" w:date="2018-11-26T15:34:00Z">
                <w:rPr/>
              </w:rPrChange>
            </w:rPr>
            <w:delText xml:space="preserve">spanning </w:delText>
          </w:r>
        </w:del>
      </w:ins>
      <w:ins w:id="867" w:author="Baker, Gregory Joseph" w:date="2018-11-21T09:59:00Z">
        <w:del w:id="868" w:author="Microsoft Office User" w:date="2018-11-26T15:30:00Z">
          <w:r w:rsidR="00975236" w:rsidRPr="00EA49BB" w:rsidDel="00EA49BB">
            <w:rPr>
              <w:b/>
              <w:rPrChange w:id="869" w:author="Microsoft Office User" w:date="2018-11-26T15:34:00Z">
                <w:rPr/>
              </w:rPrChange>
            </w:rPr>
            <w:delText>the blood, bone marrow, spleen, deep/superficial cervical lymph nodes, and thymus</w:delText>
          </w:r>
        </w:del>
      </w:ins>
      <w:ins w:id="870" w:author="Baker, Gregory Joseph" w:date="2018-11-08T15:25:00Z">
        <w:del w:id="871" w:author="Microsoft Office User" w:date="2018-11-26T15:30:00Z">
          <w:r w:rsidR="008E4599" w:rsidRPr="00EA49BB" w:rsidDel="00EA49BB">
            <w:rPr>
              <w:b/>
              <w:rPrChange w:id="872" w:author="Microsoft Office User" w:date="2018-11-26T15:34:00Z">
                <w:rPr/>
              </w:rPrChange>
            </w:rPr>
            <w:delText>.</w:delText>
          </w:r>
        </w:del>
      </w:ins>
      <w:ins w:id="873" w:author="Baker, Gregory Joseph" w:date="2018-11-08T15:29:00Z">
        <w:del w:id="874" w:author="Microsoft Office User" w:date="2018-11-26T15:30:00Z">
          <w:r w:rsidR="000C3819" w:rsidRPr="00EA49BB" w:rsidDel="00EA49BB">
            <w:rPr>
              <w:b/>
              <w:rPrChange w:id="875" w:author="Microsoft Office User" w:date="2018-11-26T15:34:00Z">
                <w:rPr/>
              </w:rPrChange>
            </w:rPr>
            <w:delText xml:space="preserve"> </w:delText>
          </w:r>
        </w:del>
      </w:ins>
      <w:ins w:id="876" w:author="Baker, Gregory Joseph" w:date="2018-11-21T10:00:00Z">
        <w:del w:id="877" w:author="Microsoft Office User" w:date="2018-11-26T15:30:00Z">
          <w:r w:rsidR="00002C40" w:rsidRPr="00EA49BB" w:rsidDel="00EA49BB">
            <w:rPr>
              <w:b/>
              <w:rPrChange w:id="878" w:author="Microsoft Office User" w:date="2018-11-26T15:34:00Z">
                <w:rPr/>
              </w:rPrChange>
            </w:rPr>
            <w:delText xml:space="preserve">Through </w:delText>
          </w:r>
          <w:r w:rsidR="005377D3" w:rsidRPr="00EA49BB" w:rsidDel="00EA49BB">
            <w:rPr>
              <w:b/>
              <w:rPrChange w:id="879" w:author="Microsoft Office User" w:date="2018-11-26T15:34:00Z">
                <w:rPr/>
              </w:rPrChange>
            </w:rPr>
            <w:delText>a statistically-</w:delText>
          </w:r>
          <w:r w:rsidR="00002C40" w:rsidRPr="00EA49BB" w:rsidDel="00EA49BB">
            <w:rPr>
              <w:b/>
              <w:rPrChange w:id="880" w:author="Microsoft Office User" w:date="2018-11-26T15:34:00Z">
                <w:rPr/>
              </w:rPrChange>
            </w:rPr>
            <w:delText xml:space="preserve">rigorous correlation analysis, </w:delText>
          </w:r>
        </w:del>
      </w:ins>
      <w:ins w:id="881" w:author="Baker, Gregory Joseph" w:date="2018-11-08T15:30:00Z">
        <w:del w:id="882" w:author="Microsoft Office User" w:date="2018-11-26T15:30:00Z">
          <w:r w:rsidR="00002C40" w:rsidRPr="00EA49BB" w:rsidDel="00EA49BB">
            <w:rPr>
              <w:b/>
              <w:rPrChange w:id="883" w:author="Microsoft Office User" w:date="2018-11-26T15:34:00Z">
                <w:rPr/>
              </w:rPrChange>
            </w:rPr>
            <w:delText>w</w:delText>
          </w:r>
          <w:r w:rsidR="000C3819" w:rsidRPr="00EA49BB" w:rsidDel="00EA49BB">
            <w:rPr>
              <w:b/>
              <w:rPrChange w:id="884" w:author="Microsoft Office User" w:date="2018-11-26T15:34:00Z">
                <w:rPr/>
              </w:rPrChange>
            </w:rPr>
            <w:delText xml:space="preserve">e demonstrate the utility of biological </w:delText>
          </w:r>
        </w:del>
      </w:ins>
      <w:ins w:id="885" w:author="Baker, Gregory Joseph" w:date="2018-11-08T15:34:00Z">
        <w:del w:id="886" w:author="Microsoft Office User" w:date="2018-11-26T15:30:00Z">
          <w:r w:rsidR="00B63AA6" w:rsidRPr="00EA49BB" w:rsidDel="00EA49BB">
            <w:rPr>
              <w:b/>
              <w:rPrChange w:id="887" w:author="Microsoft Office User" w:date="2018-11-26T15:34:00Z">
                <w:rPr/>
              </w:rPrChange>
            </w:rPr>
            <w:delText>variation</w:delText>
          </w:r>
        </w:del>
      </w:ins>
      <w:ins w:id="888" w:author="Baker, Gregory Joseph" w:date="2018-11-08T15:30:00Z">
        <w:del w:id="889" w:author="Microsoft Office User" w:date="2018-11-26T15:30:00Z">
          <w:r w:rsidR="000C3819" w:rsidRPr="00EA49BB" w:rsidDel="00EA49BB">
            <w:rPr>
              <w:b/>
              <w:rPrChange w:id="890" w:author="Microsoft Office User" w:date="2018-11-26T15:34:00Z">
                <w:rPr/>
              </w:rPrChange>
            </w:rPr>
            <w:delText xml:space="preserve"> as a means to </w:delText>
          </w:r>
        </w:del>
      </w:ins>
      <w:ins w:id="891" w:author="Baker, Gregory Joseph" w:date="2018-11-21T10:00:00Z">
        <w:del w:id="892" w:author="Microsoft Office User" w:date="2018-11-26T15:30:00Z">
          <w:r w:rsidR="007315ED" w:rsidRPr="00EA49BB" w:rsidDel="00EA49BB">
            <w:rPr>
              <w:b/>
              <w:rPrChange w:id="893" w:author="Microsoft Office User" w:date="2018-11-26T15:34:00Z">
                <w:rPr/>
              </w:rPrChange>
            </w:rPr>
            <w:delText xml:space="preserve">uncover </w:delText>
          </w:r>
        </w:del>
      </w:ins>
      <w:ins w:id="894" w:author="Baker, Gregory Joseph" w:date="2018-11-08T15:30:00Z">
        <w:del w:id="895" w:author="Microsoft Office User" w:date="2018-11-26T15:30:00Z">
          <w:r w:rsidR="000C3819" w:rsidRPr="00EA49BB" w:rsidDel="00EA49BB">
            <w:rPr>
              <w:b/>
              <w:rPrChange w:id="896" w:author="Microsoft Office User" w:date="2018-11-26T15:34:00Z">
                <w:rPr/>
              </w:rPrChange>
            </w:rPr>
            <w:delText xml:space="preserve">network-level immunologic </w:delText>
          </w:r>
        </w:del>
      </w:ins>
      <w:ins w:id="897" w:author="Baker, Gregory Joseph" w:date="2018-11-21T10:39:00Z">
        <w:del w:id="898" w:author="Microsoft Office User" w:date="2018-11-26T15:30:00Z">
          <w:r w:rsidR="00B53121" w:rsidRPr="00EA49BB" w:rsidDel="00EA49BB">
            <w:rPr>
              <w:b/>
              <w:rPrChange w:id="899" w:author="Microsoft Office User" w:date="2018-11-26T15:34:00Z">
                <w:rPr/>
              </w:rPrChange>
            </w:rPr>
            <w:delText>architectures</w:delText>
          </w:r>
        </w:del>
      </w:ins>
      <w:ins w:id="900" w:author="Baker, Gregory Joseph" w:date="2018-11-21T10:01:00Z">
        <w:del w:id="901" w:author="Microsoft Office User" w:date="2018-11-26T15:30:00Z">
          <w:r w:rsidR="007315ED" w:rsidRPr="00EA49BB" w:rsidDel="00EA49BB">
            <w:rPr>
              <w:b/>
              <w:rPrChange w:id="902" w:author="Microsoft Office User" w:date="2018-11-26T15:34:00Z">
                <w:rPr/>
              </w:rPrChange>
            </w:rPr>
            <w:delText xml:space="preserve"> imperceptible to experimental reductionism whereby </w:delText>
          </w:r>
        </w:del>
      </w:ins>
      <w:ins w:id="903" w:author="Baker, Gregory Joseph" w:date="2018-11-08T15:31:00Z">
        <w:del w:id="904" w:author="Microsoft Office User" w:date="2018-11-26T15:30:00Z">
          <w:r w:rsidR="000C3819" w:rsidRPr="00EA49BB" w:rsidDel="00EA49BB">
            <w:rPr>
              <w:b/>
              <w:rPrChange w:id="905" w:author="Microsoft Office User" w:date="2018-11-26T15:34:00Z">
                <w:rPr/>
              </w:rPrChange>
            </w:rPr>
            <w:delText xml:space="preserve">mouse-to-mouse variation </w:delText>
          </w:r>
        </w:del>
      </w:ins>
      <w:ins w:id="906" w:author="Baker, Gregory Joseph" w:date="2018-11-21T10:01:00Z">
        <w:del w:id="907" w:author="Microsoft Office User" w:date="2018-11-26T15:30:00Z">
          <w:r w:rsidR="007315ED" w:rsidRPr="00EA49BB" w:rsidDel="00EA49BB">
            <w:rPr>
              <w:b/>
              <w:rPrChange w:id="908" w:author="Microsoft Office User" w:date="2018-11-26T15:34:00Z">
                <w:rPr/>
              </w:rPrChange>
            </w:rPr>
            <w:delText xml:space="preserve">is viewed </w:delText>
          </w:r>
        </w:del>
      </w:ins>
      <w:ins w:id="909" w:author="Baker, Gregory Joseph" w:date="2018-11-08T15:31:00Z">
        <w:del w:id="910" w:author="Microsoft Office User" w:date="2018-11-26T15:30:00Z">
          <w:r w:rsidR="000C3819" w:rsidRPr="00EA49BB" w:rsidDel="00EA49BB">
            <w:rPr>
              <w:b/>
              <w:rPrChange w:id="911" w:author="Microsoft Office User" w:date="2018-11-26T15:34:00Z">
                <w:rPr/>
              </w:rPrChange>
            </w:rPr>
            <w:delText xml:space="preserve">as a feature </w:delText>
          </w:r>
        </w:del>
      </w:ins>
      <w:ins w:id="912" w:author="Baker, Gregory Joseph" w:date="2018-11-21T10:01:00Z">
        <w:del w:id="913" w:author="Microsoft Office User" w:date="2018-11-26T15:30:00Z">
          <w:r w:rsidR="007315ED" w:rsidRPr="00EA49BB" w:rsidDel="00EA49BB">
            <w:rPr>
              <w:b/>
              <w:rPrChange w:id="914" w:author="Microsoft Office User" w:date="2018-11-26T15:34:00Z">
                <w:rPr/>
              </w:rPrChange>
            </w:rPr>
            <w:delText>as opposed to a</w:delText>
          </w:r>
        </w:del>
      </w:ins>
      <w:ins w:id="915" w:author="Baker, Gregory Joseph" w:date="2018-11-21T10:02:00Z">
        <w:del w:id="916" w:author="Microsoft Office User" w:date="2018-11-26T15:30:00Z">
          <w:r w:rsidR="007315ED" w:rsidRPr="00EA49BB" w:rsidDel="00EA49BB">
            <w:rPr>
              <w:b/>
              <w:rPrChange w:id="917" w:author="Microsoft Office User" w:date="2018-11-26T15:34:00Z">
                <w:rPr/>
              </w:rPrChange>
            </w:rPr>
            <w:delText>n experimental</w:delText>
          </w:r>
        </w:del>
      </w:ins>
      <w:ins w:id="918" w:author="Baker, Gregory Joseph" w:date="2018-11-21T10:01:00Z">
        <w:del w:id="919" w:author="Microsoft Office User" w:date="2018-11-26T15:30:00Z">
          <w:r w:rsidR="007315ED" w:rsidRPr="00EA49BB" w:rsidDel="00EA49BB">
            <w:rPr>
              <w:b/>
              <w:rPrChange w:id="920" w:author="Microsoft Office User" w:date="2018-11-26T15:34:00Z">
                <w:rPr/>
              </w:rPrChange>
            </w:rPr>
            <w:delText xml:space="preserve"> confounder</w:delText>
          </w:r>
        </w:del>
      </w:ins>
      <w:ins w:id="921" w:author="Baker, Gregory Joseph" w:date="2018-11-08T15:32:00Z">
        <w:del w:id="922" w:author="Microsoft Office User" w:date="2018-11-26T15:30:00Z">
          <w:r w:rsidR="000C3819" w:rsidRPr="00EA49BB" w:rsidDel="00EA49BB">
            <w:rPr>
              <w:b/>
              <w:rPrChange w:id="923" w:author="Microsoft Office User" w:date="2018-11-26T15:34:00Z">
                <w:rPr/>
              </w:rPrChange>
            </w:rPr>
            <w:delText xml:space="preserve">. </w:delText>
          </w:r>
        </w:del>
      </w:ins>
      <w:ins w:id="924" w:author="Baker, Gregory Joseph" w:date="2018-11-08T15:34:00Z">
        <w:del w:id="925" w:author="Microsoft Office User" w:date="2018-11-26T15:30:00Z">
          <w:r w:rsidR="00B63AA6" w:rsidRPr="00EA49BB" w:rsidDel="00EA49BB">
            <w:rPr>
              <w:b/>
              <w:rPrChange w:id="926" w:author="Microsoft Office User" w:date="2018-11-26T15:34:00Z">
                <w:rPr/>
              </w:rPrChange>
            </w:rPr>
            <w:delText xml:space="preserve">The suite of complementary experimental and computational tools established in this study is </w:delText>
          </w:r>
        </w:del>
      </w:ins>
      <w:ins w:id="927" w:author="Baker, Gregory Joseph" w:date="2018-11-21T10:02:00Z">
        <w:del w:id="928" w:author="Microsoft Office User" w:date="2018-11-26T15:30:00Z">
          <w:r w:rsidR="007315ED" w:rsidRPr="00EA49BB" w:rsidDel="00EA49BB">
            <w:rPr>
              <w:b/>
              <w:rPrChange w:id="929" w:author="Microsoft Office User" w:date="2018-11-26T15:34:00Z">
                <w:rPr/>
              </w:rPrChange>
            </w:rPr>
            <w:delText xml:space="preserve">amenable to application to a wide array of studies in </w:delText>
          </w:r>
        </w:del>
      </w:ins>
      <w:ins w:id="930" w:author="Baker, Gregory Joseph" w:date="2018-11-08T15:35:00Z">
        <w:del w:id="931" w:author="Microsoft Office User" w:date="2018-11-26T15:30:00Z">
          <w:r w:rsidR="00B63AA6" w:rsidRPr="00EA49BB" w:rsidDel="00EA49BB">
            <w:rPr>
              <w:b/>
              <w:rPrChange w:id="932" w:author="Microsoft Office User" w:date="2018-11-26T15:34:00Z">
                <w:rPr/>
              </w:rPrChange>
            </w:rPr>
            <w:delText xml:space="preserve">classical and cancer </w:delText>
          </w:r>
        </w:del>
      </w:ins>
      <w:ins w:id="933" w:author="Baker, Gregory Joseph" w:date="2018-11-08T15:34:00Z">
        <w:del w:id="934" w:author="Microsoft Office User" w:date="2018-11-26T15:30:00Z">
          <w:r w:rsidR="00B63AA6" w:rsidRPr="00EA49BB" w:rsidDel="00EA49BB">
            <w:rPr>
              <w:b/>
              <w:rPrChange w:id="935" w:author="Microsoft Office User" w:date="2018-11-26T15:34:00Z">
                <w:rPr/>
              </w:rPrChange>
            </w:rPr>
            <w:delText>immunology</w:delText>
          </w:r>
        </w:del>
      </w:ins>
      <w:ins w:id="936" w:author="Baker, Gregory Joseph" w:date="2018-11-08T15:35:00Z">
        <w:del w:id="937" w:author="Microsoft Office User" w:date="2018-11-26T15:30:00Z">
          <w:r w:rsidR="00B63AA6" w:rsidRPr="00EA49BB" w:rsidDel="00EA49BB">
            <w:rPr>
              <w:b/>
              <w:rPrChange w:id="938" w:author="Microsoft Office User" w:date="2018-11-26T15:34:00Z">
                <w:rPr/>
              </w:rPrChange>
            </w:rPr>
            <w:delText xml:space="preserve">, especially </w:delText>
          </w:r>
        </w:del>
      </w:ins>
      <w:ins w:id="939" w:author="Baker, Gregory Joseph" w:date="2018-11-21T10:03:00Z">
        <w:del w:id="940" w:author="Microsoft Office User" w:date="2018-11-26T15:30:00Z">
          <w:r w:rsidR="007315ED" w:rsidRPr="00EA49BB" w:rsidDel="00EA49BB">
            <w:rPr>
              <w:b/>
              <w:rPrChange w:id="941" w:author="Microsoft Office User" w:date="2018-11-26T15:34:00Z">
                <w:rPr/>
              </w:rPrChange>
            </w:rPr>
            <w:delText>those related to</w:delText>
          </w:r>
        </w:del>
      </w:ins>
      <w:ins w:id="942" w:author="Baker, Gregory Joseph" w:date="2018-11-08T15:36:00Z">
        <w:del w:id="943" w:author="Microsoft Office User" w:date="2018-11-26T15:30:00Z">
          <w:r w:rsidR="007315ED" w:rsidRPr="00EA49BB" w:rsidDel="00EA49BB">
            <w:rPr>
              <w:b/>
              <w:rPrChange w:id="944" w:author="Microsoft Office User" w:date="2018-11-26T15:34:00Z">
                <w:rPr/>
              </w:rPrChange>
            </w:rPr>
            <w:delText xml:space="preserve"> </w:delText>
          </w:r>
          <w:r w:rsidR="00B63AA6" w:rsidRPr="00EA49BB" w:rsidDel="00EA49BB">
            <w:rPr>
              <w:b/>
              <w:rPrChange w:id="945" w:author="Microsoft Office User" w:date="2018-11-26T15:34:00Z">
                <w:rPr/>
              </w:rPrChange>
            </w:rPr>
            <w:delText xml:space="preserve">cancer, </w:delText>
          </w:r>
        </w:del>
      </w:ins>
      <w:ins w:id="946" w:author="Baker, Gregory Joseph" w:date="2018-11-21T10:03:00Z">
        <w:del w:id="947" w:author="Microsoft Office User" w:date="2018-11-26T15:30:00Z">
          <w:r w:rsidR="007315ED" w:rsidRPr="00EA49BB" w:rsidDel="00EA49BB">
            <w:rPr>
              <w:b/>
              <w:rPrChange w:id="948" w:author="Microsoft Office User" w:date="2018-11-26T15:34:00Z">
                <w:rPr/>
              </w:rPrChange>
            </w:rPr>
            <w:delText xml:space="preserve">infectious disease, </w:delText>
          </w:r>
        </w:del>
      </w:ins>
      <w:ins w:id="949" w:author="Baker, Gregory Joseph" w:date="2018-11-08T15:36:00Z">
        <w:del w:id="950" w:author="Microsoft Office User" w:date="2018-11-26T15:30:00Z">
          <w:r w:rsidR="00B63AA6" w:rsidRPr="00EA49BB" w:rsidDel="00EA49BB">
            <w:rPr>
              <w:b/>
              <w:rPrChange w:id="951" w:author="Microsoft Office User" w:date="2018-11-26T15:34:00Z">
                <w:rPr/>
              </w:rPrChange>
            </w:rPr>
            <w:delText>autoimmunity, and</w:delText>
          </w:r>
        </w:del>
      </w:ins>
      <w:ins w:id="952" w:author="Baker, Gregory Joseph" w:date="2018-11-21T10:03:00Z">
        <w:del w:id="953" w:author="Microsoft Office User" w:date="2018-11-26T15:30:00Z">
          <w:r w:rsidR="007315ED" w:rsidRPr="00EA49BB" w:rsidDel="00EA49BB">
            <w:rPr>
              <w:b/>
              <w:rPrChange w:id="954" w:author="Microsoft Office User" w:date="2018-11-26T15:34:00Z">
                <w:rPr/>
              </w:rPrChange>
            </w:rPr>
            <w:delText xml:space="preserve"> is predicted to be useful in elucidating the </w:delText>
          </w:r>
        </w:del>
      </w:ins>
      <w:ins w:id="955" w:author="Baker, Gregory Joseph" w:date="2018-11-08T15:36:00Z">
        <w:del w:id="956" w:author="Microsoft Office User" w:date="2018-11-26T15:30:00Z">
          <w:r w:rsidR="00B63AA6" w:rsidRPr="00EA49BB" w:rsidDel="00EA49BB">
            <w:rPr>
              <w:b/>
              <w:rPrChange w:id="957" w:author="Microsoft Office User" w:date="2018-11-26T15:34:00Z">
                <w:rPr/>
              </w:rPrChange>
            </w:rPr>
            <w:delText xml:space="preserve">cell-based </w:delText>
          </w:r>
        </w:del>
      </w:ins>
      <w:ins w:id="958" w:author="Baker, Gregory Joseph" w:date="2018-11-08T15:37:00Z">
        <w:del w:id="959" w:author="Microsoft Office User" w:date="2018-11-26T15:30:00Z">
          <w:r w:rsidR="005C7B5B" w:rsidRPr="00EA49BB" w:rsidDel="00EA49BB">
            <w:rPr>
              <w:b/>
              <w:rPrChange w:id="960" w:author="Microsoft Office User" w:date="2018-11-26T15:34:00Z">
                <w:rPr/>
              </w:rPrChange>
            </w:rPr>
            <w:delText>mechanisms</w:delText>
          </w:r>
        </w:del>
      </w:ins>
      <w:ins w:id="961" w:author="Baker, Gregory Joseph" w:date="2018-11-08T15:36:00Z">
        <w:del w:id="962" w:author="Microsoft Office User" w:date="2018-11-26T15:30:00Z">
          <w:r w:rsidR="00B63AA6" w:rsidRPr="00EA49BB" w:rsidDel="00EA49BB">
            <w:rPr>
              <w:b/>
              <w:rPrChange w:id="963" w:author="Microsoft Office User" w:date="2018-11-26T15:34:00Z">
                <w:rPr/>
              </w:rPrChange>
            </w:rPr>
            <w:delText xml:space="preserve"> </w:delText>
          </w:r>
        </w:del>
      </w:ins>
      <w:ins w:id="964" w:author="Baker, Gregory Joseph" w:date="2018-11-21T10:03:00Z">
        <w:del w:id="965" w:author="Microsoft Office User" w:date="2018-11-26T15:30:00Z">
          <w:r w:rsidR="007315ED" w:rsidRPr="00EA49BB" w:rsidDel="00EA49BB">
            <w:rPr>
              <w:b/>
              <w:rPrChange w:id="966" w:author="Microsoft Office User" w:date="2018-11-26T15:34:00Z">
                <w:rPr/>
              </w:rPrChange>
            </w:rPr>
            <w:delText>of</w:delText>
          </w:r>
        </w:del>
      </w:ins>
      <w:ins w:id="967" w:author="Baker, Gregory Joseph" w:date="2018-11-08T15:36:00Z">
        <w:del w:id="968" w:author="Microsoft Office User" w:date="2018-11-26T15:30:00Z">
          <w:r w:rsidR="00B63AA6" w:rsidRPr="00EA49BB" w:rsidDel="00EA49BB">
            <w:rPr>
              <w:b/>
              <w:rPrChange w:id="969" w:author="Microsoft Office User" w:date="2018-11-26T15:34:00Z">
                <w:rPr/>
              </w:rPrChange>
            </w:rPr>
            <w:delText xml:space="preserve"> </w:delText>
          </w:r>
        </w:del>
      </w:ins>
      <w:ins w:id="970" w:author="Baker, Gregory Joseph" w:date="2018-11-08T15:37:00Z">
        <w:del w:id="971" w:author="Microsoft Office User" w:date="2018-11-26T15:30:00Z">
          <w:r w:rsidR="00B63AA6" w:rsidRPr="00EA49BB" w:rsidDel="00EA49BB">
            <w:rPr>
              <w:b/>
              <w:rPrChange w:id="972" w:author="Microsoft Office User" w:date="2018-11-26T15:34:00Z">
                <w:rPr/>
              </w:rPrChange>
            </w:rPr>
            <w:delText>prophylactic and therapeutic</w:delText>
          </w:r>
        </w:del>
      </w:ins>
      <w:ins w:id="973" w:author="Baker, Gregory Joseph" w:date="2018-11-08T15:36:00Z">
        <w:del w:id="974" w:author="Microsoft Office User" w:date="2018-11-26T15:30:00Z">
          <w:r w:rsidR="005C7B5B" w:rsidRPr="00EA49BB" w:rsidDel="00EA49BB">
            <w:rPr>
              <w:b/>
              <w:rPrChange w:id="975" w:author="Microsoft Office User" w:date="2018-11-26T15:34:00Z">
                <w:rPr/>
              </w:rPrChange>
            </w:rPr>
            <w:delText xml:space="preserve"> </w:delText>
          </w:r>
        </w:del>
      </w:ins>
      <w:ins w:id="976" w:author="Baker, Gregory Joseph" w:date="2018-11-21T10:03:00Z">
        <w:del w:id="977" w:author="Microsoft Office User" w:date="2018-11-26T15:30:00Z">
          <w:r w:rsidR="007315ED" w:rsidRPr="00EA49BB" w:rsidDel="00EA49BB">
            <w:rPr>
              <w:b/>
              <w:rPrChange w:id="978" w:author="Microsoft Office User" w:date="2018-11-26T15:34:00Z">
                <w:rPr/>
              </w:rPrChange>
            </w:rPr>
            <w:delText xml:space="preserve">immune-based </w:delText>
          </w:r>
        </w:del>
      </w:ins>
      <w:ins w:id="979" w:author="Baker, Gregory Joseph" w:date="2018-11-21T10:04:00Z">
        <w:del w:id="980" w:author="Microsoft Office User" w:date="2018-11-26T15:30:00Z">
          <w:r w:rsidR="007315ED" w:rsidRPr="00EA49BB" w:rsidDel="00EA49BB">
            <w:rPr>
              <w:b/>
              <w:rPrChange w:id="981" w:author="Microsoft Office User" w:date="2018-11-26T15:34:00Z">
                <w:rPr/>
              </w:rPrChange>
            </w:rPr>
            <w:delText>therapies</w:delText>
          </w:r>
        </w:del>
      </w:ins>
      <w:ins w:id="982" w:author="Baker, Gregory Joseph" w:date="2018-11-21T10:03:00Z">
        <w:del w:id="983" w:author="Microsoft Office User" w:date="2018-11-26T15:30:00Z">
          <w:r w:rsidR="007315ED" w:rsidRPr="00EA49BB" w:rsidDel="00EA49BB">
            <w:rPr>
              <w:b/>
              <w:rPrChange w:id="984" w:author="Microsoft Office User" w:date="2018-11-26T15:34:00Z">
                <w:rPr/>
              </w:rPrChange>
            </w:rPr>
            <w:delText xml:space="preserve"> </w:delText>
          </w:r>
        </w:del>
      </w:ins>
      <w:ins w:id="985" w:author="Baker, Gregory Joseph" w:date="2018-11-21T10:04:00Z">
        <w:del w:id="986" w:author="Microsoft Office User" w:date="2018-11-26T15:30:00Z">
          <w:r w:rsidR="007315ED" w:rsidRPr="00EA49BB" w:rsidDel="00EA49BB">
            <w:rPr>
              <w:b/>
              <w:rPrChange w:id="987" w:author="Microsoft Office User" w:date="2018-11-26T15:34:00Z">
                <w:rPr/>
              </w:rPrChange>
            </w:rPr>
            <w:delText xml:space="preserve">such as </w:delText>
          </w:r>
        </w:del>
      </w:ins>
      <w:ins w:id="988" w:author="Baker, Gregory Joseph" w:date="2018-11-08T15:37:00Z">
        <w:del w:id="989" w:author="Microsoft Office User" w:date="2018-11-26T15:30:00Z">
          <w:r w:rsidR="007315ED" w:rsidRPr="00EA49BB" w:rsidDel="00EA49BB">
            <w:rPr>
              <w:b/>
              <w:rPrChange w:id="990" w:author="Microsoft Office User" w:date="2018-11-26T15:34:00Z">
                <w:rPr/>
              </w:rPrChange>
            </w:rPr>
            <w:delText>vaccines</w:delText>
          </w:r>
          <w:r w:rsidR="00B63AA6" w:rsidRPr="00EA49BB" w:rsidDel="00EA49BB">
            <w:rPr>
              <w:b/>
              <w:rPrChange w:id="991" w:author="Microsoft Office User" w:date="2018-11-26T15:34:00Z">
                <w:rPr/>
              </w:rPrChange>
            </w:rPr>
            <w:delText xml:space="preserve"> and </w:delText>
          </w:r>
        </w:del>
      </w:ins>
      <w:ins w:id="992" w:author="Baker, Gregory Joseph" w:date="2018-11-21T10:04:00Z">
        <w:del w:id="993" w:author="Microsoft Office User" w:date="2018-11-26T15:30:00Z">
          <w:r w:rsidR="003F1751" w:rsidRPr="00EA49BB" w:rsidDel="00EA49BB">
            <w:rPr>
              <w:b/>
              <w:rPrChange w:id="994" w:author="Microsoft Office User" w:date="2018-11-26T15:34:00Z">
                <w:rPr/>
              </w:rPrChange>
            </w:rPr>
            <w:delText xml:space="preserve">targeted </w:delText>
          </w:r>
        </w:del>
      </w:ins>
      <w:ins w:id="995" w:author="Baker, Gregory Joseph" w:date="2018-11-08T15:35:00Z">
        <w:del w:id="996" w:author="Microsoft Office User" w:date="2018-11-26T15:30:00Z">
          <w:r w:rsidR="00B63AA6" w:rsidRPr="00EA49BB" w:rsidDel="00EA49BB">
            <w:rPr>
              <w:b/>
              <w:rPrChange w:id="997" w:author="Microsoft Office User" w:date="2018-11-26T15:34:00Z">
                <w:rPr/>
              </w:rPrChange>
            </w:rPr>
            <w:delText>immunotherapy</w:delText>
          </w:r>
        </w:del>
      </w:ins>
      <w:ins w:id="998" w:author="Baker, Gregory Joseph" w:date="2018-11-08T15:37:00Z">
        <w:del w:id="999" w:author="Microsoft Office User" w:date="2018-11-26T15:30:00Z">
          <w:r w:rsidR="005C7B5B" w:rsidRPr="00EA49BB" w:rsidDel="00EA49BB">
            <w:rPr>
              <w:b/>
              <w:rPrChange w:id="1000" w:author="Microsoft Office User" w:date="2018-11-26T15:34:00Z">
                <w:rPr/>
              </w:rPrChange>
            </w:rPr>
            <w:delText>.</w:delText>
          </w:r>
        </w:del>
      </w:ins>
      <w:ins w:id="1001" w:author="Baker, Gregory Joseph" w:date="2018-11-21T10:04:00Z">
        <w:del w:id="1002" w:author="Microsoft Office User" w:date="2018-11-26T15:30:00Z">
          <w:r w:rsidR="00E37E14" w:rsidRPr="00EA49BB" w:rsidDel="00EA49BB">
            <w:rPr>
              <w:b/>
              <w:rPrChange w:id="1003" w:author="Microsoft Office User" w:date="2018-11-26T15:34:00Z">
                <w:rPr/>
              </w:rPrChange>
            </w:rPr>
            <w:br/>
          </w:r>
          <w:r w:rsidR="00E37E14" w:rsidRPr="00EA49BB" w:rsidDel="00EA49BB">
            <w:rPr>
              <w:b/>
              <w:rPrChange w:id="1004" w:author="Microsoft Office User" w:date="2018-11-26T15:34:00Z">
                <w:rPr/>
              </w:rPrChange>
            </w:rPr>
            <w:tab/>
          </w:r>
        </w:del>
      </w:ins>
      <w:ins w:id="1005" w:author="psorger@gmail.com" w:date="2018-11-06T23:32:00Z">
        <w:del w:id="1006" w:author="Microsoft Office User" w:date="2018-11-26T15:30:00Z">
          <w:r w:rsidRPr="00EA49BB" w:rsidDel="00EA49BB">
            <w:rPr>
              <w:b/>
              <w:rPrChange w:id="1007" w:author="Microsoft Office User" w:date="2018-11-26T15:34:00Z">
                <w:rPr/>
              </w:rPrChange>
            </w:rPr>
            <w:delText>that uses data from conventional 12-color flow cytometry to provide a systematic assessment of immune architecture in mice carrying syngeneic tumors, the standard model for studying tumor immunity.  As a means to develop and test the approach</w:delText>
          </w:r>
        </w:del>
      </w:ins>
      <w:ins w:id="1008" w:author="Baker, Gregory Joseph" w:date="2018-11-08T15:37:00Z">
        <w:del w:id="1009" w:author="Microsoft Office User" w:date="2018-11-26T15:30:00Z">
          <w:r w:rsidR="005C7B5B" w:rsidRPr="00EA49BB" w:rsidDel="00EA49BB">
            <w:rPr>
              <w:b/>
              <w:rPrChange w:id="1010" w:author="Microsoft Office User" w:date="2018-11-26T15:34:00Z">
                <w:rPr/>
              </w:rPrChange>
            </w:rPr>
            <w:delText>,</w:delText>
          </w:r>
        </w:del>
      </w:ins>
      <w:ins w:id="1011" w:author="psorger@gmail.com" w:date="2018-11-06T23:32:00Z">
        <w:del w:id="1012" w:author="Microsoft Office User" w:date="2018-11-26T15:30:00Z">
          <w:r w:rsidRPr="00EA49BB" w:rsidDel="00EA49BB">
            <w:rPr>
              <w:b/>
              <w:rPrChange w:id="1013" w:author="Microsoft Office User" w:date="2018-11-26T15:34:00Z">
                <w:rPr/>
              </w:rPrChange>
            </w:rPr>
            <w:delText xml:space="preserve"> we examined</w:delText>
          </w:r>
        </w:del>
      </w:ins>
      <w:ins w:id="1014" w:author="Baker, Gregory Joseph" w:date="2018-11-08T15:38:00Z">
        <w:del w:id="1015" w:author="Microsoft Office User" w:date="2018-11-26T15:30:00Z">
          <w:r w:rsidR="005C7B5B" w:rsidRPr="00EA49BB" w:rsidDel="00EA49BB">
            <w:rPr>
              <w:b/>
              <w:rPrChange w:id="1016" w:author="Microsoft Office User" w:date="2018-11-26T15:34:00Z">
                <w:rPr/>
              </w:rPrChange>
            </w:rPr>
            <w:delText>immun</w:delText>
          </w:r>
        </w:del>
      </w:ins>
      <w:ins w:id="1017" w:author="Baker, Gregory Joseph" w:date="2018-11-21T10:04:00Z">
        <w:del w:id="1018" w:author="Microsoft Office User" w:date="2018-11-26T15:30:00Z">
          <w:r w:rsidR="00E37E14" w:rsidRPr="00EA49BB" w:rsidDel="00EA49BB">
            <w:rPr>
              <w:b/>
              <w:rPrChange w:id="1019" w:author="Microsoft Office User" w:date="2018-11-26T15:34:00Z">
                <w:rPr/>
              </w:rPrChange>
            </w:rPr>
            <w:delText xml:space="preserve">e </w:delText>
          </w:r>
        </w:del>
      </w:ins>
      <w:ins w:id="1020" w:author="Baker, Gregory Joseph" w:date="2018-11-08T15:38:00Z">
        <w:del w:id="1021" w:author="Microsoft Office User" w:date="2018-11-26T15:30:00Z">
          <w:r w:rsidR="005C7B5B" w:rsidRPr="00EA49BB" w:rsidDel="00EA49BB">
            <w:rPr>
              <w:b/>
              <w:rPrChange w:id="1022" w:author="Microsoft Office User" w:date="2018-11-26T15:34:00Z">
                <w:rPr/>
              </w:rPrChange>
            </w:rPr>
            <w:delText>profiled</w:delText>
          </w:r>
        </w:del>
      </w:ins>
      <w:ins w:id="1023" w:author="psorger@gmail.com" w:date="2018-11-06T23:32:00Z">
        <w:del w:id="1024" w:author="Microsoft Office User" w:date="2018-11-26T15:30:00Z">
          <w:r w:rsidRPr="00EA49BB" w:rsidDel="00EA49BB">
            <w:rPr>
              <w:b/>
              <w:rPrChange w:id="1025" w:author="Microsoft Office User" w:date="2018-11-26T15:34:00Z">
                <w:rPr/>
              </w:rPrChange>
            </w:rPr>
            <w:delText xml:space="preserve"> </w:delText>
          </w:r>
        </w:del>
      </w:ins>
      <w:ins w:id="1026" w:author="Baker, Gregory Joseph" w:date="2018-11-08T15:38:00Z">
        <w:del w:id="1027" w:author="Microsoft Office User" w:date="2018-11-26T15:30:00Z">
          <w:r w:rsidR="005C7B5B" w:rsidRPr="00EA49BB" w:rsidDel="00EA49BB">
            <w:rPr>
              <w:b/>
              <w:rPrChange w:id="1028" w:author="Microsoft Office User" w:date="2018-11-26T15:34:00Z">
                <w:rPr/>
              </w:rPrChange>
            </w:rPr>
            <w:delText xml:space="preserve">C57BL/6 </w:delText>
          </w:r>
        </w:del>
      </w:ins>
      <w:ins w:id="1029" w:author="psorger@gmail.com" w:date="2018-11-06T23:32:00Z">
        <w:del w:id="1030" w:author="Microsoft Office User" w:date="2018-11-26T15:30:00Z">
          <w:r w:rsidRPr="00EA49BB" w:rsidDel="00EA49BB">
            <w:rPr>
              <w:b/>
              <w:rPrChange w:id="1031" w:author="Microsoft Office User" w:date="2018-11-26T15:34:00Z">
                <w:rPr/>
              </w:rPrChange>
            </w:rPr>
            <w:delText>animals</w:delText>
          </w:r>
        </w:del>
      </w:ins>
      <w:ins w:id="1032" w:author="Baker, Gregory Joseph" w:date="2018-11-08T15:38:00Z">
        <w:del w:id="1033" w:author="Microsoft Office User" w:date="2018-11-26T15:30:00Z">
          <w:r w:rsidR="005C7B5B" w:rsidRPr="00EA49BB" w:rsidDel="00EA49BB">
            <w:rPr>
              <w:b/>
              <w:rPrChange w:id="1034" w:author="Microsoft Office User" w:date="2018-11-26T15:34:00Z">
                <w:rPr/>
              </w:rPrChange>
            </w:rPr>
            <w:delText>mice</w:delText>
          </w:r>
        </w:del>
      </w:ins>
      <w:ins w:id="1035" w:author="psorger@gmail.com" w:date="2018-11-06T23:32:00Z">
        <w:del w:id="1036" w:author="Microsoft Office User" w:date="2018-11-26T15:30:00Z">
          <w:r w:rsidRPr="00EA49BB" w:rsidDel="00EA49BB">
            <w:rPr>
              <w:b/>
              <w:rPrChange w:id="1037" w:author="Microsoft Office User" w:date="2018-11-26T15:34:00Z">
                <w:rPr/>
              </w:rPrChange>
            </w:rPr>
            <w:delText xml:space="preserve"> orthotpically</w:delText>
          </w:r>
        </w:del>
      </w:ins>
      <w:ins w:id="1038" w:author="Baker, Gregory Joseph" w:date="2018-11-08T15:38:00Z">
        <w:del w:id="1039" w:author="Microsoft Office User" w:date="2018-11-26T15:30:00Z">
          <w:r w:rsidR="005C7B5B" w:rsidRPr="00EA49BB" w:rsidDel="00EA49BB">
            <w:rPr>
              <w:b/>
              <w:rPrChange w:id="1040" w:author="Microsoft Office User" w:date="2018-11-26T15:34:00Z">
                <w:rPr/>
              </w:rPrChange>
            </w:rPr>
            <w:delText>opically</w:delText>
          </w:r>
        </w:del>
      </w:ins>
      <w:ins w:id="1041" w:author="psorger@gmail.com" w:date="2018-11-06T23:32:00Z">
        <w:del w:id="1042" w:author="Microsoft Office User" w:date="2018-11-26T15:30:00Z">
          <w:r w:rsidRPr="00EA49BB" w:rsidDel="00EA49BB">
            <w:rPr>
              <w:b/>
              <w:rPrChange w:id="1043" w:author="Microsoft Office User" w:date="2018-11-26T15:34:00Z">
                <w:rPr/>
              </w:rPrChange>
            </w:rPr>
            <w:delText xml:space="preserve"> engrafted with </w:delText>
          </w:r>
        </w:del>
      </w:ins>
      <w:ins w:id="1044" w:author="psorger@gmail.com" w:date="2018-11-06T23:33:00Z">
        <w:del w:id="1045" w:author="Microsoft Office User" w:date="2018-11-26T15:30:00Z">
          <w:r w:rsidRPr="00EA49BB" w:rsidDel="00EA49BB">
            <w:rPr>
              <w:b/>
              <w:rPrChange w:id="1046" w:author="Microsoft Office User" w:date="2018-11-26T15:34:00Z">
                <w:rPr/>
              </w:rPrChange>
            </w:rPr>
            <w:delText xml:space="preserve">the </w:delText>
          </w:r>
        </w:del>
      </w:ins>
      <w:ins w:id="1047" w:author="Baker, Gregory Joseph" w:date="2018-11-08T15:38:00Z">
        <w:del w:id="1048" w:author="Microsoft Office User" w:date="2018-11-26T15:30:00Z">
          <w:r w:rsidR="005C7B5B" w:rsidRPr="00EA49BB" w:rsidDel="00EA49BB">
            <w:rPr>
              <w:b/>
              <w:rPrChange w:id="1049" w:author="Microsoft Office User" w:date="2018-11-26T15:34:00Z">
                <w:rPr/>
              </w:rPrChange>
            </w:rPr>
            <w:delText xml:space="preserve">syngeneic </w:delText>
          </w:r>
        </w:del>
      </w:ins>
      <w:ins w:id="1050" w:author="psorger@gmail.com" w:date="2018-11-06T23:33:00Z">
        <w:del w:id="1051" w:author="Microsoft Office User" w:date="2018-11-26T15:30:00Z">
          <w:r w:rsidRPr="00EA49BB" w:rsidDel="00EA49BB">
            <w:rPr>
              <w:b/>
              <w:color w:val="262626"/>
              <w:rPrChange w:id="1052" w:author="Microsoft Office User" w:date="2018-11-26T15:34:00Z">
                <w:rPr>
                  <w:color w:val="262626"/>
                </w:rPr>
              </w:rPrChange>
            </w:rPr>
            <w:delText xml:space="preserve">GL261 </w:delText>
          </w:r>
        </w:del>
      </w:ins>
      <w:del w:id="1053" w:author="Microsoft Office User" w:date="2018-11-26T15:30:00Z">
        <w:r w:rsidR="000837FA" w:rsidRPr="00EA49BB" w:rsidDel="00EA49BB">
          <w:rPr>
            <w:b/>
            <w:rPrChange w:id="1054" w:author="Microsoft Office User" w:date="2018-11-26T15:34:00Z">
              <w:rPr/>
            </w:rPrChange>
          </w:rPr>
          <w:delText>World Health Organization (WHO) grade IV g</w:delText>
        </w:r>
      </w:del>
      <w:ins w:id="1055" w:author="psorger@gmail.com" w:date="2018-11-06T23:17:00Z">
        <w:del w:id="1056" w:author="Microsoft Office User" w:date="2018-11-26T15:30:00Z">
          <w:r w:rsidRPr="00EA49BB" w:rsidDel="00EA49BB">
            <w:rPr>
              <w:b/>
              <w:rPrChange w:id="1057" w:author="Microsoft Office User" w:date="2018-11-26T15:34:00Z">
                <w:rPr/>
              </w:rPrChange>
            </w:rPr>
            <w:delText>g</w:delText>
          </w:r>
        </w:del>
      </w:ins>
      <w:del w:id="1058" w:author="Microsoft Office User" w:date="2018-11-26T15:30:00Z">
        <w:r w:rsidR="000837FA" w:rsidRPr="00EA49BB" w:rsidDel="00EA49BB">
          <w:rPr>
            <w:b/>
            <w:rPrChange w:id="1059" w:author="Microsoft Office User" w:date="2018-11-26T15:34:00Z">
              <w:rPr/>
            </w:rPrChange>
          </w:rPr>
          <w:delText xml:space="preserve">lioblastoma (GBM) </w:delText>
        </w:r>
      </w:del>
      <w:ins w:id="1060" w:author="psorger@gmail.com" w:date="2018-11-06T23:32:00Z">
        <w:del w:id="1061" w:author="Microsoft Office User" w:date="2018-11-26T15:30:00Z">
          <w:r w:rsidRPr="00EA49BB" w:rsidDel="00EA49BB">
            <w:rPr>
              <w:b/>
              <w:rPrChange w:id="1062" w:author="Microsoft Office User" w:date="2018-11-26T15:34:00Z">
                <w:rPr/>
              </w:rPrChange>
            </w:rPr>
            <w:delText>cell lin</w:delText>
          </w:r>
        </w:del>
      </w:ins>
      <w:ins w:id="1063" w:author="psorger@gmail.com" w:date="2018-11-06T23:33:00Z">
        <w:del w:id="1064" w:author="Microsoft Office User" w:date="2018-11-26T15:30:00Z">
          <w:r w:rsidRPr="00EA49BB" w:rsidDel="00EA49BB">
            <w:rPr>
              <w:b/>
              <w:rPrChange w:id="1065" w:author="Microsoft Office User" w:date="2018-11-26T15:34:00Z">
                <w:rPr/>
              </w:rPrChange>
            </w:rPr>
            <w:delText>e. GBM</w:delText>
          </w:r>
        </w:del>
      </w:ins>
      <w:ins w:id="1066" w:author="psorger@gmail.com" w:date="2018-11-06T23:32:00Z">
        <w:del w:id="1067" w:author="Microsoft Office User" w:date="2018-11-26T15:30:00Z">
          <w:r w:rsidRPr="00EA49BB" w:rsidDel="00EA49BB">
            <w:rPr>
              <w:b/>
              <w:rPrChange w:id="1068" w:author="Microsoft Office User" w:date="2018-11-26T15:34:00Z">
                <w:rPr/>
              </w:rPrChange>
            </w:rPr>
            <w:delText xml:space="preserve"> </w:delText>
          </w:r>
        </w:del>
      </w:ins>
      <w:del w:id="1069" w:author="Microsoft Office User" w:date="2018-11-26T15:30:00Z">
        <w:r w:rsidR="000837FA" w:rsidRPr="00EA49BB" w:rsidDel="00EA49BB">
          <w:rPr>
            <w:b/>
            <w:rPrChange w:id="1070" w:author="Microsoft Office User" w:date="2018-11-26T15:34:00Z">
              <w:rPr/>
            </w:rPrChange>
          </w:rPr>
          <w:delText>is the most common and agg</w:delText>
        </w:r>
        <w:r w:rsidR="00202516" w:rsidRPr="00EA49BB" w:rsidDel="00EA49BB">
          <w:rPr>
            <w:b/>
            <w:rPrChange w:id="1071" w:author="Microsoft Office User" w:date="2018-11-26T15:34:00Z">
              <w:rPr/>
            </w:rPrChange>
          </w:rPr>
          <w:delText>ressive brain cancer in adults</w:delText>
        </w:r>
      </w:del>
      <w:ins w:id="1072" w:author="psorger@gmail.com" w:date="2018-11-06T23:17:00Z">
        <w:del w:id="1073" w:author="Microsoft Office User" w:date="2018-11-26T15:30:00Z">
          <w:r w:rsidR="001623E4" w:rsidRPr="00EA49BB" w:rsidDel="00EA49BB">
            <w:rPr>
              <w:b/>
              <w:rPrChange w:id="1074" w:author="Microsoft Office User" w:date="2018-11-26T15:34:00Z">
                <w:rPr/>
              </w:rPrChange>
            </w:rPr>
            <w:delText xml:space="preserve"> </w:delText>
          </w:r>
        </w:del>
      </w:ins>
      <w:ins w:id="1075" w:author="Baker, Gregory Joseph" w:date="2018-11-08T15:38:00Z">
        <w:del w:id="1076" w:author="Microsoft Office User" w:date="2018-11-26T15:30:00Z">
          <w:r w:rsidR="000E4276" w:rsidRPr="00EA49BB" w:rsidDel="00EA49BB">
            <w:rPr>
              <w:b/>
              <w:rPrChange w:id="1077" w:author="Microsoft Office User" w:date="2018-11-26T15:34:00Z">
                <w:rPr/>
              </w:rPrChange>
            </w:rPr>
            <w:delText xml:space="preserve">with </w:delText>
          </w:r>
        </w:del>
      </w:ins>
      <w:ins w:id="1078" w:author="psorger@gmail.com" w:date="2018-11-06T23:17:00Z">
        <w:del w:id="1079" w:author="Microsoft Office User" w:date="2018-11-26T15:30:00Z">
          <w:r w:rsidR="001623E4" w:rsidRPr="00EA49BB" w:rsidDel="00EA49BB">
            <w:rPr>
              <w:b/>
              <w:rPrChange w:id="1080" w:author="Microsoft Office User" w:date="2018-11-26T15:34:00Z">
                <w:rPr/>
              </w:rPrChange>
            </w:rPr>
            <w:delText>and has a very poor prognosis</w:delText>
          </w:r>
        </w:del>
      </w:ins>
      <w:ins w:id="1081" w:author="Baker, Gregory Joseph" w:date="2018-11-08T15:38:00Z">
        <w:del w:id="1082" w:author="Microsoft Office User" w:date="2018-11-26T15:30:00Z">
          <w:r w:rsidR="000E4276" w:rsidRPr="00EA49BB" w:rsidDel="00EA49BB">
            <w:rPr>
              <w:b/>
              <w:rPrChange w:id="1083" w:author="Microsoft Office User" w:date="2018-11-26T15:34:00Z">
                <w:rPr/>
              </w:rPrChange>
            </w:rPr>
            <w:delText xml:space="preserve"> </w:delText>
          </w:r>
        </w:del>
      </w:ins>
      <w:ins w:id="1084" w:author="Baker, Gregory Joseph" w:date="2018-11-08T15:39:00Z">
        <w:del w:id="1085" w:author="Microsoft Office User" w:date="2018-11-26T15:30:00Z">
          <w:r w:rsidR="000E4276" w:rsidRPr="00EA49BB" w:rsidDel="00EA49BB">
            <w:rPr>
              <w:b/>
              <w:rPrChange w:id="1086" w:author="Microsoft Office User" w:date="2018-11-26T15:34:00Z">
                <w:rPr/>
              </w:rPrChange>
            </w:rPr>
            <w:delText>and</w:delText>
          </w:r>
        </w:del>
      </w:ins>
      <w:ins w:id="1087" w:author="Baker, Gregory Joseph" w:date="2018-11-08T15:38:00Z">
        <w:del w:id="1088" w:author="Microsoft Office User" w:date="2018-11-26T15:30:00Z">
          <w:r w:rsidR="000E4276" w:rsidRPr="00EA49BB" w:rsidDel="00EA49BB">
            <w:rPr>
              <w:b/>
              <w:rPrChange w:id="1089" w:author="Microsoft Office User" w:date="2018-11-26T15:34:00Z">
                <w:rPr/>
              </w:rPrChange>
            </w:rPr>
            <w:delText xml:space="preserve"> </w:delText>
          </w:r>
        </w:del>
      </w:ins>
      <w:ins w:id="1090" w:author="Baker, Gregory Joseph" w:date="2018-11-08T15:39:00Z">
        <w:del w:id="1091" w:author="Microsoft Office User" w:date="2018-11-26T15:30:00Z">
          <w:r w:rsidR="000E4276" w:rsidRPr="00EA49BB" w:rsidDel="00EA49BB">
            <w:rPr>
              <w:b/>
              <w:rPrChange w:id="1092" w:author="Microsoft Office User" w:date="2018-11-26T15:34:00Z">
                <w:rPr/>
              </w:rPrChange>
            </w:rPr>
            <w:delText>few treatment options</w:delText>
          </w:r>
        </w:del>
      </w:ins>
      <w:ins w:id="1093" w:author="psorger@gmail.com" w:date="2018-11-06T23:17:00Z">
        <w:del w:id="1094" w:author="Microsoft Office User" w:date="2018-11-26T15:30:00Z">
          <w:r w:rsidR="001623E4" w:rsidRPr="00EA49BB" w:rsidDel="00EA49BB">
            <w:rPr>
              <w:b/>
              <w:rPrChange w:id="1095" w:author="Microsoft Office User" w:date="2018-11-26T15:34:00Z">
                <w:rPr/>
              </w:rPrChange>
            </w:rPr>
            <w:delText>.</w:delText>
          </w:r>
        </w:del>
      </w:ins>
      <w:del w:id="1096" w:author="Microsoft Office User" w:date="2018-11-26T15:30:00Z">
        <w:r w:rsidR="00D66A2C" w:rsidRPr="00EA49BB" w:rsidDel="00EA49BB">
          <w:rPr>
            <w:b/>
            <w:rPrChange w:id="1097" w:author="Microsoft Office User" w:date="2018-11-26T15:34:00Z">
              <w:rPr/>
            </w:rPrChange>
          </w:rPr>
          <w:delText xml:space="preserve"> whose </w:delText>
        </w:r>
      </w:del>
      <w:ins w:id="1098" w:author="psorger@gmail.com" w:date="2018-11-06T23:17:00Z">
        <w:del w:id="1099" w:author="Microsoft Office User" w:date="2018-11-26T15:30:00Z">
          <w:r w:rsidR="001623E4" w:rsidRPr="00EA49BB" w:rsidDel="00EA49BB">
            <w:rPr>
              <w:b/>
              <w:rPrChange w:id="1100" w:author="Microsoft Office User" w:date="2018-11-26T15:34:00Z">
                <w:rPr/>
              </w:rPrChange>
            </w:rPr>
            <w:delText xml:space="preserve">Its </w:delText>
          </w:r>
        </w:del>
      </w:ins>
      <w:del w:id="1101" w:author="Microsoft Office User" w:date="2018-11-26T15:30:00Z">
        <w:r w:rsidR="00D66A2C" w:rsidRPr="00EA49BB" w:rsidDel="00EA49BB">
          <w:rPr>
            <w:b/>
            <w:rPrChange w:id="1102" w:author="Microsoft Office User" w:date="2018-11-26T15:34:00Z">
              <w:rPr/>
            </w:rPrChange>
          </w:rPr>
          <w:delText>localization within the central nervous system (CNS)</w:delText>
        </w:r>
      </w:del>
      <w:ins w:id="1103" w:author="psorger@gmail.com" w:date="2018-11-06T23:17:00Z">
        <w:del w:id="1104" w:author="Microsoft Office User" w:date="2018-11-26T15:30:00Z">
          <w:r w:rsidR="001623E4" w:rsidRPr="00EA49BB" w:rsidDel="00EA49BB">
            <w:rPr>
              <w:b/>
              <w:rPrChange w:id="1105" w:author="Microsoft Office User" w:date="2018-11-26T15:34:00Z">
                <w:rPr/>
              </w:rPrChange>
            </w:rPr>
            <w:delText>CNS</w:delText>
          </w:r>
        </w:del>
      </w:ins>
      <w:del w:id="1106" w:author="Microsoft Office User" w:date="2018-11-26T15:30:00Z">
        <w:r w:rsidR="00D66A2C" w:rsidRPr="00EA49BB" w:rsidDel="00EA49BB">
          <w:rPr>
            <w:b/>
            <w:rPrChange w:id="1107" w:author="Microsoft Office User" w:date="2018-11-26T15:34:00Z">
              <w:rPr/>
            </w:rPrChange>
          </w:rPr>
          <w:delText xml:space="preserve"> and production of multiple immunosuppressive factors make it refractory to both conventional and immune-based therapy</w:delText>
        </w:r>
        <w:r w:rsidR="00D66A2C" w:rsidRPr="00EA49BB" w:rsidDel="00EA49BB">
          <w:rPr>
            <w:b/>
            <w:bCs/>
            <w:rPrChange w:id="1108" w:author="Microsoft Office User" w:date="2018-11-26T15:34:00Z">
              <w:rPr>
                <w:bCs/>
              </w:rPr>
            </w:rPrChange>
          </w:rPr>
          <w:fldChar w:fldCharType="begin"/>
        </w:r>
        <w:r w:rsidR="00D66F89" w:rsidRPr="00EA49BB" w:rsidDel="00EA49BB">
          <w:rPr>
            <w:b/>
            <w:bCs/>
            <w:rPrChange w:id="1109" w:author="Microsoft Office User" w:date="2018-11-26T15:34:00Z">
              <w:rPr>
                <w:bCs/>
              </w:rPr>
            </w:rPrChange>
          </w:rPr>
          <w:delInstrText xml:space="preserve"> ADDIN ZOTERO_ITEM CSL_CITATION {"citationID":"EqHlv2Qx","properties":{"formattedCitation":"\\super 1\\nosupersub{}","plainCitation":"1","noteIndex":0},"citationItems":[{"id":8,"uris":["http://zotero.org/users/local/oR8ZFVJz/items/7TY464J5"],"uri":["http://zotero.org/users/local/oR8ZFVJz/items/7TY464J5"],"itemData":{"id":8,"type":"article-journal","title":"Immunosuppressive Mechanisms of Malignant Gliomas: Parallels at Non-CNS Sites","container-title":"Frontiers in Oncology","page":"153","volume":"5","source":"PubMed","abstract":"The central nervous system (CNS) possesses powerful local and global immunosuppressive capabilities that modulate unwanted inflammatory reactions in nervous tissue. These same immune-modulatory mechanisms are also co-opted by malignant brain tumors and pose a formidable challenge to brain tumor immunotherapy. Routes by which malignant gliomas coordinate immunosuppression include the mechanical and functional barriers of the CNS; immunosuppressive cytokines and catabolites; immune checkpoint molecules; tumor-infiltrating immune cells; and suppressor immune cells. The challenges to overcoming tumor-induced immunosuppression, however, are not unique to the brain, and several analogous immunosuppressive mechanisms also exist for primary tumors outside of the CNS. Ultimately, the immune responses in the CNS are linked and complementary to immune processes in the periphery, and advances in tumor immunotherapy in peripheral sites may therefore illuminate novel approaches to brain tumor immunotherapy, and vice versa.","DOI":"10.3389/fonc.2015.00153","ISSN":"2234-943X","note":"PMID: 26217588\nPMCID: PMC4492080","shortTitle":"Immunosuppressive Mechanisms of Malignant Gliomas","journalAbbreviation":"Front Oncol","language":"eng","author":[{"family":"Perng","given":"Powell"},{"family":"Lim","given":"Michael"}],"issued":{"date-parts":[["2015"]]}}}],"schema":"https://github.com/citation-style-language/schema/raw/master/csl-citation.json"} </w:delInstrText>
        </w:r>
        <w:r w:rsidR="00D66A2C" w:rsidRPr="00EA49BB" w:rsidDel="00EA49BB">
          <w:rPr>
            <w:b/>
            <w:bCs/>
            <w:rPrChange w:id="1110" w:author="Microsoft Office User" w:date="2018-11-26T15:34:00Z">
              <w:rPr>
                <w:bCs/>
              </w:rPr>
            </w:rPrChange>
          </w:rPr>
          <w:fldChar w:fldCharType="separate"/>
        </w:r>
        <w:r w:rsidR="00D66F89" w:rsidRPr="00EA49BB" w:rsidDel="00EA49BB">
          <w:rPr>
            <w:b/>
            <w:vertAlign w:val="superscript"/>
            <w:rPrChange w:id="1111" w:author="Microsoft Office User" w:date="2018-11-26T15:34:00Z">
              <w:rPr>
                <w:vertAlign w:val="superscript"/>
              </w:rPr>
            </w:rPrChange>
          </w:rPr>
          <w:delText>1</w:delText>
        </w:r>
        <w:r w:rsidR="00D66A2C" w:rsidRPr="00EA49BB" w:rsidDel="00EA49BB">
          <w:rPr>
            <w:b/>
            <w:bCs/>
            <w:rPrChange w:id="1112" w:author="Microsoft Office User" w:date="2018-11-26T15:34:00Z">
              <w:rPr>
                <w:bCs/>
              </w:rPr>
            </w:rPrChange>
          </w:rPr>
          <w:fldChar w:fldCharType="end"/>
        </w:r>
        <w:r w:rsidR="00D66A2C" w:rsidRPr="00EA49BB" w:rsidDel="00EA49BB">
          <w:rPr>
            <w:b/>
            <w:bCs/>
            <w:vertAlign w:val="superscript"/>
            <w:rPrChange w:id="1113" w:author="Microsoft Office User" w:date="2018-11-26T15:34:00Z">
              <w:rPr>
                <w:bCs/>
                <w:vertAlign w:val="superscript"/>
              </w:rPr>
            </w:rPrChange>
          </w:rPr>
          <w:delText>,</w:delText>
        </w:r>
        <w:r w:rsidR="00D66A2C" w:rsidRPr="00EA49BB" w:rsidDel="00EA49BB">
          <w:rPr>
            <w:b/>
            <w:bCs/>
            <w:rPrChange w:id="1114" w:author="Microsoft Office User" w:date="2018-11-26T15:34:00Z">
              <w:rPr>
                <w:bCs/>
              </w:rPr>
            </w:rPrChange>
          </w:rPr>
          <w:fldChar w:fldCharType="begin"/>
        </w:r>
        <w:r w:rsidR="00D66F89" w:rsidRPr="00EA49BB" w:rsidDel="00EA49BB">
          <w:rPr>
            <w:b/>
            <w:bCs/>
            <w:rPrChange w:id="1115" w:author="Microsoft Office User" w:date="2018-11-26T15:34:00Z">
              <w:rPr>
                <w:bCs/>
              </w:rPr>
            </w:rPrChange>
          </w:rPr>
          <w:delInstrText xml:space="preserve"> ADDIN ZOTERO_ITEM CSL_CITATION {"citationID":"5vJhqAI5","properties":{"formattedCitation":"\\super 2\\nosupersub{}","plainCitation":"2","noteIndex":0},"citationItems":[{"id":10,"uris":["http://zotero.org/users/local/oR8ZFVJz/items/73ZT6NQA"],"uri":["http://zotero.org/users/local/oR8ZFVJz/items/73ZT6NQA"],"itemData":{"id":10,"type":"article-journal","title":"Myeloid-derived suppressor cells as regulators of the immune system","container-title":"Nature Reviews. Immunology","page":"162-174","volume":"9","issue":"3","source":"PubMed","abstract":"Myeloid-derived suppressor cells (MDSCs) are a heterogeneous population of cells that expand during cancer, inflammation and infection, and that have a remarkable ability to suppress T-cell responses. These cells constitute a unique component of the immune system that regulates immune responses in healthy individuals and in the context of various diseases. In this Review, we discuss the origin, mechanisms of expansion and suppressive functions of MDSCs, as well as the potential to target these cells for therapeutic benefit.","DOI":"10.1038/nri2506","ISSN":"1474-1741","note":"PMID: 19197294\nPMCID: PMC2828349","journalAbbreviation":"Nat. Rev. Immunol.","language":"eng","author":[{"family":"Gabrilovich","given":"Dmitry I."},{"family":"Nagaraj","given":"Srinivas"}],"issued":{"date-parts":[["2009",3]]}}}],"schema":"https://github.com/citation-style-language/schema/raw/master/csl-citation.json"} </w:delInstrText>
        </w:r>
        <w:r w:rsidR="00D66A2C" w:rsidRPr="00EA49BB" w:rsidDel="00EA49BB">
          <w:rPr>
            <w:b/>
            <w:bCs/>
            <w:rPrChange w:id="1116" w:author="Microsoft Office User" w:date="2018-11-26T15:34:00Z">
              <w:rPr>
                <w:bCs/>
              </w:rPr>
            </w:rPrChange>
          </w:rPr>
          <w:fldChar w:fldCharType="separate"/>
        </w:r>
        <w:r w:rsidR="00D66F89" w:rsidRPr="00EA49BB" w:rsidDel="00EA49BB">
          <w:rPr>
            <w:b/>
            <w:vertAlign w:val="superscript"/>
            <w:rPrChange w:id="1117" w:author="Microsoft Office User" w:date="2018-11-26T15:34:00Z">
              <w:rPr>
                <w:vertAlign w:val="superscript"/>
              </w:rPr>
            </w:rPrChange>
          </w:rPr>
          <w:delText>2</w:delText>
        </w:r>
        <w:r w:rsidR="00D66A2C" w:rsidRPr="00EA49BB" w:rsidDel="00EA49BB">
          <w:rPr>
            <w:b/>
            <w:bCs/>
            <w:rPrChange w:id="1118" w:author="Microsoft Office User" w:date="2018-11-26T15:34:00Z">
              <w:rPr>
                <w:bCs/>
              </w:rPr>
            </w:rPrChange>
          </w:rPr>
          <w:fldChar w:fldCharType="end"/>
        </w:r>
        <w:r w:rsidR="00D66A2C" w:rsidRPr="00EA49BB" w:rsidDel="00EA49BB">
          <w:rPr>
            <w:b/>
            <w:bCs/>
            <w:vertAlign w:val="superscript"/>
            <w:rPrChange w:id="1119" w:author="Microsoft Office User" w:date="2018-11-26T15:34:00Z">
              <w:rPr>
                <w:bCs/>
                <w:vertAlign w:val="superscript"/>
              </w:rPr>
            </w:rPrChange>
          </w:rPr>
          <w:delText>,</w:delText>
        </w:r>
        <w:r w:rsidR="00D66A2C" w:rsidRPr="00EA49BB" w:rsidDel="00EA49BB">
          <w:rPr>
            <w:b/>
            <w:bCs/>
            <w:rPrChange w:id="1120" w:author="Microsoft Office User" w:date="2018-11-26T15:34:00Z">
              <w:rPr>
                <w:bCs/>
              </w:rPr>
            </w:rPrChange>
          </w:rPr>
          <w:fldChar w:fldCharType="begin"/>
        </w:r>
        <w:r w:rsidR="00D66F89" w:rsidRPr="00EA49BB" w:rsidDel="00EA49BB">
          <w:rPr>
            <w:b/>
            <w:bCs/>
            <w:rPrChange w:id="1121" w:author="Microsoft Office User" w:date="2018-11-26T15:34:00Z">
              <w:rPr>
                <w:bCs/>
              </w:rPr>
            </w:rPrChange>
          </w:rPr>
          <w:delInstrText xml:space="preserve"> ADDIN ZOTERO_ITEM CSL_CITATION {"citationID":"EfoUgVww","properties":{"formattedCitation":"\\super 3\\nosupersub{}","plainCitation":"3","noteIndex":0},"citationItems":[{"id":12,"uris":["http://zotero.org/users/local/oR8ZFVJz/items/ADLWDW3V"],"uri":["http://zotero.org/users/local/oR8ZFVJz/items/ADLWDW3V"],"itemData":{"id":12,"type":"article-journal","title":"Cellular and Molecular Identity of Tumor-Associated Macrophages in Glioblastoma","container-title":"Cancer Research","page":"2266-2278","volume":"77","issue":"9","source":"PubMed","abstract":"In glioblastoma (GBM), tumor-associated macrophages (TAM) represent up to one half of the cells of the tumor mass, including both infiltrating macrophages and resident brain microglia. In an effort to delineate the temporal and spatial dynamics of TAM composition during gliomagenesis, we used genetically engineered and GL261-induced mouse models in combination with CX3CR1GFP/WT;CCR2RFP/WT double knock-in mice. Using this approach, we demonstrated that CX3CR1LoCCR2Hi monocytes were recruited to the GBM, where they transitioned to CX3CR1HiCCR2Lo macrophages and CX3CR1HiCCR2- microglia-like cells. Infiltrating macrophages/monocytes constituted approximately 85% of the total TAM population, with resident microglia accounting for the approximately 15% remaining. Bone marrow-derived infiltrating macrophages/monocytes were recruited to the tumor early during GBM initiation, where they localized preferentially to perivascular areas. In contrast, resident microglia were localized mainly to peritumoral regions. RNA-sequencing analyses revealed differential gene expression patterns unique to infiltrating and resident cells, suggesting unique functions for each TAM population. Notably, limiting monocyte infiltration via genetic Ccl2 reduction prolonged the survival of tumor-bearing mice. Our findings illuminate the unique composition and functions of infiltrating and resident myeloid cells in GBM, establishing a rationale to target infiltrating cells in this neoplasm. Cancer Res; 77(9); 2266-78. ©2017 AACR.","DOI":"10.1158/0008-5472.CAN-16-2310","ISSN":"1538-7445","note":"PMID: 28235764\nPMCID: PMC5741820","journalAbbreviation":"Cancer Res.","language":"eng","author":[{"family":"Chen","given":"Zhihong"},{"family":"Feng","given":"Xi"},{"family":"Herting","given":"Cameron J."},{"family":"Garcia","given":"Virginia Alvarez"},{"family":"Nie","given":"Kai"},{"family":"Pong","given":"Winnie W."},{"family":"Rasmussen","given":"Rikke"},{"family":"Dwivedi","given":"Bhakti"},{"family":"Seby","given":"Sandra"},{"family":"Wolf","given":"Susanne A."},{"family":"Gutmann","given":"David H."},{"family":"Hambardzumyan","given":"Dolores"}],"issued":{"date-parts":[["2017"]],"season":"01"}}}],"schema":"https://github.com/citation-style-language/schema/raw/master/csl-citation.json"} </w:delInstrText>
        </w:r>
        <w:r w:rsidR="00D66A2C" w:rsidRPr="00EA49BB" w:rsidDel="00EA49BB">
          <w:rPr>
            <w:b/>
            <w:bCs/>
            <w:rPrChange w:id="1122" w:author="Microsoft Office User" w:date="2018-11-26T15:34:00Z">
              <w:rPr>
                <w:bCs/>
              </w:rPr>
            </w:rPrChange>
          </w:rPr>
          <w:fldChar w:fldCharType="separate"/>
        </w:r>
        <w:r w:rsidR="00D66F89" w:rsidRPr="00EA49BB" w:rsidDel="00EA49BB">
          <w:rPr>
            <w:b/>
            <w:vertAlign w:val="superscript"/>
            <w:rPrChange w:id="1123" w:author="Microsoft Office User" w:date="2018-11-26T15:34:00Z">
              <w:rPr>
                <w:vertAlign w:val="superscript"/>
              </w:rPr>
            </w:rPrChange>
          </w:rPr>
          <w:delText>3</w:delText>
        </w:r>
        <w:r w:rsidR="00D66A2C" w:rsidRPr="00EA49BB" w:rsidDel="00EA49BB">
          <w:rPr>
            <w:b/>
            <w:bCs/>
            <w:rPrChange w:id="1124" w:author="Microsoft Office User" w:date="2018-11-26T15:34:00Z">
              <w:rPr>
                <w:bCs/>
              </w:rPr>
            </w:rPrChange>
          </w:rPr>
          <w:fldChar w:fldCharType="end"/>
        </w:r>
        <w:r w:rsidR="00D66A2C" w:rsidRPr="00EA49BB" w:rsidDel="00EA49BB">
          <w:rPr>
            <w:b/>
            <w:rPrChange w:id="1125" w:author="Microsoft Office User" w:date="2018-11-26T15:34:00Z">
              <w:rPr/>
            </w:rPrChange>
          </w:rPr>
          <w:delText xml:space="preserve">. </w:delText>
        </w:r>
        <w:r w:rsidR="000837FA" w:rsidRPr="00EA49BB" w:rsidDel="00EA49BB">
          <w:rPr>
            <w:b/>
            <w:rPrChange w:id="1126" w:author="Microsoft Office User" w:date="2018-11-26T15:34:00Z">
              <w:rPr/>
            </w:rPrChange>
          </w:rPr>
          <w:delText xml:space="preserve">Although much work has been done to show that </w:delText>
        </w:r>
      </w:del>
      <w:ins w:id="1127" w:author="Baker, Gregory Joseph" w:date="2018-11-08T15:39:00Z">
        <w:del w:id="1128" w:author="Microsoft Office User" w:date="2018-11-26T15:30:00Z">
          <w:r w:rsidR="00833C37" w:rsidRPr="00EA49BB" w:rsidDel="00EA49BB">
            <w:rPr>
              <w:b/>
              <w:rPrChange w:id="1129" w:author="Microsoft Office User" w:date="2018-11-26T15:34:00Z">
                <w:rPr/>
              </w:rPrChange>
            </w:rPr>
            <w:delText xml:space="preserve">Although </w:delText>
          </w:r>
        </w:del>
      </w:ins>
      <w:del w:id="1130" w:author="Microsoft Office User" w:date="2018-11-26T15:30:00Z">
        <w:r w:rsidR="000837FA" w:rsidRPr="00EA49BB" w:rsidDel="00EA49BB">
          <w:rPr>
            <w:b/>
            <w:rPrChange w:id="1131" w:author="Microsoft Office User" w:date="2018-11-26T15:34:00Z">
              <w:rPr/>
            </w:rPrChange>
          </w:rPr>
          <w:delText>GBM-derived factors</w:delText>
        </w:r>
      </w:del>
      <w:ins w:id="1132" w:author="psorger@gmail.com" w:date="2018-11-06T23:34:00Z">
        <w:del w:id="1133" w:author="Microsoft Office User" w:date="2018-11-26T15:30:00Z">
          <w:r w:rsidRPr="00EA49BB" w:rsidDel="00EA49BB">
            <w:rPr>
              <w:b/>
              <w:rPrChange w:id="1134" w:author="Microsoft Office User" w:date="2018-11-26T15:34:00Z">
                <w:rPr/>
              </w:rPrChange>
            </w:rPr>
            <w:delText xml:space="preserve"> are known to</w:delText>
          </w:r>
        </w:del>
      </w:ins>
      <w:del w:id="1135" w:author="Microsoft Office User" w:date="2018-11-26T15:30:00Z">
        <w:r w:rsidR="000837FA" w:rsidRPr="00EA49BB" w:rsidDel="00EA49BB">
          <w:rPr>
            <w:b/>
            <w:rPrChange w:id="1136" w:author="Microsoft Office User" w:date="2018-11-26T15:34:00Z">
              <w:rPr/>
            </w:rPrChange>
          </w:rPr>
          <w:delText xml:space="preserve"> conspire to dampen effector </w:delText>
        </w:r>
      </w:del>
      <w:ins w:id="1137" w:author="psorger@gmail.com" w:date="2018-11-06T23:18:00Z">
        <w:del w:id="1138" w:author="Microsoft Office User" w:date="2018-11-26T15:30:00Z">
          <w:r w:rsidR="001623E4" w:rsidRPr="00EA49BB" w:rsidDel="00EA49BB">
            <w:rPr>
              <w:b/>
              <w:rPrChange w:id="1139" w:author="Microsoft Office User" w:date="2018-11-26T15:34:00Z">
                <w:rPr/>
              </w:rPrChange>
            </w:rPr>
            <w:delText xml:space="preserve">immune </w:delText>
          </w:r>
        </w:del>
      </w:ins>
      <w:del w:id="1140" w:author="Microsoft Office User" w:date="2018-11-26T15:30:00Z">
        <w:r w:rsidR="000837FA" w:rsidRPr="00EA49BB" w:rsidDel="00EA49BB">
          <w:rPr>
            <w:b/>
            <w:rPrChange w:id="1141" w:author="Microsoft Office User" w:date="2018-11-26T15:34:00Z">
              <w:rPr/>
            </w:rPrChange>
          </w:rPr>
          <w:delText>cell function</w:delText>
        </w:r>
        <w:r w:rsidR="00202516" w:rsidRPr="00EA49BB" w:rsidDel="00EA49BB">
          <w:rPr>
            <w:b/>
            <w:rPrChange w:id="1142" w:author="Microsoft Office User" w:date="2018-11-26T15:34:00Z">
              <w:rPr/>
            </w:rPrChange>
          </w:rPr>
          <w:delText xml:space="preserve"> </w:delText>
        </w:r>
        <w:r w:rsidR="000837FA" w:rsidRPr="00EA49BB" w:rsidDel="00EA49BB">
          <w:rPr>
            <w:b/>
            <w:rPrChange w:id="1143" w:author="Microsoft Office User" w:date="2018-11-26T15:34:00Z">
              <w:rPr/>
            </w:rPrChange>
          </w:rPr>
          <w:delText>and diminish antigen presentation capacity of immune cells within the</w:delText>
        </w:r>
      </w:del>
      <w:ins w:id="1144" w:author="psorger@gmail.com" w:date="2018-11-06T23:18:00Z">
        <w:del w:id="1145" w:author="Microsoft Office User" w:date="2018-11-26T15:30:00Z">
          <w:r w:rsidR="001623E4" w:rsidRPr="00EA49BB" w:rsidDel="00EA49BB">
            <w:rPr>
              <w:b/>
              <w:rPrChange w:id="1146" w:author="Microsoft Office User" w:date="2018-11-26T15:34:00Z">
                <w:rPr/>
              </w:rPrChange>
            </w:rPr>
            <w:delText>in</w:delText>
          </w:r>
        </w:del>
      </w:ins>
      <w:del w:id="1147" w:author="Microsoft Office User" w:date="2018-11-26T15:30:00Z">
        <w:r w:rsidR="000837FA" w:rsidRPr="00EA49BB" w:rsidDel="00EA49BB">
          <w:rPr>
            <w:b/>
            <w:rPrChange w:id="1148" w:author="Microsoft Office User" w:date="2018-11-26T15:34:00Z">
              <w:rPr/>
            </w:rPrChange>
          </w:rPr>
          <w:delText xml:space="preserve"> brain tumor microenvironment (TME)</w:delText>
        </w:r>
      </w:del>
      <w:ins w:id="1149" w:author="Baker, Gregory Joseph" w:date="2018-11-08T15:39:00Z">
        <w:del w:id="1150" w:author="Microsoft Office User" w:date="2018-11-26T15:30:00Z">
          <w:r w:rsidR="00191581" w:rsidRPr="00EA49BB" w:rsidDel="00EA49BB">
            <w:rPr>
              <w:b/>
              <w:rPrChange w:id="1151" w:author="Microsoft Office User" w:date="2018-11-26T15:34:00Z">
                <w:rPr/>
              </w:rPrChange>
            </w:rPr>
            <w:delText>, its</w:delText>
          </w:r>
        </w:del>
      </w:ins>
      <w:ins w:id="1152" w:author="psorger@gmail.com" w:date="2018-11-06T23:34:00Z">
        <w:del w:id="1153" w:author="Microsoft Office User" w:date="2018-11-26T15:30:00Z">
          <w:r w:rsidRPr="00EA49BB" w:rsidDel="00EA49BB">
            <w:rPr>
              <w:b/>
              <w:rPrChange w:id="1154" w:author="Microsoft Office User" w:date="2018-11-26T15:34:00Z">
                <w:rPr/>
              </w:rPrChange>
            </w:rPr>
            <w:delText xml:space="preserve"> but the</w:delText>
          </w:r>
        </w:del>
      </w:ins>
      <w:ins w:id="1155" w:author="Baker, Gregory Joseph" w:date="2018-11-08T15:39:00Z">
        <w:del w:id="1156" w:author="Microsoft Office User" w:date="2018-11-26T15:30:00Z">
          <w:r w:rsidR="00191581" w:rsidRPr="00EA49BB" w:rsidDel="00EA49BB">
            <w:rPr>
              <w:b/>
              <w:rPrChange w:id="1157" w:author="Microsoft Office User" w:date="2018-11-26T15:34:00Z">
                <w:rPr/>
              </w:rPrChange>
            </w:rPr>
            <w:delText xml:space="preserve"> </w:delText>
          </w:r>
        </w:del>
      </w:ins>
      <w:ins w:id="1158" w:author="psorger@gmail.com" w:date="2018-11-06T23:34:00Z">
        <w:del w:id="1159" w:author="Microsoft Office User" w:date="2018-11-26T15:30:00Z">
          <w:r w:rsidRPr="00EA49BB" w:rsidDel="00EA49BB">
            <w:rPr>
              <w:b/>
              <w:rPrChange w:id="1160" w:author="Microsoft Office User" w:date="2018-11-26T15:34:00Z">
                <w:rPr/>
              </w:rPrChange>
            </w:rPr>
            <w:delText xml:space="preserve"> impact of GBM on</w:delText>
          </w:r>
        </w:del>
      </w:ins>
      <w:ins w:id="1161" w:author="Baker, Gregory Joseph" w:date="2018-11-08T15:39:00Z">
        <w:del w:id="1162" w:author="Microsoft Office User" w:date="2018-11-26T15:30:00Z">
          <w:r w:rsidR="008D5DAC" w:rsidRPr="00EA49BB" w:rsidDel="00EA49BB">
            <w:rPr>
              <w:b/>
              <w:rPrChange w:id="1163" w:author="Microsoft Office User" w:date="2018-11-26T15:34:00Z">
                <w:rPr/>
              </w:rPrChange>
            </w:rPr>
            <w:delText xml:space="preserve"> the</w:delText>
          </w:r>
        </w:del>
      </w:ins>
      <w:ins w:id="1164" w:author="psorger@gmail.com" w:date="2018-11-06T23:34:00Z">
        <w:del w:id="1165" w:author="Microsoft Office User" w:date="2018-11-26T15:30:00Z">
          <w:r w:rsidRPr="00EA49BB" w:rsidDel="00EA49BB">
            <w:rPr>
              <w:b/>
              <w:rPrChange w:id="1166" w:author="Microsoft Office User" w:date="2018-11-26T15:34:00Z">
                <w:rPr/>
              </w:rPrChange>
            </w:rPr>
            <w:delText xml:space="preserve"> broader</w:delText>
          </w:r>
        </w:del>
      </w:ins>
      <w:ins w:id="1167" w:author="Baker, Gregory Joseph" w:date="2018-11-08T15:39:00Z">
        <w:del w:id="1168" w:author="Microsoft Office User" w:date="2018-11-26T15:30:00Z">
          <w:r w:rsidR="008D5DAC" w:rsidRPr="00EA49BB" w:rsidDel="00EA49BB">
            <w:rPr>
              <w:b/>
              <w:rPrChange w:id="1169" w:author="Microsoft Office User" w:date="2018-11-26T15:34:00Z">
                <w:rPr/>
              </w:rPrChange>
            </w:rPr>
            <w:delText>, systemic,</w:delText>
          </w:r>
        </w:del>
      </w:ins>
      <w:ins w:id="1170" w:author="psorger@gmail.com" w:date="2018-11-06T23:34:00Z">
        <w:del w:id="1171" w:author="Microsoft Office User" w:date="2018-11-26T15:30:00Z">
          <w:r w:rsidRPr="00EA49BB" w:rsidDel="00EA49BB">
            <w:rPr>
              <w:b/>
              <w:rPrChange w:id="1172" w:author="Microsoft Office User" w:date="2018-11-26T15:34:00Z">
                <w:rPr/>
              </w:rPrChange>
            </w:rPr>
            <w:delText xml:space="preserve"> imm</w:delText>
          </w:r>
        </w:del>
      </w:ins>
      <w:ins w:id="1173" w:author="psorger@gmail.com" w:date="2018-11-06T23:35:00Z">
        <w:del w:id="1174" w:author="Microsoft Office User" w:date="2018-11-26T15:30:00Z">
          <w:r w:rsidRPr="00EA49BB" w:rsidDel="00EA49BB">
            <w:rPr>
              <w:b/>
              <w:rPrChange w:id="1175" w:author="Microsoft Office User" w:date="2018-11-26T15:34:00Z">
                <w:rPr/>
              </w:rPrChange>
            </w:rPr>
            <w:delText>une system has not been described.</w:delText>
          </w:r>
        </w:del>
      </w:ins>
      <w:ins w:id="1176" w:author="psorger@gmail.com" w:date="2018-11-06T23:34:00Z">
        <w:del w:id="1177" w:author="Microsoft Office User" w:date="2018-11-26T15:30:00Z">
          <w:r w:rsidRPr="00EA49BB" w:rsidDel="00EA49BB">
            <w:rPr>
              <w:b/>
              <w:rPrChange w:id="1178" w:author="Microsoft Office User" w:date="2018-11-26T15:34:00Z">
                <w:rPr/>
              </w:rPrChange>
            </w:rPr>
            <w:delText xml:space="preserve"> </w:delText>
          </w:r>
        </w:del>
      </w:ins>
      <w:del w:id="1179" w:author="Microsoft Office User" w:date="2018-11-26T15:30:00Z">
        <w:r w:rsidR="000837FA" w:rsidRPr="00EA49BB" w:rsidDel="00EA49BB">
          <w:rPr>
            <w:b/>
            <w:rPrChange w:id="1180" w:author="Microsoft Office User" w:date="2018-11-26T15:34:00Z">
              <w:rPr/>
            </w:rPrChange>
          </w:rPr>
          <w:delText xml:space="preserve">, relatively little is known about the tumor’s impact on the number, function, and network-level architecture of cells constituting the peripheral immune system. </w:delText>
        </w:r>
      </w:del>
    </w:p>
    <w:p w14:paraId="7989D5FF" w14:textId="712CE197" w:rsidR="00BC2C3F" w:rsidRPr="00EA49BB" w:rsidDel="00EA49BB" w:rsidRDefault="00783E78" w:rsidP="00EA49BB">
      <w:pPr>
        <w:widowControl w:val="0"/>
        <w:autoSpaceDE w:val="0"/>
        <w:autoSpaceDN w:val="0"/>
        <w:adjustRightInd w:val="0"/>
        <w:spacing w:line="480" w:lineRule="auto"/>
        <w:contextualSpacing/>
        <w:rPr>
          <w:del w:id="1181" w:author="Microsoft Office User" w:date="2018-11-26T15:30:00Z"/>
          <w:b/>
          <w:rPrChange w:id="1182" w:author="Microsoft Office User" w:date="2018-11-26T15:34:00Z">
            <w:rPr>
              <w:del w:id="1183" w:author="Microsoft Office User" w:date="2018-11-26T15:30:00Z"/>
            </w:rPr>
          </w:rPrChange>
        </w:rPr>
        <w:pPrChange w:id="1184" w:author="Microsoft Office User" w:date="2018-11-26T15:34:00Z">
          <w:pPr>
            <w:widowControl w:val="0"/>
            <w:autoSpaceDE w:val="0"/>
            <w:autoSpaceDN w:val="0"/>
            <w:adjustRightInd w:val="0"/>
            <w:spacing w:line="480" w:lineRule="auto"/>
            <w:ind w:firstLine="720"/>
            <w:contextualSpacing/>
          </w:pPr>
        </w:pPrChange>
      </w:pPr>
      <w:del w:id="1185" w:author="Microsoft Office User" w:date="2018-11-26T15:30:00Z">
        <w:r w:rsidRPr="00EA49BB" w:rsidDel="00EA49BB">
          <w:rPr>
            <w:b/>
            <w:rPrChange w:id="1186" w:author="Microsoft Office User" w:date="2018-11-26T15:34:00Z">
              <w:rPr/>
            </w:rPrChange>
          </w:rPr>
          <w:delText>The peripheral immune system is a crucial aspect of successful immunotherapy</w:delText>
        </w:r>
        <w:r w:rsidR="00E4722A" w:rsidRPr="00EA49BB" w:rsidDel="00EA49BB">
          <w:rPr>
            <w:b/>
            <w:rPrChange w:id="1187" w:author="Microsoft Office User" w:date="2018-11-26T15:34:00Z">
              <w:rPr/>
            </w:rPrChange>
          </w:rPr>
          <w:fldChar w:fldCharType="begin"/>
        </w:r>
        <w:r w:rsidR="00E4722A" w:rsidRPr="00EA49BB" w:rsidDel="00EA49BB">
          <w:rPr>
            <w:b/>
            <w:rPrChange w:id="1188" w:author="Microsoft Office User" w:date="2018-11-26T15:34:00Z">
              <w:rPr/>
            </w:rPrChange>
          </w:rPr>
          <w:delInstrText xml:space="preserve"> ADDIN ZOTERO_ITEM CSL_CITATION {"citationID":"IoHrPETS","properties":{"formattedCitation":"\\super 4\\nosupersub{}","plainCitation":"4","noteIndex":0},"citationItems":[{"id":95,"uris":["http://zotero.org/users/local/oR8ZFVJz/items/LDX6NFGW"],"uri":["http://zotero.org/users/local/oR8ZFVJz/items/LDX6NFGW"],"itemData":{"id":95,"type":"article-journal","title":"Systemic Immunity Is Required for Effective Cancer Immunotherapy","container-title":"Cell","page":"487-502.e15","volume":"168","issue":"3","source":"PubMed","abstract":"Immune responses involve coordination across cell types and tissues. However, studies in cancer immunotherapy have focused heavily on local immune responses in the tumor microenvironment. To investigate immune activity more broadly, we performed an organism-wide study in genetically engineered cancer models using mass cytometry. We analyzed immune responses in several tissues after immunotherapy by developing intuitive models for visualizing single-cell data with statistical inference. Immune activation was evident in the tumor and systemically shortly after effective therapy was administered. However, during tumor rejection, only peripheral immune cells sustained their proliferation. This systemic response was coordinated across tissues and required for tumor eradication in several immunotherapy models. An emergent population of peripheral CD4 T cells conferred protection against new tumors and was significantly expanded in patients responding to immunotherapy. These studies demonstrate the critical impact of systemic immune responses that drive tumor rejection.","DOI":"10.1016/j.cell.2016.12.022","ISSN":"1097-4172","note":"PMID: 28111070\nPMCID: PMC5312823","journalAbbreviation":"Cell","language":"eng","author":[{"family":"Spitzer","given":"Matthew H."},{"family":"Carmi","given":"Yaron"},{"family":"Reticker-Flynn","given":"Nathan E."},{"family":"Kwek","given":"Serena S."},{"family":"Madhireddy","given":"Deepthi"},{"family":"Martins","given":"Maria M."},{"family":"Gherardini","given":"Pier Federico"},{"family":"Prestwood","given":"Tyler R."},{"family":"Chabon","given":"Jonathan"},{"family":"Bendall","given":"Sean C."},{"family":"Fong","given":"Lawrence"},{"family":"Nolan","given":"Garry P."},{"family":"Engleman","given":"Edgar G."}],"issued":{"date-parts":[["2017"]],"season":"26"}}}],"schema":"https://github.com/citation-style-language/schema/raw/master/csl-citation.json"} </w:delInstrText>
        </w:r>
        <w:r w:rsidR="00E4722A" w:rsidRPr="00EA49BB" w:rsidDel="00EA49BB">
          <w:rPr>
            <w:b/>
            <w:rPrChange w:id="1189" w:author="Microsoft Office User" w:date="2018-11-26T15:34:00Z">
              <w:rPr/>
            </w:rPrChange>
          </w:rPr>
          <w:fldChar w:fldCharType="separate"/>
        </w:r>
        <w:r w:rsidR="00E4722A" w:rsidRPr="00EA49BB" w:rsidDel="00EA49BB">
          <w:rPr>
            <w:b/>
            <w:vertAlign w:val="superscript"/>
            <w:rPrChange w:id="1190" w:author="Microsoft Office User" w:date="2018-11-26T15:34:00Z">
              <w:rPr>
                <w:vertAlign w:val="superscript"/>
              </w:rPr>
            </w:rPrChange>
          </w:rPr>
          <w:delText>4</w:delText>
        </w:r>
        <w:r w:rsidR="00E4722A" w:rsidRPr="00EA49BB" w:rsidDel="00EA49BB">
          <w:rPr>
            <w:b/>
            <w:rPrChange w:id="1191" w:author="Microsoft Office User" w:date="2018-11-26T15:34:00Z">
              <w:rPr/>
            </w:rPrChange>
          </w:rPr>
          <w:fldChar w:fldCharType="end"/>
        </w:r>
        <w:r w:rsidR="00E4722A" w:rsidRPr="00EA49BB" w:rsidDel="00EA49BB">
          <w:rPr>
            <w:b/>
            <w:vertAlign w:val="superscript"/>
            <w:rPrChange w:id="1192" w:author="Microsoft Office User" w:date="2018-11-26T15:34:00Z">
              <w:rPr>
                <w:vertAlign w:val="superscript"/>
              </w:rPr>
            </w:rPrChange>
          </w:rPr>
          <w:delText>,</w:delText>
        </w:r>
        <w:r w:rsidR="00E4722A" w:rsidRPr="00EA49BB" w:rsidDel="00EA49BB">
          <w:rPr>
            <w:b/>
            <w:rPrChange w:id="1193" w:author="Microsoft Office User" w:date="2018-11-26T15:34:00Z">
              <w:rPr/>
            </w:rPrChange>
          </w:rPr>
          <w:fldChar w:fldCharType="begin"/>
        </w:r>
        <w:r w:rsidR="00E4722A" w:rsidRPr="00EA49BB" w:rsidDel="00EA49BB">
          <w:rPr>
            <w:b/>
            <w:rPrChange w:id="1194" w:author="Microsoft Office User" w:date="2018-11-26T15:34:00Z">
              <w:rPr/>
            </w:rPrChange>
          </w:rPr>
          <w:delInstrText xml:space="preserve"> ADDIN ZOTERO_ITEM CSL_CITATION {"citationID":"5NiDeWMx","properties":{"formattedCitation":"\\super 5\\nosupersub{}","plainCitation":"5","noteIndex":0},"citationItems":[{"id":98,"uris":["http://zotero.org/users/local/oR8ZFVJz/items/PIYE9DG3"],"uri":["http://zotero.org/users/local/oR8ZFVJz/items/PIYE9DG3"],"itemData":{"id":98,"type":"article-journal","title":"Elements of cancer immunity and the cancer-immune set point","container-title":"Nature","page":"321-330","volume":"541","issue":"7637","source":"PubMed","abstract":"Immunotherapy is proving to be an effective therapeutic approach in a variety of cancers. But despite the clinical success of antibodies against the immune regulators CTLA4 and PD-L1/PD-1, only a subset of people exhibit durable responses, suggesting that a broader view of cancer immunity is required. Immunity is influenced by a complex set of tumour, host and environmental factors that govern the strength and timing of the anticancer response. Clinical studies are beginning to define these factors as immune profiles that can predict responses to immunotherapy. In the context of the cancer-immunity cycle, such factors combine to represent the inherent immunological status - or 'cancer-immune set point' - of an individual.","DOI":"10.1038/nature21349","ISSN":"1476-4687","note":"PMID: 28102259","journalAbbreviation":"Nature","language":"eng","author":[{"family":"Chen","given":"Daniel S."},{"family":"Mellman","given":"Ira"}],"issued":{"date-parts":[["2017"]],"season":"18"}}}],"schema":"https://github.com/citation-style-language/schema/raw/master/csl-citation.json"} </w:delInstrText>
        </w:r>
        <w:r w:rsidR="00E4722A" w:rsidRPr="00EA49BB" w:rsidDel="00EA49BB">
          <w:rPr>
            <w:b/>
            <w:rPrChange w:id="1195" w:author="Microsoft Office User" w:date="2018-11-26T15:34:00Z">
              <w:rPr/>
            </w:rPrChange>
          </w:rPr>
          <w:fldChar w:fldCharType="separate"/>
        </w:r>
        <w:r w:rsidR="00E4722A" w:rsidRPr="00EA49BB" w:rsidDel="00EA49BB">
          <w:rPr>
            <w:b/>
            <w:vertAlign w:val="superscript"/>
            <w:rPrChange w:id="1196" w:author="Microsoft Office User" w:date="2018-11-26T15:34:00Z">
              <w:rPr>
                <w:vertAlign w:val="superscript"/>
              </w:rPr>
            </w:rPrChange>
          </w:rPr>
          <w:delText>5</w:delText>
        </w:r>
        <w:r w:rsidR="00E4722A" w:rsidRPr="00EA49BB" w:rsidDel="00EA49BB">
          <w:rPr>
            <w:b/>
            <w:rPrChange w:id="1197" w:author="Microsoft Office User" w:date="2018-11-26T15:34:00Z">
              <w:rPr/>
            </w:rPrChange>
          </w:rPr>
          <w:fldChar w:fldCharType="end"/>
        </w:r>
        <w:r w:rsidR="00E4722A" w:rsidRPr="00EA49BB" w:rsidDel="00EA49BB">
          <w:rPr>
            <w:b/>
            <w:vertAlign w:val="superscript"/>
            <w:rPrChange w:id="1198" w:author="Microsoft Office User" w:date="2018-11-26T15:34:00Z">
              <w:rPr>
                <w:vertAlign w:val="superscript"/>
              </w:rPr>
            </w:rPrChange>
          </w:rPr>
          <w:delText>,</w:delText>
        </w:r>
        <w:r w:rsidR="00E4722A" w:rsidRPr="00EA49BB" w:rsidDel="00EA49BB">
          <w:rPr>
            <w:b/>
            <w:rPrChange w:id="1199" w:author="Microsoft Office User" w:date="2018-11-26T15:34:00Z">
              <w:rPr/>
            </w:rPrChange>
          </w:rPr>
          <w:fldChar w:fldCharType="begin"/>
        </w:r>
        <w:r w:rsidR="00E4722A" w:rsidRPr="00EA49BB" w:rsidDel="00EA49BB">
          <w:rPr>
            <w:b/>
            <w:rPrChange w:id="1200" w:author="Microsoft Office User" w:date="2018-11-26T15:34:00Z">
              <w:rPr/>
            </w:rPrChange>
          </w:rPr>
          <w:delInstrText xml:space="preserve"> ADDIN ZOTERO_ITEM CSL_CITATION {"citationID":"la1PI5W4","properties":{"formattedCitation":"\\super 6\\nosupersub{}","plainCitation":"6","noteIndex":0},"citationItems":[{"id":100,"uris":["http://zotero.org/users/local/oR8ZFVJz/items/QYQFURCN"],"uri":["http://zotero.org/users/local/oR8ZFVJz/items/QYQFURCN"],"itemData":{"id":100,"type":"article-journal","title":"Oncology meets immunology: the cancer-immunity cycle","container-title":"Immunity","page":"1-10","volume":"39","issue":"1","source":"PubMed","abstract":"The genetic and cellular alterations that define cancer provide the immune system with the means to generate T cell responses that recognize and eradicate cancer cells. However, elimination of cancer by T cells is only one step in the Cancer-Immunity Cycle, which manages the delicate balance between the recognition of nonself and the prevention of autoimmunity. Identification of cancer cell T cell inhibitory signals, including PD-L1, has prompted the development of a new class of cancer immunotherapy that specifically hinders immune effector inhibition, reinvigorating and potentially expanding preexisting anticancer immune responses. The presence of suppressive factors in the tumor microenvironment may explain the limited activity observed with previous immune-based therapies and why these therapies may be more effective in combination with agents that target other steps of the cycle. Emerging clinical data suggest that cancer immunotherapy is likely to become a key part of the clinical management of cancer.","DOI":"10.1016/j.immuni.2013.07.012","ISSN":"1097-4180","note":"PMID: 23890059","shortTitle":"Oncology meets immunology","journalAbbreviation":"Immunity","language":"eng","author":[{"family":"Chen","given":"Daniel S."},{"family":"Mellman","given":"Ira"}],"issued":{"date-parts":[["2013",7,25]]}}}],"schema":"https://github.com/citation-style-language/schema/raw/master/csl-citation.json"} </w:delInstrText>
        </w:r>
        <w:r w:rsidR="00E4722A" w:rsidRPr="00EA49BB" w:rsidDel="00EA49BB">
          <w:rPr>
            <w:b/>
            <w:rPrChange w:id="1201" w:author="Microsoft Office User" w:date="2018-11-26T15:34:00Z">
              <w:rPr/>
            </w:rPrChange>
          </w:rPr>
          <w:fldChar w:fldCharType="separate"/>
        </w:r>
        <w:r w:rsidR="00E4722A" w:rsidRPr="00EA49BB" w:rsidDel="00EA49BB">
          <w:rPr>
            <w:b/>
            <w:vertAlign w:val="superscript"/>
            <w:rPrChange w:id="1202" w:author="Microsoft Office User" w:date="2018-11-26T15:34:00Z">
              <w:rPr>
                <w:vertAlign w:val="superscript"/>
              </w:rPr>
            </w:rPrChange>
          </w:rPr>
          <w:delText>6</w:delText>
        </w:r>
        <w:r w:rsidR="00E4722A" w:rsidRPr="00EA49BB" w:rsidDel="00EA49BB">
          <w:rPr>
            <w:b/>
            <w:rPrChange w:id="1203" w:author="Microsoft Office User" w:date="2018-11-26T15:34:00Z">
              <w:rPr/>
            </w:rPrChange>
          </w:rPr>
          <w:fldChar w:fldCharType="end"/>
        </w:r>
        <w:r w:rsidR="00E4722A" w:rsidRPr="00EA49BB" w:rsidDel="00EA49BB">
          <w:rPr>
            <w:b/>
            <w:rPrChange w:id="1204" w:author="Microsoft Office User" w:date="2018-11-26T15:34:00Z">
              <w:rPr/>
            </w:rPrChange>
          </w:rPr>
          <w:delText xml:space="preserve"> and its detailed c</w:delText>
        </w:r>
        <w:r w:rsidR="00183CA4" w:rsidRPr="00EA49BB" w:rsidDel="00EA49BB">
          <w:rPr>
            <w:b/>
            <w:rPrChange w:id="1205" w:author="Microsoft Office User" w:date="2018-11-26T15:34:00Z">
              <w:rPr/>
            </w:rPrChange>
          </w:rPr>
          <w:delText xml:space="preserve">haracterization </w:delText>
        </w:r>
        <w:r w:rsidR="00E4722A" w:rsidRPr="00EA49BB" w:rsidDel="00EA49BB">
          <w:rPr>
            <w:b/>
            <w:rPrChange w:id="1206" w:author="Microsoft Office User" w:date="2018-11-26T15:34:00Z">
              <w:rPr/>
            </w:rPrChange>
          </w:rPr>
          <w:delText>will be</w:delText>
        </w:r>
        <w:r w:rsidR="000837FA" w:rsidRPr="00EA49BB" w:rsidDel="00EA49BB">
          <w:rPr>
            <w:b/>
            <w:rPrChange w:id="1207" w:author="Microsoft Office User" w:date="2018-11-26T15:34:00Z">
              <w:rPr/>
            </w:rPrChange>
          </w:rPr>
          <w:delText xml:space="preserve"> </w:delText>
        </w:r>
        <w:r w:rsidR="00EB5EEA" w:rsidRPr="00EA49BB" w:rsidDel="00EA49BB">
          <w:rPr>
            <w:b/>
            <w:rPrChange w:id="1208" w:author="Microsoft Office User" w:date="2018-11-26T15:34:00Z">
              <w:rPr/>
            </w:rPrChange>
          </w:rPr>
          <w:delText>needed</w:delText>
        </w:r>
        <w:r w:rsidR="000837FA" w:rsidRPr="00EA49BB" w:rsidDel="00EA49BB">
          <w:rPr>
            <w:b/>
            <w:rPrChange w:id="1209" w:author="Microsoft Office User" w:date="2018-11-26T15:34:00Z">
              <w:rPr/>
            </w:rPrChange>
          </w:rPr>
          <w:delText xml:space="preserve"> to define the mechanisms that instigate and sustain </w:delText>
        </w:r>
        <w:r w:rsidR="00E4722A" w:rsidRPr="00EA49BB" w:rsidDel="00EA49BB">
          <w:rPr>
            <w:b/>
            <w:rPrChange w:id="1210" w:author="Microsoft Office User" w:date="2018-11-26T15:34:00Z">
              <w:rPr/>
            </w:rPrChange>
          </w:rPr>
          <w:delText>GBM</w:delText>
        </w:r>
        <w:r w:rsidR="000837FA" w:rsidRPr="00EA49BB" w:rsidDel="00EA49BB">
          <w:rPr>
            <w:b/>
            <w:rPrChange w:id="1211" w:author="Microsoft Office User" w:date="2018-11-26T15:34:00Z">
              <w:rPr/>
            </w:rPrChange>
          </w:rPr>
          <w:delText xml:space="preserve"> immune evasion, accurately characterize its immunosuppressive hallmarks, and identify cell states perpetrating immunoregulatory behavior from outside of the CNS.</w:delText>
        </w:r>
        <w:r w:rsidR="00642E92" w:rsidRPr="00EA49BB" w:rsidDel="00EA49BB">
          <w:rPr>
            <w:b/>
            <w:rPrChange w:id="1212" w:author="Microsoft Office User" w:date="2018-11-26T15:34:00Z">
              <w:rPr/>
            </w:rPrChange>
          </w:rPr>
          <w:delText xml:space="preserve"> </w:delText>
        </w:r>
      </w:del>
    </w:p>
    <w:p w14:paraId="4345ADA7" w14:textId="063EDCC5" w:rsidR="00B309D9" w:rsidRPr="00EA49BB" w:rsidDel="00EA49BB" w:rsidRDefault="00BC2C3F" w:rsidP="00EA49BB">
      <w:pPr>
        <w:spacing w:line="480" w:lineRule="auto"/>
        <w:contextualSpacing/>
        <w:rPr>
          <w:ins w:id="1213" w:author="psorger@gmail.com" w:date="2018-11-06T23:48:00Z"/>
          <w:del w:id="1214" w:author="Microsoft Office User" w:date="2018-11-26T15:30:00Z"/>
          <w:b/>
          <w:rPrChange w:id="1215" w:author="Microsoft Office User" w:date="2018-11-26T15:34:00Z">
            <w:rPr>
              <w:ins w:id="1216" w:author="psorger@gmail.com" w:date="2018-11-06T23:48:00Z"/>
              <w:del w:id="1217" w:author="Microsoft Office User" w:date="2018-11-26T15:30:00Z"/>
            </w:rPr>
          </w:rPrChange>
        </w:rPr>
        <w:pPrChange w:id="1218" w:author="Microsoft Office User" w:date="2018-11-26T15:34:00Z">
          <w:pPr>
            <w:widowControl w:val="0"/>
            <w:autoSpaceDE w:val="0"/>
            <w:autoSpaceDN w:val="0"/>
            <w:adjustRightInd w:val="0"/>
            <w:spacing w:line="480" w:lineRule="auto"/>
            <w:contextualSpacing/>
          </w:pPr>
        </w:pPrChange>
      </w:pPr>
      <w:del w:id="1219" w:author="Microsoft Office User" w:date="2018-11-26T15:30:00Z">
        <w:r w:rsidRPr="00EA49BB" w:rsidDel="00EA49BB">
          <w:rPr>
            <w:b/>
            <w:rPrChange w:id="1220" w:author="Microsoft Office User" w:date="2018-11-26T15:34:00Z">
              <w:rPr/>
            </w:rPrChange>
          </w:rPr>
          <w:tab/>
        </w:r>
        <w:r w:rsidR="00A95393" w:rsidRPr="00EA49BB" w:rsidDel="00EA49BB">
          <w:rPr>
            <w:b/>
            <w:rPrChange w:id="1221" w:author="Microsoft Office User" w:date="2018-11-26T15:34:00Z">
              <w:rPr/>
            </w:rPrChange>
          </w:rPr>
          <w:delText xml:space="preserve">We took a discovery-based approach to immunophenotyping to infer GBM’s influence on various immune cell subsets by tracking cell frequency, over time, by </w:delText>
        </w:r>
        <w:r w:rsidR="009D1DEC" w:rsidRPr="00EA49BB" w:rsidDel="00EA49BB">
          <w:rPr>
            <w:b/>
            <w:rPrChange w:id="1222" w:author="Microsoft Office User" w:date="2018-11-26T15:34:00Z">
              <w:rPr/>
            </w:rPrChange>
          </w:rPr>
          <w:delText>12-color flow cytometry.</w:delText>
        </w:r>
        <w:r w:rsidR="007F6D7A" w:rsidRPr="00EA49BB" w:rsidDel="00EA49BB">
          <w:rPr>
            <w:b/>
            <w:rPrChange w:id="1223" w:author="Microsoft Office User" w:date="2018-11-26T15:34:00Z">
              <w:rPr/>
            </w:rPrChange>
          </w:rPr>
          <w:delText xml:space="preserve"> </w:delText>
        </w:r>
        <w:r w:rsidR="006825BF" w:rsidRPr="00EA49BB" w:rsidDel="00EA49BB">
          <w:rPr>
            <w:b/>
            <w:rPrChange w:id="1224" w:author="Microsoft Office User" w:date="2018-11-26T15:34:00Z">
              <w:rPr/>
            </w:rPrChange>
          </w:rPr>
          <w:delText>W</w:delText>
        </w:r>
      </w:del>
      <w:ins w:id="1225" w:author="psorger@gmail.com" w:date="2018-11-06T23:35:00Z">
        <w:del w:id="1226" w:author="Microsoft Office User" w:date="2018-11-26T15:30:00Z">
          <w:r w:rsidR="00370B2A" w:rsidRPr="00EA49BB" w:rsidDel="00EA49BB">
            <w:rPr>
              <w:b/>
              <w:rPrChange w:id="1227" w:author="Microsoft Office User" w:date="2018-11-26T15:34:00Z">
                <w:rPr/>
              </w:rPrChange>
            </w:rPr>
            <w:delText>Two primary challenges are encountered in syst</w:delText>
          </w:r>
        </w:del>
      </w:ins>
      <w:ins w:id="1228" w:author="Baker, Gregory Joseph" w:date="2018-11-21T10:05:00Z">
        <w:del w:id="1229" w:author="Microsoft Office User" w:date="2018-11-26T15:30:00Z">
          <w:r w:rsidR="00E37E14" w:rsidRPr="00EA49BB" w:rsidDel="00EA49BB">
            <w:rPr>
              <w:b/>
              <w:rPrChange w:id="1230" w:author="Microsoft Office User" w:date="2018-11-26T15:34:00Z">
                <w:rPr/>
              </w:rPrChange>
            </w:rPr>
            <w:delText>emic immune profiling</w:delText>
          </w:r>
        </w:del>
      </w:ins>
      <w:ins w:id="1231" w:author="psorger@gmail.com" w:date="2018-11-06T23:35:00Z">
        <w:del w:id="1232" w:author="Microsoft Office User" w:date="2018-11-26T15:30:00Z">
          <w:r w:rsidR="00370B2A" w:rsidRPr="00EA49BB" w:rsidDel="00EA49BB">
            <w:rPr>
              <w:b/>
              <w:rPrChange w:id="1233" w:author="Microsoft Office User" w:date="2018-11-26T15:34:00Z">
                <w:rPr/>
              </w:rPrChange>
            </w:rPr>
            <w:delText>ematic immunophenotyping</w:delText>
          </w:r>
        </w:del>
      </w:ins>
      <w:ins w:id="1234" w:author="Baker, Gregory Joseph" w:date="2018-11-08T15:39:00Z">
        <w:del w:id="1235" w:author="Microsoft Office User" w:date="2018-11-26T15:30:00Z">
          <w:r w:rsidR="006238DF" w:rsidRPr="00EA49BB" w:rsidDel="00EA49BB">
            <w:rPr>
              <w:b/>
              <w:rPrChange w:id="1236" w:author="Microsoft Office User" w:date="2018-11-26T15:34:00Z">
                <w:rPr/>
              </w:rPrChange>
            </w:rPr>
            <w:delText xml:space="preserve">. The first relates to </w:delText>
          </w:r>
        </w:del>
      </w:ins>
      <w:ins w:id="1237" w:author="psorger@gmail.com" w:date="2018-11-06T23:35:00Z">
        <w:del w:id="1238" w:author="Microsoft Office User" w:date="2018-11-26T15:30:00Z">
          <w:r w:rsidR="00370B2A" w:rsidRPr="00EA49BB" w:rsidDel="00EA49BB">
            <w:rPr>
              <w:b/>
              <w:rPrChange w:id="1239" w:author="Microsoft Office User" w:date="2018-11-26T15:34:00Z">
                <w:rPr/>
              </w:rPrChange>
            </w:rPr>
            <w:delText xml:space="preserve">: the </w:delText>
          </w:r>
        </w:del>
      </w:ins>
      <w:ins w:id="1240" w:author="psorger@gmail.com" w:date="2018-11-07T00:01:00Z">
        <w:del w:id="1241" w:author="Microsoft Office User" w:date="2018-11-26T15:30:00Z">
          <w:r w:rsidR="00541366" w:rsidRPr="00EA49BB" w:rsidDel="00EA49BB">
            <w:rPr>
              <w:b/>
              <w:rPrChange w:id="1242" w:author="Microsoft Office User" w:date="2018-11-26T15:34:00Z">
                <w:rPr/>
              </w:rPrChange>
            </w:rPr>
            <w:delText>high</w:delText>
          </w:r>
        </w:del>
      </w:ins>
      <w:ins w:id="1243" w:author="Baker, Gregory Joseph" w:date="2018-11-21T10:05:00Z">
        <w:del w:id="1244" w:author="Microsoft Office User" w:date="2018-11-26T15:30:00Z">
          <w:r w:rsidR="00E37E14" w:rsidRPr="00EA49BB" w:rsidDel="00EA49BB">
            <w:rPr>
              <w:b/>
              <w:rPrChange w:id="1245" w:author="Microsoft Office User" w:date="2018-11-26T15:34:00Z">
                <w:rPr/>
              </w:rPrChange>
            </w:rPr>
            <w:delText xml:space="preserve"> </w:delText>
          </w:r>
        </w:del>
      </w:ins>
      <w:ins w:id="1246" w:author="psorger@gmail.com" w:date="2018-11-07T00:01:00Z">
        <w:del w:id="1247" w:author="Microsoft Office User" w:date="2018-11-26T15:30:00Z">
          <w:r w:rsidR="00541366" w:rsidRPr="00EA49BB" w:rsidDel="00EA49BB">
            <w:rPr>
              <w:b/>
              <w:rPrChange w:id="1248" w:author="Microsoft Office User" w:date="2018-11-26T15:34:00Z">
                <w:rPr/>
              </w:rPrChange>
            </w:rPr>
            <w:delText xml:space="preserve"> dimensionality and </w:delText>
          </w:r>
        </w:del>
      </w:ins>
      <w:ins w:id="1249" w:author="psorger@gmail.com" w:date="2018-11-06T23:36:00Z">
        <w:del w:id="1250" w:author="Microsoft Office User" w:date="2018-11-26T15:30:00Z">
          <w:r w:rsidR="00370B2A" w:rsidRPr="00EA49BB" w:rsidDel="00EA49BB">
            <w:rPr>
              <w:b/>
              <w:rPrChange w:id="1251" w:author="Microsoft Office User" w:date="2018-11-26T15:34:00Z">
                <w:rPr/>
              </w:rPrChange>
            </w:rPr>
            <w:delText>large volume of data</w:delText>
          </w:r>
        </w:del>
      </w:ins>
      <w:ins w:id="1252" w:author="psorger@gmail.com" w:date="2018-11-07T00:01:00Z">
        <w:del w:id="1253" w:author="Microsoft Office User" w:date="2018-11-26T15:30:00Z">
          <w:r w:rsidR="00541366" w:rsidRPr="00EA49BB" w:rsidDel="00EA49BB">
            <w:rPr>
              <w:b/>
              <w:rPrChange w:id="1254" w:author="Microsoft Office User" w:date="2018-11-26T15:34:00Z">
                <w:rPr/>
              </w:rPrChange>
            </w:rPr>
            <w:delText>, which makes it difficult to explore manually</w:delText>
          </w:r>
          <w:r w:rsidR="00541366" w:rsidRPr="00EA49BB" w:rsidDel="00EA49BB">
            <w:rPr>
              <w:b/>
              <w:rPrChange w:id="1255" w:author="Microsoft Office User" w:date="2018-11-26T15:34:00Z">
                <w:rPr/>
              </w:rPrChange>
            </w:rPr>
            <w:fldChar w:fldCharType="begin"/>
          </w:r>
          <w:r w:rsidR="00541366" w:rsidRPr="00EA49BB" w:rsidDel="00EA49BB">
            <w:rPr>
              <w:b/>
              <w:rPrChange w:id="1256" w:author="Microsoft Office User" w:date="2018-11-26T15:34:00Z">
                <w:rPr/>
              </w:rPrChange>
            </w:rPr>
            <w:delInstrText xml:space="preserve"> ADDIN ZOTERO_ITEM CSL_CITATION {"citationID":"nqjzcjQM","properties":{"formattedCitation":"\\super 7\\nosupersub{}","plainCitation":"7","noteIndex":0},"citationItems":[{"id":6,"uris":["http://zotero.org/users/local/oR8ZFVJz/items/I5XR99KR"],"uri":["http://zotero.org/users/local/oR8ZFVJz/items/I5XR99KR"],"itemData":{"id":6,"type":"article-journal","title":"Computational flow cytometry: helping to make sense of high-dimensional immunology data","container-title":"Nature Reviews. Immunology","page":"449-462","volume":"16","issue":"7","source":"PubMed","abstract":"Recent advances in flow cytometry allow scientists to measure an increasing number of parameters per cell, generating huge and high-dimensional datasets. To analyse, visualize and interpret these data, newly available computational techniques should be adopted, evaluated and improved upon by the immunological community. Computational flow cytometry is emerging as an important new field at the intersection of immunology and computational biology; it allows new biological knowledge to be extracted from high-throughput single-cell data. This Review provides non-experts with a broad and practical overview of the many recent developments in computational flow cytometry.","DOI":"10.1038/nri.2016.56","ISSN":"1474-1741","note":"PMID: 27320317","shortTitle":"Computational flow cytometry","journalAbbreviation":"Nat. Rev. Immunol.","language":"eng","author":[{"family":"Saeys","given":"Yvan"},{"family":"Van Gassen","given":"Sofie"},{"family":"Lambrecht","given":"Bart N."}],"issued":{"date-parts":[["2016"]]}}}],"schema":"https://github.com/citation-style-language/schema/raw/master/csl-citation.json"} </w:delInstrText>
          </w:r>
          <w:r w:rsidR="00541366" w:rsidRPr="00EA49BB" w:rsidDel="00EA49BB">
            <w:rPr>
              <w:b/>
              <w:rPrChange w:id="1257" w:author="Microsoft Office User" w:date="2018-11-26T15:34:00Z">
                <w:rPr/>
              </w:rPrChange>
            </w:rPr>
            <w:fldChar w:fldCharType="separate"/>
          </w:r>
          <w:r w:rsidR="00541366" w:rsidRPr="00EA49BB" w:rsidDel="00EA49BB">
            <w:rPr>
              <w:b/>
              <w:vertAlign w:val="superscript"/>
              <w:rPrChange w:id="1258" w:author="Microsoft Office User" w:date="2018-11-26T15:34:00Z">
                <w:rPr>
                  <w:vertAlign w:val="superscript"/>
                </w:rPr>
              </w:rPrChange>
            </w:rPr>
            <w:delText>7</w:delText>
          </w:r>
          <w:r w:rsidR="00541366" w:rsidRPr="00EA49BB" w:rsidDel="00EA49BB">
            <w:rPr>
              <w:b/>
              <w:rPrChange w:id="1259" w:author="Microsoft Office User" w:date="2018-11-26T15:34:00Z">
                <w:rPr/>
              </w:rPrChange>
            </w:rPr>
            <w:fldChar w:fldCharType="end"/>
          </w:r>
        </w:del>
      </w:ins>
      <w:ins w:id="1260" w:author="Baker, Gregory Joseph" w:date="2018-11-08T15:40:00Z">
        <w:del w:id="1261" w:author="Microsoft Office User" w:date="2018-11-26T15:30:00Z">
          <w:r w:rsidR="00E37E14" w:rsidRPr="00EA49BB" w:rsidDel="00EA49BB">
            <w:rPr>
              <w:b/>
              <w:rPrChange w:id="1262" w:author="Microsoft Office User" w:date="2018-11-26T15:34:00Z">
                <w:rPr/>
              </w:rPrChange>
            </w:rPr>
            <w:delText xml:space="preserve">. </w:delText>
          </w:r>
          <w:r w:rsidR="00FF1AE3" w:rsidRPr="00EA49BB" w:rsidDel="00EA49BB">
            <w:rPr>
              <w:b/>
              <w:rPrChange w:id="1263" w:author="Microsoft Office User" w:date="2018-11-26T15:34:00Z">
                <w:rPr/>
              </w:rPrChange>
            </w:rPr>
            <w:delText>The second involves</w:delText>
          </w:r>
        </w:del>
      </w:ins>
      <w:ins w:id="1264" w:author="psorger@gmail.com" w:date="2018-11-07T00:01:00Z">
        <w:del w:id="1265" w:author="Microsoft Office User" w:date="2018-11-26T15:30:00Z">
          <w:r w:rsidR="00541366" w:rsidRPr="00EA49BB" w:rsidDel="00EA49BB">
            <w:rPr>
              <w:b/>
              <w:rPrChange w:id="1266" w:author="Microsoft Office User" w:date="2018-11-26T15:34:00Z">
                <w:rPr/>
              </w:rPrChange>
            </w:rPr>
            <w:delText xml:space="preserve">, </w:delText>
          </w:r>
        </w:del>
      </w:ins>
      <w:ins w:id="1267" w:author="psorger@gmail.com" w:date="2018-11-06T23:36:00Z">
        <w:del w:id="1268" w:author="Microsoft Office User" w:date="2018-11-26T15:30:00Z">
          <w:r w:rsidR="00370B2A" w:rsidRPr="00EA49BB" w:rsidDel="00EA49BB">
            <w:rPr>
              <w:b/>
              <w:rPrChange w:id="1269" w:author="Microsoft Office User" w:date="2018-11-26T15:34:00Z">
                <w:rPr/>
              </w:rPrChange>
            </w:rPr>
            <w:delText xml:space="preserve">and the impact of animal-to-animal </w:delText>
          </w:r>
        </w:del>
      </w:ins>
      <w:ins w:id="1270" w:author="psorger@gmail.com" w:date="2018-11-07T00:02:00Z">
        <w:del w:id="1271" w:author="Microsoft Office User" w:date="2018-11-26T15:30:00Z">
          <w:r w:rsidR="00541366" w:rsidRPr="00EA49BB" w:rsidDel="00EA49BB">
            <w:rPr>
              <w:b/>
              <w:rPrChange w:id="1272" w:author="Microsoft Office User" w:date="2018-11-26T15:34:00Z">
                <w:rPr/>
              </w:rPrChange>
            </w:rPr>
            <w:delText>variability</w:delText>
          </w:r>
        </w:del>
      </w:ins>
      <w:ins w:id="1273" w:author="Baker, Gregory Joseph" w:date="2018-11-21T10:05:00Z">
        <w:del w:id="1274" w:author="Microsoft Office User" w:date="2018-11-26T15:30:00Z">
          <w:r w:rsidR="00E37E14" w:rsidRPr="00EA49BB" w:rsidDel="00EA49BB">
            <w:rPr>
              <w:b/>
              <w:rPrChange w:id="1275" w:author="Microsoft Office User" w:date="2018-11-26T15:34:00Z">
                <w:rPr/>
              </w:rPrChange>
            </w:rPr>
            <w:delText xml:space="preserve"> between </w:delText>
          </w:r>
        </w:del>
      </w:ins>
      <w:ins w:id="1276" w:author="Baker, Gregory Joseph" w:date="2018-11-21T10:06:00Z">
        <w:del w:id="1277" w:author="Microsoft Office User" w:date="2018-11-26T15:30:00Z">
          <w:r w:rsidR="00E37E14" w:rsidRPr="00EA49BB" w:rsidDel="00EA49BB">
            <w:rPr>
              <w:b/>
              <w:rPrChange w:id="1278" w:author="Microsoft Office User" w:date="2018-11-26T15:34:00Z">
                <w:rPr/>
              </w:rPrChange>
            </w:rPr>
            <w:delText>biological</w:delText>
          </w:r>
        </w:del>
      </w:ins>
      <w:ins w:id="1279" w:author="Baker, Gregory Joseph" w:date="2018-11-21T10:05:00Z">
        <w:del w:id="1280" w:author="Microsoft Office User" w:date="2018-11-26T15:30:00Z">
          <w:r w:rsidR="00E37E14" w:rsidRPr="00EA49BB" w:rsidDel="00EA49BB">
            <w:rPr>
              <w:b/>
              <w:rPrChange w:id="1281" w:author="Microsoft Office User" w:date="2018-11-26T15:34:00Z">
                <w:rPr/>
              </w:rPrChange>
            </w:rPr>
            <w:delText xml:space="preserve"> </w:delText>
          </w:r>
        </w:del>
      </w:ins>
      <w:ins w:id="1282" w:author="Baker, Gregory Joseph" w:date="2018-11-21T10:06:00Z">
        <w:del w:id="1283" w:author="Microsoft Office User" w:date="2018-11-26T15:30:00Z">
          <w:r w:rsidR="00E37E14" w:rsidRPr="00EA49BB" w:rsidDel="00EA49BB">
            <w:rPr>
              <w:b/>
              <w:rPrChange w:id="1284" w:author="Microsoft Office User" w:date="2018-11-26T15:34:00Z">
                <w:rPr/>
              </w:rPrChange>
            </w:rPr>
            <w:delText>replicates</w:delText>
          </w:r>
        </w:del>
      </w:ins>
      <w:ins w:id="1285" w:author="psorger@gmail.com" w:date="2018-11-07T00:02:00Z">
        <w:del w:id="1286" w:author="Microsoft Office User" w:date="2018-11-26T15:30:00Z">
          <w:r w:rsidR="00541366" w:rsidRPr="00EA49BB" w:rsidDel="00EA49BB">
            <w:rPr>
              <w:b/>
              <w:rPrChange w:id="1287" w:author="Microsoft Office User" w:date="2018-11-26T15:34:00Z">
                <w:rPr/>
              </w:rPrChange>
            </w:rPr>
            <w:delText xml:space="preserve">, </w:delText>
          </w:r>
        </w:del>
      </w:ins>
      <w:ins w:id="1288" w:author="Baker, Gregory Joseph" w:date="2018-11-08T15:40:00Z">
        <w:del w:id="1289" w:author="Microsoft Office User" w:date="2018-11-26T15:30:00Z">
          <w:r w:rsidR="00FF1AE3" w:rsidRPr="00EA49BB" w:rsidDel="00EA49BB">
            <w:rPr>
              <w:b/>
              <w:rPrChange w:id="1290" w:author="Microsoft Office User" w:date="2018-11-26T15:34:00Z">
                <w:rPr/>
              </w:rPrChange>
            </w:rPr>
            <w:delText xml:space="preserve">which negatively impacts </w:delText>
          </w:r>
        </w:del>
      </w:ins>
      <w:ins w:id="1291" w:author="Baker, Gregory Joseph" w:date="2018-11-21T10:06:00Z">
        <w:del w:id="1292" w:author="Microsoft Office User" w:date="2018-11-26T15:30:00Z">
          <w:r w:rsidR="00D37555" w:rsidRPr="00EA49BB" w:rsidDel="00EA49BB">
            <w:rPr>
              <w:b/>
              <w:rPrChange w:id="1293" w:author="Microsoft Office User" w:date="2018-11-26T15:34:00Z">
                <w:rPr/>
              </w:rPrChange>
            </w:rPr>
            <w:delText xml:space="preserve">the statistical significance of </w:delText>
          </w:r>
        </w:del>
      </w:ins>
      <w:ins w:id="1294" w:author="Baker, Gregory Joseph" w:date="2018-11-08T15:40:00Z">
        <w:del w:id="1295" w:author="Microsoft Office User" w:date="2018-11-26T15:30:00Z">
          <w:r w:rsidR="00FF1AE3" w:rsidRPr="00EA49BB" w:rsidDel="00EA49BB">
            <w:rPr>
              <w:b/>
              <w:rPrChange w:id="1296" w:author="Microsoft Office User" w:date="2018-11-26T15:34:00Z">
                <w:rPr/>
              </w:rPrChange>
            </w:rPr>
            <w:delText xml:space="preserve">conventional </w:delText>
          </w:r>
        </w:del>
      </w:ins>
      <w:ins w:id="1297" w:author="Baker, Gregory Joseph" w:date="2018-11-21T10:06:00Z">
        <w:del w:id="1298" w:author="Microsoft Office User" w:date="2018-11-26T15:30:00Z">
          <w:r w:rsidR="00D37555" w:rsidRPr="00EA49BB" w:rsidDel="00EA49BB">
            <w:rPr>
              <w:b/>
              <w:rPrChange w:id="1299" w:author="Microsoft Office User" w:date="2018-11-26T15:34:00Z">
                <w:rPr/>
              </w:rPrChange>
            </w:rPr>
            <w:delText xml:space="preserve">two-sample hypothesis </w:delText>
          </w:r>
        </w:del>
      </w:ins>
      <w:ins w:id="1300" w:author="Baker, Gregory Joseph" w:date="2018-11-08T15:40:00Z">
        <w:del w:id="1301" w:author="Microsoft Office User" w:date="2018-11-26T15:30:00Z">
          <w:r w:rsidR="00FF1AE3" w:rsidRPr="00EA49BB" w:rsidDel="00EA49BB">
            <w:rPr>
              <w:b/>
              <w:rPrChange w:id="1302" w:author="Microsoft Office User" w:date="2018-11-26T15:34:00Z">
                <w:rPr/>
              </w:rPrChange>
            </w:rPr>
            <w:delText xml:space="preserve">tests </w:delText>
          </w:r>
        </w:del>
      </w:ins>
      <w:ins w:id="1303" w:author="psorger@gmail.com" w:date="2018-11-07T00:02:00Z">
        <w:del w:id="1304" w:author="Microsoft Office User" w:date="2018-11-26T15:30:00Z">
          <w:r w:rsidR="00541366" w:rsidRPr="00EA49BB" w:rsidDel="00EA49BB">
            <w:rPr>
              <w:b/>
              <w:rPrChange w:id="1305" w:author="Microsoft Office User" w:date="2018-11-26T15:34:00Z">
                <w:rPr/>
              </w:rPrChange>
            </w:rPr>
            <w:delText>which reduces the significance of observed differences between control and engrafted</w:delText>
          </w:r>
        </w:del>
      </w:ins>
      <w:ins w:id="1306" w:author="Baker, Gregory Joseph" w:date="2018-11-08T15:41:00Z">
        <w:del w:id="1307" w:author="Microsoft Office User" w:date="2018-11-26T15:30:00Z">
          <w:r w:rsidR="00FF1AE3" w:rsidRPr="00EA49BB" w:rsidDel="00EA49BB">
            <w:rPr>
              <w:b/>
              <w:rPrChange w:id="1308" w:author="Microsoft Office User" w:date="2018-11-26T15:34:00Z">
                <w:rPr/>
              </w:rPrChange>
            </w:rPr>
            <w:delText>test</w:delText>
          </w:r>
        </w:del>
      </w:ins>
      <w:ins w:id="1309" w:author="psorger@gmail.com" w:date="2018-11-07T00:02:00Z">
        <w:del w:id="1310" w:author="Microsoft Office User" w:date="2018-11-26T15:30:00Z">
          <w:r w:rsidR="00541366" w:rsidRPr="00EA49BB" w:rsidDel="00EA49BB">
            <w:rPr>
              <w:b/>
              <w:rPrChange w:id="1311" w:author="Microsoft Office User" w:date="2018-11-26T15:34:00Z">
                <w:rPr/>
              </w:rPrChange>
            </w:rPr>
            <w:delText xml:space="preserve"> animals</w:delText>
          </w:r>
        </w:del>
      </w:ins>
      <w:ins w:id="1312" w:author="Baker, Gregory Joseph" w:date="2018-11-08T15:41:00Z">
        <w:del w:id="1313" w:author="Microsoft Office User" w:date="2018-11-26T15:30:00Z">
          <w:r w:rsidR="00FF1AE3" w:rsidRPr="00EA49BB" w:rsidDel="00EA49BB">
            <w:rPr>
              <w:b/>
              <w:rPrChange w:id="1314" w:author="Microsoft Office User" w:date="2018-11-26T15:34:00Z">
                <w:rPr/>
              </w:rPrChange>
            </w:rPr>
            <w:delText>subjects</w:delText>
          </w:r>
        </w:del>
      </w:ins>
      <w:ins w:id="1315" w:author="psorger@gmail.com" w:date="2018-11-07T00:02:00Z">
        <w:del w:id="1316" w:author="Microsoft Office User" w:date="2018-11-26T15:30:00Z">
          <w:r w:rsidR="00541366" w:rsidRPr="00EA49BB" w:rsidDel="00EA49BB">
            <w:rPr>
              <w:b/>
              <w:rPrChange w:id="1317" w:author="Microsoft Office User" w:date="2018-11-26T15:34:00Z">
                <w:rPr/>
              </w:rPrChange>
            </w:rPr>
            <w:delText>.</w:delText>
          </w:r>
        </w:del>
      </w:ins>
      <w:ins w:id="1318" w:author="psorger@gmail.com" w:date="2018-11-06T23:36:00Z">
        <w:del w:id="1319" w:author="Microsoft Office User" w:date="2018-11-26T15:30:00Z">
          <w:r w:rsidR="00370B2A" w:rsidRPr="00EA49BB" w:rsidDel="00EA49BB">
            <w:rPr>
              <w:b/>
              <w:rPrChange w:id="1320" w:author="Microsoft Office User" w:date="2018-11-26T15:34:00Z">
                <w:rPr/>
              </w:rPrChange>
            </w:rPr>
            <w:delText>.</w:delText>
          </w:r>
        </w:del>
      </w:ins>
      <w:ins w:id="1321" w:author="Baker, Gregory Joseph" w:date="2018-11-21T10:27:00Z">
        <w:del w:id="1322" w:author="Microsoft Office User" w:date="2018-11-26T15:30:00Z">
          <w:r w:rsidR="00A2504B" w:rsidRPr="00EA49BB" w:rsidDel="00EA49BB">
            <w:rPr>
              <w:b/>
              <w:rPrChange w:id="1323" w:author="Microsoft Office User" w:date="2018-11-26T15:34:00Z">
                <w:rPr/>
              </w:rPrChange>
            </w:rPr>
            <w:delText xml:space="preserve"> </w:delText>
          </w:r>
        </w:del>
      </w:ins>
      <w:ins w:id="1324" w:author="psorger@gmail.com" w:date="2018-11-06T23:36:00Z">
        <w:del w:id="1325" w:author="Microsoft Office User" w:date="2018-11-26T15:30:00Z">
          <w:r w:rsidR="00370B2A" w:rsidRPr="00EA49BB" w:rsidDel="00EA49BB">
            <w:rPr>
              <w:b/>
              <w:rPrChange w:id="1326" w:author="Microsoft Office User" w:date="2018-11-26T15:34:00Z">
                <w:rPr/>
              </w:rPrChange>
            </w:rPr>
            <w:delText xml:space="preserve"> </w:delText>
          </w:r>
        </w:del>
      </w:ins>
      <w:ins w:id="1327" w:author="psorger@gmail.com" w:date="2018-11-07T00:02:00Z">
        <w:del w:id="1328" w:author="Microsoft Office User" w:date="2018-11-26T15:30:00Z">
          <w:r w:rsidR="00541366" w:rsidRPr="00EA49BB" w:rsidDel="00EA49BB">
            <w:rPr>
              <w:b/>
              <w:rPrChange w:id="1329" w:author="Microsoft Office User" w:date="2018-11-26T15:34:00Z">
                <w:rPr/>
              </w:rPrChange>
            </w:rPr>
            <w:delText>For example, in</w:delText>
          </w:r>
        </w:del>
      </w:ins>
      <w:ins w:id="1330" w:author="psorger@gmail.com" w:date="2018-11-06T23:36:00Z">
        <w:del w:id="1331" w:author="Microsoft Office User" w:date="2018-11-26T15:30:00Z">
          <w:r w:rsidR="00370B2A" w:rsidRPr="00EA49BB" w:rsidDel="00EA49BB">
            <w:rPr>
              <w:b/>
              <w:rPrChange w:id="1332" w:author="Microsoft Office User" w:date="2018-11-26T15:34:00Z">
                <w:rPr/>
              </w:rPrChange>
            </w:rPr>
            <w:delText xml:space="preserve"> the current study, profiling</w:delText>
          </w:r>
        </w:del>
      </w:ins>
      <w:ins w:id="1333" w:author="psorger@gmail.com" w:date="2018-11-07T00:02:00Z">
        <w:del w:id="1334" w:author="Microsoft Office User" w:date="2018-11-26T15:30:00Z">
          <w:r w:rsidR="00541366" w:rsidRPr="00EA49BB" w:rsidDel="00EA49BB">
            <w:rPr>
              <w:b/>
              <w:rPrChange w:id="1335" w:author="Microsoft Office User" w:date="2018-11-26T15:34:00Z">
                <w:rPr/>
              </w:rPrChange>
            </w:rPr>
            <w:delText xml:space="preserve"> an average of 4 x 10</w:delText>
          </w:r>
          <w:r w:rsidR="00541366" w:rsidRPr="00EA49BB" w:rsidDel="00EA49BB">
            <w:rPr>
              <w:b/>
              <w:vertAlign w:val="superscript"/>
              <w:rPrChange w:id="1336" w:author="Microsoft Office User" w:date="2018-11-26T15:34:00Z">
                <w:rPr>
                  <w:vertAlign w:val="superscript"/>
                </w:rPr>
              </w:rPrChange>
            </w:rPr>
            <w:delText>4</w:delText>
          </w:r>
          <w:r w:rsidR="00541366" w:rsidRPr="00EA49BB" w:rsidDel="00EA49BB">
            <w:rPr>
              <w:b/>
              <w:rPrChange w:id="1337" w:author="Microsoft Office User" w:date="2018-11-26T15:34:00Z">
                <w:rPr/>
              </w:rPrChange>
            </w:rPr>
            <w:delText xml:space="preserve"> cells</w:delText>
          </w:r>
        </w:del>
      </w:ins>
      <w:ins w:id="1338" w:author="psorger@gmail.com" w:date="2018-11-06T23:36:00Z">
        <w:del w:id="1339" w:author="Microsoft Office User" w:date="2018-11-26T15:30:00Z">
          <w:r w:rsidR="00370B2A" w:rsidRPr="00EA49BB" w:rsidDel="00EA49BB">
            <w:rPr>
              <w:b/>
              <w:rPrChange w:id="1340" w:author="Microsoft Office User" w:date="2018-11-26T15:34:00Z">
                <w:rPr/>
              </w:rPrChange>
            </w:rPr>
            <w:delText xml:space="preserve"> </w:delText>
          </w:r>
        </w:del>
      </w:ins>
      <w:ins w:id="1341" w:author="psorger@gmail.com" w:date="2018-11-07T00:02:00Z">
        <w:del w:id="1342" w:author="Microsoft Office User" w:date="2018-11-26T15:30:00Z">
          <w:r w:rsidR="00541366" w:rsidRPr="00EA49BB" w:rsidDel="00EA49BB">
            <w:rPr>
              <w:b/>
              <w:rPrChange w:id="1343" w:author="Microsoft Office User" w:date="2018-11-26T15:34:00Z">
                <w:rPr/>
              </w:rPrChange>
            </w:rPr>
            <w:delText xml:space="preserve">in each of </w:delText>
          </w:r>
        </w:del>
      </w:ins>
      <w:ins w:id="1344" w:author="psorger@gmail.com" w:date="2018-11-06T23:36:00Z">
        <w:del w:id="1345" w:author="Microsoft Office User" w:date="2018-11-26T15:30:00Z">
          <w:r w:rsidR="00370B2A" w:rsidRPr="00EA49BB" w:rsidDel="00EA49BB">
            <w:rPr>
              <w:b/>
              <w:rPrChange w:id="1346" w:author="Microsoft Office User" w:date="2018-11-26T15:34:00Z">
                <w:rPr/>
              </w:rPrChange>
            </w:rPr>
            <w:delText>five tissues in 24 tumor-</w:delText>
          </w:r>
        </w:del>
      </w:ins>
      <w:ins w:id="1347" w:author="psorger@gmail.com" w:date="2018-11-06T23:37:00Z">
        <w:del w:id="1348" w:author="Microsoft Office User" w:date="2018-11-26T15:30:00Z">
          <w:r w:rsidR="00370B2A" w:rsidRPr="00EA49BB" w:rsidDel="00EA49BB">
            <w:rPr>
              <w:b/>
              <w:rPrChange w:id="1349" w:author="Microsoft Office User" w:date="2018-11-26T15:34:00Z">
                <w:rPr/>
              </w:rPrChange>
            </w:rPr>
            <w:delText xml:space="preserve">naïve and </w:delText>
          </w:r>
        </w:del>
      </w:ins>
      <w:ins w:id="1350" w:author="psorger@gmail.com" w:date="2018-11-07T00:02:00Z">
        <w:del w:id="1351" w:author="Microsoft Office User" w:date="2018-11-26T15:30:00Z">
          <w:r w:rsidR="00541366" w:rsidRPr="00EA49BB" w:rsidDel="00EA49BB">
            <w:rPr>
              <w:b/>
              <w:rPrChange w:id="1352" w:author="Microsoft Office User" w:date="2018-11-26T15:34:00Z">
                <w:rPr/>
              </w:rPrChange>
            </w:rPr>
            <w:delText xml:space="preserve">24 </w:delText>
          </w:r>
        </w:del>
      </w:ins>
      <w:ins w:id="1353" w:author="psorger@gmail.com" w:date="2018-11-06T23:37:00Z">
        <w:del w:id="1354" w:author="Microsoft Office User" w:date="2018-11-26T15:30:00Z">
          <w:r w:rsidR="00370B2A" w:rsidRPr="00EA49BB" w:rsidDel="00EA49BB">
            <w:rPr>
              <w:b/>
              <w:rPrChange w:id="1355" w:author="Microsoft Office User" w:date="2018-11-26T15:34:00Z">
                <w:rPr/>
              </w:rPrChange>
            </w:rPr>
            <w:delText>tumor-bearing animals</w:delText>
          </w:r>
          <w:r w:rsidR="005F1B8B" w:rsidRPr="00EA49BB" w:rsidDel="00EA49BB">
            <w:rPr>
              <w:b/>
              <w:rPrChange w:id="1356" w:author="Microsoft Office User" w:date="2018-11-26T15:34:00Z">
                <w:rPr/>
              </w:rPrChange>
            </w:rPr>
            <w:delText xml:space="preserve"> generated </w:delText>
          </w:r>
        </w:del>
      </w:ins>
      <w:ins w:id="1357" w:author="psorger@gmail.com" w:date="2018-11-07T00:03:00Z">
        <w:del w:id="1358" w:author="Microsoft Office User" w:date="2018-11-26T15:30:00Z">
          <w:r w:rsidR="00541366" w:rsidRPr="00EA49BB" w:rsidDel="00EA49BB">
            <w:rPr>
              <w:b/>
              <w:rPrChange w:id="1359" w:author="Microsoft Office User" w:date="2018-11-26T15:34:00Z">
                <w:rPr/>
              </w:rPrChange>
            </w:rPr>
            <w:delText>XXX</w:delText>
          </w:r>
        </w:del>
      </w:ins>
      <w:ins w:id="1360" w:author="psorger@gmail.com" w:date="2018-11-06T23:37:00Z">
        <w:del w:id="1361" w:author="Microsoft Office User" w:date="2018-11-26T15:30:00Z">
          <w:r w:rsidR="005F1B8B" w:rsidRPr="00EA49BB" w:rsidDel="00EA49BB">
            <w:rPr>
              <w:b/>
              <w:rPrChange w:id="1362" w:author="Microsoft Office User" w:date="2018-11-26T15:34:00Z">
                <w:rPr/>
              </w:rPrChange>
            </w:rPr>
            <w:delText xml:space="preserve"> </w:delText>
          </w:r>
        </w:del>
      </w:ins>
      <w:ins w:id="1363" w:author="psorger@gmail.com" w:date="2018-11-06T23:38:00Z">
        <w:del w:id="1364" w:author="Microsoft Office User" w:date="2018-11-26T15:30:00Z">
          <w:r w:rsidR="005F1B8B" w:rsidRPr="00EA49BB" w:rsidDel="00EA49BB">
            <w:rPr>
              <w:b/>
              <w:rPrChange w:id="1365" w:author="Microsoft Office User" w:date="2018-11-26T15:34:00Z">
                <w:rPr/>
              </w:rPrChange>
            </w:rPr>
            <w:delText>data points</w:delText>
          </w:r>
          <w:r w:rsidR="00541366" w:rsidRPr="00EA49BB" w:rsidDel="00EA49BB">
            <w:rPr>
              <w:b/>
              <w:rPrChange w:id="1366" w:author="Microsoft Office User" w:date="2018-11-26T15:34:00Z">
                <w:rPr/>
              </w:rPrChange>
            </w:rPr>
            <w:delText xml:space="preserve">. </w:delText>
          </w:r>
        </w:del>
      </w:ins>
      <w:ins w:id="1367" w:author="psorger@gmail.com" w:date="2018-11-06T23:40:00Z">
        <w:del w:id="1368" w:author="Microsoft Office User" w:date="2018-11-26T15:30:00Z">
          <w:r w:rsidR="005F1B8B" w:rsidRPr="00EA49BB" w:rsidDel="00EA49BB">
            <w:rPr>
              <w:b/>
              <w:rPrChange w:id="1369" w:author="Microsoft Office User" w:date="2018-11-26T15:34:00Z">
                <w:rPr/>
              </w:rPrChange>
            </w:rPr>
            <w:delText xml:space="preserve">We show that </w:delText>
          </w:r>
        </w:del>
      </w:ins>
      <w:ins w:id="1370" w:author="psorger@gmail.com" w:date="2018-11-07T00:03:00Z">
        <w:del w:id="1371" w:author="Microsoft Office User" w:date="2018-11-26T15:30:00Z">
          <w:r w:rsidR="00541366" w:rsidRPr="00EA49BB" w:rsidDel="00EA49BB">
            <w:rPr>
              <w:b/>
              <w:rPrChange w:id="1372" w:author="Microsoft Office User" w:date="2018-11-26T15:34:00Z">
                <w:rPr/>
              </w:rPrChange>
            </w:rPr>
            <w:delText>the problem</w:delText>
          </w:r>
        </w:del>
      </w:ins>
      <w:ins w:id="1373" w:author="Baker, Gregory Joseph" w:date="2018-11-21T10:10:00Z">
        <w:del w:id="1374" w:author="Microsoft Office User" w:date="2018-11-26T15:30:00Z">
          <w:r w:rsidR="00E641CE" w:rsidRPr="00EA49BB" w:rsidDel="00EA49BB">
            <w:rPr>
              <w:b/>
              <w:rPrChange w:id="1375" w:author="Microsoft Office User" w:date="2018-11-26T15:34:00Z">
                <w:rPr/>
              </w:rPrChange>
            </w:rPr>
            <w:delText>s</w:delText>
          </w:r>
        </w:del>
      </w:ins>
      <w:ins w:id="1376" w:author="psorger@gmail.com" w:date="2018-11-07T00:03:00Z">
        <w:del w:id="1377" w:author="Microsoft Office User" w:date="2018-11-26T15:30:00Z">
          <w:r w:rsidR="00541366" w:rsidRPr="00EA49BB" w:rsidDel="00EA49BB">
            <w:rPr>
              <w:b/>
              <w:rPrChange w:id="1378" w:author="Microsoft Office User" w:date="2018-11-26T15:34:00Z">
                <w:rPr/>
              </w:rPrChange>
            </w:rPr>
            <w:delText xml:space="preserve"> of data volume and </w:delText>
          </w:r>
        </w:del>
      </w:ins>
      <w:ins w:id="1379" w:author="Baker, Gregory Joseph" w:date="2018-11-21T10:23:00Z">
        <w:del w:id="1380" w:author="Microsoft Office User" w:date="2018-11-26T15:30:00Z">
          <w:r w:rsidR="006F5FA2" w:rsidRPr="00EA49BB" w:rsidDel="00EA49BB">
            <w:rPr>
              <w:b/>
              <w:rPrChange w:id="1381" w:author="Microsoft Office User" w:date="2018-11-26T15:34:00Z">
                <w:rPr/>
              </w:rPrChange>
            </w:rPr>
            <w:delText xml:space="preserve">biological </w:delText>
          </w:r>
        </w:del>
      </w:ins>
      <w:ins w:id="1382" w:author="psorger@gmail.com" w:date="2018-11-07T00:03:00Z">
        <w:del w:id="1383" w:author="Microsoft Office User" w:date="2018-11-26T15:30:00Z">
          <w:r w:rsidR="00541366" w:rsidRPr="00EA49BB" w:rsidDel="00EA49BB">
            <w:rPr>
              <w:b/>
              <w:rPrChange w:id="1384" w:author="Microsoft Office User" w:date="2018-11-26T15:34:00Z">
                <w:rPr/>
              </w:rPrChange>
            </w:rPr>
            <w:delText>variability</w:delText>
          </w:r>
        </w:del>
      </w:ins>
      <w:ins w:id="1385" w:author="psorger@gmail.com" w:date="2018-11-06T23:40:00Z">
        <w:del w:id="1386" w:author="Microsoft Office User" w:date="2018-11-26T15:30:00Z">
          <w:r w:rsidR="005F1B8B" w:rsidRPr="00EA49BB" w:rsidDel="00EA49BB">
            <w:rPr>
              <w:b/>
              <w:rPrChange w:id="1387" w:author="Microsoft Office User" w:date="2018-11-26T15:34:00Z">
                <w:rPr/>
              </w:rPrChange>
            </w:rPr>
            <w:delText xml:space="preserve"> can</w:delText>
          </w:r>
          <w:r w:rsidR="00541366" w:rsidRPr="00EA49BB" w:rsidDel="00EA49BB">
            <w:rPr>
              <w:b/>
              <w:rPrChange w:id="1388" w:author="Microsoft Office User" w:date="2018-11-26T15:34:00Z">
                <w:rPr/>
              </w:rPrChange>
            </w:rPr>
            <w:delText xml:space="preserve"> be overcome </w:delText>
          </w:r>
        </w:del>
      </w:ins>
      <w:ins w:id="1389" w:author="Baker, Gregory Joseph" w:date="2018-11-21T10:23:00Z">
        <w:del w:id="1390" w:author="Microsoft Office User" w:date="2018-11-26T15:30:00Z">
          <w:r w:rsidR="006F5FA2" w:rsidRPr="00EA49BB" w:rsidDel="00EA49BB">
            <w:rPr>
              <w:b/>
              <w:rPrChange w:id="1391" w:author="Microsoft Office User" w:date="2018-11-26T15:34:00Z">
                <w:rPr/>
              </w:rPrChange>
            </w:rPr>
            <w:delText xml:space="preserve">through </w:delText>
          </w:r>
        </w:del>
      </w:ins>
      <w:ins w:id="1392" w:author="psorger@gmail.com" w:date="2018-11-07T00:03:00Z">
        <w:del w:id="1393" w:author="Microsoft Office User" w:date="2018-11-26T15:30:00Z">
          <w:r w:rsidR="00541366" w:rsidRPr="00EA49BB" w:rsidDel="00EA49BB">
            <w:rPr>
              <w:b/>
              <w:rPrChange w:id="1394" w:author="Microsoft Office User" w:date="2018-11-26T15:34:00Z">
                <w:rPr/>
              </w:rPrChange>
            </w:rPr>
            <w:delText>algorithm</w:delText>
          </w:r>
        </w:del>
      </w:ins>
      <w:ins w:id="1395" w:author="psorger@gmail.com" w:date="2018-11-06T23:35:00Z">
        <w:del w:id="1396" w:author="Microsoft Office User" w:date="2018-11-26T15:30:00Z">
          <w:r w:rsidR="00541366" w:rsidRPr="00EA49BB" w:rsidDel="00EA49BB">
            <w:rPr>
              <w:b/>
              <w:rPrChange w:id="1397" w:author="Microsoft Office User" w:date="2018-11-26T15:34:00Z">
                <w:rPr/>
              </w:rPrChange>
            </w:rPr>
            <w:delText>ic</w:delText>
          </w:r>
        </w:del>
      </w:ins>
      <w:ins w:id="1398" w:author="Baker, Gregory Joseph" w:date="2018-11-21T10:23:00Z">
        <w:del w:id="1399" w:author="Microsoft Office User" w:date="2018-11-26T15:30:00Z">
          <w:r w:rsidR="006F5FA2" w:rsidRPr="00EA49BB" w:rsidDel="00EA49BB">
            <w:rPr>
              <w:b/>
              <w:rPrChange w:id="1400" w:author="Microsoft Office User" w:date="2018-11-26T15:34:00Z">
                <w:rPr/>
              </w:rPrChange>
            </w:rPr>
            <w:delText xml:space="preserve"> cell state identification, </w:delText>
          </w:r>
        </w:del>
      </w:ins>
      <w:ins w:id="1401" w:author="Baker, Gregory Joseph" w:date="2018-11-21T10:24:00Z">
        <w:del w:id="1402" w:author="Microsoft Office User" w:date="2018-11-26T15:30:00Z">
          <w:r w:rsidR="006F5FA2" w:rsidRPr="00EA49BB" w:rsidDel="00EA49BB">
            <w:rPr>
              <w:b/>
              <w:rPrChange w:id="1403" w:author="Microsoft Office User" w:date="2018-11-26T15:34:00Z">
                <w:rPr/>
              </w:rPrChange>
            </w:rPr>
            <w:delText>statistical</w:delText>
          </w:r>
        </w:del>
      </w:ins>
      <w:ins w:id="1404" w:author="Baker, Gregory Joseph" w:date="2018-11-21T10:23:00Z">
        <w:del w:id="1405" w:author="Microsoft Office User" w:date="2018-11-26T15:30:00Z">
          <w:r w:rsidR="006F5FA2" w:rsidRPr="00EA49BB" w:rsidDel="00EA49BB">
            <w:rPr>
              <w:b/>
              <w:rPrChange w:id="1406" w:author="Microsoft Office User" w:date="2018-11-26T15:34:00Z">
                <w:rPr/>
              </w:rPrChange>
            </w:rPr>
            <w:delText xml:space="preserve"> analysis</w:delText>
          </w:r>
        </w:del>
      </w:ins>
      <w:ins w:id="1407" w:author="Baker, Gregory Joseph" w:date="2018-11-21T10:24:00Z">
        <w:del w:id="1408" w:author="Microsoft Office User" w:date="2018-11-26T15:30:00Z">
          <w:r w:rsidR="006F5FA2" w:rsidRPr="00EA49BB" w:rsidDel="00EA49BB">
            <w:rPr>
              <w:b/>
              <w:rPrChange w:id="1409" w:author="Microsoft Office User" w:date="2018-11-26T15:34:00Z">
                <w:rPr/>
              </w:rPrChange>
            </w:rPr>
            <w:delText>, and</w:delText>
          </w:r>
        </w:del>
      </w:ins>
      <w:ins w:id="1410" w:author="Baker, Gregory Joseph" w:date="2018-11-21T10:23:00Z">
        <w:del w:id="1411" w:author="Microsoft Office User" w:date="2018-11-26T15:30:00Z">
          <w:r w:rsidR="006F5FA2" w:rsidRPr="00EA49BB" w:rsidDel="00EA49BB">
            <w:rPr>
              <w:b/>
              <w:rPrChange w:id="1412" w:author="Microsoft Office User" w:date="2018-11-26T15:34:00Z">
                <w:rPr/>
              </w:rPrChange>
            </w:rPr>
            <w:delText xml:space="preserve"> </w:delText>
          </w:r>
        </w:del>
      </w:ins>
      <w:ins w:id="1413" w:author="Baker, Gregory Joseph" w:date="2018-11-21T10:24:00Z">
        <w:del w:id="1414" w:author="Microsoft Office User" w:date="2018-11-26T15:30:00Z">
          <w:r w:rsidR="006F5FA2" w:rsidRPr="00EA49BB" w:rsidDel="00EA49BB">
            <w:rPr>
              <w:b/>
              <w:rPrChange w:id="1415" w:author="Microsoft Office User" w:date="2018-11-26T15:34:00Z">
                <w:rPr/>
              </w:rPrChange>
            </w:rPr>
            <w:delText>visualization</w:delText>
          </w:r>
        </w:del>
      </w:ins>
      <w:ins w:id="1416" w:author="psorger@gmail.com" w:date="2018-11-06T23:35:00Z">
        <w:del w:id="1417" w:author="Microsoft Office User" w:date="2018-11-26T15:30:00Z">
          <w:r w:rsidR="00541366" w:rsidRPr="00EA49BB" w:rsidDel="00EA49BB">
            <w:rPr>
              <w:b/>
              <w:rPrChange w:id="1418" w:author="Microsoft Office User" w:date="2018-11-26T15:34:00Z">
                <w:rPr/>
              </w:rPrChange>
            </w:rPr>
            <w:delText>ally usin</w:delText>
          </w:r>
        </w:del>
      </w:ins>
      <w:ins w:id="1419" w:author="psorger@gmail.com" w:date="2018-11-07T00:03:00Z">
        <w:del w:id="1420" w:author="Microsoft Office User" w:date="2018-11-26T15:30:00Z">
          <w:r w:rsidR="00541366" w:rsidRPr="00EA49BB" w:rsidDel="00EA49BB">
            <w:rPr>
              <w:b/>
              <w:rPrChange w:id="1421" w:author="Microsoft Office User" w:date="2018-11-26T15:34:00Z">
                <w:rPr/>
              </w:rPrChange>
            </w:rPr>
            <w:delText xml:space="preserve">g </w:delText>
          </w:r>
        </w:del>
      </w:ins>
      <w:ins w:id="1422" w:author="Baker, Gregory Joseph" w:date="2018-11-21T10:28:00Z">
        <w:del w:id="1423" w:author="Microsoft Office User" w:date="2018-11-26T15:30:00Z">
          <w:r w:rsidR="00A2504B" w:rsidRPr="00EA49BB" w:rsidDel="00EA49BB">
            <w:rPr>
              <w:b/>
              <w:rPrChange w:id="1424" w:author="Microsoft Office User" w:date="2018-11-26T15:34:00Z">
                <w:rPr/>
              </w:rPrChange>
            </w:rPr>
            <w:delText xml:space="preserve">the </w:delText>
          </w:r>
        </w:del>
      </w:ins>
      <w:ins w:id="1425" w:author="psorger@gmail.com" w:date="2018-11-06T23:39:00Z">
        <w:del w:id="1426" w:author="Microsoft Office User" w:date="2018-11-26T15:30:00Z">
          <w:r w:rsidR="005F1B8B" w:rsidRPr="00EA49BB" w:rsidDel="00EA49BB">
            <w:rPr>
              <w:b/>
              <w:rPrChange w:id="1427" w:author="Microsoft Office User" w:date="2018-11-26T15:34:00Z">
                <w:rPr/>
              </w:rPrChange>
            </w:rPr>
            <w:delText>SYLARAS</w:delText>
          </w:r>
        </w:del>
      </w:ins>
      <w:ins w:id="1428" w:author="Baker, Gregory Joseph" w:date="2018-11-21T10:28:00Z">
        <w:del w:id="1429" w:author="Microsoft Office User" w:date="2018-11-26T15:30:00Z">
          <w:r w:rsidR="00A2504B" w:rsidRPr="00EA49BB" w:rsidDel="00EA49BB">
            <w:rPr>
              <w:b/>
              <w:rPrChange w:id="1430" w:author="Microsoft Office User" w:date="2018-11-26T15:34:00Z">
                <w:rPr/>
              </w:rPrChange>
            </w:rPr>
            <w:delText xml:space="preserve"> algorithm</w:delText>
          </w:r>
        </w:del>
      </w:ins>
      <w:ins w:id="1431" w:author="Baker, Gregory Joseph" w:date="2018-11-21T10:24:00Z">
        <w:del w:id="1432" w:author="Microsoft Office User" w:date="2018-11-26T15:30:00Z">
          <w:r w:rsidR="00194E7F" w:rsidRPr="00EA49BB" w:rsidDel="00EA49BB">
            <w:rPr>
              <w:b/>
              <w:rPrChange w:id="1433" w:author="Microsoft Office User" w:date="2018-11-26T15:34:00Z">
                <w:rPr/>
              </w:rPrChange>
            </w:rPr>
            <w:delText>.</w:delText>
          </w:r>
        </w:del>
      </w:ins>
      <w:ins w:id="1434" w:author="psorger@gmail.com" w:date="2018-11-07T00:03:00Z">
        <w:del w:id="1435" w:author="Microsoft Office User" w:date="2018-11-26T15:30:00Z">
          <w:r w:rsidR="00541366" w:rsidRPr="00EA49BB" w:rsidDel="00EA49BB">
            <w:rPr>
              <w:b/>
              <w:rPrChange w:id="1436" w:author="Microsoft Office User" w:date="2018-11-26T15:34:00Z">
                <w:rPr/>
              </w:rPrChange>
            </w:rPr>
            <w:delText xml:space="preserve"> software</w:delText>
          </w:r>
        </w:del>
      </w:ins>
      <w:ins w:id="1437" w:author="psorger@gmail.com" w:date="2018-11-06T23:39:00Z">
        <w:del w:id="1438" w:author="Microsoft Office User" w:date="2018-11-26T15:30:00Z">
          <w:r w:rsidR="005F1B8B" w:rsidRPr="00EA49BB" w:rsidDel="00EA49BB">
            <w:rPr>
              <w:b/>
              <w:rPrChange w:id="1439" w:author="Microsoft Office User" w:date="2018-11-26T15:34:00Z">
                <w:rPr/>
              </w:rPrChange>
            </w:rPr>
            <w:delText xml:space="preserve"> </w:delText>
          </w:r>
        </w:del>
      </w:ins>
      <w:ins w:id="1440" w:author="psorger@gmail.com" w:date="2018-11-06T23:40:00Z">
        <w:del w:id="1441" w:author="Microsoft Office User" w:date="2018-11-26T15:30:00Z">
          <w:r w:rsidR="005F1B8B" w:rsidRPr="00EA49BB" w:rsidDel="00EA49BB">
            <w:rPr>
              <w:b/>
              <w:rPrChange w:id="1442" w:author="Microsoft Office User" w:date="2018-11-26T15:34:00Z">
                <w:rPr/>
              </w:rPrChange>
            </w:rPr>
            <w:delText>(</w:delText>
          </w:r>
        </w:del>
      </w:ins>
      <w:del w:id="1443" w:author="Microsoft Office User" w:date="2018-11-26T15:30:00Z">
        <w:r w:rsidR="006825BF" w:rsidRPr="00EA49BB" w:rsidDel="00EA49BB">
          <w:rPr>
            <w:b/>
            <w:rPrChange w:id="1444" w:author="Microsoft Office User" w:date="2018-11-26T15:34:00Z">
              <w:rPr/>
            </w:rPrChange>
          </w:rPr>
          <w:delText xml:space="preserve"> then </w:delText>
        </w:r>
        <w:r w:rsidR="007F6D7A" w:rsidRPr="00EA49BB" w:rsidDel="00EA49BB">
          <w:rPr>
            <w:b/>
            <w:rPrChange w:id="1445" w:author="Microsoft Office User" w:date="2018-11-26T15:34:00Z">
              <w:rPr/>
            </w:rPrChange>
          </w:rPr>
          <w:delText xml:space="preserve">developed a labor-extensive data-analytical framework </w:delText>
        </w:r>
        <w:r w:rsidR="00C63D84" w:rsidRPr="00EA49BB" w:rsidDel="00EA49BB">
          <w:rPr>
            <w:b/>
            <w:rPrChange w:id="1446" w:author="Microsoft Office User" w:date="2018-11-26T15:34:00Z">
              <w:rPr/>
            </w:rPrChange>
          </w:rPr>
          <w:delText>called systemic lymphoid architecture response assessment (SYLARAS</w:delText>
        </w:r>
      </w:del>
      <w:ins w:id="1447" w:author="psorger@gmail.com" w:date="2018-11-07T00:04:00Z">
        <w:del w:id="1448" w:author="Microsoft Office User" w:date="2018-11-26T15:30:00Z">
          <w:r w:rsidR="00541366" w:rsidRPr="00EA49BB" w:rsidDel="00EA49BB">
            <w:rPr>
              <w:b/>
              <w:rPrChange w:id="1449" w:author="Microsoft Office User" w:date="2018-11-26T15:34:00Z">
                <w:rPr/>
              </w:rPrChange>
            </w:rPr>
            <w:delText xml:space="preserve">; </w:delText>
          </w:r>
        </w:del>
      </w:ins>
      <w:del w:id="1450" w:author="Microsoft Office User" w:date="2018-11-26T15:30:00Z">
        <w:r w:rsidR="00C63D84" w:rsidRPr="00EA49BB" w:rsidDel="00EA49BB">
          <w:rPr>
            <w:b/>
            <w:rPrChange w:id="1451" w:author="Microsoft Office User" w:date="2018-11-26T15:34:00Z">
              <w:rPr/>
            </w:rPrChange>
          </w:rPr>
          <w:delText xml:space="preserve">) </w:delText>
        </w:r>
      </w:del>
      <w:ins w:id="1452" w:author="psorger@gmail.com" w:date="2018-11-06T23:54:00Z">
        <w:del w:id="1453" w:author="Microsoft Office User" w:date="2018-11-26T15:30:00Z">
          <w:r w:rsidR="00B309D9" w:rsidRPr="00EA49BB" w:rsidDel="00EA49BB">
            <w:rPr>
              <w:b/>
              <w:rPrChange w:id="1454" w:author="Microsoft Office User" w:date="2018-11-26T15:34:00Z">
                <w:rPr/>
              </w:rPrChange>
            </w:rPr>
            <w:delText>available as open-source code at</w:delText>
          </w:r>
        </w:del>
      </w:ins>
      <w:ins w:id="1455" w:author="Baker, Gregory Joseph" w:date="2018-11-08T15:43:00Z">
        <w:del w:id="1456" w:author="Microsoft Office User" w:date="2018-11-26T15:30:00Z">
          <w:r w:rsidR="0075670A" w:rsidRPr="00EA49BB" w:rsidDel="00EA49BB">
            <w:rPr>
              <w:b/>
              <w:rPrChange w:id="1457" w:author="Microsoft Office User" w:date="2018-11-26T15:34:00Z">
                <w:rPr/>
              </w:rPrChange>
            </w:rPr>
            <w:delText xml:space="preserve"> </w:delText>
          </w:r>
        </w:del>
      </w:ins>
      <w:ins w:id="1458" w:author="psorger@gmail.com" w:date="2018-11-06T23:54:00Z">
        <w:del w:id="1459" w:author="Microsoft Office User" w:date="2018-11-26T15:30:00Z">
          <w:r w:rsidR="00B309D9" w:rsidRPr="00EA49BB" w:rsidDel="00EA49BB">
            <w:rPr>
              <w:b/>
              <w:rPrChange w:id="1460" w:author="Microsoft Office User" w:date="2018-11-26T15:34:00Z">
                <w:rPr/>
              </w:rPrChange>
            </w:rPr>
            <w:delText xml:space="preserve"> </w:delText>
          </w:r>
        </w:del>
      </w:ins>
      <w:ins w:id="1461" w:author="psorger@gmail.com" w:date="2018-11-06T23:56:00Z">
        <w:del w:id="1462" w:author="Microsoft Office User" w:date="2018-11-26T15:30:00Z">
          <w:r w:rsidR="00B309D9" w:rsidRPr="00EA49BB" w:rsidDel="00EA49BB">
            <w:rPr>
              <w:b/>
              <w:highlight w:val="yellow"/>
              <w:rPrChange w:id="1463" w:author="Microsoft Office User" w:date="2018-11-26T15:34:00Z">
                <w:rPr>
                  <w:highlight w:val="yellow"/>
                </w:rPr>
              </w:rPrChange>
            </w:rPr>
            <w:fldChar w:fldCharType="begin"/>
          </w:r>
          <w:r w:rsidR="00B309D9" w:rsidRPr="00EA49BB" w:rsidDel="00EA49BB">
            <w:rPr>
              <w:b/>
              <w:highlight w:val="yellow"/>
              <w:rPrChange w:id="1464" w:author="Microsoft Office User" w:date="2018-11-26T15:34:00Z">
                <w:rPr>
                  <w:highlight w:val="yellow"/>
                </w:rPr>
              </w:rPrChange>
            </w:rPr>
            <w:delInstrText xml:space="preserve"> HYPERLINK "https://github.com/sorgerlab" </w:delInstrText>
          </w:r>
          <w:r w:rsidR="00B309D9" w:rsidRPr="00EA49BB" w:rsidDel="00EA49BB">
            <w:rPr>
              <w:b/>
              <w:highlight w:val="yellow"/>
              <w:rPrChange w:id="1465" w:author="Microsoft Office User" w:date="2018-11-26T15:34:00Z">
                <w:rPr>
                  <w:highlight w:val="yellow"/>
                </w:rPr>
              </w:rPrChange>
            </w:rPr>
            <w:fldChar w:fldCharType="separate"/>
          </w:r>
          <w:r w:rsidR="00B309D9" w:rsidRPr="00EA49BB" w:rsidDel="00EA49BB">
            <w:rPr>
              <w:rStyle w:val="Hyperlink"/>
              <w:b/>
              <w:highlight w:val="yellow"/>
              <w:rPrChange w:id="1466" w:author="Microsoft Office User" w:date="2018-11-26T15:34:00Z">
                <w:rPr>
                  <w:rStyle w:val="Hyperlink"/>
                  <w:highlight w:val="yellow"/>
                </w:rPr>
              </w:rPrChange>
            </w:rPr>
            <w:delText>https://github.com/sorgerlab</w:delText>
          </w:r>
          <w:r w:rsidR="00B309D9" w:rsidRPr="00EA49BB" w:rsidDel="00EA49BB">
            <w:rPr>
              <w:b/>
              <w:highlight w:val="yellow"/>
              <w:rPrChange w:id="1467" w:author="Microsoft Office User" w:date="2018-11-26T15:34:00Z">
                <w:rPr>
                  <w:highlight w:val="yellow"/>
                </w:rPr>
              </w:rPrChange>
            </w:rPr>
            <w:fldChar w:fldCharType="end"/>
          </w:r>
        </w:del>
      </w:ins>
      <w:ins w:id="1468" w:author="psorger@gmail.com" w:date="2018-11-06T23:40:00Z">
        <w:del w:id="1469" w:author="Microsoft Office User" w:date="2018-11-26T15:30:00Z">
          <w:r w:rsidR="00B309D9" w:rsidRPr="00EA49BB" w:rsidDel="00EA49BB">
            <w:rPr>
              <w:b/>
              <w:rPrChange w:id="1470" w:author="Microsoft Office User" w:date="2018-11-26T15:34:00Z">
                <w:rPr/>
              </w:rPrChange>
            </w:rPr>
            <w:delText xml:space="preserve">). </w:delText>
          </w:r>
          <w:r w:rsidR="005F1B8B" w:rsidRPr="00EA49BB" w:rsidDel="00EA49BB">
            <w:rPr>
              <w:b/>
              <w:rPrChange w:id="1471" w:author="Microsoft Office User" w:date="2018-11-26T15:34:00Z">
                <w:rPr/>
              </w:rPrChange>
            </w:rPr>
            <w:delText xml:space="preserve"> </w:delText>
          </w:r>
        </w:del>
      </w:ins>
      <w:ins w:id="1472" w:author="psorger@gmail.com" w:date="2018-11-06T23:59:00Z">
        <w:del w:id="1473" w:author="Microsoft Office User" w:date="2018-11-26T15:30:00Z">
          <w:r w:rsidR="00541366" w:rsidRPr="00EA49BB" w:rsidDel="00EA49BB">
            <w:rPr>
              <w:b/>
              <w:highlight w:val="yellow"/>
              <w:rPrChange w:id="1474" w:author="Microsoft Office User" w:date="2018-11-26T15:34:00Z">
                <w:rPr>
                  <w:highlight w:val="yellow"/>
                </w:rPr>
              </w:rPrChange>
            </w:rPr>
            <w:fldChar w:fldCharType="begin"/>
          </w:r>
          <w:r w:rsidR="00541366" w:rsidRPr="00EA49BB" w:rsidDel="00EA49BB">
            <w:rPr>
              <w:b/>
              <w:highlight w:val="yellow"/>
              <w:rPrChange w:id="1475" w:author="Microsoft Office User" w:date="2018-11-26T15:34:00Z">
                <w:rPr>
                  <w:highlight w:val="yellow"/>
                </w:rPr>
              </w:rPrChange>
            </w:rPr>
            <w:delInstrText xml:space="preserve"> HYPERLINK "https://github.com/gjbaker/gbm_immunosuppression/tree/dev" </w:delInstrText>
          </w:r>
          <w:r w:rsidR="00541366" w:rsidRPr="00EA49BB" w:rsidDel="00EA49BB">
            <w:rPr>
              <w:b/>
              <w:highlight w:val="yellow"/>
              <w:rPrChange w:id="1476" w:author="Microsoft Office User" w:date="2018-11-26T15:34:00Z">
                <w:rPr>
                  <w:highlight w:val="yellow"/>
                </w:rPr>
              </w:rPrChange>
            </w:rPr>
            <w:fldChar w:fldCharType="separate"/>
          </w:r>
          <w:r w:rsidR="00541366" w:rsidRPr="00EA49BB" w:rsidDel="00EA49BB">
            <w:rPr>
              <w:rStyle w:val="Hyperlink"/>
              <w:b/>
              <w:highlight w:val="yellow"/>
              <w:rPrChange w:id="1477" w:author="Microsoft Office User" w:date="2018-11-26T15:34:00Z">
                <w:rPr>
                  <w:rStyle w:val="Hyperlink"/>
                  <w:highlight w:val="yellow"/>
                </w:rPr>
              </w:rPrChange>
            </w:rPr>
            <w:delText>https://github.com/gjbaker/gbm_immunosuppression/tree/dev</w:delText>
          </w:r>
          <w:r w:rsidR="00541366" w:rsidRPr="00EA49BB" w:rsidDel="00EA49BB">
            <w:rPr>
              <w:b/>
              <w:highlight w:val="yellow"/>
              <w:rPrChange w:id="1478" w:author="Microsoft Office User" w:date="2018-11-26T15:34:00Z">
                <w:rPr>
                  <w:highlight w:val="yellow"/>
                </w:rPr>
              </w:rPrChange>
            </w:rPr>
            <w:fldChar w:fldCharType="end"/>
          </w:r>
          <w:r w:rsidR="00541366" w:rsidRPr="00EA49BB" w:rsidDel="00EA49BB">
            <w:rPr>
              <w:b/>
              <w:highlight w:val="yellow"/>
              <w:rPrChange w:id="1479" w:author="Microsoft Office User" w:date="2018-11-26T15:34:00Z">
                <w:rPr>
                  <w:highlight w:val="yellow"/>
                </w:rPr>
              </w:rPrChange>
            </w:rPr>
            <w:delText xml:space="preserve"> MOVE TO SORGER LAB GITHUB</w:delText>
          </w:r>
          <w:r w:rsidR="00541366" w:rsidRPr="00EA49BB" w:rsidDel="00EA49BB">
            <w:rPr>
              <w:b/>
              <w:rPrChange w:id="1480" w:author="Microsoft Office User" w:date="2018-11-26T15:34:00Z">
                <w:rPr/>
              </w:rPrChange>
            </w:rPr>
            <w:delText xml:space="preserve">! </w:delText>
          </w:r>
        </w:del>
      </w:ins>
      <w:ins w:id="1481" w:author="psorger@gmail.com" w:date="2018-11-06T23:41:00Z">
        <w:del w:id="1482" w:author="Microsoft Office User" w:date="2018-11-26T15:30:00Z">
          <w:r w:rsidR="005F1B8B" w:rsidRPr="00EA49BB" w:rsidDel="00EA49BB">
            <w:rPr>
              <w:b/>
              <w:rPrChange w:id="1483" w:author="Microsoft Office User" w:date="2018-11-26T15:34:00Z">
                <w:rPr/>
              </w:rPrChange>
            </w:rPr>
            <w:delText>SYLARAS</w:delText>
          </w:r>
        </w:del>
      </w:ins>
      <w:ins w:id="1484" w:author="Baker, Gregory Joseph" w:date="2018-11-08T15:45:00Z">
        <w:del w:id="1485" w:author="Microsoft Office User" w:date="2018-11-26T15:30:00Z">
          <w:r w:rsidR="0075670A" w:rsidRPr="00EA49BB" w:rsidDel="00EA49BB">
            <w:rPr>
              <w:b/>
              <w:rPrChange w:id="1486" w:author="Microsoft Office User" w:date="2018-11-26T15:34:00Z">
                <w:rPr/>
              </w:rPrChange>
            </w:rPr>
            <w:delText xml:space="preserve"> </w:delText>
          </w:r>
        </w:del>
      </w:ins>
      <w:ins w:id="1487" w:author="Baker, Gregory Joseph" w:date="2018-11-21T10:29:00Z">
        <w:del w:id="1488" w:author="Microsoft Office User" w:date="2018-11-26T15:30:00Z">
          <w:r w:rsidR="00A2504B" w:rsidRPr="00EA49BB" w:rsidDel="00EA49BB">
            <w:rPr>
              <w:b/>
              <w:rPrChange w:id="1489" w:author="Microsoft Office User" w:date="2018-11-26T15:34:00Z">
                <w:rPr/>
              </w:rPrChange>
            </w:rPr>
            <w:delText xml:space="preserve">allows for unbiased screening </w:delText>
          </w:r>
          <w:r w:rsidR="00A2504B" w:rsidRPr="00EA49BB" w:rsidDel="00EA49BB">
            <w:rPr>
              <w:b/>
              <w:color w:val="262626"/>
              <w:rPrChange w:id="1490" w:author="Microsoft Office User" w:date="2018-11-26T15:34:00Z">
                <w:rPr>
                  <w:color w:val="262626"/>
                </w:rPr>
              </w:rPrChange>
            </w:rPr>
            <w:delText>of</w:delText>
          </w:r>
          <w:r w:rsidR="00A2504B" w:rsidRPr="00EA49BB" w:rsidDel="00EA49BB">
            <w:rPr>
              <w:b/>
              <w:rPrChange w:id="1491" w:author="Microsoft Office User" w:date="2018-11-26T15:34:00Z">
                <w:rPr/>
              </w:rPrChange>
            </w:rPr>
            <w:delText xml:space="preserve"> thousands of immunophenotype permutations to identify the extant few </w:delText>
          </w:r>
        </w:del>
      </w:ins>
      <w:ins w:id="1492" w:author="Baker, Gregory Joseph" w:date="2018-11-08T15:46:00Z">
        <w:del w:id="1493" w:author="Microsoft Office User" w:date="2018-11-26T15:30:00Z">
          <w:r w:rsidR="000D0C38" w:rsidRPr="00EA49BB" w:rsidDel="00EA49BB">
            <w:rPr>
              <w:b/>
              <w:rPrChange w:id="1494" w:author="Microsoft Office User" w:date="2018-11-26T15:34:00Z">
                <w:rPr/>
              </w:rPrChange>
            </w:rPr>
            <w:delText xml:space="preserve">as a set of </w:delText>
          </w:r>
        </w:del>
      </w:ins>
      <w:ins w:id="1495" w:author="Baker, Gregory Joseph" w:date="2018-11-08T15:47:00Z">
        <w:del w:id="1496" w:author="Microsoft Office User" w:date="2018-11-26T15:30:00Z">
          <w:r w:rsidR="000D0C38" w:rsidRPr="00EA49BB" w:rsidDel="00EA49BB">
            <w:rPr>
              <w:b/>
              <w:rPrChange w:id="1497" w:author="Microsoft Office User" w:date="2018-11-26T15:34:00Z">
                <w:rPr/>
              </w:rPrChange>
            </w:rPr>
            <w:delText>concise</w:delText>
          </w:r>
        </w:del>
      </w:ins>
      <w:ins w:id="1498" w:author="Baker, Gregory Joseph" w:date="2018-11-08T15:46:00Z">
        <w:del w:id="1499" w:author="Microsoft Office User" w:date="2018-11-26T15:30:00Z">
          <w:r w:rsidR="000D0C38" w:rsidRPr="00EA49BB" w:rsidDel="00EA49BB">
            <w:rPr>
              <w:b/>
              <w:rPrChange w:id="1500" w:author="Microsoft Office User" w:date="2018-11-26T15:34:00Z">
                <w:rPr/>
              </w:rPrChange>
            </w:rPr>
            <w:delText xml:space="preserve">, yet </w:delText>
          </w:r>
        </w:del>
      </w:ins>
      <w:ins w:id="1501" w:author="Baker, Gregory Joseph" w:date="2018-11-08T15:47:00Z">
        <w:del w:id="1502" w:author="Microsoft Office User" w:date="2018-11-26T15:30:00Z">
          <w:r w:rsidR="000D0C38" w:rsidRPr="00EA49BB" w:rsidDel="00EA49BB">
            <w:rPr>
              <w:b/>
              <w:rPrChange w:id="1503" w:author="Microsoft Office User" w:date="2018-11-26T15:34:00Z">
                <w:rPr/>
              </w:rPrChange>
            </w:rPr>
            <w:delText xml:space="preserve">information-dense, graphical </w:delText>
          </w:r>
        </w:del>
      </w:ins>
      <w:ins w:id="1504" w:author="Baker, Gregory Joseph" w:date="2018-11-08T15:46:00Z">
        <w:del w:id="1505" w:author="Microsoft Office User" w:date="2018-11-26T15:30:00Z">
          <w:r w:rsidR="000D0C38" w:rsidRPr="00EA49BB" w:rsidDel="00EA49BB">
            <w:rPr>
              <w:b/>
              <w:rPrChange w:id="1506" w:author="Microsoft Office User" w:date="2018-11-26T15:34:00Z">
                <w:rPr/>
              </w:rPrChange>
            </w:rPr>
            <w:delText>dashboards</w:delText>
          </w:r>
        </w:del>
      </w:ins>
      <w:ins w:id="1507" w:author="Baker, Gregory Joseph" w:date="2018-11-08T15:47:00Z">
        <w:del w:id="1508" w:author="Microsoft Office User" w:date="2018-11-26T15:30:00Z">
          <w:r w:rsidR="000D0C38" w:rsidRPr="00EA49BB" w:rsidDel="00EA49BB">
            <w:rPr>
              <w:b/>
              <w:rPrChange w:id="1509" w:author="Microsoft Office User" w:date="2018-11-26T15:34:00Z">
                <w:rPr/>
              </w:rPrChange>
            </w:rPr>
            <w:delText>.</w:delText>
          </w:r>
        </w:del>
      </w:ins>
      <w:ins w:id="1510" w:author="Baker, Gregory Joseph" w:date="2018-11-08T15:46:00Z">
        <w:del w:id="1511" w:author="Microsoft Office User" w:date="2018-11-26T15:30:00Z">
          <w:r w:rsidR="000D0C38" w:rsidRPr="00EA49BB" w:rsidDel="00EA49BB">
            <w:rPr>
              <w:b/>
              <w:rPrChange w:id="1512" w:author="Microsoft Office User" w:date="2018-11-26T15:34:00Z">
                <w:rPr/>
              </w:rPrChange>
            </w:rPr>
            <w:delText xml:space="preserve"> In addition to </w:delText>
          </w:r>
        </w:del>
      </w:ins>
      <w:ins w:id="1513" w:author="Baker, Gregory Joseph" w:date="2018-11-08T15:48:00Z">
        <w:del w:id="1514" w:author="Microsoft Office User" w:date="2018-11-26T15:30:00Z">
          <w:r w:rsidR="00D86337" w:rsidRPr="00EA49BB" w:rsidDel="00EA49BB">
            <w:rPr>
              <w:b/>
              <w:rPrChange w:id="1515" w:author="Microsoft Office User" w:date="2018-11-26T15:34:00Z">
                <w:rPr/>
              </w:rPrChange>
            </w:rPr>
            <w:delText>conventional</w:delText>
          </w:r>
          <w:r w:rsidR="000D0C38" w:rsidRPr="00EA49BB" w:rsidDel="00EA49BB">
            <w:rPr>
              <w:b/>
              <w:rPrChange w:id="1516" w:author="Microsoft Office User" w:date="2018-11-26T15:34:00Z">
                <w:rPr/>
              </w:rPrChange>
            </w:rPr>
            <w:delText xml:space="preserve"> </w:delText>
          </w:r>
        </w:del>
      </w:ins>
      <w:ins w:id="1517" w:author="Baker, Gregory Joseph" w:date="2018-11-21T10:30:00Z">
        <w:del w:id="1518" w:author="Microsoft Office User" w:date="2018-11-26T15:30:00Z">
          <w:r w:rsidR="00A2504B" w:rsidRPr="00EA49BB" w:rsidDel="00EA49BB">
            <w:rPr>
              <w:b/>
              <w:rPrChange w:id="1519" w:author="Microsoft Office User" w:date="2018-11-26T15:34:00Z">
                <w:rPr/>
              </w:rPrChange>
            </w:rPr>
            <w:delText xml:space="preserve">two-sample </w:delText>
          </w:r>
        </w:del>
      </w:ins>
      <w:ins w:id="1520" w:author="Baker, Gregory Joseph" w:date="2018-11-08T15:48:00Z">
        <w:del w:id="1521" w:author="Microsoft Office User" w:date="2018-11-26T15:30:00Z">
          <w:r w:rsidR="000D0C38" w:rsidRPr="00EA49BB" w:rsidDel="00EA49BB">
            <w:rPr>
              <w:b/>
              <w:rPrChange w:id="1522" w:author="Microsoft Office User" w:date="2018-11-26T15:34:00Z">
                <w:rPr/>
              </w:rPrChange>
            </w:rPr>
            <w:delText>statistical</w:delText>
          </w:r>
          <w:r w:rsidR="00D86337" w:rsidRPr="00EA49BB" w:rsidDel="00EA49BB">
            <w:rPr>
              <w:b/>
              <w:rPrChange w:id="1523" w:author="Microsoft Office User" w:date="2018-11-26T15:34:00Z">
                <w:rPr/>
              </w:rPrChange>
            </w:rPr>
            <w:delText xml:space="preserve"> tests (e.g. Student’s t-tests), SYLARAS </w:delText>
          </w:r>
        </w:del>
      </w:ins>
      <w:ins w:id="1524" w:author="psorger@gmail.com" w:date="2018-11-06T23:41:00Z">
        <w:del w:id="1525" w:author="Microsoft Office User" w:date="2018-11-26T15:30:00Z">
          <w:r w:rsidR="005F1B8B" w:rsidRPr="00EA49BB" w:rsidDel="00EA49BB">
            <w:rPr>
              <w:b/>
              <w:rPrChange w:id="1526" w:author="Microsoft Office User" w:date="2018-11-26T15:34:00Z">
                <w:rPr/>
              </w:rPrChange>
            </w:rPr>
            <w:delText xml:space="preserve"> </w:delText>
          </w:r>
        </w:del>
      </w:ins>
      <w:ins w:id="1527" w:author="psorger@gmail.com" w:date="2018-11-06T23:43:00Z">
        <w:del w:id="1528" w:author="Microsoft Office User" w:date="2018-11-26T15:30:00Z">
          <w:r w:rsidR="005F1B8B" w:rsidRPr="00EA49BB" w:rsidDel="00EA49BB">
            <w:rPr>
              <w:b/>
              <w:rPrChange w:id="1529" w:author="Microsoft Office User" w:date="2018-11-26T15:34:00Z">
                <w:rPr/>
              </w:rPrChange>
            </w:rPr>
            <w:delText xml:space="preserve">bins cells in multidimensional orthant space </w:delText>
          </w:r>
        </w:del>
      </w:ins>
      <w:ins w:id="1530" w:author="psorger@gmail.com" w:date="2018-11-06T23:44:00Z">
        <w:del w:id="1531" w:author="Microsoft Office User" w:date="2018-11-26T15:30:00Z">
          <w:r w:rsidR="005F1B8B" w:rsidRPr="00EA49BB" w:rsidDel="00EA49BB">
            <w:rPr>
              <w:b/>
              <w:rPrChange w:id="1532" w:author="Microsoft Office User" w:date="2018-11-26T15:34:00Z">
                <w:rPr/>
              </w:rPrChange>
            </w:rPr>
            <w:delText>based on expression of</w:delText>
          </w:r>
        </w:del>
      </w:ins>
      <w:ins w:id="1533" w:author="psorger@gmail.com" w:date="2018-11-06T23:45:00Z">
        <w:del w:id="1534" w:author="Microsoft Office User" w:date="2018-11-26T15:30:00Z">
          <w:r w:rsidR="005F1B8B" w:rsidRPr="00EA49BB" w:rsidDel="00EA49BB">
            <w:rPr>
              <w:b/>
              <w:rPrChange w:id="1535" w:author="Microsoft Office User" w:date="2018-11-26T15:34:00Z">
                <w:rPr/>
              </w:rPrChange>
            </w:rPr>
            <w:delText xml:space="preserve"> cluster of differentiation (CD) cell surface antigens to enable scoring of immune cell lineage. </w:delText>
          </w:r>
        </w:del>
      </w:ins>
      <w:ins w:id="1536" w:author="psorger@gmail.com" w:date="2018-11-06T23:44:00Z">
        <w:del w:id="1537" w:author="Microsoft Office User" w:date="2018-11-26T15:30:00Z">
          <w:r w:rsidR="005F1B8B" w:rsidRPr="00EA49BB" w:rsidDel="00EA49BB">
            <w:rPr>
              <w:b/>
              <w:rPrChange w:id="1538" w:author="Microsoft Office User" w:date="2018-11-26T15:34:00Z">
                <w:rPr/>
              </w:rPrChange>
            </w:rPr>
            <w:delText xml:space="preserve"> The </w:delText>
          </w:r>
        </w:del>
      </w:ins>
      <w:ins w:id="1539" w:author="psorger@gmail.com" w:date="2018-11-06T23:45:00Z">
        <w:del w:id="1540" w:author="Microsoft Office User" w:date="2018-11-26T15:30:00Z">
          <w:r w:rsidR="005F1B8B" w:rsidRPr="00EA49BB" w:rsidDel="00EA49BB">
            <w:rPr>
              <w:b/>
              <w:rPrChange w:id="1541" w:author="Microsoft Office User" w:date="2018-11-26T15:34:00Z">
                <w:rPr/>
              </w:rPrChange>
            </w:rPr>
            <w:delText>results are then displayed</w:delText>
          </w:r>
        </w:del>
      </w:ins>
      <w:del w:id="1542" w:author="Microsoft Office User" w:date="2018-11-26T15:30:00Z">
        <w:r w:rsidR="006825BF" w:rsidRPr="00EA49BB" w:rsidDel="00EA49BB">
          <w:rPr>
            <w:b/>
            <w:rPrChange w:id="1543" w:author="Microsoft Office User" w:date="2018-11-26T15:34:00Z">
              <w:rPr/>
            </w:rPrChange>
          </w:rPr>
          <w:delText xml:space="preserve">to programmatically </w:delText>
        </w:r>
        <w:r w:rsidR="00326588" w:rsidRPr="00EA49BB" w:rsidDel="00EA49BB">
          <w:rPr>
            <w:b/>
            <w:rPrChange w:id="1544" w:author="Microsoft Office User" w:date="2018-11-26T15:34:00Z">
              <w:rPr/>
            </w:rPrChange>
          </w:rPr>
          <w:delText>compute</w:delText>
        </w:r>
        <w:r w:rsidR="009D7D74" w:rsidRPr="00EA49BB" w:rsidDel="00EA49BB">
          <w:rPr>
            <w:b/>
            <w:rPrChange w:id="1545" w:author="Microsoft Office User" w:date="2018-11-26T15:34:00Z">
              <w:rPr/>
            </w:rPrChange>
          </w:rPr>
          <w:delText xml:space="preserve"> statistics on </w:delText>
        </w:r>
        <w:r w:rsidR="00E72FDB" w:rsidRPr="00EA49BB" w:rsidDel="00EA49BB">
          <w:rPr>
            <w:b/>
            <w:rPrChange w:id="1546" w:author="Microsoft Office User" w:date="2018-11-26T15:34:00Z">
              <w:rPr/>
            </w:rPrChange>
          </w:rPr>
          <w:delText xml:space="preserve">systemic </w:delText>
        </w:r>
        <w:r w:rsidR="009D7D74" w:rsidRPr="00EA49BB" w:rsidDel="00EA49BB">
          <w:rPr>
            <w:b/>
            <w:rPrChange w:id="1547" w:author="Microsoft Office User" w:date="2018-11-26T15:34:00Z">
              <w:rPr/>
            </w:rPrChange>
          </w:rPr>
          <w:delText>cell</w:delText>
        </w:r>
        <w:r w:rsidR="004C57EF" w:rsidRPr="00EA49BB" w:rsidDel="00EA49BB">
          <w:rPr>
            <w:b/>
            <w:rPrChange w:id="1548" w:author="Microsoft Office User" w:date="2018-11-26T15:34:00Z">
              <w:rPr/>
            </w:rPrChange>
          </w:rPr>
          <w:delText>ular</w:delText>
        </w:r>
        <w:r w:rsidR="009D7D74" w:rsidRPr="00EA49BB" w:rsidDel="00EA49BB">
          <w:rPr>
            <w:b/>
            <w:rPrChange w:id="1549" w:author="Microsoft Office User" w:date="2018-11-26T15:34:00Z">
              <w:rPr/>
            </w:rPrChange>
          </w:rPr>
          <w:delText xml:space="preserve"> immunophenotypes</w:delText>
        </w:r>
        <w:r w:rsidR="006B121D" w:rsidRPr="00EA49BB" w:rsidDel="00EA49BB">
          <w:rPr>
            <w:b/>
            <w:rPrChange w:id="1550" w:author="Microsoft Office User" w:date="2018-11-26T15:34:00Z">
              <w:rPr/>
            </w:rPrChange>
          </w:rPr>
          <w:delText xml:space="preserve"> (IPs)</w:delText>
        </w:r>
        <w:r w:rsidR="009D7D74" w:rsidRPr="00EA49BB" w:rsidDel="00EA49BB">
          <w:rPr>
            <w:b/>
            <w:rPrChange w:id="1551" w:author="Microsoft Office User" w:date="2018-11-26T15:34:00Z">
              <w:rPr/>
            </w:rPrChange>
          </w:rPr>
          <w:delText xml:space="preserve"> </w:delText>
        </w:r>
        <w:r w:rsidR="00E72FDB" w:rsidRPr="00EA49BB" w:rsidDel="00EA49BB">
          <w:rPr>
            <w:b/>
            <w:rPrChange w:id="1552" w:author="Microsoft Office User" w:date="2018-11-26T15:34:00Z">
              <w:rPr/>
            </w:rPrChange>
          </w:rPr>
          <w:delText>and display</w:delText>
        </w:r>
        <w:r w:rsidR="009D7D74" w:rsidRPr="00EA49BB" w:rsidDel="00EA49BB">
          <w:rPr>
            <w:b/>
            <w:rPrChange w:id="1553" w:author="Microsoft Office User" w:date="2018-11-26T15:34:00Z">
              <w:rPr/>
            </w:rPrChange>
          </w:rPr>
          <w:delText xml:space="preserve"> the results as a set of data-rich</w:delText>
        </w:r>
      </w:del>
      <w:ins w:id="1554" w:author="psorger@gmail.com" w:date="2018-11-06T23:41:00Z">
        <w:del w:id="1555" w:author="Microsoft Office User" w:date="2018-11-26T15:30:00Z">
          <w:r w:rsidR="005F1B8B" w:rsidRPr="00EA49BB" w:rsidDel="00EA49BB">
            <w:rPr>
              <w:b/>
              <w:rPrChange w:id="1556" w:author="Microsoft Office User" w:date="2018-11-26T15:34:00Z">
                <w:rPr/>
              </w:rPrChange>
            </w:rPr>
            <w:delText>for each immune cell type in a</w:delText>
          </w:r>
        </w:del>
      </w:ins>
      <w:del w:id="1557" w:author="Microsoft Office User" w:date="2018-11-26T15:30:00Z">
        <w:r w:rsidR="009D7D74" w:rsidRPr="00EA49BB" w:rsidDel="00EA49BB">
          <w:rPr>
            <w:b/>
            <w:rPrChange w:id="1558" w:author="Microsoft Office User" w:date="2018-11-26T15:34:00Z">
              <w:rPr/>
            </w:rPrChange>
          </w:rPr>
          <w:delText xml:space="preserve"> graphical dashboard</w:delText>
        </w:r>
      </w:del>
      <w:ins w:id="1559" w:author="psorger@gmail.com" w:date="2018-11-06T23:41:00Z">
        <w:del w:id="1560" w:author="Microsoft Office User" w:date="2018-11-26T15:30:00Z">
          <w:r w:rsidR="005F1B8B" w:rsidRPr="00EA49BB" w:rsidDel="00EA49BB">
            <w:rPr>
              <w:b/>
              <w:rPrChange w:id="1561" w:author="Microsoft Office User" w:date="2018-11-26T15:34:00Z">
                <w:rPr/>
              </w:rPrChange>
            </w:rPr>
            <w:delText xml:space="preserve">. </w:delText>
          </w:r>
        </w:del>
      </w:ins>
      <w:ins w:id="1562" w:author="psorger@gmail.com" w:date="2018-11-06T23:45:00Z">
        <w:del w:id="1563" w:author="Microsoft Office User" w:date="2018-11-26T15:30:00Z">
          <w:r w:rsidR="005F1B8B" w:rsidRPr="00EA49BB" w:rsidDel="00EA49BB">
            <w:rPr>
              <w:b/>
              <w:rPrChange w:id="1564" w:author="Microsoft Office User" w:date="2018-11-26T15:34:00Z">
                <w:rPr/>
              </w:rPrChange>
            </w:rPr>
            <w:delText xml:space="preserve"> </w:delText>
          </w:r>
        </w:del>
      </w:ins>
      <w:ins w:id="1565" w:author="psorger@gmail.com" w:date="2018-11-06T23:46:00Z">
        <w:del w:id="1566" w:author="Microsoft Office User" w:date="2018-11-26T15:30:00Z">
          <w:r w:rsidR="005F1B8B" w:rsidRPr="00EA49BB" w:rsidDel="00EA49BB">
            <w:rPr>
              <w:b/>
              <w:highlight w:val="yellow"/>
              <w:rPrChange w:id="1567" w:author="Microsoft Office User" w:date="2018-11-26T15:34:00Z">
                <w:rPr/>
              </w:rPrChange>
            </w:rPr>
            <w:delText>P</w:delText>
          </w:r>
        </w:del>
      </w:ins>
      <w:ins w:id="1568" w:author="psorger@gmail.com" w:date="2018-11-06T23:45:00Z">
        <w:del w:id="1569" w:author="Microsoft Office User" w:date="2018-11-26T15:30:00Z">
          <w:r w:rsidR="005F1B8B" w:rsidRPr="00EA49BB" w:rsidDel="00EA49BB">
            <w:rPr>
              <w:b/>
              <w:highlight w:val="yellow"/>
              <w:rPrChange w:id="1570" w:author="Microsoft Office User" w:date="2018-11-26T15:34:00Z">
                <w:rPr/>
              </w:rPrChange>
            </w:rPr>
            <w:delText>a</w:delText>
          </w:r>
        </w:del>
      </w:ins>
      <w:ins w:id="1571" w:author="psorger@gmail.com" w:date="2018-11-06T23:46:00Z">
        <w:del w:id="1572" w:author="Microsoft Office User" w:date="2018-11-26T15:30:00Z">
          <w:r w:rsidR="005F1B8B" w:rsidRPr="00EA49BB" w:rsidDel="00EA49BB">
            <w:rPr>
              <w:b/>
              <w:highlight w:val="yellow"/>
              <w:rPrChange w:id="1573" w:author="Microsoft Office User" w:date="2018-11-26T15:34:00Z">
                <w:rPr/>
              </w:rPrChange>
            </w:rPr>
            <w:delText>rtial correlation analysis</w:delText>
          </w:r>
          <w:r w:rsidR="005F1B8B" w:rsidRPr="00EA49BB" w:rsidDel="00EA49BB">
            <w:rPr>
              <w:b/>
              <w:rPrChange w:id="1574" w:author="Microsoft Office User" w:date="2018-11-26T15:34:00Z">
                <w:rPr/>
              </w:rPrChange>
            </w:rPr>
            <w:delText xml:space="preserve"> is then used to exploit</w:delText>
          </w:r>
        </w:del>
      </w:ins>
      <w:ins w:id="1575" w:author="Baker, Gregory Joseph" w:date="2018-11-08T15:49:00Z">
        <w:del w:id="1576" w:author="Microsoft Office User" w:date="2018-11-26T15:30:00Z">
          <w:r w:rsidR="00D86337" w:rsidRPr="00EA49BB" w:rsidDel="00EA49BB">
            <w:rPr>
              <w:b/>
              <w:rPrChange w:id="1577" w:author="Microsoft Office User" w:date="2018-11-26T15:34:00Z">
                <w:rPr/>
              </w:rPrChange>
            </w:rPr>
            <w:delText xml:space="preserve">s </w:delText>
          </w:r>
        </w:del>
      </w:ins>
      <w:ins w:id="1578" w:author="psorger@gmail.com" w:date="2018-11-06T23:46:00Z">
        <w:del w:id="1579" w:author="Microsoft Office User" w:date="2018-11-26T15:30:00Z">
          <w:r w:rsidR="005F1B8B" w:rsidRPr="00EA49BB" w:rsidDel="00EA49BB">
            <w:rPr>
              <w:b/>
              <w:rPrChange w:id="1580" w:author="Microsoft Office User" w:date="2018-11-26T15:34:00Z">
                <w:rPr/>
              </w:rPrChange>
            </w:rPr>
            <w:delText xml:space="preserve"> </w:delText>
          </w:r>
        </w:del>
      </w:ins>
      <w:ins w:id="1581" w:author="psorger@gmail.com" w:date="2018-11-06T23:47:00Z">
        <w:del w:id="1582" w:author="Microsoft Office User" w:date="2018-11-26T15:30:00Z">
          <w:r w:rsidR="00B309D9" w:rsidRPr="00EA49BB" w:rsidDel="00EA49BB">
            <w:rPr>
              <w:b/>
              <w:rPrChange w:id="1583" w:author="Microsoft Office User" w:date="2018-11-26T15:34:00Z">
                <w:rPr/>
              </w:rPrChange>
            </w:rPr>
            <w:delText xml:space="preserve">natural </w:delText>
          </w:r>
        </w:del>
      </w:ins>
      <w:ins w:id="1584" w:author="psorger@gmail.com" w:date="2018-11-06T23:46:00Z">
        <w:del w:id="1585" w:author="Microsoft Office User" w:date="2018-11-26T15:30:00Z">
          <w:r w:rsidR="005F1B8B" w:rsidRPr="00EA49BB" w:rsidDel="00EA49BB">
            <w:rPr>
              <w:b/>
              <w:rPrChange w:id="1586" w:author="Microsoft Office User" w:date="2018-11-26T15:34:00Z">
                <w:rPr/>
              </w:rPrChange>
            </w:rPr>
            <w:delText>biological variability</w:delText>
          </w:r>
        </w:del>
      </w:ins>
      <w:ins w:id="1587" w:author="Baker, Gregory Joseph" w:date="2018-11-21T10:30:00Z">
        <w:del w:id="1588" w:author="Microsoft Office User" w:date="2018-11-26T15:30:00Z">
          <w:r w:rsidR="00A2504B" w:rsidRPr="00EA49BB" w:rsidDel="00EA49BB">
            <w:rPr>
              <w:b/>
              <w:rPrChange w:id="1589" w:author="Microsoft Office User" w:date="2018-11-26T15:34:00Z">
                <w:rPr/>
              </w:rPrChange>
            </w:rPr>
            <w:delText>tion</w:delText>
          </w:r>
        </w:del>
      </w:ins>
      <w:ins w:id="1590" w:author="psorger@gmail.com" w:date="2018-11-06T23:46:00Z">
        <w:del w:id="1591" w:author="Microsoft Office User" w:date="2018-11-26T15:30:00Z">
          <w:r w:rsidR="005F1B8B" w:rsidRPr="00EA49BB" w:rsidDel="00EA49BB">
            <w:rPr>
              <w:b/>
              <w:rPrChange w:id="1592" w:author="Microsoft Office User" w:date="2018-11-26T15:34:00Z">
                <w:rPr/>
              </w:rPrChange>
            </w:rPr>
            <w:delText xml:space="preserve"> </w:delText>
          </w:r>
        </w:del>
      </w:ins>
      <w:ins w:id="1593" w:author="psorger@gmail.com" w:date="2018-11-06T23:47:00Z">
        <w:del w:id="1594" w:author="Microsoft Office User" w:date="2018-11-26T15:30:00Z">
          <w:r w:rsidR="00B309D9" w:rsidRPr="00EA49BB" w:rsidDel="00EA49BB">
            <w:rPr>
              <w:b/>
              <w:rPrChange w:id="1595" w:author="Microsoft Office User" w:date="2018-11-26T15:34:00Z">
                <w:rPr/>
              </w:rPrChange>
            </w:rPr>
            <w:delText>among</w:delText>
          </w:r>
        </w:del>
      </w:ins>
      <w:ins w:id="1596" w:author="Baker, Gregory Joseph" w:date="2018-11-08T15:49:00Z">
        <w:del w:id="1597" w:author="Microsoft Office User" w:date="2018-11-26T15:30:00Z">
          <w:r w:rsidR="00D86337" w:rsidRPr="00EA49BB" w:rsidDel="00EA49BB">
            <w:rPr>
              <w:b/>
              <w:rPrChange w:id="1598" w:author="Microsoft Office User" w:date="2018-11-26T15:34:00Z">
                <w:rPr/>
              </w:rPrChange>
            </w:rPr>
            <w:delText xml:space="preserve"> </w:delText>
          </w:r>
        </w:del>
      </w:ins>
      <w:ins w:id="1599" w:author="Baker, Gregory Joseph" w:date="2018-11-21T10:30:00Z">
        <w:del w:id="1600" w:author="Microsoft Office User" w:date="2018-11-26T15:30:00Z">
          <w:r w:rsidR="00A2504B" w:rsidRPr="00EA49BB" w:rsidDel="00EA49BB">
            <w:rPr>
              <w:b/>
              <w:rPrChange w:id="1601" w:author="Microsoft Office User" w:date="2018-11-26T15:34:00Z">
                <w:rPr/>
              </w:rPrChange>
            </w:rPr>
            <w:delText>the 7,200 data points generated in the current study (30 immunophenoty</w:delText>
          </w:r>
        </w:del>
      </w:ins>
      <w:ins w:id="1602" w:author="Baker, Gregory Joseph" w:date="2018-11-21T10:31:00Z">
        <w:del w:id="1603" w:author="Microsoft Office User" w:date="2018-11-26T15:30:00Z">
          <w:r w:rsidR="00A2504B" w:rsidRPr="00EA49BB" w:rsidDel="00EA49BB">
            <w:rPr>
              <w:b/>
              <w:rPrChange w:id="1604" w:author="Microsoft Office User" w:date="2018-11-26T15:34:00Z">
                <w:rPr/>
              </w:rPrChange>
            </w:rPr>
            <w:delText>p</w:delText>
          </w:r>
        </w:del>
      </w:ins>
      <w:ins w:id="1605" w:author="Baker, Gregory Joseph" w:date="2018-11-21T10:30:00Z">
        <w:del w:id="1606" w:author="Microsoft Office User" w:date="2018-11-26T15:30:00Z">
          <w:r w:rsidR="00A2504B" w:rsidRPr="00EA49BB" w:rsidDel="00EA49BB">
            <w:rPr>
              <w:b/>
              <w:rPrChange w:id="1607" w:author="Microsoft Office User" w:date="2018-11-26T15:34:00Z">
                <w:rPr/>
              </w:rPrChange>
            </w:rPr>
            <w:delText>es x 5 lymphoid tissues x 48 mice)</w:delText>
          </w:r>
        </w:del>
      </w:ins>
      <w:ins w:id="1608" w:author="Baker, Gregory Joseph" w:date="2018-11-21T10:31:00Z">
        <w:del w:id="1609" w:author="Microsoft Office User" w:date="2018-11-26T15:30:00Z">
          <w:r w:rsidR="00A2504B" w:rsidRPr="00EA49BB" w:rsidDel="00EA49BB">
            <w:rPr>
              <w:b/>
              <w:rPrChange w:id="1610" w:author="Microsoft Office User" w:date="2018-11-26T15:34:00Z">
                <w:rPr/>
              </w:rPrChange>
            </w:rPr>
            <w:delText xml:space="preserve"> to reveal </w:delText>
          </w:r>
        </w:del>
      </w:ins>
      <w:ins w:id="1611" w:author="psorger@gmail.com" w:date="2018-11-06T23:47:00Z">
        <w:del w:id="1612" w:author="Microsoft Office User" w:date="2018-11-26T15:30:00Z">
          <w:r w:rsidR="00B309D9" w:rsidRPr="00EA49BB" w:rsidDel="00EA49BB">
            <w:rPr>
              <w:b/>
              <w:rPrChange w:id="1613" w:author="Microsoft Office User" w:date="2018-11-26T15:34:00Z">
                <w:rPr/>
              </w:rPrChange>
            </w:rPr>
            <w:delText xml:space="preserve"> animals </w:delText>
          </w:r>
        </w:del>
      </w:ins>
      <w:ins w:id="1614" w:author="psorger@gmail.com" w:date="2018-11-06T23:46:00Z">
        <w:del w:id="1615" w:author="Microsoft Office User" w:date="2018-11-26T15:30:00Z">
          <w:r w:rsidR="005F1B8B" w:rsidRPr="00EA49BB" w:rsidDel="00EA49BB">
            <w:rPr>
              <w:b/>
              <w:rPrChange w:id="1616" w:author="Microsoft Office User" w:date="2018-11-26T15:34:00Z">
                <w:rPr/>
              </w:rPrChange>
            </w:rPr>
            <w:delText xml:space="preserve">by searching for patterns of </w:delText>
          </w:r>
        </w:del>
      </w:ins>
      <w:ins w:id="1617" w:author="Baker, Gregory Joseph" w:date="2018-11-21T10:31:00Z">
        <w:del w:id="1618" w:author="Microsoft Office User" w:date="2018-11-26T15:30:00Z">
          <w:r w:rsidR="00A2504B" w:rsidRPr="00EA49BB" w:rsidDel="00EA49BB">
            <w:rPr>
              <w:b/>
              <w:rPrChange w:id="1619" w:author="Microsoft Office User" w:date="2018-11-26T15:34:00Z">
                <w:rPr/>
              </w:rPrChange>
            </w:rPr>
            <w:delText xml:space="preserve">cell-to-cell </w:delText>
          </w:r>
        </w:del>
      </w:ins>
      <w:ins w:id="1620" w:author="psorger@gmail.com" w:date="2018-11-06T23:46:00Z">
        <w:del w:id="1621" w:author="Microsoft Office User" w:date="2018-11-26T15:30:00Z">
          <w:r w:rsidR="005F1B8B" w:rsidRPr="00EA49BB" w:rsidDel="00EA49BB">
            <w:rPr>
              <w:b/>
              <w:rPrChange w:id="1622" w:author="Microsoft Office User" w:date="2018-11-26T15:34:00Z">
                <w:rPr/>
              </w:rPrChange>
            </w:rPr>
            <w:delText>co-</w:delText>
          </w:r>
        </w:del>
      </w:ins>
      <w:ins w:id="1623" w:author="psorger@gmail.com" w:date="2018-11-06T23:47:00Z">
        <w:del w:id="1624" w:author="Microsoft Office User" w:date="2018-11-26T15:30:00Z">
          <w:r w:rsidR="005F1B8B" w:rsidRPr="00EA49BB" w:rsidDel="00EA49BB">
            <w:rPr>
              <w:b/>
              <w:rPrChange w:id="1625" w:author="Microsoft Office User" w:date="2018-11-26T15:34:00Z">
                <w:rPr/>
              </w:rPrChange>
            </w:rPr>
            <w:delText>variation</w:delText>
          </w:r>
        </w:del>
      </w:ins>
      <w:ins w:id="1626" w:author="Baker, Gregory Joseph" w:date="2018-11-21T10:31:00Z">
        <w:del w:id="1627" w:author="Microsoft Office User" w:date="2018-11-26T15:30:00Z">
          <w:r w:rsidR="00A2504B" w:rsidRPr="00EA49BB" w:rsidDel="00EA49BB">
            <w:rPr>
              <w:b/>
              <w:rPrChange w:id="1628" w:author="Microsoft Office User" w:date="2018-11-26T15:34:00Z">
                <w:rPr/>
              </w:rPrChange>
            </w:rPr>
            <w:delText xml:space="preserve"> within and between tissues that are</w:delText>
          </w:r>
        </w:del>
      </w:ins>
      <w:ins w:id="1629" w:author="psorger@gmail.com" w:date="2018-11-06T23:47:00Z">
        <w:del w:id="1630" w:author="Microsoft Office User" w:date="2018-11-26T15:30:00Z">
          <w:r w:rsidR="005F1B8B" w:rsidRPr="00EA49BB" w:rsidDel="00EA49BB">
            <w:rPr>
              <w:b/>
              <w:rPrChange w:id="1631" w:author="Microsoft Office User" w:date="2018-11-26T15:34:00Z">
                <w:rPr/>
              </w:rPrChange>
            </w:rPr>
            <w:delText xml:space="preserve"> </w:delText>
          </w:r>
        </w:del>
      </w:ins>
      <w:ins w:id="1632" w:author="Baker, Gregory Joseph" w:date="2018-11-08T15:49:00Z">
        <w:del w:id="1633" w:author="Microsoft Office User" w:date="2018-11-26T15:30:00Z">
          <w:r w:rsidR="00D86337" w:rsidRPr="00EA49BB" w:rsidDel="00EA49BB">
            <w:rPr>
              <w:b/>
              <w:rPrChange w:id="1634" w:author="Microsoft Office User" w:date="2018-11-26T15:34:00Z">
                <w:rPr/>
              </w:rPrChange>
            </w:rPr>
            <w:delText xml:space="preserve">broken and </w:delText>
          </w:r>
        </w:del>
      </w:ins>
      <w:ins w:id="1635" w:author="Baker, Gregory Joseph" w:date="2018-11-08T15:50:00Z">
        <w:del w:id="1636" w:author="Microsoft Office User" w:date="2018-11-26T15:30:00Z">
          <w:r w:rsidR="00D86337" w:rsidRPr="00EA49BB" w:rsidDel="00EA49BB">
            <w:rPr>
              <w:b/>
              <w:rPrChange w:id="1637" w:author="Microsoft Office User" w:date="2018-11-26T15:34:00Z">
                <w:rPr/>
              </w:rPrChange>
            </w:rPr>
            <w:delText xml:space="preserve">induced </w:delText>
          </w:r>
        </w:del>
      </w:ins>
      <w:ins w:id="1638" w:author="Baker, Gregory Joseph" w:date="2018-11-08T15:49:00Z">
        <w:del w:id="1639" w:author="Microsoft Office User" w:date="2018-11-26T15:30:00Z">
          <w:r w:rsidR="00D86337" w:rsidRPr="00EA49BB" w:rsidDel="00EA49BB">
            <w:rPr>
              <w:b/>
              <w:rPrChange w:id="1640" w:author="Microsoft Office User" w:date="2018-11-26T15:34:00Z">
                <w:rPr/>
              </w:rPrChange>
            </w:rPr>
            <w:delText xml:space="preserve">in response to </w:delText>
          </w:r>
        </w:del>
      </w:ins>
      <w:ins w:id="1641" w:author="Baker, Gregory Joseph" w:date="2018-11-21T10:31:00Z">
        <w:del w:id="1642" w:author="Microsoft Office User" w:date="2018-11-26T15:30:00Z">
          <w:r w:rsidR="00A2504B" w:rsidRPr="00EA49BB" w:rsidDel="00EA49BB">
            <w:rPr>
              <w:b/>
              <w:rPrChange w:id="1643" w:author="Microsoft Office User" w:date="2018-11-26T15:34:00Z">
                <w:rPr/>
              </w:rPrChange>
            </w:rPr>
            <w:delText>GBM-induced</w:delText>
          </w:r>
        </w:del>
      </w:ins>
      <w:ins w:id="1644" w:author="Baker, Gregory Joseph" w:date="2018-11-08T15:50:00Z">
        <w:del w:id="1645" w:author="Microsoft Office User" w:date="2018-11-26T15:30:00Z">
          <w:r w:rsidR="00D86337" w:rsidRPr="00EA49BB" w:rsidDel="00EA49BB">
            <w:rPr>
              <w:b/>
              <w:rPrChange w:id="1646" w:author="Microsoft Office User" w:date="2018-11-26T15:34:00Z">
                <w:rPr/>
              </w:rPrChange>
            </w:rPr>
            <w:delText xml:space="preserve"> immune perturbation. This </w:delText>
          </w:r>
        </w:del>
      </w:ins>
      <w:ins w:id="1647" w:author="Baker, Gregory Joseph" w:date="2018-11-21T10:32:00Z">
        <w:del w:id="1648" w:author="Microsoft Office User" w:date="2018-11-26T15:30:00Z">
          <w:r w:rsidR="00606A62" w:rsidRPr="00EA49BB" w:rsidDel="00EA49BB">
            <w:rPr>
              <w:b/>
              <w:rPrChange w:id="1649" w:author="Microsoft Office User" w:date="2018-11-26T15:34:00Z">
                <w:rPr/>
              </w:rPrChange>
            </w:rPr>
            <w:delText>takes</w:delText>
          </w:r>
        </w:del>
      </w:ins>
      <w:ins w:id="1650" w:author="Baker, Gregory Joseph" w:date="2018-11-08T15:51:00Z">
        <w:del w:id="1651" w:author="Microsoft Office User" w:date="2018-11-26T15:30:00Z">
          <w:r w:rsidR="00D86337" w:rsidRPr="00EA49BB" w:rsidDel="00EA49BB">
            <w:rPr>
              <w:b/>
              <w:rPrChange w:id="1652" w:author="Microsoft Office User" w:date="2018-11-26T15:34:00Z">
                <w:rPr/>
              </w:rPrChange>
            </w:rPr>
            <w:delText xml:space="preserve"> the</w:delText>
          </w:r>
        </w:del>
      </w:ins>
      <w:ins w:id="1653" w:author="Baker, Gregory Joseph" w:date="2018-11-08T15:50:00Z">
        <w:del w:id="1654" w:author="Microsoft Office User" w:date="2018-11-26T15:30:00Z">
          <w:r w:rsidR="00D86337" w:rsidRPr="00EA49BB" w:rsidDel="00EA49BB">
            <w:rPr>
              <w:b/>
              <w:rPrChange w:id="1655" w:author="Microsoft Office User" w:date="2018-11-26T15:34:00Z">
                <w:rPr/>
              </w:rPrChange>
            </w:rPr>
            <w:delText xml:space="preserve"> </w:delText>
          </w:r>
        </w:del>
      </w:ins>
      <w:ins w:id="1656" w:author="Baker, Gregory Joseph" w:date="2018-11-08T15:51:00Z">
        <w:del w:id="1657" w:author="Microsoft Office User" w:date="2018-11-26T15:30:00Z">
          <w:r w:rsidR="00D86337" w:rsidRPr="00EA49BB" w:rsidDel="00EA49BB">
            <w:rPr>
              <w:b/>
              <w:rPrChange w:id="1658" w:author="Microsoft Office User" w:date="2018-11-26T15:34:00Z">
                <w:rPr/>
              </w:rPrChange>
            </w:rPr>
            <w:delText xml:space="preserve">increasing standard variation from an experimental </w:delText>
          </w:r>
        </w:del>
      </w:ins>
      <w:ins w:id="1659" w:author="Baker, Gregory Joseph" w:date="2018-11-08T16:03:00Z">
        <w:del w:id="1660" w:author="Microsoft Office User" w:date="2018-11-26T15:30:00Z">
          <w:r w:rsidR="00A07420" w:rsidRPr="00EA49BB" w:rsidDel="00EA49BB">
            <w:rPr>
              <w:b/>
              <w:rPrChange w:id="1661" w:author="Microsoft Office User" w:date="2018-11-26T15:34:00Z">
                <w:rPr/>
              </w:rPrChange>
            </w:rPr>
            <w:delText>confounder</w:delText>
          </w:r>
        </w:del>
      </w:ins>
      <w:ins w:id="1662" w:author="Baker, Gregory Joseph" w:date="2018-11-08T15:51:00Z">
        <w:del w:id="1663" w:author="Microsoft Office User" w:date="2018-11-26T15:30:00Z">
          <w:r w:rsidR="00D86337" w:rsidRPr="00EA49BB" w:rsidDel="00EA49BB">
            <w:rPr>
              <w:b/>
              <w:rPrChange w:id="1664" w:author="Microsoft Office User" w:date="2018-11-26T15:34:00Z">
                <w:rPr/>
              </w:rPrChange>
            </w:rPr>
            <w:delText xml:space="preserve"> into a </w:delText>
          </w:r>
        </w:del>
      </w:ins>
      <w:ins w:id="1665" w:author="Baker, Gregory Joseph" w:date="2018-11-08T15:52:00Z">
        <w:del w:id="1666" w:author="Microsoft Office User" w:date="2018-11-26T15:30:00Z">
          <w:r w:rsidR="00D86337" w:rsidRPr="00EA49BB" w:rsidDel="00EA49BB">
            <w:rPr>
              <w:b/>
              <w:rPrChange w:id="1667" w:author="Microsoft Office User" w:date="2018-11-26T15:34:00Z">
                <w:rPr/>
              </w:rPrChange>
            </w:rPr>
            <w:delText xml:space="preserve">statistically rigorous </w:delText>
          </w:r>
        </w:del>
      </w:ins>
      <w:ins w:id="1668" w:author="Baker, Gregory Joseph" w:date="2018-11-08T15:51:00Z">
        <w:del w:id="1669" w:author="Microsoft Office User" w:date="2018-11-26T15:30:00Z">
          <w:r w:rsidR="00396626" w:rsidRPr="00EA49BB" w:rsidDel="00EA49BB">
            <w:rPr>
              <w:b/>
              <w:rPrChange w:id="1670" w:author="Microsoft Office User" w:date="2018-11-26T15:34:00Z">
                <w:rPr/>
              </w:rPrChange>
            </w:rPr>
            <w:delText xml:space="preserve">alternative view of </w:delText>
          </w:r>
          <w:r w:rsidR="00D86337" w:rsidRPr="00EA49BB" w:rsidDel="00EA49BB">
            <w:rPr>
              <w:b/>
              <w:rPrChange w:id="1671" w:author="Microsoft Office User" w:date="2018-11-26T15:34:00Z">
                <w:rPr/>
              </w:rPrChange>
            </w:rPr>
            <w:delText>the data</w:delText>
          </w:r>
        </w:del>
      </w:ins>
      <w:ins w:id="1672" w:author="psorger@gmail.com" w:date="2018-11-06T23:47:00Z">
        <w:del w:id="1673" w:author="Microsoft Office User" w:date="2018-11-26T15:30:00Z">
          <w:r w:rsidR="005F1B8B" w:rsidRPr="00EA49BB" w:rsidDel="00EA49BB">
            <w:rPr>
              <w:b/>
              <w:rPrChange w:id="1674" w:author="Microsoft Office User" w:date="2018-11-26T15:34:00Z">
                <w:rPr/>
              </w:rPrChange>
            </w:rPr>
            <w:delText>among inferred immune cell types (</w:delText>
          </w:r>
          <w:r w:rsidR="005F1B8B" w:rsidRPr="00EA49BB" w:rsidDel="00EA49BB">
            <w:rPr>
              <w:b/>
              <w:highlight w:val="yellow"/>
              <w:rPrChange w:id="1675" w:author="Microsoft Office User" w:date="2018-11-26T15:34:00Z">
                <w:rPr/>
              </w:rPrChange>
            </w:rPr>
            <w:delText>IS THAT WERE THE ANALYSIS IS DONE OR ON THE BINARY CALL</w:delText>
          </w:r>
          <w:r w:rsidR="00B309D9" w:rsidRPr="00EA49BB" w:rsidDel="00EA49BB">
            <w:rPr>
              <w:b/>
              <w:highlight w:val="yellow"/>
              <w:rPrChange w:id="1676" w:author="Microsoft Office User" w:date="2018-11-26T15:34:00Z">
                <w:rPr/>
              </w:rPrChange>
            </w:rPr>
            <w:delText xml:space="preserve"> OR AT O</w:delText>
          </w:r>
        </w:del>
      </w:ins>
      <w:ins w:id="1677" w:author="psorger@gmail.com" w:date="2018-11-06T23:48:00Z">
        <w:del w:id="1678" w:author="Microsoft Office User" w:date="2018-11-26T15:30:00Z">
          <w:r w:rsidR="00B309D9" w:rsidRPr="00EA49BB" w:rsidDel="00EA49BB">
            <w:rPr>
              <w:b/>
              <w:highlight w:val="yellow"/>
              <w:rPrChange w:id="1679" w:author="Microsoft Office User" w:date="2018-11-26T15:34:00Z">
                <w:rPr/>
              </w:rPrChange>
            </w:rPr>
            <w:delText>RGAN LEVEL</w:delText>
          </w:r>
        </w:del>
      </w:ins>
      <w:ins w:id="1680" w:author="psorger@gmail.com" w:date="2018-11-06T23:47:00Z">
        <w:del w:id="1681" w:author="Microsoft Office User" w:date="2018-11-26T15:30:00Z">
          <w:r w:rsidR="005F1B8B" w:rsidRPr="00EA49BB" w:rsidDel="00EA49BB">
            <w:rPr>
              <w:b/>
              <w:highlight w:val="yellow"/>
              <w:rPrChange w:id="1682" w:author="Microsoft Office User" w:date="2018-11-26T15:34:00Z">
                <w:rPr/>
              </w:rPrChange>
            </w:rPr>
            <w:delText>?),</w:delText>
          </w:r>
          <w:r w:rsidR="005F1B8B" w:rsidRPr="00EA49BB" w:rsidDel="00EA49BB">
            <w:rPr>
              <w:b/>
              <w:rPrChange w:id="1683" w:author="Microsoft Office User" w:date="2018-11-26T15:34:00Z">
                <w:rPr/>
              </w:rPrChange>
            </w:rPr>
            <w:delText xml:space="preserve"> </w:delText>
          </w:r>
        </w:del>
      </w:ins>
      <w:ins w:id="1684" w:author="psorger@gmail.com" w:date="2018-11-06T23:48:00Z">
        <w:del w:id="1685" w:author="Microsoft Office User" w:date="2018-11-26T15:30:00Z">
          <w:r w:rsidR="00B309D9" w:rsidRPr="00EA49BB" w:rsidDel="00EA49BB">
            <w:rPr>
              <w:b/>
              <w:rPrChange w:id="1686" w:author="Microsoft Office User" w:date="2018-11-26T15:34:00Z">
                <w:rPr/>
              </w:rPrChange>
            </w:rPr>
            <w:delText>turning what is potentially a confounder into useful insight.</w:delText>
          </w:r>
        </w:del>
      </w:ins>
    </w:p>
    <w:p w14:paraId="76589992" w14:textId="507F81F5" w:rsidR="00B53121" w:rsidRPr="00EA49BB" w:rsidDel="00EA49BB" w:rsidRDefault="00B309D9" w:rsidP="00EA49BB">
      <w:pPr>
        <w:spacing w:line="480" w:lineRule="auto"/>
        <w:contextualSpacing/>
        <w:rPr>
          <w:ins w:id="1687" w:author="Baker, Gregory Joseph" w:date="2018-11-08T15:58:00Z"/>
          <w:del w:id="1688" w:author="Microsoft Office User" w:date="2018-11-26T15:30:00Z"/>
          <w:b/>
          <w:rPrChange w:id="1689" w:author="Microsoft Office User" w:date="2018-11-26T15:34:00Z">
            <w:rPr>
              <w:ins w:id="1690" w:author="Baker, Gregory Joseph" w:date="2018-11-08T15:58:00Z"/>
              <w:del w:id="1691" w:author="Microsoft Office User" w:date="2018-11-26T15:30:00Z"/>
            </w:rPr>
          </w:rPrChange>
        </w:rPr>
        <w:pPrChange w:id="1692" w:author="Microsoft Office User" w:date="2018-11-26T15:34:00Z">
          <w:pPr>
            <w:widowControl w:val="0"/>
            <w:autoSpaceDE w:val="0"/>
            <w:autoSpaceDN w:val="0"/>
            <w:adjustRightInd w:val="0"/>
            <w:spacing w:line="480" w:lineRule="auto"/>
            <w:contextualSpacing/>
            <w:outlineLvl w:val="0"/>
          </w:pPr>
        </w:pPrChange>
      </w:pPr>
      <w:ins w:id="1693" w:author="psorger@gmail.com" w:date="2018-11-06T23:48:00Z">
        <w:del w:id="1694" w:author="Microsoft Office User" w:date="2018-11-26T15:30:00Z">
          <w:r w:rsidRPr="00EA49BB" w:rsidDel="00EA49BB">
            <w:rPr>
              <w:b/>
              <w:rPrChange w:id="1695" w:author="Microsoft Office User" w:date="2018-11-26T15:34:00Z">
                <w:rPr/>
              </w:rPrChange>
            </w:rPr>
            <w:delText>By using</w:delText>
          </w:r>
        </w:del>
      </w:ins>
      <w:ins w:id="1696" w:author="Baker, Gregory Joseph" w:date="2018-11-08T15:53:00Z">
        <w:del w:id="1697" w:author="Microsoft Office User" w:date="2018-11-26T15:30:00Z">
          <w:r w:rsidR="00CC0C7F" w:rsidRPr="00EA49BB" w:rsidDel="00EA49BB">
            <w:rPr>
              <w:b/>
              <w:rPrChange w:id="1698" w:author="Microsoft Office User" w:date="2018-11-26T15:34:00Z">
                <w:rPr/>
              </w:rPrChange>
            </w:rPr>
            <w:delText>Through the</w:delText>
          </w:r>
        </w:del>
      </w:ins>
      <w:ins w:id="1699" w:author="Baker, Gregory Joseph" w:date="2018-11-08T15:52:00Z">
        <w:del w:id="1700" w:author="Microsoft Office User" w:date="2018-11-26T15:30:00Z">
          <w:r w:rsidR="00CC0C7F" w:rsidRPr="00EA49BB" w:rsidDel="00EA49BB">
            <w:rPr>
              <w:b/>
              <w:rPrChange w:id="1701" w:author="Microsoft Office User" w:date="2018-11-26T15:34:00Z">
                <w:rPr/>
              </w:rPrChange>
            </w:rPr>
            <w:delText xml:space="preserve"> experimental and </w:delText>
          </w:r>
        </w:del>
      </w:ins>
      <w:ins w:id="1702" w:author="Baker, Gregory Joseph" w:date="2018-11-08T15:53:00Z">
        <w:del w:id="1703" w:author="Microsoft Office User" w:date="2018-11-26T15:30:00Z">
          <w:r w:rsidR="00CC0C7F" w:rsidRPr="00EA49BB" w:rsidDel="00EA49BB">
            <w:rPr>
              <w:b/>
              <w:rPrChange w:id="1704" w:author="Microsoft Office User" w:date="2018-11-26T15:34:00Z">
                <w:rPr/>
              </w:rPrChange>
            </w:rPr>
            <w:delText>computational</w:delText>
          </w:r>
        </w:del>
      </w:ins>
      <w:ins w:id="1705" w:author="Baker, Gregory Joseph" w:date="2018-11-08T15:52:00Z">
        <w:del w:id="1706" w:author="Microsoft Office User" w:date="2018-11-26T15:30:00Z">
          <w:r w:rsidR="00CC0C7F" w:rsidRPr="00EA49BB" w:rsidDel="00EA49BB">
            <w:rPr>
              <w:b/>
              <w:rPrChange w:id="1707" w:author="Microsoft Office User" w:date="2018-11-26T15:34:00Z">
                <w:rPr/>
              </w:rPrChange>
            </w:rPr>
            <w:delText xml:space="preserve"> innovation</w:delText>
          </w:r>
        </w:del>
      </w:ins>
      <w:ins w:id="1708" w:author="Baker, Gregory Joseph" w:date="2018-11-21T10:32:00Z">
        <w:del w:id="1709" w:author="Microsoft Office User" w:date="2018-11-26T15:30:00Z">
          <w:r w:rsidR="00B53121" w:rsidRPr="00EA49BB" w:rsidDel="00EA49BB">
            <w:rPr>
              <w:b/>
              <w:rPrChange w:id="1710" w:author="Microsoft Office User" w:date="2018-11-26T15:34:00Z">
                <w:rPr/>
              </w:rPrChange>
            </w:rPr>
            <w:delText>s</w:delText>
          </w:r>
        </w:del>
      </w:ins>
      <w:ins w:id="1711" w:author="Baker, Gregory Joseph" w:date="2018-11-08T15:52:00Z">
        <w:del w:id="1712" w:author="Microsoft Office User" w:date="2018-11-26T15:30:00Z">
          <w:r w:rsidR="00CC0C7F" w:rsidRPr="00EA49BB" w:rsidDel="00EA49BB">
            <w:rPr>
              <w:b/>
              <w:rPrChange w:id="1713" w:author="Microsoft Office User" w:date="2018-11-26T15:34:00Z">
                <w:rPr/>
              </w:rPrChange>
            </w:rPr>
            <w:delText xml:space="preserve"> </w:delText>
          </w:r>
        </w:del>
      </w:ins>
      <w:ins w:id="1714" w:author="Baker, Gregory Joseph" w:date="2018-11-08T15:53:00Z">
        <w:del w:id="1715" w:author="Microsoft Office User" w:date="2018-11-26T15:30:00Z">
          <w:r w:rsidR="00CC0C7F" w:rsidRPr="00EA49BB" w:rsidDel="00EA49BB">
            <w:rPr>
              <w:b/>
              <w:rPrChange w:id="1716" w:author="Microsoft Office User" w:date="2018-11-26T15:34:00Z">
                <w:rPr/>
              </w:rPrChange>
            </w:rPr>
            <w:delText xml:space="preserve">instantiated </w:delText>
          </w:r>
        </w:del>
      </w:ins>
      <w:ins w:id="1717" w:author="Baker, Gregory Joseph" w:date="2018-11-08T15:52:00Z">
        <w:del w:id="1718" w:author="Microsoft Office User" w:date="2018-11-26T15:30:00Z">
          <w:r w:rsidR="00CC0C7F" w:rsidRPr="00EA49BB" w:rsidDel="00EA49BB">
            <w:rPr>
              <w:b/>
              <w:rPrChange w:id="1719" w:author="Microsoft Office User" w:date="2018-11-26T15:34:00Z">
                <w:rPr/>
              </w:rPrChange>
            </w:rPr>
            <w:delText xml:space="preserve">in the </w:delText>
          </w:r>
        </w:del>
      </w:ins>
      <w:ins w:id="1720" w:author="psorger@gmail.com" w:date="2018-11-06T23:48:00Z">
        <w:del w:id="1721" w:author="Microsoft Office User" w:date="2018-11-26T15:30:00Z">
          <w:r w:rsidRPr="00EA49BB" w:rsidDel="00EA49BB">
            <w:rPr>
              <w:b/>
              <w:rPrChange w:id="1722" w:author="Microsoft Office User" w:date="2018-11-26T15:34:00Z">
                <w:rPr/>
              </w:rPrChange>
            </w:rPr>
            <w:delText xml:space="preserve"> SYLARAS</w:delText>
          </w:r>
        </w:del>
      </w:ins>
      <w:ins w:id="1723" w:author="Baker, Gregory Joseph" w:date="2018-11-08T15:53:00Z">
        <w:del w:id="1724" w:author="Microsoft Office User" w:date="2018-11-26T15:30:00Z">
          <w:r w:rsidR="00CC0C7F" w:rsidRPr="00EA49BB" w:rsidDel="00EA49BB">
            <w:rPr>
              <w:b/>
              <w:rPrChange w:id="1725" w:author="Microsoft Office User" w:date="2018-11-26T15:34:00Z">
                <w:rPr/>
              </w:rPrChange>
            </w:rPr>
            <w:delText xml:space="preserve"> approach to discovery-based immunophenotyping</w:delText>
          </w:r>
          <w:r w:rsidR="00D81402" w:rsidRPr="00EA49BB" w:rsidDel="00EA49BB">
            <w:rPr>
              <w:b/>
              <w:rPrChange w:id="1726" w:author="Microsoft Office User" w:date="2018-11-26T15:34:00Z">
                <w:rPr/>
              </w:rPrChange>
            </w:rPr>
            <w:delText>,</w:delText>
          </w:r>
        </w:del>
      </w:ins>
      <w:ins w:id="1727" w:author="psorger@gmail.com" w:date="2018-11-06T23:48:00Z">
        <w:del w:id="1728" w:author="Microsoft Office User" w:date="2018-11-26T15:30:00Z">
          <w:r w:rsidRPr="00EA49BB" w:rsidDel="00EA49BB">
            <w:rPr>
              <w:b/>
              <w:rPrChange w:id="1729" w:author="Microsoft Office User" w:date="2018-11-26T15:34:00Z">
                <w:rPr/>
              </w:rPrChange>
            </w:rPr>
            <w:delText xml:space="preserve"> to study GBM-bearing and control mice we</w:delText>
          </w:r>
        </w:del>
      </w:ins>
      <w:ins w:id="1730" w:author="Baker, Gregory Joseph" w:date="2018-11-21T10:36:00Z">
        <w:del w:id="1731" w:author="Microsoft Office User" w:date="2018-11-26T15:30:00Z">
          <w:r w:rsidR="00B53121" w:rsidRPr="00EA49BB" w:rsidDel="00EA49BB">
            <w:rPr>
              <w:b/>
              <w:rPrChange w:id="1732" w:author="Microsoft Office User" w:date="2018-11-26T15:34:00Z">
                <w:rPr/>
              </w:rPrChange>
            </w:rPr>
            <w:delText xml:space="preserve">our work implicates extant </w:delText>
          </w:r>
        </w:del>
      </w:ins>
      <w:ins w:id="1733" w:author="Baker, Gregory Joseph" w:date="2018-11-21T10:37:00Z">
        <w:del w:id="1734" w:author="Microsoft Office User" w:date="2018-11-26T15:30:00Z">
          <w:r w:rsidR="00B53121" w:rsidRPr="00EA49BB" w:rsidDel="00EA49BB">
            <w:rPr>
              <w:b/>
              <w:rPrChange w:id="1735" w:author="Microsoft Office User" w:date="2018-11-26T15:34:00Z">
                <w:rPr/>
              </w:rPrChange>
            </w:rPr>
            <w:delText xml:space="preserve">immunophenotypes as potentially important players in </w:delText>
          </w:r>
        </w:del>
      </w:ins>
      <w:ins w:id="1736" w:author="psorger@gmail.com" w:date="2018-11-06T23:48:00Z">
        <w:del w:id="1737" w:author="Microsoft Office User" w:date="2018-11-26T15:30:00Z">
          <w:r w:rsidRPr="00EA49BB" w:rsidDel="00EA49BB">
            <w:rPr>
              <w:b/>
              <w:rPrChange w:id="1738" w:author="Microsoft Office User" w:date="2018-11-26T15:34:00Z">
                <w:rPr/>
              </w:rPrChange>
            </w:rPr>
            <w:delText xml:space="preserve"> show </w:delText>
          </w:r>
        </w:del>
      </w:ins>
      <w:ins w:id="1739" w:author="Baker, Gregory Joseph" w:date="2018-11-21T10:36:00Z">
        <w:del w:id="1740" w:author="Microsoft Office User" w:date="2018-11-26T15:30:00Z">
          <w:r w:rsidR="00B53121" w:rsidRPr="00EA49BB" w:rsidDel="00EA49BB">
            <w:rPr>
              <w:b/>
              <w:rPrChange w:id="1741" w:author="Microsoft Office User" w:date="2018-11-26T15:34:00Z">
                <w:rPr/>
              </w:rPrChange>
            </w:rPr>
            <w:delText>GBM immunobiology</w:delText>
          </w:r>
        </w:del>
      </w:ins>
      <w:ins w:id="1742" w:author="Baker, Gregory Joseph" w:date="2018-11-21T10:37:00Z">
        <w:del w:id="1743" w:author="Microsoft Office User" w:date="2018-11-26T15:30:00Z">
          <w:r w:rsidR="00B53121" w:rsidRPr="00EA49BB" w:rsidDel="00EA49BB">
            <w:rPr>
              <w:b/>
              <w:rPrChange w:id="1744" w:author="Microsoft Office User" w:date="2018-11-26T15:34:00Z">
                <w:rPr/>
              </w:rPrChange>
            </w:rPr>
            <w:delText xml:space="preserve">. These include </w:delText>
          </w:r>
        </w:del>
      </w:ins>
      <w:ins w:id="1745" w:author="Baker, Gregory Joseph" w:date="2018-11-21T10:38:00Z">
        <w:del w:id="1746" w:author="Microsoft Office User" w:date="2018-11-26T15:30:00Z">
          <w:r w:rsidR="00B53121" w:rsidRPr="00EA49BB" w:rsidDel="00EA49BB">
            <w:rPr>
              <w:b/>
              <w:rPrChange w:id="1747" w:author="Microsoft Office User" w:date="2018-11-26T15:34:00Z">
                <w:rPr/>
              </w:rPrChange>
            </w:rPr>
            <w:delText xml:space="preserve">presumptive populations of </w:delText>
          </w:r>
        </w:del>
      </w:ins>
      <w:ins w:id="1748" w:author="Baker, Gregory Joseph" w:date="2018-11-21T10:37:00Z">
        <w:del w:id="1749" w:author="Microsoft Office User" w:date="2018-11-26T15:30:00Z">
          <w:r w:rsidR="00B53121" w:rsidRPr="00EA49BB" w:rsidDel="00EA49BB">
            <w:rPr>
              <w:b/>
              <w:rPrChange w:id="1750" w:author="Microsoft Office User" w:date="2018-11-26T15:34:00Z">
                <w:rPr/>
              </w:rPrChange>
            </w:rPr>
            <w:delText>CD8</w:delText>
          </w:r>
          <w:r w:rsidR="00B53121" w:rsidRPr="00EA49BB" w:rsidDel="00EA49BB">
            <w:rPr>
              <w:b/>
              <w:vertAlign w:val="superscript"/>
              <w:rPrChange w:id="1751" w:author="Microsoft Office User" w:date="2018-11-26T15:34:00Z">
                <w:rPr/>
              </w:rPrChange>
            </w:rPr>
            <w:delText>+</w:delText>
          </w:r>
          <w:r w:rsidR="00B53121" w:rsidRPr="00EA49BB" w:rsidDel="00EA49BB">
            <w:rPr>
              <w:b/>
              <w:rPrChange w:id="1752" w:author="Microsoft Office User" w:date="2018-11-26T15:34:00Z">
                <w:rPr/>
              </w:rPrChange>
            </w:rPr>
            <w:delText xml:space="preserve"> regulatory T cells, </w:delText>
          </w:r>
        </w:del>
      </w:ins>
      <w:ins w:id="1753" w:author="psorger@gmail.com" w:date="2018-11-06T23:48:00Z">
        <w:del w:id="1754" w:author="Microsoft Office User" w:date="2018-11-26T15:30:00Z">
          <w:r w:rsidRPr="00EA49BB" w:rsidDel="00EA49BB">
            <w:rPr>
              <w:b/>
              <w:rPrChange w:id="1755" w:author="Microsoft Office User" w:date="2018-11-26T15:34:00Z">
                <w:rPr/>
              </w:rPrChange>
            </w:rPr>
            <w:delText xml:space="preserve">that </w:delText>
          </w:r>
        </w:del>
      </w:ins>
      <w:ins w:id="1756" w:author="Baker, Gregory Joseph" w:date="2018-11-21T10:36:00Z">
        <w:del w:id="1757" w:author="Microsoft Office User" w:date="2018-11-26T15:30:00Z">
          <w:r w:rsidR="00B53121" w:rsidRPr="00EA49BB" w:rsidDel="00EA49BB">
            <w:rPr>
              <w:b/>
              <w:rPrChange w:id="1758" w:author="Microsoft Office User" w:date="2018-11-26T15:34:00Z">
                <w:rPr/>
              </w:rPrChange>
            </w:rPr>
            <w:delText>biphenotypic B/macrophages, and</w:delText>
          </w:r>
        </w:del>
      </w:ins>
      <w:ins w:id="1759" w:author="Baker, Gregory Joseph" w:date="2018-11-21T10:38:00Z">
        <w:del w:id="1760" w:author="Microsoft Office User" w:date="2018-11-26T15:30:00Z">
          <w:r w:rsidR="00B53121" w:rsidRPr="00EA49BB" w:rsidDel="00EA49BB">
            <w:rPr>
              <w:b/>
              <w:rPrChange w:id="1761" w:author="Microsoft Office User" w:date="2018-11-26T15:34:00Z">
                <w:rPr/>
              </w:rPrChange>
            </w:rPr>
            <w:delText xml:space="preserve"> double-negative </w:delText>
          </w:r>
        </w:del>
      </w:ins>
      <w:ins w:id="1762" w:author="Baker, Gregory Joseph" w:date="2018-11-21T10:36:00Z">
        <w:del w:id="1763" w:author="Microsoft Office User" w:date="2018-11-26T15:30:00Z">
          <w:r w:rsidR="00B53121" w:rsidRPr="00EA49BB" w:rsidDel="00EA49BB">
            <w:rPr>
              <w:b/>
              <w:rPrChange w:id="1764" w:author="Microsoft Office User" w:date="2018-11-26T15:34:00Z">
                <w:rPr/>
              </w:rPrChange>
            </w:rPr>
            <w:delText xml:space="preserve">T cells. We </w:delText>
          </w:r>
        </w:del>
      </w:ins>
      <w:ins w:id="1765" w:author="Baker, Gregory Joseph" w:date="2018-11-21T10:38:00Z">
        <w:del w:id="1766" w:author="Microsoft Office User" w:date="2018-11-26T15:30:00Z">
          <w:r w:rsidR="00B53121" w:rsidRPr="00EA49BB" w:rsidDel="00EA49BB">
            <w:rPr>
              <w:b/>
              <w:rPrChange w:id="1767" w:author="Microsoft Office User" w:date="2018-11-26T15:34:00Z">
                <w:rPr/>
              </w:rPrChange>
            </w:rPr>
            <w:delText>further</w:delText>
          </w:r>
        </w:del>
      </w:ins>
      <w:ins w:id="1768" w:author="Baker, Gregory Joseph" w:date="2018-11-21T10:36:00Z">
        <w:del w:id="1769" w:author="Microsoft Office User" w:date="2018-11-26T15:30:00Z">
          <w:r w:rsidR="00B53121" w:rsidRPr="00EA49BB" w:rsidDel="00EA49BB">
            <w:rPr>
              <w:b/>
              <w:rPrChange w:id="1770" w:author="Microsoft Office User" w:date="2018-11-26T15:34:00Z">
                <w:rPr/>
              </w:rPrChange>
            </w:rPr>
            <w:delText xml:space="preserve"> reveal GBM’s impact on the co-variation of cellular immunity, through which we infer the tumor’s deregulation of canonical α/β thymic T cell developmental in favor of the γ/δ developmental program and show that mature double negative T cells and tumor-induced granulocytes are strongly co-regulated, and that</w:delText>
          </w:r>
        </w:del>
      </w:ins>
      <w:ins w:id="1771" w:author="Baker, Gregory Joseph" w:date="2018-11-21T10:40:00Z">
        <w:del w:id="1772" w:author="Microsoft Office User" w:date="2018-11-26T15:30:00Z">
          <w:r w:rsidR="00B53121" w:rsidRPr="00EA49BB" w:rsidDel="00EA49BB">
            <w:rPr>
              <w:b/>
              <w:rPrChange w:id="1773" w:author="Microsoft Office User" w:date="2018-11-26T15:34:00Z">
                <w:rPr/>
              </w:rPrChange>
            </w:rPr>
            <w:delText xml:space="preserve"> a specific population of medullary granulocytes is a surrogate indicator of GBM disease progression.</w:delText>
          </w:r>
        </w:del>
      </w:ins>
      <w:ins w:id="1774" w:author="Baker, Gregory Joseph" w:date="2018-11-21T10:36:00Z">
        <w:del w:id="1775" w:author="Microsoft Office User" w:date="2018-11-26T15:30:00Z">
          <w:r w:rsidR="00B53121" w:rsidRPr="00EA49BB" w:rsidDel="00EA49BB">
            <w:rPr>
              <w:b/>
              <w:rPrChange w:id="1776" w:author="Microsoft Office User" w:date="2018-11-26T15:34:00Z">
                <w:rPr/>
              </w:rPrChange>
            </w:rPr>
            <w:delText xml:space="preserve">  </w:delText>
          </w:r>
        </w:del>
      </w:ins>
      <w:ins w:id="1777" w:author="psorger@gmail.com" w:date="2018-11-06T23:51:00Z">
        <w:del w:id="1778" w:author="Microsoft Office User" w:date="2018-11-26T15:30:00Z">
          <w:r w:rsidRPr="00EA49BB" w:rsidDel="00EA49BB">
            <w:rPr>
              <w:b/>
              <w:rPrChange w:id="1779" w:author="Microsoft Office User" w:date="2018-11-26T15:34:00Z">
                <w:rPr/>
              </w:rPrChange>
            </w:rPr>
            <w:delText xml:space="preserve">the presence of </w:delText>
          </w:r>
        </w:del>
      </w:ins>
      <w:ins w:id="1780" w:author="psorger@gmail.com" w:date="2018-11-06T23:49:00Z">
        <w:del w:id="1781" w:author="Microsoft Office User" w:date="2018-11-26T15:30:00Z">
          <w:r w:rsidRPr="00EA49BB" w:rsidDel="00EA49BB">
            <w:rPr>
              <w:b/>
              <w:rPrChange w:id="1782" w:author="Microsoft Office User" w:date="2018-11-26T15:34:00Z">
                <w:rPr/>
              </w:rPrChange>
            </w:rPr>
            <w:delText xml:space="preserve">GBM specifically </w:delText>
          </w:r>
        </w:del>
      </w:ins>
      <w:ins w:id="1783" w:author="psorger@gmail.com" w:date="2018-11-06T23:51:00Z">
        <w:del w:id="1784" w:author="Microsoft Office User" w:date="2018-11-26T15:30:00Z">
          <w:r w:rsidRPr="00EA49BB" w:rsidDel="00EA49BB">
            <w:rPr>
              <w:b/>
              <w:rPrChange w:id="1785" w:author="Microsoft Office User" w:date="2018-11-26T15:34:00Z">
                <w:rPr/>
              </w:rPrChange>
            </w:rPr>
            <w:delText>lowered the</w:delText>
          </w:r>
        </w:del>
      </w:ins>
      <w:ins w:id="1786" w:author="psorger@gmail.com" w:date="2018-11-06T23:49:00Z">
        <w:del w:id="1787" w:author="Microsoft Office User" w:date="2018-11-26T15:30:00Z">
          <w:r w:rsidRPr="00EA49BB" w:rsidDel="00EA49BB">
            <w:rPr>
              <w:b/>
              <w:rPrChange w:id="1788" w:author="Microsoft Office User" w:date="2018-11-26T15:34:00Z">
                <w:rPr/>
              </w:rPrChange>
            </w:rPr>
            <w:delText xml:space="preserve"> the</w:delText>
          </w:r>
        </w:del>
      </w:ins>
      <w:ins w:id="1789" w:author="Baker, Gregory Joseph" w:date="2018-11-08T15:54:00Z">
        <w:del w:id="1790" w:author="Microsoft Office User" w:date="2018-11-26T15:30:00Z">
          <w:r w:rsidR="00D81402" w:rsidRPr="00EA49BB" w:rsidDel="00EA49BB">
            <w:rPr>
              <w:b/>
              <w:rPrChange w:id="1791" w:author="Microsoft Office User" w:date="2018-11-26T15:34:00Z">
                <w:rPr/>
              </w:rPrChange>
            </w:rPr>
            <w:delText>alters</w:delText>
          </w:r>
        </w:del>
      </w:ins>
      <w:ins w:id="1792" w:author="psorger@gmail.com" w:date="2018-11-06T23:49:00Z">
        <w:del w:id="1793" w:author="Microsoft Office User" w:date="2018-11-26T15:30:00Z">
          <w:r w:rsidRPr="00EA49BB" w:rsidDel="00EA49BB">
            <w:rPr>
              <w:b/>
              <w:rPrChange w:id="1794" w:author="Microsoft Office User" w:date="2018-11-26T15:34:00Z">
                <w:rPr/>
              </w:rPrChange>
            </w:rPr>
            <w:delText xml:space="preserve"> </w:delText>
          </w:r>
        </w:del>
      </w:ins>
      <w:ins w:id="1795" w:author="Baker, Gregory Joseph" w:date="2018-11-08T15:55:00Z">
        <w:del w:id="1796" w:author="Microsoft Office User" w:date="2018-11-26T15:30:00Z">
          <w:r w:rsidR="00B9420B" w:rsidRPr="00EA49BB" w:rsidDel="00EA49BB">
            <w:rPr>
              <w:b/>
              <w:rPrChange w:id="1797" w:author="Microsoft Office User" w:date="2018-11-26T15:34:00Z">
                <w:rPr/>
              </w:rPrChange>
            </w:rPr>
            <w:delText xml:space="preserve">the </w:delText>
          </w:r>
        </w:del>
      </w:ins>
      <w:ins w:id="1798" w:author="Baker, Gregory Joseph" w:date="2018-11-21T10:34:00Z">
        <w:del w:id="1799" w:author="Microsoft Office User" w:date="2018-11-26T15:30:00Z">
          <w:r w:rsidR="00B53121" w:rsidRPr="00EA49BB" w:rsidDel="00EA49BB">
            <w:rPr>
              <w:b/>
              <w:rPrChange w:id="1800" w:author="Microsoft Office User" w:date="2018-11-26T15:34:00Z">
                <w:rPr/>
              </w:rPrChange>
            </w:rPr>
            <w:delText xml:space="preserve">percentage of tissue composition </w:delText>
          </w:r>
        </w:del>
      </w:ins>
      <w:ins w:id="1801" w:author="Baker, Gregory Joseph" w:date="2018-11-09T07:59:00Z">
        <w:del w:id="1802" w:author="Microsoft Office User" w:date="2018-11-26T15:30:00Z">
          <w:r w:rsidR="00B9420B" w:rsidRPr="00EA49BB" w:rsidDel="00EA49BB">
            <w:rPr>
              <w:b/>
              <w:rPrChange w:id="1803" w:author="Microsoft Office User" w:date="2018-11-26T15:34:00Z">
                <w:rPr/>
              </w:rPrChange>
            </w:rPr>
            <w:delText xml:space="preserve">(defined as the </w:delText>
          </w:r>
        </w:del>
      </w:ins>
      <w:ins w:id="1804" w:author="Baker, Gregory Joseph" w:date="2018-11-21T10:33:00Z">
        <w:del w:id="1805" w:author="Microsoft Office User" w:date="2018-11-26T15:30:00Z">
          <w:r w:rsidR="00B53121" w:rsidRPr="00EA49BB" w:rsidDel="00EA49BB">
            <w:rPr>
              <w:b/>
              <w:rPrChange w:id="1806" w:author="Microsoft Office User" w:date="2018-11-26T15:34:00Z">
                <w:rPr>
                  <w:highlight w:val="yellow"/>
                </w:rPr>
              </w:rPrChange>
            </w:rPr>
            <w:delText xml:space="preserve">ratio of </w:delText>
          </w:r>
        </w:del>
      </w:ins>
      <w:ins w:id="1807" w:author="Baker, Gregory Joseph" w:date="2018-11-09T07:59:00Z">
        <w:del w:id="1808" w:author="Microsoft Office User" w:date="2018-11-26T15:30:00Z">
          <w:r w:rsidR="00B9420B" w:rsidRPr="00EA49BB" w:rsidDel="00EA49BB">
            <w:rPr>
              <w:b/>
              <w:rPrChange w:id="1809" w:author="Microsoft Office User" w:date="2018-11-26T15:34:00Z">
                <w:rPr/>
              </w:rPrChange>
            </w:rPr>
            <w:delText>a give</w:delText>
          </w:r>
        </w:del>
      </w:ins>
      <w:ins w:id="1810" w:author="Baker, Gregory Joseph" w:date="2018-11-09T08:00:00Z">
        <w:del w:id="1811" w:author="Microsoft Office User" w:date="2018-11-26T15:30:00Z">
          <w:r w:rsidR="00B9420B" w:rsidRPr="00EA49BB" w:rsidDel="00EA49BB">
            <w:rPr>
              <w:b/>
              <w:rPrChange w:id="1812" w:author="Microsoft Office User" w:date="2018-11-26T15:34:00Z">
                <w:rPr/>
              </w:rPrChange>
            </w:rPr>
            <w:delText>n</w:delText>
          </w:r>
        </w:del>
      </w:ins>
      <w:ins w:id="1813" w:author="Baker, Gregory Joseph" w:date="2018-11-09T07:59:00Z">
        <w:del w:id="1814" w:author="Microsoft Office User" w:date="2018-11-26T15:30:00Z">
          <w:r w:rsidR="00B9420B" w:rsidRPr="00EA49BB" w:rsidDel="00EA49BB">
            <w:rPr>
              <w:b/>
              <w:rPrChange w:id="1815" w:author="Microsoft Office User" w:date="2018-11-26T15:34:00Z">
                <w:rPr/>
              </w:rPrChange>
            </w:rPr>
            <w:delText xml:space="preserve"> </w:delText>
          </w:r>
        </w:del>
      </w:ins>
      <w:ins w:id="1816" w:author="Baker, Gregory Joseph" w:date="2018-11-21T10:33:00Z">
        <w:del w:id="1817" w:author="Microsoft Office User" w:date="2018-11-26T15:30:00Z">
          <w:r w:rsidR="00B53121" w:rsidRPr="00EA49BB" w:rsidDel="00EA49BB">
            <w:rPr>
              <w:b/>
              <w:rPrChange w:id="1818" w:author="Microsoft Office User" w:date="2018-11-26T15:34:00Z">
                <w:rPr>
                  <w:highlight w:val="yellow"/>
                </w:rPr>
              </w:rPrChange>
            </w:rPr>
            <w:delText>immunophenotype</w:delText>
          </w:r>
        </w:del>
      </w:ins>
      <w:ins w:id="1819" w:author="Baker, Gregory Joseph" w:date="2018-11-09T08:00:00Z">
        <w:del w:id="1820" w:author="Microsoft Office User" w:date="2018-11-26T15:30:00Z">
          <w:r w:rsidR="00B53121" w:rsidRPr="00EA49BB" w:rsidDel="00EA49BB">
            <w:rPr>
              <w:b/>
              <w:rPrChange w:id="1821" w:author="Microsoft Office User" w:date="2018-11-26T15:34:00Z">
                <w:rPr>
                  <w:highlight w:val="yellow"/>
                </w:rPr>
              </w:rPrChange>
            </w:rPr>
            <w:delText xml:space="preserve"> to</w:delText>
          </w:r>
          <w:r w:rsidR="00B9420B" w:rsidRPr="00EA49BB" w:rsidDel="00EA49BB">
            <w:rPr>
              <w:b/>
              <w:rPrChange w:id="1822" w:author="Microsoft Office User" w:date="2018-11-26T15:34:00Z">
                <w:rPr/>
              </w:rPrChange>
            </w:rPr>
            <w:delText xml:space="preserve"> total </w:delText>
          </w:r>
        </w:del>
      </w:ins>
      <w:ins w:id="1823" w:author="Baker, Gregory Joseph" w:date="2018-11-21T10:33:00Z">
        <w:del w:id="1824" w:author="Microsoft Office User" w:date="2018-11-26T15:30:00Z">
          <w:r w:rsidR="00B53121" w:rsidRPr="00EA49BB" w:rsidDel="00EA49BB">
            <w:rPr>
              <w:b/>
              <w:rPrChange w:id="1825" w:author="Microsoft Office User" w:date="2018-11-26T15:34:00Z">
                <w:rPr>
                  <w:highlight w:val="yellow"/>
                </w:rPr>
              </w:rPrChange>
            </w:rPr>
            <w:delText xml:space="preserve">tissue </w:delText>
          </w:r>
        </w:del>
      </w:ins>
      <w:ins w:id="1826" w:author="Baker, Gregory Joseph" w:date="2018-11-09T08:00:00Z">
        <w:del w:id="1827" w:author="Microsoft Office User" w:date="2018-11-26T15:30:00Z">
          <w:r w:rsidR="00B9420B" w:rsidRPr="00EA49BB" w:rsidDel="00EA49BB">
            <w:rPr>
              <w:b/>
              <w:rPrChange w:id="1828" w:author="Microsoft Office User" w:date="2018-11-26T15:34:00Z">
                <w:rPr/>
              </w:rPrChange>
            </w:rPr>
            <w:delText>cellularity)</w:delText>
          </w:r>
        </w:del>
      </w:ins>
      <w:ins w:id="1829" w:author="Baker, Gregory Joseph" w:date="2018-11-08T15:55:00Z">
        <w:del w:id="1830" w:author="Microsoft Office User" w:date="2018-11-26T15:30:00Z">
          <w:r w:rsidR="00B53121" w:rsidRPr="00EA49BB" w:rsidDel="00EA49BB">
            <w:rPr>
              <w:b/>
              <w:rPrChange w:id="1831" w:author="Microsoft Office User" w:date="2018-11-26T15:34:00Z">
                <w:rPr/>
              </w:rPrChange>
            </w:rPr>
            <w:delText xml:space="preserve"> </w:delText>
          </w:r>
          <w:r w:rsidR="00D81402" w:rsidRPr="00EA49BB" w:rsidDel="00EA49BB">
            <w:rPr>
              <w:b/>
              <w:rPrChange w:id="1832" w:author="Microsoft Office User" w:date="2018-11-26T15:34:00Z">
                <w:rPr/>
              </w:rPrChange>
            </w:rPr>
            <w:delText xml:space="preserve">of </w:delText>
          </w:r>
        </w:del>
      </w:ins>
      <w:ins w:id="1833" w:author="psorger@gmail.com" w:date="2018-11-06T23:49:00Z">
        <w:del w:id="1834" w:author="Microsoft Office User" w:date="2018-11-26T15:30:00Z">
          <w:r w:rsidRPr="00EA49BB" w:rsidDel="00EA49BB">
            <w:rPr>
              <w:b/>
              <w:rPrChange w:id="1835" w:author="Microsoft Office User" w:date="2018-11-26T15:34:00Z">
                <w:rPr/>
              </w:rPrChange>
            </w:rPr>
            <w:delText xml:space="preserve">frequency </w:delText>
          </w:r>
        </w:del>
      </w:ins>
      <w:ins w:id="1836" w:author="Baker, Gregory Joseph" w:date="2018-11-08T15:54:00Z">
        <w:del w:id="1837" w:author="Microsoft Office User" w:date="2018-11-26T15:30:00Z">
          <w:r w:rsidR="00D81402" w:rsidRPr="00EA49BB" w:rsidDel="00EA49BB">
            <w:rPr>
              <w:b/>
              <w:rPrChange w:id="1838" w:author="Microsoft Office User" w:date="2018-11-26T15:34:00Z">
                <w:rPr/>
              </w:rPrChange>
            </w:rPr>
            <w:delText xml:space="preserve">a subset of </w:delText>
          </w:r>
        </w:del>
      </w:ins>
      <w:ins w:id="1839" w:author="psorger@gmail.com" w:date="2018-11-06T23:49:00Z">
        <w:del w:id="1840" w:author="Microsoft Office User" w:date="2018-11-26T15:30:00Z">
          <w:r w:rsidRPr="00EA49BB" w:rsidDel="00EA49BB">
            <w:rPr>
              <w:b/>
              <w:rPrChange w:id="1841" w:author="Microsoft Office User" w:date="2018-11-26T15:34:00Z">
                <w:rPr/>
              </w:rPrChange>
            </w:rPr>
            <w:delText>of CD8</w:delText>
          </w:r>
          <w:r w:rsidRPr="00EA49BB" w:rsidDel="00EA49BB">
            <w:rPr>
              <w:b/>
              <w:vertAlign w:val="superscript"/>
              <w:rPrChange w:id="1842" w:author="Microsoft Office User" w:date="2018-11-26T15:34:00Z">
                <w:rPr>
                  <w:vertAlign w:val="superscript"/>
                </w:rPr>
              </w:rPrChange>
            </w:rPr>
            <w:delText>+</w:delText>
          </w:r>
          <w:r w:rsidRPr="00EA49BB" w:rsidDel="00EA49BB">
            <w:rPr>
              <w:b/>
              <w:rPrChange w:id="1843" w:author="Microsoft Office User" w:date="2018-11-26T15:34:00Z">
                <w:rPr/>
              </w:rPrChange>
            </w:rPr>
            <w:delText xml:space="preserve"> T cells expressing the CD45R/B220 antigen</w:delText>
          </w:r>
        </w:del>
      </w:ins>
      <w:ins w:id="1844" w:author="psorger@gmail.com" w:date="2018-11-06T23:51:00Z">
        <w:del w:id="1845" w:author="Microsoft Office User" w:date="2018-11-26T15:30:00Z">
          <w:r w:rsidRPr="00EA49BB" w:rsidDel="00EA49BB">
            <w:rPr>
              <w:b/>
              <w:rPrChange w:id="1846" w:author="Microsoft Office User" w:date="2018-11-26T15:34:00Z">
                <w:rPr/>
              </w:rPrChange>
            </w:rPr>
            <w:delText xml:space="preserve"> late in disease progression</w:delText>
          </w:r>
        </w:del>
      </w:ins>
      <w:ins w:id="1847" w:author="psorger@gmail.com" w:date="2018-11-06T23:49:00Z">
        <w:del w:id="1848" w:author="Microsoft Office User" w:date="2018-11-26T15:30:00Z">
          <w:r w:rsidRPr="00EA49BB" w:rsidDel="00EA49BB">
            <w:rPr>
              <w:b/>
              <w:rPrChange w:id="1849" w:author="Microsoft Office User" w:date="2018-11-26T15:34:00Z">
                <w:rPr/>
              </w:rPrChange>
            </w:rPr>
            <w:delText xml:space="preserve"> (where frequency </w:delText>
          </w:r>
        </w:del>
      </w:ins>
      <w:ins w:id="1850" w:author="psorger@gmail.com" w:date="2018-11-06T23:59:00Z">
        <w:del w:id="1851" w:author="Microsoft Office User" w:date="2018-11-26T15:30:00Z">
          <w:r w:rsidR="00541366" w:rsidRPr="00EA49BB" w:rsidDel="00EA49BB">
            <w:rPr>
              <w:b/>
              <w:rPrChange w:id="1852" w:author="Microsoft Office User" w:date="2018-11-26T15:34:00Z">
                <w:rPr/>
              </w:rPrChange>
            </w:rPr>
            <w:delText>is</w:delText>
          </w:r>
        </w:del>
      </w:ins>
      <w:ins w:id="1853" w:author="psorger@gmail.com" w:date="2018-11-06T23:50:00Z">
        <w:del w:id="1854" w:author="Microsoft Office User" w:date="2018-11-26T15:30:00Z">
          <w:r w:rsidRPr="00EA49BB" w:rsidDel="00EA49BB">
            <w:rPr>
              <w:b/>
              <w:rPrChange w:id="1855" w:author="Microsoft Office User" w:date="2018-11-26T15:34:00Z">
                <w:rPr/>
              </w:rPrChange>
            </w:rPr>
            <w:delText xml:space="preserve"> the number of a specific </w:delText>
          </w:r>
        </w:del>
      </w:ins>
      <w:ins w:id="1856" w:author="psorger@gmail.com" w:date="2018-11-06T23:59:00Z">
        <w:del w:id="1857" w:author="Microsoft Office User" w:date="2018-11-26T15:30:00Z">
          <w:r w:rsidR="00541366" w:rsidRPr="00EA49BB" w:rsidDel="00EA49BB">
            <w:rPr>
              <w:b/>
              <w:rPrChange w:id="1858" w:author="Microsoft Office User" w:date="2018-11-26T15:34:00Z">
                <w:rPr/>
              </w:rPrChange>
            </w:rPr>
            <w:delText xml:space="preserve">immune </w:delText>
          </w:r>
        </w:del>
      </w:ins>
      <w:ins w:id="1859" w:author="psorger@gmail.com" w:date="2018-11-06T23:50:00Z">
        <w:del w:id="1860" w:author="Microsoft Office User" w:date="2018-11-26T15:30:00Z">
          <w:r w:rsidRPr="00EA49BB" w:rsidDel="00EA49BB">
            <w:rPr>
              <w:b/>
              <w:rPrChange w:id="1861" w:author="Microsoft Office User" w:date="2018-11-26T15:34:00Z">
                <w:rPr/>
              </w:rPrChange>
            </w:rPr>
            <w:delText xml:space="preserve">cell type divided by all immune cell types detected in specific organ or the peripheral </w:delText>
          </w:r>
        </w:del>
      </w:ins>
      <w:ins w:id="1862" w:author="psorger@gmail.com" w:date="2018-11-06T23:51:00Z">
        <w:del w:id="1863" w:author="Microsoft Office User" w:date="2018-11-26T15:30:00Z">
          <w:r w:rsidRPr="00EA49BB" w:rsidDel="00EA49BB">
            <w:rPr>
              <w:b/>
              <w:rPrChange w:id="1864" w:author="Microsoft Office User" w:date="2018-11-26T15:34:00Z">
                <w:rPr/>
              </w:rPrChange>
            </w:rPr>
            <w:delText>immune system</w:delText>
          </w:r>
        </w:del>
      </w:ins>
      <w:ins w:id="1865" w:author="psorger@gmail.com" w:date="2018-11-06T23:50:00Z">
        <w:del w:id="1866" w:author="Microsoft Office User" w:date="2018-11-26T15:30:00Z">
          <w:r w:rsidRPr="00EA49BB" w:rsidDel="00EA49BB">
            <w:rPr>
              <w:b/>
              <w:rPrChange w:id="1867" w:author="Microsoft Office User" w:date="2018-11-26T15:34:00Z">
                <w:rPr/>
              </w:rPrChange>
            </w:rPr>
            <w:delText xml:space="preserve"> as a whole)</w:delText>
          </w:r>
        </w:del>
      </w:ins>
      <w:ins w:id="1868" w:author="psorger@gmail.com" w:date="2018-11-06T23:49:00Z">
        <w:del w:id="1869" w:author="Microsoft Office User" w:date="2018-11-26T15:30:00Z">
          <w:r w:rsidRPr="00EA49BB" w:rsidDel="00EA49BB">
            <w:rPr>
              <w:b/>
              <w:rPrChange w:id="1870" w:author="Microsoft Office User" w:date="2018-11-26T15:34:00Z">
                <w:rPr/>
              </w:rPrChange>
            </w:rPr>
            <w:delText xml:space="preserve">. </w:delText>
          </w:r>
        </w:del>
      </w:ins>
      <w:ins w:id="1871" w:author="Baker, Gregory Joseph" w:date="2018-11-08T15:55:00Z">
        <w:del w:id="1872" w:author="Microsoft Office User" w:date="2018-11-26T15:30:00Z">
          <w:r w:rsidR="00BE28DC" w:rsidRPr="00EA49BB" w:rsidDel="00EA49BB">
            <w:rPr>
              <w:b/>
              <w:rPrChange w:id="1873" w:author="Microsoft Office User" w:date="2018-11-26T15:34:00Z">
                <w:rPr/>
              </w:rPrChange>
            </w:rPr>
            <w:delText xml:space="preserve">Follow-on experiments </w:delText>
          </w:r>
        </w:del>
      </w:ins>
      <w:ins w:id="1874" w:author="Baker, Gregory Joseph" w:date="2018-11-08T15:57:00Z">
        <w:del w:id="1875" w:author="Microsoft Office User" w:date="2018-11-26T15:30:00Z">
          <w:r w:rsidR="00BE28DC" w:rsidRPr="00EA49BB" w:rsidDel="00EA49BB">
            <w:rPr>
              <w:b/>
              <w:rPrChange w:id="1876" w:author="Microsoft Office User" w:date="2018-11-26T15:34:00Z">
                <w:rPr/>
              </w:rPrChange>
            </w:rPr>
            <w:delText>using a combination of technologies in multiple immunofluorescence of the brain tumor microenvironment and next-generation RNA-</w:delText>
          </w:r>
          <w:r w:rsidR="00664A08" w:rsidRPr="00EA49BB" w:rsidDel="00EA49BB">
            <w:rPr>
              <w:b/>
              <w:rPrChange w:id="1877" w:author="Microsoft Office User" w:date="2018-11-26T15:34:00Z">
                <w:rPr/>
              </w:rPrChange>
            </w:rPr>
            <w:delText>sequencing</w:delText>
          </w:r>
          <w:r w:rsidR="003B2A81" w:rsidRPr="00EA49BB" w:rsidDel="00EA49BB">
            <w:rPr>
              <w:b/>
              <w:rPrChange w:id="1878" w:author="Microsoft Office User" w:date="2018-11-26T15:34:00Z">
                <w:rPr/>
              </w:rPrChange>
            </w:rPr>
            <w:delText xml:space="preserve"> (RNA-</w:delText>
          </w:r>
          <w:r w:rsidR="00BE28DC" w:rsidRPr="00EA49BB" w:rsidDel="00EA49BB">
            <w:rPr>
              <w:b/>
              <w:rPrChange w:id="1879" w:author="Microsoft Office User" w:date="2018-11-26T15:34:00Z">
                <w:rPr/>
              </w:rPrChange>
            </w:rPr>
            <w:delText xml:space="preserve">seq) </w:delText>
          </w:r>
        </w:del>
      </w:ins>
      <w:ins w:id="1880" w:author="Baker, Gregory Joseph" w:date="2018-11-08T15:55:00Z">
        <w:del w:id="1881" w:author="Microsoft Office User" w:date="2018-11-26T15:30:00Z">
          <w:r w:rsidR="00BE28DC" w:rsidRPr="00EA49BB" w:rsidDel="00EA49BB">
            <w:rPr>
              <w:b/>
              <w:rPrChange w:id="1882" w:author="Microsoft Office User" w:date="2018-11-26T15:34:00Z">
                <w:rPr/>
              </w:rPrChange>
            </w:rPr>
            <w:delText xml:space="preserve">show that </w:delText>
          </w:r>
        </w:del>
      </w:ins>
      <w:ins w:id="1883" w:author="Baker, Gregory Joseph" w:date="2018-11-21T10:41:00Z">
        <w:del w:id="1884" w:author="Microsoft Office User" w:date="2018-11-26T15:30:00Z">
          <w:r w:rsidR="00B53121" w:rsidRPr="00EA49BB" w:rsidDel="00EA49BB">
            <w:rPr>
              <w:b/>
              <w:rPrChange w:id="1885" w:author="Microsoft Office User" w:date="2018-11-26T15:34:00Z">
                <w:rPr/>
              </w:rPrChange>
            </w:rPr>
            <w:delText>CD8</w:delText>
          </w:r>
          <w:r w:rsidR="00B53121" w:rsidRPr="00EA49BB" w:rsidDel="00EA49BB">
            <w:rPr>
              <w:b/>
              <w:vertAlign w:val="superscript"/>
              <w:rPrChange w:id="1886" w:author="Microsoft Office User" w:date="2018-11-26T15:34:00Z">
                <w:rPr/>
              </w:rPrChange>
            </w:rPr>
            <w:delText>+</w:delText>
          </w:r>
          <w:r w:rsidR="00B53121" w:rsidRPr="00EA49BB" w:rsidDel="00EA49BB">
            <w:rPr>
              <w:b/>
              <w:rPrChange w:id="1887" w:author="Microsoft Office User" w:date="2018-11-26T15:34:00Z">
                <w:rPr/>
              </w:rPrChange>
            </w:rPr>
            <w:delText xml:space="preserve"> T cells expression the CD45R/B220 isoform of CD45 </w:delText>
          </w:r>
        </w:del>
      </w:ins>
      <w:ins w:id="1888" w:author="Baker, Gregory Joseph" w:date="2018-11-08T15:56:00Z">
        <w:del w:id="1889" w:author="Microsoft Office User" w:date="2018-11-26T15:30:00Z">
          <w:r w:rsidR="00BE28DC" w:rsidRPr="00EA49BB" w:rsidDel="00EA49BB">
            <w:rPr>
              <w:b/>
              <w:rPrChange w:id="1890" w:author="Microsoft Office User" w:date="2018-11-26T15:34:00Z">
                <w:rPr/>
              </w:rPrChange>
            </w:rPr>
            <w:delText>penetrate</w:delText>
          </w:r>
        </w:del>
      </w:ins>
      <w:ins w:id="1891" w:author="Baker, Gregory Joseph" w:date="2018-11-08T15:55:00Z">
        <w:del w:id="1892" w:author="Microsoft Office User" w:date="2018-11-26T15:30:00Z">
          <w:r w:rsidR="00BE28DC" w:rsidRPr="00EA49BB" w:rsidDel="00EA49BB">
            <w:rPr>
              <w:b/>
              <w:rPrChange w:id="1893" w:author="Microsoft Office User" w:date="2018-11-26T15:34:00Z">
                <w:rPr/>
              </w:rPrChange>
            </w:rPr>
            <w:delText xml:space="preserve"> </w:delText>
          </w:r>
        </w:del>
      </w:ins>
      <w:ins w:id="1894" w:author="Baker, Gregory Joseph" w:date="2018-11-08T15:56:00Z">
        <w:del w:id="1895" w:author="Microsoft Office User" w:date="2018-11-26T15:30:00Z">
          <w:r w:rsidR="00BE28DC" w:rsidRPr="00EA49BB" w:rsidDel="00EA49BB">
            <w:rPr>
              <w:b/>
              <w:rPrChange w:id="1896" w:author="Microsoft Office User" w:date="2018-11-26T15:34:00Z">
                <w:rPr/>
              </w:rPrChange>
            </w:rPr>
            <w:delText xml:space="preserve">the GBM tumor </w:delText>
          </w:r>
        </w:del>
      </w:ins>
      <w:ins w:id="1897" w:author="Baker, Gregory Joseph" w:date="2018-11-08T15:58:00Z">
        <w:del w:id="1898" w:author="Microsoft Office User" w:date="2018-11-26T15:30:00Z">
          <w:r w:rsidR="00865C5B" w:rsidRPr="00EA49BB" w:rsidDel="00EA49BB">
            <w:rPr>
              <w:b/>
              <w:rPrChange w:id="1899" w:author="Microsoft Office User" w:date="2018-11-26T15:34:00Z">
                <w:rPr/>
              </w:rPrChange>
            </w:rPr>
            <w:delText>microenvironment</w:delText>
          </w:r>
        </w:del>
      </w:ins>
      <w:ins w:id="1900" w:author="Baker, Gregory Joseph" w:date="2018-11-08T15:56:00Z">
        <w:del w:id="1901" w:author="Microsoft Office User" w:date="2018-11-26T15:30:00Z">
          <w:r w:rsidR="00BE28DC" w:rsidRPr="00EA49BB" w:rsidDel="00EA49BB">
            <w:rPr>
              <w:b/>
              <w:rPrChange w:id="1902" w:author="Microsoft Office User" w:date="2018-11-26T15:34:00Z">
                <w:rPr/>
              </w:rPrChange>
            </w:rPr>
            <w:delText xml:space="preserve"> (TME) and are morphologically, topographically, and transcriptionally-distinct from other CD8</w:delText>
          </w:r>
          <w:r w:rsidR="00BE28DC" w:rsidRPr="00EA49BB" w:rsidDel="00EA49BB">
            <w:rPr>
              <w:b/>
              <w:vertAlign w:val="superscript"/>
              <w:rPrChange w:id="1903" w:author="Microsoft Office User" w:date="2018-11-26T15:34:00Z">
                <w:rPr/>
              </w:rPrChange>
            </w:rPr>
            <w:delText>+</w:delText>
          </w:r>
          <w:r w:rsidR="00BE28DC" w:rsidRPr="00EA49BB" w:rsidDel="00EA49BB">
            <w:rPr>
              <w:b/>
              <w:rPrChange w:id="1904" w:author="Microsoft Office User" w:date="2018-11-26T15:34:00Z">
                <w:rPr/>
              </w:rPrChange>
            </w:rPr>
            <w:delText xml:space="preserve"> T cells</w:delText>
          </w:r>
        </w:del>
      </w:ins>
      <w:ins w:id="1905" w:author="psorger@gmail.com" w:date="2018-11-06T23:52:00Z">
        <w:del w:id="1906" w:author="Microsoft Office User" w:date="2018-11-26T15:30:00Z">
          <w:r w:rsidRPr="00EA49BB" w:rsidDel="00EA49BB">
            <w:rPr>
              <w:b/>
              <w:rPrChange w:id="1907" w:author="Microsoft Office User" w:date="2018-11-26T15:34:00Z">
                <w:rPr/>
              </w:rPrChange>
            </w:rPr>
            <w:delText>CD45R/B220 is normally expressed in B lymphocytes in both mice and humans</w:delText>
          </w:r>
        </w:del>
      </w:ins>
      <w:ins w:id="1908" w:author="psorger@gmail.com" w:date="2018-11-07T00:00:00Z">
        <w:del w:id="1909" w:author="Microsoft Office User" w:date="2018-11-26T15:30:00Z">
          <w:r w:rsidR="00541366" w:rsidRPr="00EA49BB" w:rsidDel="00EA49BB">
            <w:rPr>
              <w:b/>
              <w:rPrChange w:id="1910" w:author="Microsoft Office User" w:date="2018-11-26T15:34:00Z">
                <w:rPr/>
              </w:rPrChange>
            </w:rPr>
            <w:delText xml:space="preserve"> but we</w:delText>
          </w:r>
        </w:del>
      </w:ins>
      <w:ins w:id="1911" w:author="psorger@gmail.com" w:date="2018-11-06T23:52:00Z">
        <w:del w:id="1912" w:author="Microsoft Office User" w:date="2018-11-26T15:30:00Z">
          <w:r w:rsidRPr="00EA49BB" w:rsidDel="00EA49BB">
            <w:rPr>
              <w:b/>
              <w:rPrChange w:id="1913" w:author="Microsoft Office User" w:date="2018-11-26T15:34:00Z">
                <w:rPr/>
              </w:rPrChange>
            </w:rPr>
            <w:delText xml:space="preserve"> find that</w:delText>
          </w:r>
        </w:del>
      </w:ins>
      <w:ins w:id="1914" w:author="psorger@gmail.com" w:date="2018-11-07T00:00:00Z">
        <w:del w:id="1915" w:author="Microsoft Office User" w:date="2018-11-26T15:30:00Z">
          <w:r w:rsidR="00541366" w:rsidRPr="00EA49BB" w:rsidDel="00EA49BB">
            <w:rPr>
              <w:b/>
              <w:rPrChange w:id="1916" w:author="Microsoft Office User" w:date="2018-11-26T15:34:00Z">
                <w:rPr/>
              </w:rPrChange>
            </w:rPr>
            <w:delText xml:space="preserve"> </w:delText>
          </w:r>
        </w:del>
      </w:ins>
      <w:ins w:id="1917" w:author="psorger@gmail.com" w:date="2018-11-06T23:51:00Z">
        <w:del w:id="1918" w:author="Microsoft Office User" w:date="2018-11-26T15:30:00Z">
          <w:r w:rsidRPr="00EA49BB" w:rsidDel="00EA49BB">
            <w:rPr>
              <w:b/>
              <w:rPrChange w:id="1919" w:author="Microsoft Office User" w:date="2018-11-26T15:34:00Z">
                <w:rPr/>
              </w:rPrChange>
            </w:rPr>
            <w:delText xml:space="preserve"> ~</w:delText>
          </w:r>
        </w:del>
      </w:ins>
      <w:del w:id="1920" w:author="Microsoft Office User" w:date="2018-11-26T15:30:00Z">
        <w:r w:rsidR="009D7D74" w:rsidRPr="00EA49BB" w:rsidDel="00EA49BB">
          <w:rPr>
            <w:b/>
            <w:rPrChange w:id="1921" w:author="Microsoft Office User" w:date="2018-11-26T15:34:00Z">
              <w:rPr/>
            </w:rPrChange>
          </w:rPr>
          <w:delText xml:space="preserve">s. </w:delText>
        </w:r>
        <w:r w:rsidR="00C63D84" w:rsidRPr="00EA49BB" w:rsidDel="00EA49BB">
          <w:rPr>
            <w:b/>
            <w:rPrChange w:id="1922" w:author="Microsoft Office User" w:date="2018-11-26T15:34:00Z">
              <w:rPr/>
            </w:rPrChange>
          </w:rPr>
          <w:delText xml:space="preserve">Application of this tool </w:delText>
        </w:r>
        <w:r w:rsidR="00DD7DB4" w:rsidRPr="00EA49BB" w:rsidDel="00EA49BB">
          <w:rPr>
            <w:b/>
            <w:rPrChange w:id="1923" w:author="Microsoft Office User" w:date="2018-11-26T15:34:00Z">
              <w:rPr/>
            </w:rPrChange>
          </w:rPr>
          <w:delText xml:space="preserve">to </w:delText>
        </w:r>
        <w:r w:rsidR="0073475C" w:rsidRPr="00EA49BB" w:rsidDel="00EA49BB">
          <w:rPr>
            <w:b/>
            <w:rPrChange w:id="1924" w:author="Microsoft Office User" w:date="2018-11-26T15:34:00Z">
              <w:rPr/>
            </w:rPrChange>
          </w:rPr>
          <w:delText>the collect</w:delText>
        </w:r>
        <w:r w:rsidR="00C63D84" w:rsidRPr="00EA49BB" w:rsidDel="00EA49BB">
          <w:rPr>
            <w:b/>
            <w:rPrChange w:id="1925" w:author="Microsoft Office User" w:date="2018-11-26T15:34:00Z">
              <w:rPr/>
            </w:rPrChange>
          </w:rPr>
          <w:delText>ed</w:delText>
        </w:r>
        <w:r w:rsidR="0073475C" w:rsidRPr="00EA49BB" w:rsidDel="00EA49BB">
          <w:rPr>
            <w:b/>
            <w:rPrChange w:id="1926" w:author="Microsoft Office User" w:date="2018-11-26T15:34:00Z">
              <w:rPr/>
            </w:rPrChange>
          </w:rPr>
          <w:delText xml:space="preserve"> flow cytometry data</w:delText>
        </w:r>
        <w:r w:rsidR="00C63D84" w:rsidRPr="00EA49BB" w:rsidDel="00EA49BB">
          <w:rPr>
            <w:b/>
            <w:rPrChange w:id="1927" w:author="Microsoft Office User" w:date="2018-11-26T15:34:00Z">
              <w:rPr/>
            </w:rPrChange>
          </w:rPr>
          <w:delText>set</w:delText>
        </w:r>
        <w:r w:rsidR="0073475C" w:rsidRPr="00EA49BB" w:rsidDel="00EA49BB">
          <w:rPr>
            <w:b/>
            <w:rPrChange w:id="1928" w:author="Microsoft Office User" w:date="2018-11-26T15:34:00Z">
              <w:rPr/>
            </w:rPrChange>
          </w:rPr>
          <w:delText xml:space="preserve">, we </w:delText>
        </w:r>
        <w:r w:rsidR="000D261A" w:rsidRPr="00EA49BB" w:rsidDel="00EA49BB">
          <w:rPr>
            <w:b/>
            <w:rPrChange w:id="1929" w:author="Microsoft Office User" w:date="2018-11-26T15:34:00Z">
              <w:rPr/>
            </w:rPrChange>
          </w:rPr>
          <w:delText>systematically</w:delText>
        </w:r>
        <w:r w:rsidR="0073475C" w:rsidRPr="00EA49BB" w:rsidDel="00EA49BB">
          <w:rPr>
            <w:b/>
            <w:rPrChange w:id="1930" w:author="Microsoft Office User" w:date="2018-11-26T15:34:00Z">
              <w:rPr/>
            </w:rPrChange>
          </w:rPr>
          <w:delText xml:space="preserve"> evaluated </w:delText>
        </w:r>
        <w:r w:rsidR="009D7D74" w:rsidRPr="00EA49BB" w:rsidDel="00EA49BB">
          <w:rPr>
            <w:b/>
            <w:rPrChange w:id="1931" w:author="Microsoft Office User" w:date="2018-11-26T15:34:00Z">
              <w:rPr/>
            </w:rPrChange>
          </w:rPr>
          <w:delText xml:space="preserve">changes </w:delText>
        </w:r>
        <w:r w:rsidR="000D261A" w:rsidRPr="00EA49BB" w:rsidDel="00EA49BB">
          <w:rPr>
            <w:b/>
            <w:rPrChange w:id="1932" w:author="Microsoft Office User" w:date="2018-11-26T15:34:00Z">
              <w:rPr/>
            </w:rPrChange>
          </w:rPr>
          <w:delText xml:space="preserve">occurring </w:delText>
        </w:r>
        <w:r w:rsidR="009D7D74" w:rsidRPr="00EA49BB" w:rsidDel="00EA49BB">
          <w:rPr>
            <w:b/>
            <w:rPrChange w:id="1933" w:author="Microsoft Office User" w:date="2018-11-26T15:34:00Z">
              <w:rPr/>
            </w:rPrChange>
          </w:rPr>
          <w:delText xml:space="preserve">in the frequency of peripheral immune cell populations in response to </w:delText>
        </w:r>
        <w:r w:rsidR="000B65AF" w:rsidRPr="00EA49BB" w:rsidDel="00EA49BB">
          <w:rPr>
            <w:b/>
            <w:rPrChange w:id="1934" w:author="Microsoft Office User" w:date="2018-11-26T15:34:00Z">
              <w:rPr/>
            </w:rPrChange>
          </w:rPr>
          <w:delText xml:space="preserve">intracranial </w:delText>
        </w:r>
        <w:r w:rsidR="009D7D74" w:rsidRPr="00EA49BB" w:rsidDel="00EA49BB">
          <w:rPr>
            <w:b/>
            <w:rPrChange w:id="1935" w:author="Microsoft Office User" w:date="2018-11-26T15:34:00Z">
              <w:rPr/>
            </w:rPrChange>
          </w:rPr>
          <w:delText>glioblastoma (GBM)</w:delText>
        </w:r>
        <w:r w:rsidR="000B65AF" w:rsidRPr="00EA49BB" w:rsidDel="00EA49BB">
          <w:rPr>
            <w:b/>
            <w:rPrChange w:id="1936" w:author="Microsoft Office User" w:date="2018-11-26T15:34:00Z">
              <w:rPr/>
            </w:rPrChange>
          </w:rPr>
          <w:delText xml:space="preserve"> using the murine GL261 model</w:delText>
        </w:r>
        <w:r w:rsidR="009D7D74" w:rsidRPr="00EA49BB" w:rsidDel="00EA49BB">
          <w:rPr>
            <w:b/>
            <w:rPrChange w:id="1937" w:author="Microsoft Office User" w:date="2018-11-26T15:34:00Z">
              <w:rPr/>
            </w:rPrChange>
          </w:rPr>
          <w:delText>. Our results demonstrate that approximately 10% of CD8</w:delText>
        </w:r>
        <w:r w:rsidR="009D7D74" w:rsidRPr="00EA49BB" w:rsidDel="00EA49BB">
          <w:rPr>
            <w:b/>
            <w:vertAlign w:val="superscript"/>
            <w:rPrChange w:id="1938" w:author="Microsoft Office User" w:date="2018-11-26T15:34:00Z">
              <w:rPr>
                <w:vertAlign w:val="superscript"/>
              </w:rPr>
            </w:rPrChange>
          </w:rPr>
          <w:delText>+</w:delText>
        </w:r>
        <w:r w:rsidR="009D7D74" w:rsidRPr="00EA49BB" w:rsidDel="00EA49BB">
          <w:rPr>
            <w:b/>
            <w:rPrChange w:id="1939" w:author="Microsoft Office User" w:date="2018-11-26T15:34:00Z">
              <w:rPr/>
            </w:rPrChange>
          </w:rPr>
          <w:delText xml:space="preserve"> T cells express the CD45R/B220 antigen at levels </w:delText>
        </w:r>
      </w:del>
      <w:ins w:id="1940" w:author="psorger@gmail.com" w:date="2018-11-06T23:52:00Z">
        <w:del w:id="1941" w:author="Microsoft Office User" w:date="2018-11-26T15:30:00Z">
          <w:r w:rsidRPr="00EA49BB" w:rsidDel="00EA49BB">
            <w:rPr>
              <w:b/>
              <w:rPrChange w:id="1942" w:author="Microsoft Office User" w:date="2018-11-26T15:34:00Z">
                <w:rPr/>
              </w:rPrChange>
            </w:rPr>
            <w:delText>similar to this in B cells.</w:delText>
          </w:r>
        </w:del>
      </w:ins>
    </w:p>
    <w:p w14:paraId="1B278875" w14:textId="2C8A56EE" w:rsidR="00E676CF" w:rsidRPr="00EA49BB" w:rsidDel="00EA49BB" w:rsidRDefault="00B309D9" w:rsidP="00EA49BB">
      <w:pPr>
        <w:spacing w:line="480" w:lineRule="auto"/>
        <w:contextualSpacing/>
        <w:rPr>
          <w:del w:id="1943" w:author="Microsoft Office User" w:date="2018-11-26T15:30:00Z"/>
          <w:b/>
          <w:rPrChange w:id="1944" w:author="Microsoft Office User" w:date="2018-11-26T15:34:00Z">
            <w:rPr>
              <w:del w:id="1945" w:author="Microsoft Office User" w:date="2018-11-26T15:30:00Z"/>
            </w:rPr>
          </w:rPrChange>
        </w:rPr>
        <w:pPrChange w:id="1946" w:author="Microsoft Office User" w:date="2018-11-26T15:34:00Z">
          <w:pPr>
            <w:widowControl w:val="0"/>
            <w:autoSpaceDE w:val="0"/>
            <w:autoSpaceDN w:val="0"/>
            <w:adjustRightInd w:val="0"/>
            <w:spacing w:line="480" w:lineRule="auto"/>
            <w:contextualSpacing/>
          </w:pPr>
        </w:pPrChange>
      </w:pPr>
      <w:ins w:id="1947" w:author="psorger@gmail.com" w:date="2018-11-06T23:52:00Z">
        <w:del w:id="1948" w:author="Microsoft Office User" w:date="2018-11-26T15:30:00Z">
          <w:r w:rsidRPr="00EA49BB" w:rsidDel="00EA49BB">
            <w:rPr>
              <w:b/>
              <w:rPrChange w:id="1949" w:author="Microsoft Office User" w:date="2018-11-26T15:34:00Z">
                <w:rPr/>
              </w:rPrChange>
            </w:rPr>
            <w:delText xml:space="preserve"> </w:delText>
          </w:r>
        </w:del>
      </w:ins>
      <w:del w:id="1950" w:author="Microsoft Office User" w:date="2018-11-26T15:30:00Z">
        <w:r w:rsidR="009D7D74" w:rsidRPr="00EA49BB" w:rsidDel="00EA49BB">
          <w:rPr>
            <w:b/>
            <w:rPrChange w:id="1951" w:author="Microsoft Office User" w:date="2018-11-26T15:34:00Z">
              <w:rPr/>
            </w:rPrChange>
          </w:rPr>
          <w:delText>overlapping its expression by B lymphocytes—the canonical B220</w:delText>
        </w:r>
        <w:r w:rsidR="009D7D74" w:rsidRPr="00EA49BB" w:rsidDel="00EA49BB">
          <w:rPr>
            <w:b/>
            <w:vertAlign w:val="superscript"/>
            <w:rPrChange w:id="1952" w:author="Microsoft Office User" w:date="2018-11-26T15:34:00Z">
              <w:rPr>
                <w:vertAlign w:val="superscript"/>
              </w:rPr>
            </w:rPrChange>
          </w:rPr>
          <w:delText>+</w:delText>
        </w:r>
        <w:r w:rsidR="009D7D74" w:rsidRPr="00EA49BB" w:rsidDel="00EA49BB">
          <w:rPr>
            <w:b/>
            <w:rPrChange w:id="1953" w:author="Microsoft Office User" w:date="2018-11-26T15:34:00Z">
              <w:rPr/>
            </w:rPrChange>
          </w:rPr>
          <w:delText xml:space="preserve"> cell type in mice and humans. SYLARAS showed that the</w:delText>
        </w:r>
      </w:del>
      <w:ins w:id="1954" w:author="psorger@gmail.com" w:date="2018-11-07T00:00:00Z">
        <w:del w:id="1955" w:author="Microsoft Office User" w:date="2018-11-26T15:30:00Z">
          <w:r w:rsidR="00541366" w:rsidRPr="00EA49BB" w:rsidDel="00EA49BB">
            <w:rPr>
              <w:b/>
              <w:rPrChange w:id="1956" w:author="Microsoft Office User" w:date="2018-11-26T15:34:00Z">
                <w:rPr/>
              </w:rPrChange>
            </w:rPr>
            <w:delText>In GBM-bearing animals, the</w:delText>
          </w:r>
        </w:del>
      </w:ins>
      <w:del w:id="1957" w:author="Microsoft Office User" w:date="2018-11-26T15:30:00Z">
        <w:r w:rsidR="009D7D74" w:rsidRPr="00EA49BB" w:rsidDel="00EA49BB">
          <w:rPr>
            <w:b/>
            <w:rPrChange w:id="1958" w:author="Microsoft Office User" w:date="2018-11-26T15:34:00Z">
              <w:rPr/>
            </w:rPrChange>
          </w:rPr>
          <w:delText xml:space="preserve"> frequency of falls </w:delText>
        </w:r>
      </w:del>
      <w:ins w:id="1959" w:author="psorger@gmail.com" w:date="2018-11-06T23:53:00Z">
        <w:del w:id="1960" w:author="Microsoft Office User" w:date="2018-11-26T15:30:00Z">
          <w:r w:rsidRPr="00EA49BB" w:rsidDel="00EA49BB">
            <w:rPr>
              <w:b/>
              <w:rPrChange w:id="1961" w:author="Microsoft Office User" w:date="2018-11-26T15:34:00Z">
                <w:rPr/>
              </w:rPrChange>
            </w:rPr>
            <w:delText>CD8</w:delText>
          </w:r>
          <w:r w:rsidRPr="00EA49BB" w:rsidDel="00EA49BB">
            <w:rPr>
              <w:b/>
              <w:vertAlign w:val="superscript"/>
              <w:rPrChange w:id="1962" w:author="Microsoft Office User" w:date="2018-11-26T15:34:00Z">
                <w:rPr>
                  <w:vertAlign w:val="superscript"/>
                </w:rPr>
              </w:rPrChange>
            </w:rPr>
            <w:delText>+</w:delText>
          </w:r>
          <w:r w:rsidRPr="00EA49BB" w:rsidDel="00EA49BB">
            <w:rPr>
              <w:b/>
              <w:rPrChange w:id="1963" w:author="Microsoft Office User" w:date="2018-11-26T15:34:00Z">
                <w:rPr/>
              </w:rPrChange>
            </w:rPr>
            <w:delText xml:space="preserve"> CD45R/B220</w:delText>
          </w:r>
          <w:r w:rsidRPr="00EA49BB" w:rsidDel="00EA49BB">
            <w:rPr>
              <w:b/>
              <w:vertAlign w:val="superscript"/>
              <w:rPrChange w:id="1964" w:author="Microsoft Office User" w:date="2018-11-26T15:34:00Z">
                <w:rPr/>
              </w:rPrChange>
            </w:rPr>
            <w:delText>+</w:delText>
          </w:r>
          <w:r w:rsidRPr="00EA49BB" w:rsidDel="00EA49BB">
            <w:rPr>
              <w:b/>
              <w:rPrChange w:id="1965" w:author="Microsoft Office User" w:date="2018-11-26T15:34:00Z">
                <w:rPr/>
              </w:rPrChange>
            </w:rPr>
            <w:delText xml:space="preserve"> T cells</w:delText>
          </w:r>
        </w:del>
      </w:ins>
      <w:ins w:id="1966" w:author="psorger@gmail.com" w:date="2018-11-06T23:52:00Z">
        <w:del w:id="1967" w:author="Microsoft Office User" w:date="2018-11-26T15:30:00Z">
          <w:r w:rsidRPr="00EA49BB" w:rsidDel="00EA49BB">
            <w:rPr>
              <w:b/>
              <w:rPrChange w:id="1968" w:author="Microsoft Office User" w:date="2018-11-26T15:34:00Z">
                <w:rPr/>
              </w:rPrChange>
            </w:rPr>
            <w:delText xml:space="preserve"> </w:delText>
          </w:r>
        </w:del>
      </w:ins>
      <w:ins w:id="1969" w:author="psorger@gmail.com" w:date="2018-11-06T23:53:00Z">
        <w:del w:id="1970" w:author="Microsoft Office User" w:date="2018-11-26T15:30:00Z">
          <w:r w:rsidRPr="00EA49BB" w:rsidDel="00EA49BB">
            <w:rPr>
              <w:b/>
              <w:rPrChange w:id="1971" w:author="Microsoft Office User" w:date="2018-11-26T15:34:00Z">
                <w:rPr/>
              </w:rPrChange>
            </w:rPr>
            <w:delText xml:space="preserve">falls in the </w:delText>
          </w:r>
        </w:del>
      </w:ins>
      <w:del w:id="1972" w:author="Microsoft Office User" w:date="2018-11-26T15:30:00Z">
        <w:r w:rsidR="009D7D74" w:rsidRPr="00EA49BB" w:rsidDel="00EA49BB">
          <w:rPr>
            <w:b/>
            <w:rPrChange w:id="1973" w:author="Microsoft Office User" w:date="2018-11-26T15:34:00Z">
              <w:rPr/>
            </w:rPrChange>
          </w:rPr>
          <w:delText>in the blood and rises in the cervical lymph nodes</w:delText>
        </w:r>
      </w:del>
      <w:ins w:id="1974" w:author="psorger@gmail.com" w:date="2018-11-06T23:53:00Z">
        <w:del w:id="1975" w:author="Microsoft Office User" w:date="2018-11-26T15:30:00Z">
          <w:r w:rsidRPr="00EA49BB" w:rsidDel="00EA49BB">
            <w:rPr>
              <w:b/>
              <w:rPrChange w:id="1976" w:author="Microsoft Office User" w:date="2018-11-26T15:34:00Z">
                <w:rPr/>
              </w:rPrChange>
            </w:rPr>
            <w:delText xml:space="preserve"> and TME, a result confirmed </w:delText>
          </w:r>
        </w:del>
      </w:ins>
      <w:ins w:id="1977" w:author="psorger@gmail.com" w:date="2018-11-06T23:54:00Z">
        <w:del w:id="1978" w:author="Microsoft Office User" w:date="2018-11-26T15:30:00Z">
          <w:r w:rsidRPr="00EA49BB" w:rsidDel="00EA49BB">
            <w:rPr>
              <w:b/>
              <w:rPrChange w:id="1979" w:author="Microsoft Office User" w:date="2018-11-26T15:34:00Z">
                <w:rPr/>
              </w:rPrChange>
            </w:rPr>
            <w:delText xml:space="preserve">by RNASeq and </w:delText>
          </w:r>
        </w:del>
      </w:ins>
      <w:del w:id="1980" w:author="Microsoft Office User" w:date="2018-11-26T15:30:00Z">
        <w:r w:rsidR="009D7D74" w:rsidRPr="00EA49BB" w:rsidDel="00EA49BB">
          <w:rPr>
            <w:b/>
            <w:rPrChange w:id="1981" w:author="Microsoft Office User" w:date="2018-11-26T15:34:00Z">
              <w:rPr/>
            </w:rPrChange>
          </w:rPr>
          <w:delText xml:space="preserve"> of tumor-bearing mice—changes that were not mirrored by the parent population of B220- cytotoxic T cells, suggesting their differential responsiveness to as yet unidentified biological cues. A combination of multiplex immunofluorescence and </w:delText>
        </w:r>
      </w:del>
      <w:ins w:id="1982" w:author="psorger@gmail.com" w:date="2018-11-06T23:54:00Z">
        <w:del w:id="1983" w:author="Microsoft Office User" w:date="2018-11-26T15:30:00Z">
          <w:r w:rsidRPr="00EA49BB" w:rsidDel="00EA49BB">
            <w:rPr>
              <w:b/>
              <w:rPrChange w:id="1984" w:author="Microsoft Office User" w:date="2018-11-26T15:34:00Z">
                <w:rPr/>
              </w:rPrChange>
            </w:rPr>
            <w:delText xml:space="preserve">of brain tissue. </w:delText>
          </w:r>
        </w:del>
      </w:ins>
      <w:ins w:id="1985" w:author="psorger@gmail.com" w:date="2018-11-07T00:04:00Z">
        <w:del w:id="1986" w:author="Microsoft Office User" w:date="2018-11-26T15:30:00Z">
          <w:r w:rsidR="00541366" w:rsidRPr="00EA49BB" w:rsidDel="00EA49BB">
            <w:rPr>
              <w:b/>
              <w:rPrChange w:id="1987" w:author="Microsoft Office User" w:date="2018-11-26T15:34:00Z">
                <w:rPr/>
              </w:rPrChange>
            </w:rPr>
            <w:delText xml:space="preserve">Thus, use of </w:delText>
          </w:r>
        </w:del>
      </w:ins>
      <w:del w:id="1988" w:author="Microsoft Office User" w:date="2018-11-26T15:30:00Z">
        <w:r w:rsidR="009D7D74" w:rsidRPr="00EA49BB" w:rsidDel="00EA49BB">
          <w:rPr>
            <w:b/>
            <w:rPrChange w:id="1989" w:author="Microsoft Office User" w:date="2018-11-26T15:34:00Z">
              <w:rPr/>
            </w:rPrChange>
          </w:rPr>
          <w:delText>RNA-sequencing showed that these cells penetrate the tumor microenvironment and are morphologically-, topographically-, and transcriptionally- distinct from their B220</w:delText>
        </w:r>
        <w:r w:rsidR="009D7D74" w:rsidRPr="00EA49BB" w:rsidDel="00EA49BB">
          <w:rPr>
            <w:b/>
            <w:vertAlign w:val="superscript"/>
            <w:rPrChange w:id="1990" w:author="Microsoft Office User" w:date="2018-11-26T15:34:00Z">
              <w:rPr>
                <w:vertAlign w:val="superscript"/>
              </w:rPr>
            </w:rPrChange>
          </w:rPr>
          <w:delText>-</w:delText>
        </w:r>
        <w:r w:rsidR="009D7D74" w:rsidRPr="00EA49BB" w:rsidDel="00EA49BB">
          <w:rPr>
            <w:b/>
            <w:rPrChange w:id="1991" w:author="Microsoft Office User" w:date="2018-11-26T15:34:00Z">
              <w:rPr/>
            </w:rPrChange>
          </w:rPr>
          <w:delText xml:space="preserve"> counterparts. Collection of network-level data through the SYLARAS platform facilitates a more integrated comprehension of immunologic response by uncovering novel cell states and systemic immune architectures imperceptible to experimental reductionism</w:delText>
        </w:r>
        <w:r w:rsidR="009D7D74" w:rsidRPr="00EA49BB" w:rsidDel="00EA49BB">
          <w:rPr>
            <w:b/>
            <w:color w:val="262626"/>
            <w:rPrChange w:id="1992" w:author="Microsoft Office User" w:date="2018-11-26T15:34:00Z">
              <w:rPr>
                <w:color w:val="262626"/>
              </w:rPr>
            </w:rPrChange>
          </w:rPr>
          <w:delText xml:space="preserve">. </w:delText>
        </w:r>
        <w:r w:rsidR="009D7D74" w:rsidRPr="00EA49BB" w:rsidDel="00EA49BB">
          <w:rPr>
            <w:b/>
            <w:rPrChange w:id="1993" w:author="Microsoft Office User" w:date="2018-11-26T15:34:00Z">
              <w:rPr/>
            </w:rPrChange>
          </w:rPr>
          <w:delText>Source code for the SYALRAS project and the complete flow cytometry dataset are freely-available at .</w:delText>
        </w:r>
      </w:del>
    </w:p>
    <w:p w14:paraId="42266863" w14:textId="5235A60D" w:rsidR="00C63D84" w:rsidRPr="00EA49BB" w:rsidDel="00EA49BB" w:rsidRDefault="00C63D84" w:rsidP="00EA49BB">
      <w:pPr>
        <w:spacing w:line="480" w:lineRule="auto"/>
        <w:contextualSpacing/>
        <w:rPr>
          <w:del w:id="1994" w:author="Microsoft Office User" w:date="2018-11-26T15:30:00Z"/>
          <w:b/>
          <w:rPrChange w:id="1995" w:author="Microsoft Office User" w:date="2018-11-26T15:34:00Z">
            <w:rPr>
              <w:del w:id="1996" w:author="Microsoft Office User" w:date="2018-11-26T15:30:00Z"/>
            </w:rPr>
          </w:rPrChange>
        </w:rPr>
        <w:pPrChange w:id="1997" w:author="Microsoft Office User" w:date="2018-11-26T15:34:00Z">
          <w:pPr>
            <w:widowControl w:val="0"/>
            <w:autoSpaceDE w:val="0"/>
            <w:autoSpaceDN w:val="0"/>
            <w:adjustRightInd w:val="0"/>
            <w:spacing w:line="480" w:lineRule="auto"/>
            <w:contextualSpacing/>
          </w:pPr>
        </w:pPrChange>
      </w:pPr>
    </w:p>
    <w:p w14:paraId="6D629AB3" w14:textId="571B12A9" w:rsidR="00C63D84" w:rsidRPr="00EA49BB" w:rsidDel="00EA49BB" w:rsidRDefault="00C63D84" w:rsidP="00EA49BB">
      <w:pPr>
        <w:spacing w:line="480" w:lineRule="auto"/>
        <w:contextualSpacing/>
        <w:rPr>
          <w:del w:id="1998" w:author="Microsoft Office User" w:date="2018-11-26T15:30:00Z"/>
          <w:b/>
          <w:rPrChange w:id="1999" w:author="Microsoft Office User" w:date="2018-11-26T15:34:00Z">
            <w:rPr>
              <w:del w:id="2000" w:author="Microsoft Office User" w:date="2018-11-26T15:30:00Z"/>
            </w:rPr>
          </w:rPrChange>
        </w:rPr>
        <w:pPrChange w:id="2001" w:author="Microsoft Office User" w:date="2018-11-26T15:34:00Z">
          <w:pPr>
            <w:widowControl w:val="0"/>
            <w:autoSpaceDE w:val="0"/>
            <w:autoSpaceDN w:val="0"/>
            <w:adjustRightInd w:val="0"/>
            <w:spacing w:line="480" w:lineRule="auto"/>
            <w:contextualSpacing/>
          </w:pPr>
        </w:pPrChange>
      </w:pPr>
      <w:del w:id="2002" w:author="Microsoft Office User" w:date="2018-11-26T15:30:00Z">
        <w:r w:rsidRPr="00EA49BB" w:rsidDel="00EA49BB">
          <w:rPr>
            <w:b/>
            <w:rPrChange w:id="2003" w:author="Microsoft Office User" w:date="2018-11-26T15:34:00Z">
              <w:rPr/>
            </w:rPrChange>
          </w:rPr>
          <w:delText>written the in the Python programming language and run at the command-line of a personal computer</w:delText>
        </w:r>
      </w:del>
    </w:p>
    <w:p w14:paraId="71956CE0" w14:textId="44A7C073" w:rsidR="00C63D84" w:rsidRPr="00EA49BB" w:rsidDel="00EA49BB" w:rsidRDefault="00C63D84" w:rsidP="00EA49BB">
      <w:pPr>
        <w:spacing w:line="480" w:lineRule="auto"/>
        <w:contextualSpacing/>
        <w:rPr>
          <w:del w:id="2004" w:author="Microsoft Office User" w:date="2018-11-26T15:30:00Z"/>
          <w:b/>
          <w:rPrChange w:id="2005" w:author="Microsoft Office User" w:date="2018-11-26T15:34:00Z">
            <w:rPr>
              <w:del w:id="2006" w:author="Microsoft Office User" w:date="2018-11-26T15:30:00Z"/>
            </w:rPr>
          </w:rPrChange>
        </w:rPr>
        <w:pPrChange w:id="2007" w:author="Microsoft Office User" w:date="2018-11-26T15:34:00Z">
          <w:pPr>
            <w:widowControl w:val="0"/>
            <w:autoSpaceDE w:val="0"/>
            <w:autoSpaceDN w:val="0"/>
            <w:adjustRightInd w:val="0"/>
            <w:spacing w:line="480" w:lineRule="auto"/>
            <w:contextualSpacing/>
          </w:pPr>
        </w:pPrChange>
      </w:pPr>
    </w:p>
    <w:p w14:paraId="0371F799" w14:textId="5AEE6A92" w:rsidR="00885E9D" w:rsidRPr="00EA49BB" w:rsidDel="00EA49BB" w:rsidRDefault="0033274D" w:rsidP="00EA49BB">
      <w:pPr>
        <w:spacing w:line="480" w:lineRule="auto"/>
        <w:contextualSpacing/>
        <w:rPr>
          <w:del w:id="2008" w:author="Microsoft Office User" w:date="2018-11-26T15:30:00Z"/>
          <w:b/>
          <w:rPrChange w:id="2009" w:author="Microsoft Office User" w:date="2018-11-26T15:34:00Z">
            <w:rPr>
              <w:del w:id="2010" w:author="Microsoft Office User" w:date="2018-11-26T15:30:00Z"/>
            </w:rPr>
          </w:rPrChange>
        </w:rPr>
        <w:pPrChange w:id="2011" w:author="Microsoft Office User" w:date="2018-11-26T15:34:00Z">
          <w:pPr>
            <w:widowControl w:val="0"/>
            <w:autoSpaceDE w:val="0"/>
            <w:autoSpaceDN w:val="0"/>
            <w:adjustRightInd w:val="0"/>
            <w:spacing w:line="480" w:lineRule="auto"/>
            <w:contextualSpacing/>
          </w:pPr>
        </w:pPrChange>
      </w:pPr>
      <w:del w:id="2012" w:author="Microsoft Office User" w:date="2018-11-26T15:30:00Z">
        <w:r w:rsidRPr="00EA49BB" w:rsidDel="00EA49BB">
          <w:rPr>
            <w:b/>
            <w:rPrChange w:id="2013" w:author="Microsoft Office User" w:date="2018-11-26T15:34:00Z">
              <w:rPr/>
            </w:rPrChange>
          </w:rPr>
          <w:delText xml:space="preserve">In </w:delText>
        </w:r>
        <w:r w:rsidR="005B5A8C" w:rsidRPr="00EA49BB" w:rsidDel="00EA49BB">
          <w:rPr>
            <w:b/>
            <w:rPrChange w:id="2014" w:author="Microsoft Office User" w:date="2018-11-26T15:34:00Z">
              <w:rPr/>
            </w:rPrChange>
          </w:rPr>
          <w:delText>conventional</w:delText>
        </w:r>
        <w:r w:rsidRPr="00EA49BB" w:rsidDel="00EA49BB">
          <w:rPr>
            <w:b/>
            <w:rPrChange w:id="2015" w:author="Microsoft Office User" w:date="2018-11-26T15:34:00Z">
              <w:rPr/>
            </w:rPrChange>
          </w:rPr>
          <w:delText xml:space="preserve"> immunophenotyping</w:delText>
        </w:r>
        <w:r w:rsidR="006B537A" w:rsidRPr="00EA49BB" w:rsidDel="00EA49BB">
          <w:rPr>
            <w:b/>
            <w:rPrChange w:id="2016" w:author="Microsoft Office User" w:date="2018-11-26T15:34:00Z">
              <w:rPr/>
            </w:rPrChange>
          </w:rPr>
          <w:delText xml:space="preserve">, </w:delText>
        </w:r>
        <w:r w:rsidR="00D2358E" w:rsidRPr="00EA49BB" w:rsidDel="00EA49BB">
          <w:rPr>
            <w:b/>
            <w:rPrChange w:id="2017" w:author="Microsoft Office User" w:date="2018-11-26T15:34:00Z">
              <w:rPr/>
            </w:rPrChange>
          </w:rPr>
          <w:delText xml:space="preserve">cell </w:delText>
        </w:r>
        <w:r w:rsidR="00546C64" w:rsidRPr="00EA49BB" w:rsidDel="00EA49BB">
          <w:rPr>
            <w:b/>
            <w:rPrChange w:id="2018" w:author="Microsoft Office User" w:date="2018-11-26T15:34:00Z">
              <w:rPr/>
            </w:rPrChange>
          </w:rPr>
          <w:delText>classes</w:delText>
        </w:r>
        <w:r w:rsidR="006B537A" w:rsidRPr="00EA49BB" w:rsidDel="00EA49BB">
          <w:rPr>
            <w:b/>
            <w:rPrChange w:id="2019" w:author="Microsoft Office User" w:date="2018-11-26T15:34:00Z">
              <w:rPr/>
            </w:rPrChange>
          </w:rPr>
          <w:delText xml:space="preserve"> </w:delText>
        </w:r>
        <w:r w:rsidR="00BA08DD" w:rsidRPr="00EA49BB" w:rsidDel="00EA49BB">
          <w:rPr>
            <w:b/>
            <w:rPrChange w:id="2020" w:author="Microsoft Office User" w:date="2018-11-26T15:34:00Z">
              <w:rPr/>
            </w:rPrChange>
          </w:rPr>
          <w:delText xml:space="preserve">are </w:delText>
        </w:r>
        <w:r w:rsidR="006B537A" w:rsidRPr="00EA49BB" w:rsidDel="00EA49BB">
          <w:rPr>
            <w:b/>
            <w:rPrChange w:id="2021" w:author="Microsoft Office User" w:date="2018-11-26T15:34:00Z">
              <w:rPr/>
            </w:rPrChange>
          </w:rPr>
          <w:delText>defined</w:delText>
        </w:r>
        <w:r w:rsidRPr="00EA49BB" w:rsidDel="00EA49BB">
          <w:rPr>
            <w:b/>
            <w:rPrChange w:id="2022" w:author="Microsoft Office User" w:date="2018-11-26T15:34:00Z">
              <w:rPr/>
            </w:rPrChange>
          </w:rPr>
          <w:delText xml:space="preserve"> </w:delText>
        </w:r>
        <w:r w:rsidR="00BA08DD" w:rsidRPr="00EA49BB" w:rsidDel="00EA49BB">
          <w:rPr>
            <w:b/>
            <w:rPrChange w:id="2023" w:author="Microsoft Office User" w:date="2018-11-26T15:34:00Z">
              <w:rPr/>
            </w:rPrChange>
          </w:rPr>
          <w:delText xml:space="preserve">by </w:delText>
        </w:r>
        <w:r w:rsidR="005A26D4" w:rsidRPr="00EA49BB" w:rsidDel="00EA49BB">
          <w:rPr>
            <w:b/>
            <w:rPrChange w:id="2024" w:author="Microsoft Office User" w:date="2018-11-26T15:34:00Z">
              <w:rPr/>
            </w:rPrChange>
          </w:rPr>
          <w:delText xml:space="preserve">serially </w:delText>
        </w:r>
        <w:r w:rsidR="009B2157" w:rsidRPr="00EA49BB" w:rsidDel="00EA49BB">
          <w:rPr>
            <w:b/>
            <w:rPrChange w:id="2025" w:author="Microsoft Office User" w:date="2018-11-26T15:34:00Z">
              <w:rPr/>
            </w:rPrChange>
          </w:rPr>
          <w:delText>partitioning</w:delText>
        </w:r>
        <w:r w:rsidR="00BA08DD" w:rsidRPr="00EA49BB" w:rsidDel="00EA49BB">
          <w:rPr>
            <w:b/>
            <w:rPrChange w:id="2026" w:author="Microsoft Office User" w:date="2018-11-26T15:34:00Z">
              <w:rPr/>
            </w:rPrChange>
          </w:rPr>
          <w:delText xml:space="preserve"> </w:delText>
        </w:r>
        <w:r w:rsidR="00D2358E" w:rsidRPr="00EA49BB" w:rsidDel="00EA49BB">
          <w:rPr>
            <w:b/>
            <w:rPrChange w:id="2027" w:author="Microsoft Office User" w:date="2018-11-26T15:34:00Z">
              <w:rPr/>
            </w:rPrChange>
          </w:rPr>
          <w:delText xml:space="preserve">cytometric </w:delText>
        </w:r>
        <w:r w:rsidR="006B537A" w:rsidRPr="00EA49BB" w:rsidDel="00EA49BB">
          <w:rPr>
            <w:b/>
            <w:rPrChange w:id="2028" w:author="Microsoft Office User" w:date="2018-11-26T15:34:00Z">
              <w:rPr/>
            </w:rPrChange>
          </w:rPr>
          <w:delText>events</w:delText>
        </w:r>
        <w:r w:rsidRPr="00EA49BB" w:rsidDel="00EA49BB">
          <w:rPr>
            <w:b/>
            <w:rPrChange w:id="2029" w:author="Microsoft Office User" w:date="2018-11-26T15:34:00Z">
              <w:rPr/>
            </w:rPrChange>
          </w:rPr>
          <w:delText xml:space="preserve"> </w:delText>
        </w:r>
        <w:r w:rsidR="00C665A8" w:rsidRPr="00EA49BB" w:rsidDel="00EA49BB">
          <w:rPr>
            <w:b/>
            <w:rPrChange w:id="2030" w:author="Microsoft Office User" w:date="2018-11-26T15:34:00Z">
              <w:rPr/>
            </w:rPrChange>
          </w:rPr>
          <w:delText>along</w:delText>
        </w:r>
        <w:r w:rsidR="00110A45" w:rsidRPr="00EA49BB" w:rsidDel="00EA49BB">
          <w:rPr>
            <w:b/>
            <w:rPrChange w:id="2031" w:author="Microsoft Office User" w:date="2018-11-26T15:34:00Z">
              <w:rPr/>
            </w:rPrChange>
          </w:rPr>
          <w:delText xml:space="preserve"> </w:delText>
        </w:r>
        <w:r w:rsidR="00986DCB" w:rsidRPr="00EA49BB" w:rsidDel="00EA49BB">
          <w:rPr>
            <w:b/>
            <w:rPrChange w:id="2032" w:author="Microsoft Office User" w:date="2018-11-26T15:34:00Z">
              <w:rPr/>
            </w:rPrChange>
          </w:rPr>
          <w:delText>channel-specific</w:delText>
        </w:r>
        <w:r w:rsidR="005F2DFC" w:rsidRPr="00EA49BB" w:rsidDel="00EA49BB">
          <w:rPr>
            <w:b/>
            <w:rPrChange w:id="2033" w:author="Microsoft Office User" w:date="2018-11-26T15:34:00Z">
              <w:rPr/>
            </w:rPrChange>
          </w:rPr>
          <w:delText xml:space="preserve"> </w:delText>
        </w:r>
        <w:r w:rsidR="005F0B92" w:rsidRPr="00EA49BB" w:rsidDel="00EA49BB">
          <w:rPr>
            <w:b/>
            <w:rPrChange w:id="2034" w:author="Microsoft Office User" w:date="2018-11-26T15:34:00Z">
              <w:rPr/>
            </w:rPrChange>
          </w:rPr>
          <w:delText>signal intensit</w:delText>
        </w:r>
        <w:r w:rsidR="00C665A8" w:rsidRPr="00EA49BB" w:rsidDel="00EA49BB">
          <w:rPr>
            <w:b/>
            <w:rPrChange w:id="2035" w:author="Microsoft Office User" w:date="2018-11-26T15:34:00Z">
              <w:rPr/>
            </w:rPrChange>
          </w:rPr>
          <w:delText>y values</w:delText>
        </w:r>
        <w:r w:rsidR="005F0B92" w:rsidRPr="00EA49BB" w:rsidDel="00EA49BB">
          <w:rPr>
            <w:b/>
            <w:rPrChange w:id="2036" w:author="Microsoft Office User" w:date="2018-11-26T15:34:00Z">
              <w:rPr/>
            </w:rPrChange>
          </w:rPr>
          <w:delText xml:space="preserve"> </w:delText>
        </w:r>
        <w:r w:rsidR="003D576E" w:rsidRPr="00EA49BB" w:rsidDel="00EA49BB">
          <w:rPr>
            <w:b/>
            <w:rPrChange w:id="2037" w:author="Microsoft Office User" w:date="2018-11-26T15:34:00Z">
              <w:rPr/>
            </w:rPrChange>
          </w:rPr>
          <w:delText>by specifying</w:delText>
        </w:r>
        <w:r w:rsidRPr="00EA49BB" w:rsidDel="00EA49BB">
          <w:rPr>
            <w:b/>
            <w:rPrChange w:id="2038" w:author="Microsoft Office User" w:date="2018-11-26T15:34:00Z">
              <w:rPr/>
            </w:rPrChange>
          </w:rPr>
          <w:delText xml:space="preserve"> </w:delText>
        </w:r>
        <w:r w:rsidR="005A26D4" w:rsidRPr="00EA49BB" w:rsidDel="00EA49BB">
          <w:rPr>
            <w:b/>
            <w:rPrChange w:id="2039" w:author="Microsoft Office User" w:date="2018-11-26T15:34:00Z">
              <w:rPr/>
            </w:rPrChange>
          </w:rPr>
          <w:delText>arbitrarily defined</w:delText>
        </w:r>
        <w:r w:rsidR="00497109" w:rsidRPr="00EA49BB" w:rsidDel="00EA49BB">
          <w:rPr>
            <w:b/>
            <w:rPrChange w:id="2040" w:author="Microsoft Office User" w:date="2018-11-26T15:34:00Z">
              <w:rPr/>
            </w:rPrChange>
          </w:rPr>
          <w:delText xml:space="preserve"> cutoffs </w:delText>
        </w:r>
        <w:r w:rsidR="00BD29BD" w:rsidRPr="00EA49BB" w:rsidDel="00EA49BB">
          <w:rPr>
            <w:b/>
            <w:rPrChange w:id="2041" w:author="Microsoft Office User" w:date="2018-11-26T15:34:00Z">
              <w:rPr/>
            </w:rPrChange>
          </w:rPr>
          <w:delText>called “gates”</w:delText>
        </w:r>
        <w:r w:rsidR="001201E5" w:rsidRPr="00EA49BB" w:rsidDel="00EA49BB">
          <w:rPr>
            <w:b/>
            <w:rPrChange w:id="2042" w:author="Microsoft Office User" w:date="2018-11-26T15:34:00Z">
              <w:rPr/>
            </w:rPrChange>
          </w:rPr>
          <w:delText xml:space="preserve">. </w:delText>
        </w:r>
        <w:r w:rsidR="005F0B92" w:rsidRPr="00EA49BB" w:rsidDel="00EA49BB">
          <w:rPr>
            <w:b/>
            <w:rPrChange w:id="2043" w:author="Microsoft Office User" w:date="2018-11-26T15:34:00Z">
              <w:rPr/>
            </w:rPrChange>
          </w:rPr>
          <w:delText xml:space="preserve">GUI-based </w:delText>
        </w:r>
        <w:r w:rsidR="00F66118" w:rsidRPr="00EA49BB" w:rsidDel="00EA49BB">
          <w:rPr>
            <w:b/>
            <w:rPrChange w:id="2044" w:author="Microsoft Office User" w:date="2018-11-26T15:34:00Z">
              <w:rPr/>
            </w:rPrChange>
          </w:rPr>
          <w:delText>gating</w:delText>
        </w:r>
        <w:r w:rsidR="00A0630F" w:rsidRPr="00EA49BB" w:rsidDel="00EA49BB">
          <w:rPr>
            <w:b/>
            <w:rPrChange w:id="2045" w:author="Microsoft Office User" w:date="2018-11-26T15:34:00Z">
              <w:rPr/>
            </w:rPrChange>
          </w:rPr>
          <w:delText xml:space="preserve"> strategies</w:delText>
        </w:r>
        <w:r w:rsidR="005F0B92" w:rsidRPr="00EA49BB" w:rsidDel="00EA49BB">
          <w:rPr>
            <w:b/>
            <w:rPrChange w:id="2046" w:author="Microsoft Office User" w:date="2018-11-26T15:34:00Z">
              <w:rPr/>
            </w:rPrChange>
          </w:rPr>
          <w:delText xml:space="preserve"> </w:delText>
        </w:r>
        <w:r w:rsidR="00A0630F" w:rsidRPr="00EA49BB" w:rsidDel="00EA49BB">
          <w:rPr>
            <w:b/>
            <w:rPrChange w:id="2047" w:author="Microsoft Office User" w:date="2018-11-26T15:34:00Z">
              <w:rPr/>
            </w:rPrChange>
          </w:rPr>
          <w:delText>become</w:delText>
        </w:r>
        <w:r w:rsidR="00F66118" w:rsidRPr="00EA49BB" w:rsidDel="00EA49BB">
          <w:rPr>
            <w:b/>
            <w:rPrChange w:id="2048" w:author="Microsoft Office User" w:date="2018-11-26T15:34:00Z">
              <w:rPr/>
            </w:rPrChange>
          </w:rPr>
          <w:delText xml:space="preserve"> </w:delText>
        </w:r>
        <w:r w:rsidR="008251B6" w:rsidRPr="00EA49BB" w:rsidDel="00EA49BB">
          <w:rPr>
            <w:b/>
            <w:rPrChange w:id="2049" w:author="Microsoft Office User" w:date="2018-11-26T15:34:00Z">
              <w:rPr/>
            </w:rPrChange>
          </w:rPr>
          <w:delText xml:space="preserve">increasingly </w:delText>
        </w:r>
        <w:r w:rsidR="00F66118" w:rsidRPr="00EA49BB" w:rsidDel="00EA49BB">
          <w:rPr>
            <w:b/>
            <w:rPrChange w:id="2050" w:author="Microsoft Office User" w:date="2018-11-26T15:34:00Z">
              <w:rPr/>
            </w:rPrChange>
          </w:rPr>
          <w:delText>complex</w:delText>
        </w:r>
        <w:r w:rsidR="00A0630F" w:rsidRPr="00EA49BB" w:rsidDel="00EA49BB">
          <w:rPr>
            <w:b/>
            <w:rPrChange w:id="2051" w:author="Microsoft Office User" w:date="2018-11-26T15:34:00Z">
              <w:rPr/>
            </w:rPrChange>
          </w:rPr>
          <w:delText xml:space="preserve"> and</w:delText>
        </w:r>
        <w:r w:rsidR="008F1E32" w:rsidRPr="00EA49BB" w:rsidDel="00EA49BB">
          <w:rPr>
            <w:b/>
            <w:rPrChange w:id="2052" w:author="Microsoft Office User" w:date="2018-11-26T15:34:00Z">
              <w:rPr/>
            </w:rPrChange>
          </w:rPr>
          <w:delText xml:space="preserve">, in some cases, </w:delText>
        </w:r>
        <w:r w:rsidR="00A0630F" w:rsidRPr="00EA49BB" w:rsidDel="00EA49BB">
          <w:rPr>
            <w:b/>
            <w:rPrChange w:id="2053" w:author="Microsoft Office User" w:date="2018-11-26T15:34:00Z">
              <w:rPr/>
            </w:rPrChange>
          </w:rPr>
          <w:delText>non-commutative</w:delText>
        </w:r>
        <w:r w:rsidR="00F66118" w:rsidRPr="00EA49BB" w:rsidDel="00EA49BB">
          <w:rPr>
            <w:b/>
            <w:rPrChange w:id="2054" w:author="Microsoft Office User" w:date="2018-11-26T15:34:00Z">
              <w:rPr/>
            </w:rPrChange>
          </w:rPr>
          <w:delText xml:space="preserve"> </w:delText>
        </w:r>
        <w:r w:rsidR="00A0630F" w:rsidRPr="00EA49BB" w:rsidDel="00EA49BB">
          <w:rPr>
            <w:b/>
            <w:rPrChange w:id="2055" w:author="Microsoft Office User" w:date="2018-11-26T15:34:00Z">
              <w:rPr/>
            </w:rPrChange>
          </w:rPr>
          <w:delText>with growing</w:delText>
        </w:r>
        <w:r w:rsidR="008251B6" w:rsidRPr="00EA49BB" w:rsidDel="00EA49BB">
          <w:rPr>
            <w:b/>
            <w:rPrChange w:id="2056" w:author="Microsoft Office User" w:date="2018-11-26T15:34:00Z">
              <w:rPr/>
            </w:rPrChange>
          </w:rPr>
          <w:delText xml:space="preserve"> </w:delText>
        </w:r>
        <w:r w:rsidR="00B671D3" w:rsidRPr="00EA49BB" w:rsidDel="00EA49BB">
          <w:rPr>
            <w:b/>
            <w:rPrChange w:id="2057" w:author="Microsoft Office User" w:date="2018-11-26T15:34:00Z">
              <w:rPr/>
            </w:rPrChange>
          </w:rPr>
          <w:delText>experimental multiplexity</w:delText>
        </w:r>
        <w:r w:rsidR="008F1E32" w:rsidRPr="00EA49BB" w:rsidDel="00EA49BB">
          <w:rPr>
            <w:b/>
            <w:rPrChange w:id="2058" w:author="Microsoft Office User" w:date="2018-11-26T15:34:00Z">
              <w:rPr/>
            </w:rPrChange>
          </w:rPr>
          <w:delText xml:space="preserve">, </w:delText>
        </w:r>
        <w:r w:rsidR="00110A45" w:rsidRPr="00EA49BB" w:rsidDel="00EA49BB">
          <w:rPr>
            <w:b/>
            <w:rPrChange w:id="2059" w:author="Microsoft Office User" w:date="2018-11-26T15:34:00Z">
              <w:rPr/>
            </w:rPrChange>
          </w:rPr>
          <w:delText>leading to</w:delText>
        </w:r>
        <w:r w:rsidR="005F0B92" w:rsidRPr="00EA49BB" w:rsidDel="00EA49BB">
          <w:rPr>
            <w:b/>
            <w:rPrChange w:id="2060" w:author="Microsoft Office User" w:date="2018-11-26T15:34:00Z">
              <w:rPr/>
            </w:rPrChange>
          </w:rPr>
          <w:delText xml:space="preserve"> potential </w:delText>
        </w:r>
        <w:r w:rsidR="00D35273" w:rsidRPr="00EA49BB" w:rsidDel="00EA49BB">
          <w:rPr>
            <w:b/>
            <w:rPrChange w:id="2061" w:author="Microsoft Office User" w:date="2018-11-26T15:34:00Z">
              <w:rPr/>
            </w:rPrChange>
          </w:rPr>
          <w:delText>discrepancies</w:delText>
        </w:r>
        <w:r w:rsidR="00110A45" w:rsidRPr="00EA49BB" w:rsidDel="00EA49BB">
          <w:rPr>
            <w:b/>
            <w:rPrChange w:id="2062" w:author="Microsoft Office User" w:date="2018-11-26T15:34:00Z">
              <w:rPr/>
            </w:rPrChange>
          </w:rPr>
          <w:delText xml:space="preserve"> in reported cell frequency and the failure to</w:delText>
        </w:r>
        <w:r w:rsidR="00B671D3" w:rsidRPr="00EA49BB" w:rsidDel="00EA49BB">
          <w:rPr>
            <w:b/>
            <w:rPrChange w:id="2063" w:author="Microsoft Office User" w:date="2018-11-26T15:34:00Z">
              <w:rPr/>
            </w:rPrChange>
          </w:rPr>
          <w:delText xml:space="preserve"> </w:delText>
        </w:r>
        <w:r w:rsidR="001A5FBE" w:rsidRPr="00EA49BB" w:rsidDel="00EA49BB">
          <w:rPr>
            <w:b/>
            <w:rPrChange w:id="2064" w:author="Microsoft Office User" w:date="2018-11-26T15:34:00Z">
              <w:rPr/>
            </w:rPrChange>
          </w:rPr>
          <w:delText>c</w:delText>
        </w:r>
        <w:r w:rsidR="0050430B" w:rsidRPr="00EA49BB" w:rsidDel="00EA49BB">
          <w:rPr>
            <w:b/>
            <w:rPrChange w:id="2065" w:author="Microsoft Office User" w:date="2018-11-26T15:34:00Z">
              <w:rPr/>
            </w:rPrChange>
          </w:rPr>
          <w:delText>omprehensi</w:delText>
        </w:r>
        <w:r w:rsidR="005F7CA5" w:rsidRPr="00EA49BB" w:rsidDel="00EA49BB">
          <w:rPr>
            <w:b/>
            <w:rPrChange w:id="2066" w:author="Microsoft Office User" w:date="2018-11-26T15:34:00Z">
              <w:rPr/>
            </w:rPrChange>
          </w:rPr>
          <w:delText>ve</w:delText>
        </w:r>
        <w:r w:rsidR="00110A45" w:rsidRPr="00EA49BB" w:rsidDel="00EA49BB">
          <w:rPr>
            <w:b/>
            <w:rPrChange w:id="2067" w:author="Microsoft Office User" w:date="2018-11-26T15:34:00Z">
              <w:rPr/>
            </w:rPrChange>
          </w:rPr>
          <w:delText>ly</w:delText>
        </w:r>
        <w:r w:rsidR="008F1E32" w:rsidRPr="00EA49BB" w:rsidDel="00EA49BB">
          <w:rPr>
            <w:b/>
            <w:rPrChange w:id="2068" w:author="Microsoft Office User" w:date="2018-11-26T15:34:00Z">
              <w:rPr/>
            </w:rPrChange>
          </w:rPr>
          <w:delText xml:space="preserve"> </w:delText>
        </w:r>
        <w:r w:rsidR="0050430B" w:rsidRPr="00EA49BB" w:rsidDel="00EA49BB">
          <w:rPr>
            <w:b/>
            <w:rPrChange w:id="2069" w:author="Microsoft Office User" w:date="2018-11-26T15:34:00Z">
              <w:rPr/>
            </w:rPrChange>
          </w:rPr>
          <w:delText>e</w:delText>
        </w:r>
        <w:r w:rsidR="0006763F" w:rsidRPr="00EA49BB" w:rsidDel="00EA49BB">
          <w:rPr>
            <w:b/>
            <w:rPrChange w:id="2070" w:author="Microsoft Office User" w:date="2018-11-26T15:34:00Z">
              <w:rPr/>
            </w:rPrChange>
          </w:rPr>
          <w:delText>xp</w:delText>
        </w:r>
        <w:r w:rsidR="005F0B92" w:rsidRPr="00EA49BB" w:rsidDel="00EA49BB">
          <w:rPr>
            <w:b/>
            <w:rPrChange w:id="2071" w:author="Microsoft Office User" w:date="2018-11-26T15:34:00Z">
              <w:rPr/>
            </w:rPrChange>
          </w:rPr>
          <w:delText>lore</w:delText>
        </w:r>
        <w:r w:rsidR="00110A45" w:rsidRPr="00EA49BB" w:rsidDel="00EA49BB">
          <w:rPr>
            <w:b/>
            <w:rPrChange w:id="2072" w:author="Microsoft Office User" w:date="2018-11-26T15:34:00Z">
              <w:rPr/>
            </w:rPrChange>
          </w:rPr>
          <w:delText xml:space="preserve"> high-dimensional datasets</w:delText>
        </w:r>
        <w:r w:rsidR="00514DB0" w:rsidRPr="00EA49BB" w:rsidDel="00EA49BB">
          <w:rPr>
            <w:b/>
            <w:rPrChange w:id="2073" w:author="Microsoft Office User" w:date="2018-11-26T15:34:00Z">
              <w:rPr/>
            </w:rPrChange>
          </w:rPr>
          <w:fldChar w:fldCharType="begin"/>
        </w:r>
        <w:r w:rsidR="00E4722A" w:rsidRPr="00EA49BB" w:rsidDel="00EA49BB">
          <w:rPr>
            <w:b/>
            <w:rPrChange w:id="2074" w:author="Microsoft Office User" w:date="2018-11-26T15:34:00Z">
              <w:rPr/>
            </w:rPrChange>
          </w:rPr>
          <w:delInstrText xml:space="preserve"> ADDIN ZOTERO_ITEM CSL_CITATION {"citationID":"nqjzcjQM","properties":{"formattedCitation":"\\super 7\\nosupersub{}","plainCitation":"7","noteIndex":0},"citationItems":[{"id":6,"uris":["http://zotero.org/users/local/oR8ZFVJz/items/I5XR99KR"],"uri":["http://zotero.org/users/local/oR8ZFVJz/items/I5XR99KR"],"itemData":{"id":6,"type":"article-journal","title":"Computational flow cytometry: helping to make sense of high-dimensional immunology data","container-title":"Nature Reviews. Immunology","page":"449-462","volume":"16","issue":"7","source":"PubMed","abstract":"Recent advances in flow cytometry allow scientists to measure an increasing number of parameters per cell, generating huge and high-dimensional datasets. To analyse, visualize and interpret these data, newly available computational techniques should be adopted, evaluated and improved upon by the immunological community. Computational flow cytometry is emerging as an important new field at the intersection of immunology and computational biology; it allows new biological knowledge to be extracted from high-throughput single-cell data. This Review provides non-experts with a broad and practical overview of the many recent developments in computational flow cytometry.","DOI":"10.1038/nri.2016.56","ISSN":"1474-1741","note":"PMID: 27320317","shortTitle":"Computational flow cytometry","journalAbbreviation":"Nat. Rev. Immunol.","language":"eng","author":[{"family":"Saeys","given":"Yvan"},{"family":"Van Gassen","given":"Sofie"},{"family":"Lambrecht","given":"Bart N."}],"issued":{"date-parts":[["2016"]]}}}],"schema":"https://github.com/citation-style-language/schema/raw/master/csl-citation.json"} </w:delInstrText>
        </w:r>
        <w:r w:rsidR="00514DB0" w:rsidRPr="00EA49BB" w:rsidDel="00EA49BB">
          <w:rPr>
            <w:b/>
            <w:rPrChange w:id="2075" w:author="Microsoft Office User" w:date="2018-11-26T15:34:00Z">
              <w:rPr/>
            </w:rPrChange>
          </w:rPr>
          <w:fldChar w:fldCharType="separate"/>
        </w:r>
        <w:r w:rsidR="00E4722A" w:rsidRPr="00EA49BB" w:rsidDel="00EA49BB">
          <w:rPr>
            <w:b/>
            <w:vertAlign w:val="superscript"/>
            <w:rPrChange w:id="2076" w:author="Microsoft Office User" w:date="2018-11-26T15:34:00Z">
              <w:rPr>
                <w:vertAlign w:val="superscript"/>
              </w:rPr>
            </w:rPrChange>
          </w:rPr>
          <w:delText>7</w:delText>
        </w:r>
        <w:r w:rsidR="00514DB0" w:rsidRPr="00EA49BB" w:rsidDel="00EA49BB">
          <w:rPr>
            <w:b/>
            <w:rPrChange w:id="2077" w:author="Microsoft Office User" w:date="2018-11-26T15:34:00Z">
              <w:rPr/>
            </w:rPrChange>
          </w:rPr>
          <w:fldChar w:fldCharType="end"/>
        </w:r>
        <w:r w:rsidR="001126A6" w:rsidRPr="00EA49BB" w:rsidDel="00EA49BB">
          <w:rPr>
            <w:b/>
            <w:rPrChange w:id="2078" w:author="Microsoft Office User" w:date="2018-11-26T15:34:00Z">
              <w:rPr/>
            </w:rPrChange>
          </w:rPr>
          <w:delText>.</w:delText>
        </w:r>
        <w:r w:rsidR="00642E92" w:rsidRPr="00EA49BB" w:rsidDel="00EA49BB">
          <w:rPr>
            <w:b/>
            <w:rPrChange w:id="2079" w:author="Microsoft Office User" w:date="2018-11-26T15:34:00Z">
              <w:rPr/>
            </w:rPrChange>
          </w:rPr>
          <w:delText xml:space="preserve"> Although technologically advanced instruments for single-cell measurement are capable of acquiring the data compulsory to such an endeavor, statistical evaluation and visual display of the collected datasets continue to rely on cumbersome graphical user interface (GUI) analysis solutions that scale poorly with dataset size and multiplexity</w:delText>
        </w:r>
        <w:r w:rsidR="00642E92" w:rsidRPr="00EA49BB" w:rsidDel="00EA49BB">
          <w:rPr>
            <w:b/>
            <w:rPrChange w:id="2080" w:author="Microsoft Office User" w:date="2018-11-26T15:34:00Z">
              <w:rPr/>
            </w:rPrChange>
          </w:rPr>
          <w:fldChar w:fldCharType="begin"/>
        </w:r>
        <w:r w:rsidR="00E4722A" w:rsidRPr="00EA49BB" w:rsidDel="00EA49BB">
          <w:rPr>
            <w:b/>
            <w:rPrChange w:id="2081" w:author="Microsoft Office User" w:date="2018-11-26T15:34:00Z">
              <w:rPr/>
            </w:rPrChange>
          </w:rPr>
          <w:delInstrText xml:space="preserve"> ADDIN ZOTERO_ITEM CSL_CITATION {"citationID":"VDszaeTM","properties":{"formattedCitation":"\\super 7\\nosupersub{}","plainCitation":"7","noteIndex":0},"citationItems":[{"id":6,"uris":["http://zotero.org/users/local/oR8ZFVJz/items/I5XR99KR"],"uri":["http://zotero.org/users/local/oR8ZFVJz/items/I5XR99KR"],"itemData":{"id":6,"type":"article-journal","title":"Computational flow cytometry: helping to make sense of high-dimensional immunology data","container-title":"Nature Reviews. Immunology","page":"449-462","volume":"16","issue":"7","source":"PubMed","abstract":"Recent advances in flow cytometry allow scientists to measure an increasing number of parameters per cell, generating huge and high-dimensional datasets. To analyse, visualize and interpret these data, newly available computational techniques should be adopted, evaluated and improved upon by the immunological community. Computational flow cytometry is emerging as an important new field at the intersection of immunology and computational biology; it allows new biological knowledge to be extracted from high-throughput single-cell data. This Review provides non-experts with a broad and practical overview of the many recent developments in computational flow cytometry.","DOI":"10.1038/nri.2016.56","ISSN":"1474-1741","note":"PMID: 27320317","shortTitle":"Computational flow cytometry","journalAbbreviation":"Nat. Rev. Immunol.","language":"eng","author":[{"family":"Saeys","given":"Yvan"},{"family":"Van Gassen","given":"Sofie"},{"family":"Lambrecht","given":"Bart N."}],"issued":{"date-parts":[["2016"]]}}}],"schema":"https://github.com/citation-style-language/schema/raw/master/csl-citation.json"} </w:delInstrText>
        </w:r>
        <w:r w:rsidR="00642E92" w:rsidRPr="00EA49BB" w:rsidDel="00EA49BB">
          <w:rPr>
            <w:b/>
            <w:rPrChange w:id="2082" w:author="Microsoft Office User" w:date="2018-11-26T15:34:00Z">
              <w:rPr/>
            </w:rPrChange>
          </w:rPr>
          <w:fldChar w:fldCharType="separate"/>
        </w:r>
        <w:r w:rsidR="00E4722A" w:rsidRPr="00EA49BB" w:rsidDel="00EA49BB">
          <w:rPr>
            <w:b/>
            <w:vertAlign w:val="superscript"/>
            <w:rPrChange w:id="2083" w:author="Microsoft Office User" w:date="2018-11-26T15:34:00Z">
              <w:rPr>
                <w:vertAlign w:val="superscript"/>
              </w:rPr>
            </w:rPrChange>
          </w:rPr>
          <w:delText>7</w:delText>
        </w:r>
        <w:r w:rsidR="00642E92" w:rsidRPr="00EA49BB" w:rsidDel="00EA49BB">
          <w:rPr>
            <w:b/>
            <w:rPrChange w:id="2084" w:author="Microsoft Office User" w:date="2018-11-26T15:34:00Z">
              <w:rPr/>
            </w:rPrChange>
          </w:rPr>
          <w:fldChar w:fldCharType="end"/>
        </w:r>
        <w:r w:rsidR="00642E92" w:rsidRPr="00EA49BB" w:rsidDel="00EA49BB">
          <w:rPr>
            <w:b/>
            <w:rPrChange w:id="2085" w:author="Microsoft Office User" w:date="2018-11-26T15:34:00Z">
              <w:rPr/>
            </w:rPrChange>
          </w:rPr>
          <w:delText>.</w:delText>
        </w:r>
      </w:del>
    </w:p>
    <w:p w14:paraId="1B190BC2" w14:textId="69B5C3FF" w:rsidR="008D473C" w:rsidRPr="00EA49BB" w:rsidDel="00EA49BB" w:rsidRDefault="00885E9D" w:rsidP="00EA49BB">
      <w:pPr>
        <w:spacing w:line="480" w:lineRule="auto"/>
        <w:contextualSpacing/>
        <w:rPr>
          <w:del w:id="2086" w:author="Microsoft Office User" w:date="2018-11-26T15:30:00Z"/>
          <w:b/>
          <w:rPrChange w:id="2087" w:author="Microsoft Office User" w:date="2018-11-26T15:34:00Z">
            <w:rPr>
              <w:del w:id="2088" w:author="Microsoft Office User" w:date="2018-11-26T15:30:00Z"/>
            </w:rPr>
          </w:rPrChange>
        </w:rPr>
        <w:pPrChange w:id="2089" w:author="Microsoft Office User" w:date="2018-11-26T15:34:00Z">
          <w:pPr>
            <w:widowControl w:val="0"/>
            <w:autoSpaceDE w:val="0"/>
            <w:autoSpaceDN w:val="0"/>
            <w:adjustRightInd w:val="0"/>
            <w:spacing w:line="480" w:lineRule="auto"/>
            <w:contextualSpacing/>
            <w:outlineLvl w:val="0"/>
          </w:pPr>
        </w:pPrChange>
      </w:pPr>
      <w:del w:id="2090" w:author="Microsoft Office User" w:date="2018-11-26T15:30:00Z">
        <w:r w:rsidRPr="00EA49BB" w:rsidDel="00EA49BB">
          <w:rPr>
            <w:b/>
            <w:rPrChange w:id="2091" w:author="Microsoft Office User" w:date="2018-11-26T15:34:00Z">
              <w:rPr/>
            </w:rPrChange>
          </w:rPr>
          <w:tab/>
        </w:r>
        <w:r w:rsidR="003C40FB" w:rsidRPr="00EA49BB" w:rsidDel="00EA49BB">
          <w:rPr>
            <w:b/>
            <w:rPrChange w:id="2092" w:author="Microsoft Office User" w:date="2018-11-26T15:34:00Z">
              <w:rPr/>
            </w:rPrChange>
          </w:rPr>
          <w:delText>We have addres</w:delText>
        </w:r>
        <w:r w:rsidR="00B3664D" w:rsidRPr="00EA49BB" w:rsidDel="00EA49BB">
          <w:rPr>
            <w:b/>
            <w:rPrChange w:id="2093" w:author="Microsoft Office User" w:date="2018-11-26T15:34:00Z">
              <w:rPr/>
            </w:rPrChange>
          </w:rPr>
          <w:delText>sed the inherent difficulties in</w:delText>
        </w:r>
        <w:r w:rsidR="003C40FB" w:rsidRPr="00EA49BB" w:rsidDel="00EA49BB">
          <w:rPr>
            <w:b/>
            <w:rPrChange w:id="2094" w:author="Microsoft Office User" w:date="2018-11-26T15:34:00Z">
              <w:rPr/>
            </w:rPrChange>
          </w:rPr>
          <w:delText xml:space="preserve"> gating and </w:delText>
        </w:r>
        <w:r w:rsidR="00BD494C" w:rsidRPr="00EA49BB" w:rsidDel="00EA49BB">
          <w:rPr>
            <w:b/>
            <w:rPrChange w:id="2095" w:author="Microsoft Office User" w:date="2018-11-26T15:34:00Z">
              <w:rPr/>
            </w:rPrChange>
          </w:rPr>
          <w:delText xml:space="preserve">supervised </w:delText>
        </w:r>
        <w:r w:rsidR="003C40FB" w:rsidRPr="00EA49BB" w:rsidDel="00EA49BB">
          <w:rPr>
            <w:b/>
            <w:rPrChange w:id="2096" w:author="Microsoft Office User" w:date="2018-11-26T15:34:00Z">
              <w:rPr/>
            </w:rPrChange>
          </w:rPr>
          <w:delText>explora</w:delText>
        </w:r>
        <w:r w:rsidR="00434ED5" w:rsidRPr="00EA49BB" w:rsidDel="00EA49BB">
          <w:rPr>
            <w:b/>
            <w:rPrChange w:id="2097" w:author="Microsoft Office User" w:date="2018-11-26T15:34:00Z">
              <w:rPr/>
            </w:rPrChange>
          </w:rPr>
          <w:delText>tory analysis</w:delText>
        </w:r>
        <w:r w:rsidR="003C40FB" w:rsidRPr="00EA49BB" w:rsidDel="00EA49BB">
          <w:rPr>
            <w:b/>
            <w:rPrChange w:id="2098" w:author="Microsoft Office User" w:date="2018-11-26T15:34:00Z">
              <w:rPr/>
            </w:rPrChange>
          </w:rPr>
          <w:delText xml:space="preserve"> of single-cell data</w:delText>
        </w:r>
        <w:r w:rsidR="00B3664D" w:rsidRPr="00EA49BB" w:rsidDel="00EA49BB">
          <w:rPr>
            <w:b/>
            <w:rPrChange w:id="2099" w:author="Microsoft Office User" w:date="2018-11-26T15:34:00Z">
              <w:rPr/>
            </w:rPrChange>
          </w:rPr>
          <w:delText xml:space="preserve"> spanning</w:delText>
        </w:r>
        <w:r w:rsidR="003C40FB" w:rsidRPr="00EA49BB" w:rsidDel="00EA49BB">
          <w:rPr>
            <w:b/>
            <w:rPrChange w:id="2100" w:author="Microsoft Office User" w:date="2018-11-26T15:34:00Z">
              <w:rPr/>
            </w:rPrChange>
          </w:rPr>
          <w:delText xml:space="preserve"> time, tissue,</w:delText>
        </w:r>
        <w:r w:rsidR="00B3664D" w:rsidRPr="00EA49BB" w:rsidDel="00EA49BB">
          <w:rPr>
            <w:b/>
            <w:rPrChange w:id="2101" w:author="Microsoft Office User" w:date="2018-11-26T15:34:00Z">
              <w:rPr/>
            </w:rPrChange>
          </w:rPr>
          <w:delText xml:space="preserve"> condition,</w:delText>
        </w:r>
        <w:r w:rsidR="003C40FB" w:rsidRPr="00EA49BB" w:rsidDel="00EA49BB">
          <w:rPr>
            <w:b/>
            <w:rPrChange w:id="2102" w:author="Microsoft Office User" w:date="2018-11-26T15:34:00Z">
              <w:rPr/>
            </w:rPrChange>
          </w:rPr>
          <w:delText xml:space="preserve"> and biological replicate by </w:delText>
        </w:r>
        <w:r w:rsidR="007F133E" w:rsidRPr="00EA49BB" w:rsidDel="00EA49BB">
          <w:rPr>
            <w:b/>
            <w:rPrChange w:id="2103" w:author="Microsoft Office User" w:date="2018-11-26T15:34:00Z">
              <w:rPr/>
            </w:rPrChange>
          </w:rPr>
          <w:delText>develop</w:delText>
        </w:r>
        <w:r w:rsidR="003C40FB" w:rsidRPr="00EA49BB" w:rsidDel="00EA49BB">
          <w:rPr>
            <w:b/>
            <w:rPrChange w:id="2104" w:author="Microsoft Office User" w:date="2018-11-26T15:34:00Z">
              <w:rPr/>
            </w:rPrChange>
          </w:rPr>
          <w:delText>ing</w:delText>
        </w:r>
        <w:r w:rsidR="007F133E" w:rsidRPr="00EA49BB" w:rsidDel="00EA49BB">
          <w:rPr>
            <w:b/>
            <w:rPrChange w:id="2105" w:author="Microsoft Office User" w:date="2018-11-26T15:34:00Z">
              <w:rPr/>
            </w:rPrChange>
          </w:rPr>
          <w:delText xml:space="preserve"> </w:delText>
        </w:r>
        <w:r w:rsidR="001251AB" w:rsidRPr="00EA49BB" w:rsidDel="00EA49BB">
          <w:rPr>
            <w:b/>
            <w:rPrChange w:id="2106" w:author="Microsoft Office User" w:date="2018-11-26T15:34:00Z">
              <w:rPr/>
            </w:rPrChange>
          </w:rPr>
          <w:delText xml:space="preserve">an extensible </w:delText>
        </w:r>
        <w:r w:rsidR="00434ED5" w:rsidRPr="00EA49BB" w:rsidDel="00EA49BB">
          <w:rPr>
            <w:b/>
            <w:i/>
            <w:rPrChange w:id="2107" w:author="Microsoft Office User" w:date="2018-11-26T15:34:00Z">
              <w:rPr>
                <w:i/>
              </w:rPr>
            </w:rPrChange>
          </w:rPr>
          <w:delText>in vivo</w:delText>
        </w:r>
        <w:r w:rsidR="00434ED5" w:rsidRPr="00EA49BB" w:rsidDel="00EA49BB">
          <w:rPr>
            <w:b/>
            <w:rPrChange w:id="2108" w:author="Microsoft Office User" w:date="2018-11-26T15:34:00Z">
              <w:rPr/>
            </w:rPrChange>
          </w:rPr>
          <w:delText xml:space="preserve"> </w:delText>
        </w:r>
        <w:r w:rsidR="007F133E" w:rsidRPr="00EA49BB" w:rsidDel="00EA49BB">
          <w:rPr>
            <w:b/>
            <w:rPrChange w:id="2109" w:author="Microsoft Office User" w:date="2018-11-26T15:34:00Z">
              <w:rPr/>
            </w:rPrChange>
          </w:rPr>
          <w:delText xml:space="preserve">immune system screening platform </w:delText>
        </w:r>
        <w:r w:rsidR="004E5C5F" w:rsidRPr="00EA49BB" w:rsidDel="00EA49BB">
          <w:rPr>
            <w:b/>
            <w:rPrChange w:id="2110" w:author="Microsoft Office User" w:date="2018-11-26T15:34:00Z">
              <w:rPr/>
            </w:rPrChange>
          </w:rPr>
          <w:delText>and a</w:delText>
        </w:r>
        <w:r w:rsidR="000E3F68" w:rsidRPr="00EA49BB" w:rsidDel="00EA49BB">
          <w:rPr>
            <w:b/>
            <w:rPrChange w:id="2111" w:author="Microsoft Office User" w:date="2018-11-26T15:34:00Z">
              <w:rPr/>
            </w:rPrChange>
          </w:rPr>
          <w:delText xml:space="preserve">n </w:delText>
        </w:r>
        <w:r w:rsidR="000E548B" w:rsidRPr="00EA49BB" w:rsidDel="00EA49BB">
          <w:rPr>
            <w:b/>
            <w:rPrChange w:id="2112" w:author="Microsoft Office User" w:date="2018-11-26T15:34:00Z">
              <w:rPr/>
            </w:rPrChange>
          </w:rPr>
          <w:delText xml:space="preserve">associated </w:delText>
        </w:r>
        <w:r w:rsidR="00C25C45" w:rsidRPr="00EA49BB" w:rsidDel="00EA49BB">
          <w:rPr>
            <w:b/>
            <w:rPrChange w:id="2113" w:author="Microsoft Office User" w:date="2018-11-26T15:34:00Z">
              <w:rPr/>
            </w:rPrChange>
          </w:rPr>
          <w:delText xml:space="preserve">computational </w:delText>
        </w:r>
        <w:r w:rsidR="004E5C5F" w:rsidRPr="00EA49BB" w:rsidDel="00EA49BB">
          <w:rPr>
            <w:b/>
            <w:rPrChange w:id="2114" w:author="Microsoft Office User" w:date="2018-11-26T15:34:00Z">
              <w:rPr/>
            </w:rPrChange>
          </w:rPr>
          <w:delText>tool</w:delText>
        </w:r>
        <w:r w:rsidR="0028298A" w:rsidRPr="00EA49BB" w:rsidDel="00EA49BB">
          <w:rPr>
            <w:b/>
            <w:rPrChange w:id="2115" w:author="Microsoft Office User" w:date="2018-11-26T15:34:00Z">
              <w:rPr/>
            </w:rPrChange>
          </w:rPr>
          <w:delText xml:space="preserve"> called </w:delText>
        </w:r>
        <w:r w:rsidR="003340A0" w:rsidRPr="00EA49BB" w:rsidDel="00EA49BB">
          <w:rPr>
            <w:b/>
            <w:u w:val="single"/>
            <w:rPrChange w:id="2116" w:author="Microsoft Office User" w:date="2018-11-26T15:34:00Z">
              <w:rPr>
                <w:u w:val="single"/>
              </w:rPr>
            </w:rPrChange>
          </w:rPr>
          <w:delText>SY</w:delText>
        </w:r>
        <w:r w:rsidR="003340A0" w:rsidRPr="00EA49BB" w:rsidDel="00EA49BB">
          <w:rPr>
            <w:b/>
            <w:rPrChange w:id="2117" w:author="Microsoft Office User" w:date="2018-11-26T15:34:00Z">
              <w:rPr/>
            </w:rPrChange>
          </w:rPr>
          <w:delText xml:space="preserve">stemic </w:delText>
        </w:r>
        <w:r w:rsidR="003340A0" w:rsidRPr="00EA49BB" w:rsidDel="00EA49BB">
          <w:rPr>
            <w:b/>
            <w:u w:val="single"/>
            <w:rPrChange w:id="2118" w:author="Microsoft Office User" w:date="2018-11-26T15:34:00Z">
              <w:rPr>
                <w:u w:val="single"/>
              </w:rPr>
            </w:rPrChange>
          </w:rPr>
          <w:delText>L</w:delText>
        </w:r>
        <w:r w:rsidR="003340A0" w:rsidRPr="00EA49BB" w:rsidDel="00EA49BB">
          <w:rPr>
            <w:b/>
            <w:rPrChange w:id="2119" w:author="Microsoft Office User" w:date="2018-11-26T15:34:00Z">
              <w:rPr/>
            </w:rPrChange>
          </w:rPr>
          <w:delText xml:space="preserve">ymphoid </w:delText>
        </w:r>
        <w:r w:rsidR="003340A0" w:rsidRPr="00EA49BB" w:rsidDel="00EA49BB">
          <w:rPr>
            <w:b/>
            <w:u w:val="single"/>
            <w:rPrChange w:id="2120" w:author="Microsoft Office User" w:date="2018-11-26T15:34:00Z">
              <w:rPr>
                <w:u w:val="single"/>
              </w:rPr>
            </w:rPrChange>
          </w:rPr>
          <w:delText>A</w:delText>
        </w:r>
        <w:r w:rsidR="003340A0" w:rsidRPr="00EA49BB" w:rsidDel="00EA49BB">
          <w:rPr>
            <w:b/>
            <w:rPrChange w:id="2121" w:author="Microsoft Office User" w:date="2018-11-26T15:34:00Z">
              <w:rPr/>
            </w:rPrChange>
          </w:rPr>
          <w:delText xml:space="preserve">rchitecture </w:delText>
        </w:r>
        <w:r w:rsidR="003340A0" w:rsidRPr="00EA49BB" w:rsidDel="00EA49BB">
          <w:rPr>
            <w:b/>
            <w:u w:val="single"/>
            <w:rPrChange w:id="2122" w:author="Microsoft Office User" w:date="2018-11-26T15:34:00Z">
              <w:rPr>
                <w:u w:val="single"/>
              </w:rPr>
            </w:rPrChange>
          </w:rPr>
          <w:delText>R</w:delText>
        </w:r>
        <w:r w:rsidR="003340A0" w:rsidRPr="00EA49BB" w:rsidDel="00EA49BB">
          <w:rPr>
            <w:b/>
            <w:rPrChange w:id="2123" w:author="Microsoft Office User" w:date="2018-11-26T15:34:00Z">
              <w:rPr/>
            </w:rPrChange>
          </w:rPr>
          <w:delText xml:space="preserve">esponse </w:delText>
        </w:r>
        <w:r w:rsidR="003340A0" w:rsidRPr="00EA49BB" w:rsidDel="00EA49BB">
          <w:rPr>
            <w:b/>
            <w:u w:val="single"/>
            <w:rPrChange w:id="2124" w:author="Microsoft Office User" w:date="2018-11-26T15:34:00Z">
              <w:rPr>
                <w:u w:val="single"/>
              </w:rPr>
            </w:rPrChange>
          </w:rPr>
          <w:delText>AS</w:delText>
        </w:r>
        <w:r w:rsidR="003340A0" w:rsidRPr="00EA49BB" w:rsidDel="00EA49BB">
          <w:rPr>
            <w:b/>
            <w:rPrChange w:id="2125" w:author="Microsoft Office User" w:date="2018-11-26T15:34:00Z">
              <w:rPr/>
            </w:rPrChange>
          </w:rPr>
          <w:delText xml:space="preserve">sessment </w:delText>
        </w:r>
        <w:r w:rsidR="00DC20A3" w:rsidRPr="00EA49BB" w:rsidDel="00EA49BB">
          <w:rPr>
            <w:b/>
            <w:rPrChange w:id="2126" w:author="Microsoft Office User" w:date="2018-11-26T15:34:00Z">
              <w:rPr/>
            </w:rPrChange>
          </w:rPr>
          <w:delText>(</w:delText>
        </w:r>
        <w:r w:rsidR="003340A0" w:rsidRPr="00EA49BB" w:rsidDel="00EA49BB">
          <w:rPr>
            <w:b/>
            <w:rPrChange w:id="2127" w:author="Microsoft Office User" w:date="2018-11-26T15:34:00Z">
              <w:rPr/>
            </w:rPrChange>
          </w:rPr>
          <w:delText>SYLARAS, pronounced /sil ˈär as/).</w:delText>
        </w:r>
        <w:r w:rsidR="003340A0" w:rsidRPr="00EA49BB" w:rsidDel="00EA49BB">
          <w:rPr>
            <w:b/>
            <w:color w:val="262626"/>
            <w:rPrChange w:id="2128" w:author="Microsoft Office User" w:date="2018-11-26T15:34:00Z">
              <w:rPr>
                <w:color w:val="262626"/>
              </w:rPr>
            </w:rPrChange>
          </w:rPr>
          <w:delText xml:space="preserve"> The algorithm </w:delText>
        </w:r>
        <w:r w:rsidR="003340A0" w:rsidRPr="00EA49BB" w:rsidDel="00EA49BB">
          <w:rPr>
            <w:b/>
            <w:rPrChange w:id="2129" w:author="Microsoft Office User" w:date="2018-11-26T15:34:00Z">
              <w:rPr/>
            </w:rPrChange>
          </w:rPr>
          <w:delText xml:space="preserve">programmatically bins </w:delText>
        </w:r>
        <w:r w:rsidR="00710C0C" w:rsidRPr="00EA49BB" w:rsidDel="00EA49BB">
          <w:rPr>
            <w:b/>
            <w:rPrChange w:id="2130" w:author="Microsoft Office User" w:date="2018-11-26T15:34:00Z">
              <w:rPr/>
            </w:rPrChange>
          </w:rPr>
          <w:delText>cells</w:delText>
        </w:r>
        <w:r w:rsidR="003340A0" w:rsidRPr="00EA49BB" w:rsidDel="00EA49BB">
          <w:rPr>
            <w:b/>
            <w:rPrChange w:id="2131" w:author="Microsoft Office User" w:date="2018-11-26T15:34:00Z">
              <w:rPr/>
            </w:rPrChange>
          </w:rPr>
          <w:delText xml:space="preserve"> </w:delText>
        </w:r>
        <w:r w:rsidR="00150023" w:rsidRPr="00EA49BB" w:rsidDel="00EA49BB">
          <w:rPr>
            <w:b/>
            <w:rPrChange w:id="2132" w:author="Microsoft Office User" w:date="2018-11-26T15:34:00Z">
              <w:rPr/>
            </w:rPrChange>
          </w:rPr>
          <w:delText>in</w:delText>
        </w:r>
        <w:r w:rsidR="00D47E95" w:rsidRPr="00EA49BB" w:rsidDel="00EA49BB">
          <w:rPr>
            <w:b/>
            <w:rPrChange w:id="2133" w:author="Microsoft Office User" w:date="2018-11-26T15:34:00Z">
              <w:rPr/>
            </w:rPrChange>
          </w:rPr>
          <w:delText xml:space="preserve"> </w:delText>
        </w:r>
        <w:r w:rsidR="00B912EA" w:rsidRPr="00EA49BB" w:rsidDel="00EA49BB">
          <w:rPr>
            <w:b/>
            <w:rPrChange w:id="2134" w:author="Microsoft Office User" w:date="2018-11-26T15:34:00Z">
              <w:rPr/>
            </w:rPrChange>
          </w:rPr>
          <w:delText>multi</w:delText>
        </w:r>
        <w:r w:rsidR="003340A0" w:rsidRPr="00EA49BB" w:rsidDel="00EA49BB">
          <w:rPr>
            <w:b/>
            <w:rPrChange w:id="2135" w:author="Microsoft Office User" w:date="2018-11-26T15:34:00Z">
              <w:rPr/>
            </w:rPrChange>
          </w:rPr>
          <w:delText xml:space="preserve">dimensional </w:delText>
        </w:r>
        <w:r w:rsidR="00315160" w:rsidRPr="00EA49BB" w:rsidDel="00EA49BB">
          <w:rPr>
            <w:b/>
            <w:rPrChange w:id="2136" w:author="Microsoft Office User" w:date="2018-11-26T15:34:00Z">
              <w:rPr/>
            </w:rPrChange>
          </w:rPr>
          <w:delText>orthant</w:delText>
        </w:r>
        <w:r w:rsidR="003340A0" w:rsidRPr="00EA49BB" w:rsidDel="00EA49BB">
          <w:rPr>
            <w:b/>
            <w:rPrChange w:id="2137" w:author="Microsoft Office User" w:date="2018-11-26T15:34:00Z">
              <w:rPr/>
            </w:rPrChange>
          </w:rPr>
          <w:delText xml:space="preserve"> space</w:delText>
        </w:r>
        <w:r w:rsidR="00D47E95" w:rsidRPr="00EA49BB" w:rsidDel="00EA49BB">
          <w:rPr>
            <w:b/>
            <w:rPrChange w:id="2138" w:author="Microsoft Office User" w:date="2018-11-26T15:34:00Z">
              <w:rPr/>
            </w:rPrChange>
          </w:rPr>
          <w:delText xml:space="preserve"> then </w:delText>
        </w:r>
        <w:r w:rsidR="003340A0" w:rsidRPr="00EA49BB" w:rsidDel="00EA49BB">
          <w:rPr>
            <w:b/>
            <w:rPrChange w:id="2139" w:author="Microsoft Office User" w:date="2018-11-26T15:34:00Z">
              <w:rPr/>
            </w:rPrChange>
          </w:rPr>
          <w:delText xml:space="preserve">computes and schematizes population statistics on </w:delText>
        </w:r>
        <w:r w:rsidR="002F10EA" w:rsidRPr="00EA49BB" w:rsidDel="00EA49BB">
          <w:rPr>
            <w:b/>
            <w:rPrChange w:id="2140" w:author="Microsoft Office User" w:date="2018-11-26T15:34:00Z">
              <w:rPr/>
            </w:rPrChange>
          </w:rPr>
          <w:delText>user-</w:delText>
        </w:r>
        <w:r w:rsidR="00710C0C" w:rsidRPr="00EA49BB" w:rsidDel="00EA49BB">
          <w:rPr>
            <w:b/>
            <w:rPrChange w:id="2141" w:author="Microsoft Office User" w:date="2018-11-26T15:34:00Z">
              <w:rPr/>
            </w:rPrChange>
          </w:rPr>
          <w:delText>defined</w:delText>
        </w:r>
        <w:r w:rsidR="003340A0" w:rsidRPr="00EA49BB" w:rsidDel="00EA49BB">
          <w:rPr>
            <w:b/>
            <w:rPrChange w:id="2142" w:author="Microsoft Office User" w:date="2018-11-26T15:34:00Z">
              <w:rPr/>
            </w:rPrChange>
          </w:rPr>
          <w:delText xml:space="preserve"> </w:delText>
        </w:r>
        <w:r w:rsidR="006B121D" w:rsidRPr="00EA49BB" w:rsidDel="00EA49BB">
          <w:rPr>
            <w:b/>
            <w:rPrChange w:id="2143" w:author="Microsoft Office User" w:date="2018-11-26T15:34:00Z">
              <w:rPr/>
            </w:rPrChange>
          </w:rPr>
          <w:delText xml:space="preserve">IPs </w:delText>
        </w:r>
        <w:r w:rsidR="001A19A4" w:rsidRPr="00EA49BB" w:rsidDel="00EA49BB">
          <w:rPr>
            <w:b/>
            <w:rPrChange w:id="2144" w:author="Microsoft Office User" w:date="2018-11-26T15:34:00Z">
              <w:rPr/>
            </w:rPrChange>
          </w:rPr>
          <w:delText>in the form of</w:delText>
        </w:r>
        <w:r w:rsidR="003340A0" w:rsidRPr="00EA49BB" w:rsidDel="00EA49BB">
          <w:rPr>
            <w:b/>
            <w:rPrChange w:id="2145" w:author="Microsoft Office User" w:date="2018-11-26T15:34:00Z">
              <w:rPr/>
            </w:rPrChange>
          </w:rPr>
          <w:delText xml:space="preserve"> information-dense graphical dashboards</w:delText>
        </w:r>
        <w:r w:rsidR="00006519" w:rsidRPr="00EA49BB" w:rsidDel="00EA49BB">
          <w:rPr>
            <w:b/>
            <w:rPrChange w:id="2146" w:author="Microsoft Office User" w:date="2018-11-26T15:34:00Z">
              <w:rPr/>
            </w:rPrChange>
          </w:rPr>
          <w:delText>.</w:delText>
        </w:r>
        <w:r w:rsidR="00150023" w:rsidRPr="00EA49BB" w:rsidDel="00EA49BB">
          <w:rPr>
            <w:b/>
            <w:rPrChange w:id="2147" w:author="Microsoft Office User" w:date="2018-11-26T15:34:00Z">
              <w:rPr/>
            </w:rPrChange>
          </w:rPr>
          <w:delText xml:space="preserve"> A </w:delText>
        </w:r>
        <w:r w:rsidR="003340A0" w:rsidRPr="00EA49BB" w:rsidDel="00EA49BB">
          <w:rPr>
            <w:b/>
            <w:rPrChange w:id="2148" w:author="Microsoft Office User" w:date="2018-11-26T15:34:00Z">
              <w:rPr/>
            </w:rPrChange>
          </w:rPr>
          <w:delText xml:space="preserve">set of </w:delText>
        </w:r>
        <w:r w:rsidR="00C25C45" w:rsidRPr="00EA49BB" w:rsidDel="00EA49BB">
          <w:rPr>
            <w:b/>
            <w:rPrChange w:id="2149" w:author="Microsoft Office User" w:date="2018-11-26T15:34:00Z">
              <w:rPr/>
            </w:rPrChange>
          </w:rPr>
          <w:delText xml:space="preserve">SYLARAS </w:delText>
        </w:r>
        <w:r w:rsidR="003340A0" w:rsidRPr="00EA49BB" w:rsidDel="00EA49BB">
          <w:rPr>
            <w:b/>
            <w:rPrChange w:id="2150" w:author="Microsoft Office User" w:date="2018-11-26T15:34:00Z">
              <w:rPr/>
            </w:rPrChange>
          </w:rPr>
          <w:delText xml:space="preserve">dashboards </w:delText>
        </w:r>
      </w:del>
      <w:ins w:id="2151" w:author="psorger@gmail.com" w:date="2018-11-07T00:04:00Z">
        <w:del w:id="2152" w:author="Microsoft Office User" w:date="2018-11-26T15:30:00Z">
          <w:r w:rsidR="00541366" w:rsidRPr="00EA49BB" w:rsidDel="00EA49BB">
            <w:rPr>
              <w:b/>
              <w:rPrChange w:id="2153" w:author="Microsoft Office User" w:date="2018-11-26T15:34:00Z">
                <w:rPr/>
              </w:rPrChange>
            </w:rPr>
            <w:delText xml:space="preserve">enables </w:delText>
          </w:r>
        </w:del>
      </w:ins>
      <w:ins w:id="2154" w:author="psorger@gmail.com" w:date="2018-11-07T00:06:00Z">
        <w:del w:id="2155" w:author="Microsoft Office User" w:date="2018-11-26T15:30:00Z">
          <w:r w:rsidR="00541366" w:rsidRPr="00EA49BB" w:rsidDel="00EA49BB">
            <w:rPr>
              <w:b/>
              <w:rPrChange w:id="2156" w:author="Microsoft Office User" w:date="2018-11-26T15:34:00Z">
                <w:rPr/>
              </w:rPrChange>
            </w:rPr>
            <w:delText>simplifies the task of obtaining</w:delText>
          </w:r>
        </w:del>
      </w:ins>
      <w:ins w:id="2157" w:author="psorger@gmail.com" w:date="2018-11-07T00:05:00Z">
        <w:del w:id="2158" w:author="Microsoft Office User" w:date="2018-11-26T15:30:00Z">
          <w:r w:rsidR="00541366" w:rsidRPr="00EA49BB" w:rsidDel="00EA49BB">
            <w:rPr>
              <w:b/>
              <w:rPrChange w:id="2159" w:author="Microsoft Office User" w:date="2018-11-26T15:34:00Z">
                <w:rPr/>
              </w:rPrChange>
            </w:rPr>
            <w:delText xml:space="preserve"> </w:delText>
          </w:r>
        </w:del>
      </w:ins>
      <w:ins w:id="2160" w:author="psorger@gmail.com" w:date="2018-11-07T00:06:00Z">
        <w:del w:id="2161" w:author="Microsoft Office User" w:date="2018-11-26T15:30:00Z">
          <w:r w:rsidR="00541366" w:rsidRPr="00EA49BB" w:rsidDel="00EA49BB">
            <w:rPr>
              <w:b/>
              <w:rPrChange w:id="2162" w:author="Microsoft Office User" w:date="2018-11-26T15:34:00Z">
                <w:rPr/>
              </w:rPrChange>
            </w:rPr>
            <w:delText>biological insight from immunoprofiling data.</w:delText>
          </w:r>
        </w:del>
      </w:ins>
      <w:ins w:id="2163" w:author="Baker, Gregory Joseph" w:date="2018-11-09T09:30:00Z">
        <w:del w:id="2164" w:author="Microsoft Office User" w:date="2018-11-26T15:30:00Z">
          <w:r w:rsidR="00B53121" w:rsidRPr="00EA49BB" w:rsidDel="00EA49BB">
            <w:rPr>
              <w:b/>
              <w:rPrChange w:id="2165" w:author="Microsoft Office User" w:date="2018-11-26T15:34:00Z">
                <w:rPr/>
              </w:rPrChange>
            </w:rPr>
            <w:delText>T</w:delText>
          </w:r>
          <w:r w:rsidR="008E1159" w:rsidRPr="00EA49BB" w:rsidDel="00EA49BB">
            <w:rPr>
              <w:b/>
              <w:rPrChange w:id="2166" w:author="Microsoft Office User" w:date="2018-11-26T15:34:00Z">
                <w:rPr/>
              </w:rPrChange>
            </w:rPr>
            <w:delText xml:space="preserve">he </w:delText>
          </w:r>
          <w:r w:rsidR="00522645" w:rsidRPr="00EA49BB" w:rsidDel="00EA49BB">
            <w:rPr>
              <w:b/>
              <w:rPrChange w:id="2167" w:author="Microsoft Office User" w:date="2018-11-26T15:34:00Z">
                <w:rPr/>
              </w:rPrChange>
            </w:rPr>
            <w:delText xml:space="preserve">SYLARAS </w:delText>
          </w:r>
        </w:del>
      </w:ins>
      <w:ins w:id="2168" w:author="Baker, Gregory Joseph" w:date="2018-11-21T10:42:00Z">
        <w:del w:id="2169" w:author="Microsoft Office User" w:date="2018-11-26T15:30:00Z">
          <w:r w:rsidR="00B53121" w:rsidRPr="00EA49BB" w:rsidDel="00EA49BB">
            <w:rPr>
              <w:b/>
              <w:rPrChange w:id="2170" w:author="Microsoft Office User" w:date="2018-11-26T15:34:00Z">
                <w:rPr/>
              </w:rPrChange>
            </w:rPr>
            <w:delText xml:space="preserve">algorithm </w:delText>
          </w:r>
        </w:del>
      </w:ins>
      <w:ins w:id="2171" w:author="Baker, Gregory Joseph" w:date="2018-11-09T09:30:00Z">
        <w:del w:id="2172" w:author="Microsoft Office User" w:date="2018-11-26T15:30:00Z">
          <w:r w:rsidR="00522645" w:rsidRPr="00EA49BB" w:rsidDel="00EA49BB">
            <w:rPr>
              <w:b/>
              <w:rPrChange w:id="2173" w:author="Microsoft Office User" w:date="2018-11-26T15:34:00Z">
                <w:rPr/>
              </w:rPrChange>
            </w:rPr>
            <w:delText xml:space="preserve">was written in Python 3—a flexible, open-source programming language. The code consists of a series of 30 utility functions </w:delText>
          </w:r>
        </w:del>
      </w:ins>
      <w:ins w:id="2174" w:author="Baker, Gregory Joseph" w:date="2018-11-09T09:31:00Z">
        <w:del w:id="2175" w:author="Microsoft Office User" w:date="2018-11-26T15:30:00Z">
          <w:r w:rsidR="008E1159" w:rsidRPr="00EA49BB" w:rsidDel="00EA49BB">
            <w:rPr>
              <w:b/>
              <w:rPrChange w:id="2176" w:author="Microsoft Office User" w:date="2018-11-26T15:34:00Z">
                <w:rPr/>
              </w:rPrChange>
            </w:rPr>
            <w:delText xml:space="preserve">whose output is </w:delText>
          </w:r>
        </w:del>
      </w:ins>
      <w:ins w:id="2177" w:author="Baker, Gregory Joseph" w:date="2018-11-21T10:42:00Z">
        <w:del w:id="2178" w:author="Microsoft Office User" w:date="2018-11-26T15:30:00Z">
          <w:r w:rsidR="00B53121" w:rsidRPr="00EA49BB" w:rsidDel="00EA49BB">
            <w:rPr>
              <w:b/>
              <w:rPrChange w:id="2179" w:author="Microsoft Office User" w:date="2018-11-26T15:34:00Z">
                <w:rPr/>
              </w:rPrChange>
            </w:rPr>
            <w:delText>fed each successive</w:delText>
          </w:r>
        </w:del>
      </w:ins>
      <w:ins w:id="2180" w:author="Baker, Gregory Joseph" w:date="2018-11-09T09:30:00Z">
        <w:del w:id="2181" w:author="Microsoft Office User" w:date="2018-11-26T15:30:00Z">
          <w:r w:rsidR="00522645" w:rsidRPr="00EA49BB" w:rsidDel="00EA49BB">
            <w:rPr>
              <w:b/>
              <w:rPrChange w:id="2182" w:author="Microsoft Office User" w:date="2018-11-26T15:34:00Z">
                <w:rPr/>
              </w:rPrChange>
            </w:rPr>
            <w:delText xml:space="preserve"> </w:delText>
          </w:r>
          <w:r w:rsidR="00B53121" w:rsidRPr="00EA49BB" w:rsidDel="00EA49BB">
            <w:rPr>
              <w:b/>
              <w:rPrChange w:id="2183" w:author="Microsoft Office User" w:date="2018-11-26T15:34:00Z">
                <w:rPr/>
              </w:rPrChange>
            </w:rPr>
            <w:delText xml:space="preserve">module to </w:delText>
          </w:r>
        </w:del>
      </w:ins>
      <w:ins w:id="2184" w:author="Baker, Gregory Joseph" w:date="2018-11-21T10:43:00Z">
        <w:del w:id="2185" w:author="Microsoft Office User" w:date="2018-11-26T15:30:00Z">
          <w:r w:rsidR="007D45EA" w:rsidRPr="00EA49BB" w:rsidDel="00EA49BB">
            <w:rPr>
              <w:b/>
              <w:rPrChange w:id="2186" w:author="Microsoft Office User" w:date="2018-11-26T15:34:00Z">
                <w:rPr/>
              </w:rPrChange>
            </w:rPr>
            <w:delText>finally</w:delText>
          </w:r>
        </w:del>
      </w:ins>
      <w:ins w:id="2187" w:author="Baker, Gregory Joseph" w:date="2018-11-09T09:30:00Z">
        <w:del w:id="2188" w:author="Microsoft Office User" w:date="2018-11-26T15:30:00Z">
          <w:r w:rsidR="00B53121" w:rsidRPr="00EA49BB" w:rsidDel="00EA49BB">
            <w:rPr>
              <w:b/>
              <w:rPrChange w:id="2189" w:author="Microsoft Office User" w:date="2018-11-26T15:34:00Z">
                <w:rPr/>
              </w:rPrChange>
            </w:rPr>
            <w:delText xml:space="preserve"> generate a </w:delText>
          </w:r>
        </w:del>
      </w:ins>
      <w:ins w:id="2190" w:author="Baker, Gregory Joseph" w:date="2018-11-21T10:43:00Z">
        <w:del w:id="2191" w:author="Microsoft Office User" w:date="2018-11-26T15:30:00Z">
          <w:r w:rsidR="007D45EA" w:rsidRPr="00EA49BB" w:rsidDel="00EA49BB">
            <w:rPr>
              <w:b/>
              <w:rPrChange w:id="2192" w:author="Microsoft Office User" w:date="2018-11-26T15:34:00Z">
                <w:rPr/>
              </w:rPrChange>
            </w:rPr>
            <w:delText>comprehensive visual compendium of GBM-induced changes in mouse systemic cellular immune composition</w:delText>
          </w:r>
        </w:del>
      </w:ins>
      <w:ins w:id="2193" w:author="Baker, Gregory Joseph" w:date="2018-11-09T09:30:00Z">
        <w:del w:id="2194" w:author="Microsoft Office User" w:date="2018-11-26T15:30:00Z">
          <w:r w:rsidR="00522645" w:rsidRPr="00EA49BB" w:rsidDel="00EA49BB">
            <w:rPr>
              <w:b/>
              <w:rPrChange w:id="2195" w:author="Microsoft Office User" w:date="2018-11-26T15:34:00Z">
                <w:rPr/>
              </w:rPrChange>
            </w:rPr>
            <w:delText xml:space="preserve">. SYLARAS is broadly applicable to the analysis of quantitative, single-cell data no matter the </w:delText>
          </w:r>
        </w:del>
      </w:ins>
      <w:ins w:id="2196" w:author="Baker, Gregory Joseph" w:date="2018-11-09T09:31:00Z">
        <w:del w:id="2197" w:author="Microsoft Office User" w:date="2018-11-26T15:30:00Z">
          <w:r w:rsidR="00F21B46" w:rsidRPr="00EA49BB" w:rsidDel="00EA49BB">
            <w:rPr>
              <w:b/>
              <w:rPrChange w:id="2198" w:author="Microsoft Office User" w:date="2018-11-26T15:34:00Z">
                <w:rPr/>
              </w:rPrChange>
            </w:rPr>
            <w:delText>platform used for its collection</w:delText>
          </w:r>
        </w:del>
      </w:ins>
      <w:ins w:id="2199" w:author="Baker, Gregory Joseph" w:date="2018-11-09T09:30:00Z">
        <w:del w:id="2200" w:author="Microsoft Office User" w:date="2018-11-26T15:30:00Z">
          <w:r w:rsidR="007D45EA" w:rsidRPr="00EA49BB" w:rsidDel="00EA49BB">
            <w:rPr>
              <w:b/>
              <w:rPrChange w:id="2201" w:author="Microsoft Office User" w:date="2018-11-26T15:34:00Z">
                <w:rPr/>
              </w:rPrChange>
            </w:rPr>
            <w:delText>. SYLARAS s</w:delText>
          </w:r>
          <w:r w:rsidR="00522645" w:rsidRPr="00EA49BB" w:rsidDel="00EA49BB">
            <w:rPr>
              <w:b/>
              <w:rPrChange w:id="2202" w:author="Microsoft Office User" w:date="2018-11-26T15:34:00Z">
                <w:rPr/>
              </w:rPrChange>
            </w:rPr>
            <w:delText xml:space="preserve">ource code and the accompanying GBM dataset are </w:delText>
          </w:r>
        </w:del>
      </w:ins>
      <w:ins w:id="2203" w:author="Baker, Gregory Joseph" w:date="2018-11-09T09:32:00Z">
        <w:del w:id="2204" w:author="Microsoft Office User" w:date="2018-11-26T15:30:00Z">
          <w:r w:rsidR="00EC31F1" w:rsidRPr="00EA49BB" w:rsidDel="00EA49BB">
            <w:rPr>
              <w:b/>
              <w:rPrChange w:id="2205" w:author="Microsoft Office User" w:date="2018-11-26T15:34:00Z">
                <w:rPr/>
              </w:rPrChange>
            </w:rPr>
            <w:delText>freely-</w:delText>
          </w:r>
        </w:del>
      </w:ins>
      <w:ins w:id="2206" w:author="Baker, Gregory Joseph" w:date="2018-11-09T09:30:00Z">
        <w:del w:id="2207" w:author="Microsoft Office User" w:date="2018-11-26T15:30:00Z">
          <w:r w:rsidR="00522645" w:rsidRPr="00EA49BB" w:rsidDel="00EA49BB">
            <w:rPr>
              <w:b/>
              <w:rPrChange w:id="2208" w:author="Microsoft Office User" w:date="2018-11-26T15:34:00Z">
                <w:rPr/>
              </w:rPrChange>
            </w:rPr>
            <w:delText xml:space="preserve">available for download </w:delText>
          </w:r>
        </w:del>
      </w:ins>
      <w:ins w:id="2209" w:author="Baker, Gregory Joseph" w:date="2018-11-09T09:32:00Z">
        <w:del w:id="2210" w:author="Microsoft Office User" w:date="2018-11-26T15:30:00Z">
          <w:r w:rsidR="007D45EA" w:rsidRPr="00EA49BB" w:rsidDel="00EA49BB">
            <w:rPr>
              <w:b/>
              <w:rPrChange w:id="2211" w:author="Microsoft Office User" w:date="2018-11-26T15:34:00Z">
                <w:rPr/>
              </w:rPrChange>
            </w:rPr>
            <w:delText>www.sylaras.org</w:delText>
          </w:r>
        </w:del>
      </w:ins>
      <w:ins w:id="2212" w:author="Baker, Gregory Joseph" w:date="2018-11-09T09:30:00Z">
        <w:del w:id="2213" w:author="Microsoft Office User" w:date="2018-11-26T15:30:00Z">
          <w:r w:rsidR="00522645" w:rsidRPr="00EA49BB" w:rsidDel="00EA49BB">
            <w:rPr>
              <w:b/>
              <w:rPrChange w:id="2214" w:author="Microsoft Office User" w:date="2018-11-26T15:34:00Z">
                <w:rPr/>
              </w:rPrChange>
            </w:rPr>
            <w:delText>.</w:delText>
          </w:r>
        </w:del>
      </w:ins>
      <w:ins w:id="2215" w:author="psorger@gmail.com" w:date="2018-11-07T00:06:00Z">
        <w:del w:id="2216" w:author="Microsoft Office User" w:date="2018-11-26T15:30:00Z">
          <w:r w:rsidR="00541366" w:rsidRPr="00EA49BB" w:rsidDel="00EA49BB">
            <w:rPr>
              <w:b/>
              <w:rPrChange w:id="2217" w:author="Microsoft Office User" w:date="2018-11-26T15:34:00Z">
                <w:rPr/>
              </w:rPrChange>
            </w:rPr>
            <w:delText xml:space="preserve"> </w:delText>
          </w:r>
        </w:del>
      </w:ins>
      <w:del w:id="2218" w:author="Microsoft Office User" w:date="2018-11-26T15:30:00Z">
        <w:r w:rsidR="00AD462F" w:rsidRPr="00EA49BB" w:rsidDel="00EA49BB">
          <w:rPr>
            <w:b/>
            <w:rPrChange w:id="2219" w:author="Microsoft Office User" w:date="2018-11-26T15:34:00Z">
              <w:rPr/>
            </w:rPrChange>
          </w:rPr>
          <w:delText>serv</w:delText>
        </w:r>
        <w:r w:rsidR="00693E67" w:rsidRPr="00EA49BB" w:rsidDel="00EA49BB">
          <w:rPr>
            <w:b/>
            <w:rPrChange w:id="2220" w:author="Microsoft Office User" w:date="2018-11-26T15:34:00Z">
              <w:rPr/>
            </w:rPrChange>
          </w:rPr>
          <w:delText>es</w:delText>
        </w:r>
        <w:r w:rsidR="003340A0" w:rsidRPr="00EA49BB" w:rsidDel="00EA49BB">
          <w:rPr>
            <w:b/>
            <w:color w:val="262626"/>
            <w:rPrChange w:id="2221" w:author="Microsoft Office User" w:date="2018-11-26T15:34:00Z">
              <w:rPr>
                <w:color w:val="262626"/>
              </w:rPr>
            </w:rPrChange>
          </w:rPr>
          <w:delText xml:space="preserve"> as a comprehensive compendium of the time and tissue-dependent changes occurring </w:delText>
        </w:r>
        <w:r w:rsidR="003340A0" w:rsidRPr="00EA49BB" w:rsidDel="00EA49BB">
          <w:rPr>
            <w:b/>
            <w:rPrChange w:id="2222" w:author="Microsoft Office User" w:date="2018-11-26T15:34:00Z">
              <w:rPr/>
            </w:rPrChange>
          </w:rPr>
          <w:delText>in resp</w:delText>
        </w:r>
        <w:r w:rsidR="008C7E7D" w:rsidRPr="00EA49BB" w:rsidDel="00EA49BB">
          <w:rPr>
            <w:b/>
            <w:rPrChange w:id="2223" w:author="Microsoft Office User" w:date="2018-11-26T15:34:00Z">
              <w:rPr/>
            </w:rPrChange>
          </w:rPr>
          <w:delText xml:space="preserve">onse to a given </w:delText>
        </w:r>
        <w:r w:rsidR="003340A0" w:rsidRPr="00EA49BB" w:rsidDel="00EA49BB">
          <w:rPr>
            <w:b/>
            <w:rPrChange w:id="2224" w:author="Microsoft Office User" w:date="2018-11-26T15:34:00Z">
              <w:rPr/>
            </w:rPrChange>
          </w:rPr>
          <w:delText>immun</w:delText>
        </w:r>
        <w:r w:rsidR="00F4230E" w:rsidRPr="00EA49BB" w:rsidDel="00EA49BB">
          <w:rPr>
            <w:b/>
            <w:rPrChange w:id="2225" w:author="Microsoft Office User" w:date="2018-11-26T15:34:00Z">
              <w:rPr/>
            </w:rPrChange>
          </w:rPr>
          <w:delText>e</w:delText>
        </w:r>
        <w:r w:rsidR="003340A0" w:rsidRPr="00EA49BB" w:rsidDel="00EA49BB">
          <w:rPr>
            <w:b/>
            <w:rPrChange w:id="2226" w:author="Microsoft Office User" w:date="2018-11-26T15:34:00Z">
              <w:rPr/>
            </w:rPrChange>
          </w:rPr>
          <w:delText xml:space="preserve"> </w:delText>
        </w:r>
        <w:r w:rsidR="00AD462F" w:rsidRPr="00EA49BB" w:rsidDel="00EA49BB">
          <w:rPr>
            <w:b/>
            <w:rPrChange w:id="2227" w:author="Microsoft Office User" w:date="2018-11-26T15:34:00Z">
              <w:rPr/>
            </w:rPrChange>
          </w:rPr>
          <w:delText>stimulus</w:delText>
        </w:r>
        <w:r w:rsidR="009C508B" w:rsidRPr="00EA49BB" w:rsidDel="00EA49BB">
          <w:rPr>
            <w:b/>
            <w:rPrChange w:id="2228" w:author="Microsoft Office User" w:date="2018-11-26T15:34:00Z">
              <w:rPr/>
            </w:rPrChange>
          </w:rPr>
          <w:delText>.</w:delText>
        </w:r>
        <w:r w:rsidR="00693E67" w:rsidRPr="00EA49BB" w:rsidDel="00EA49BB">
          <w:rPr>
            <w:b/>
            <w:rPrChange w:id="2229" w:author="Microsoft Office User" w:date="2018-11-26T15:34:00Z">
              <w:rPr/>
            </w:rPrChange>
          </w:rPr>
          <w:delText xml:space="preserve"> </w:delText>
        </w:r>
      </w:del>
      <w:ins w:id="2230" w:author="psorger@gmail.com" w:date="2018-11-07T00:05:00Z">
        <w:del w:id="2231" w:author="Microsoft Office User" w:date="2018-11-26T15:30:00Z">
          <w:r w:rsidR="00541366" w:rsidRPr="00EA49BB" w:rsidDel="00EA49BB">
            <w:rPr>
              <w:b/>
              <w:rPrChange w:id="2232" w:author="Microsoft Office User" w:date="2018-11-26T15:34:00Z">
                <w:rPr/>
              </w:rPrChange>
            </w:rPr>
            <w:delText xml:space="preserve">This </w:delText>
          </w:r>
        </w:del>
      </w:ins>
      <w:del w:id="2233" w:author="Microsoft Office User" w:date="2018-11-26T15:30:00Z">
        <w:r w:rsidR="00CA7378" w:rsidRPr="00EA49BB" w:rsidDel="00EA49BB">
          <w:rPr>
            <w:b/>
            <w:rPrChange w:id="2234" w:author="Microsoft Office User" w:date="2018-11-26T15:34:00Z">
              <w:rPr/>
            </w:rPrChange>
          </w:rPr>
          <w:delText xml:space="preserve"> </w:delText>
        </w:r>
      </w:del>
    </w:p>
    <w:p w14:paraId="081D4C63" w14:textId="7D2CEF6A" w:rsidR="00CF727E" w:rsidRPr="00EA49BB" w:rsidDel="00EA49BB" w:rsidRDefault="00CF727E" w:rsidP="00EA49BB">
      <w:pPr>
        <w:spacing w:line="480" w:lineRule="auto"/>
        <w:contextualSpacing/>
        <w:rPr>
          <w:del w:id="2235" w:author="Microsoft Office User" w:date="2018-11-26T15:30:00Z"/>
          <w:b/>
          <w:rPrChange w:id="2236" w:author="Microsoft Office User" w:date="2018-11-26T15:34:00Z">
            <w:rPr>
              <w:del w:id="2237" w:author="Microsoft Office User" w:date="2018-11-26T15:30:00Z"/>
            </w:rPr>
          </w:rPrChange>
        </w:rPr>
        <w:pPrChange w:id="2238" w:author="Microsoft Office User" w:date="2018-11-26T15:34:00Z">
          <w:pPr>
            <w:widowControl w:val="0"/>
            <w:autoSpaceDE w:val="0"/>
            <w:autoSpaceDN w:val="0"/>
            <w:adjustRightInd w:val="0"/>
            <w:spacing w:line="480" w:lineRule="auto"/>
            <w:contextualSpacing/>
            <w:outlineLvl w:val="0"/>
          </w:pPr>
        </w:pPrChange>
      </w:pPr>
    </w:p>
    <w:p w14:paraId="5656317D" w14:textId="3FE9B749" w:rsidR="00A07420" w:rsidRPr="00EA49BB" w:rsidDel="00EA49BB" w:rsidRDefault="00A07420" w:rsidP="00EA49BB">
      <w:pPr>
        <w:spacing w:line="480" w:lineRule="auto"/>
        <w:contextualSpacing/>
        <w:rPr>
          <w:ins w:id="2239" w:author="Baker, Gregory Joseph" w:date="2018-11-08T16:04:00Z"/>
          <w:del w:id="2240" w:author="Microsoft Office User" w:date="2018-11-26T15:30:00Z"/>
          <w:b/>
          <w:rPrChange w:id="2241" w:author="Microsoft Office User" w:date="2018-11-26T15:34:00Z">
            <w:rPr>
              <w:ins w:id="2242" w:author="Baker, Gregory Joseph" w:date="2018-11-08T16:04:00Z"/>
              <w:del w:id="2243" w:author="Microsoft Office User" w:date="2018-11-26T15:30:00Z"/>
            </w:rPr>
          </w:rPrChange>
        </w:rPr>
        <w:pPrChange w:id="2244" w:author="Microsoft Office User" w:date="2018-11-26T15:34:00Z">
          <w:pPr>
            <w:widowControl w:val="0"/>
            <w:autoSpaceDE w:val="0"/>
            <w:autoSpaceDN w:val="0"/>
            <w:adjustRightInd w:val="0"/>
            <w:spacing w:line="480" w:lineRule="auto"/>
            <w:contextualSpacing/>
            <w:outlineLvl w:val="0"/>
          </w:pPr>
        </w:pPrChange>
      </w:pPr>
    </w:p>
    <w:p w14:paraId="71FDADBF" w14:textId="3C0C467A" w:rsidR="00846259" w:rsidRPr="00EA49BB" w:rsidDel="00EA49BB" w:rsidRDefault="00846259" w:rsidP="00EA49BB">
      <w:pPr>
        <w:spacing w:line="480" w:lineRule="auto"/>
        <w:contextualSpacing/>
        <w:rPr>
          <w:ins w:id="2245" w:author="Baker, Gregory Joseph" w:date="2018-11-08T16:04:00Z"/>
          <w:del w:id="2246" w:author="Microsoft Office User" w:date="2018-11-26T15:30:00Z"/>
          <w:b/>
          <w:rPrChange w:id="2247" w:author="Microsoft Office User" w:date="2018-11-26T15:34:00Z">
            <w:rPr>
              <w:ins w:id="2248" w:author="Baker, Gregory Joseph" w:date="2018-11-08T16:04:00Z"/>
              <w:del w:id="2249" w:author="Microsoft Office User" w:date="2018-11-26T15:30:00Z"/>
            </w:rPr>
          </w:rPrChange>
        </w:rPr>
        <w:pPrChange w:id="2250" w:author="Microsoft Office User" w:date="2018-11-26T15:34:00Z">
          <w:pPr>
            <w:spacing w:line="480" w:lineRule="auto"/>
            <w:contextualSpacing/>
          </w:pPr>
        </w:pPrChange>
      </w:pPr>
      <w:ins w:id="2251" w:author="Baker, Gregory Joseph" w:date="2018-11-08T16:04:00Z">
        <w:del w:id="2252" w:author="Microsoft Office User" w:date="2018-11-26T15:30:00Z">
          <w:r w:rsidRPr="00EA49BB" w:rsidDel="00EA49BB">
            <w:rPr>
              <w:b/>
              <w:rPrChange w:id="2253" w:author="Microsoft Office User" w:date="2018-11-26T15:34:00Z">
                <w:rPr/>
              </w:rPrChange>
            </w:rPr>
            <w:br w:type="page"/>
          </w:r>
        </w:del>
      </w:ins>
    </w:p>
    <w:p w14:paraId="61F24689" w14:textId="032F8D09" w:rsidR="001C1CD1" w:rsidRPr="00EA49BB" w:rsidDel="00EA49BB" w:rsidRDefault="001C1CD1" w:rsidP="00EA49BB">
      <w:pPr>
        <w:spacing w:after="200" w:line="480" w:lineRule="auto"/>
        <w:contextualSpacing/>
        <w:rPr>
          <w:del w:id="2254" w:author="Microsoft Office User" w:date="2018-11-26T15:30:00Z"/>
          <w:b/>
          <w:rPrChange w:id="2255" w:author="Microsoft Office User" w:date="2018-11-26T15:34:00Z">
            <w:rPr>
              <w:del w:id="2256" w:author="Microsoft Office User" w:date="2018-11-26T15:30:00Z"/>
            </w:rPr>
          </w:rPrChange>
        </w:rPr>
        <w:pPrChange w:id="2257" w:author="Microsoft Office User" w:date="2018-11-26T15:34:00Z">
          <w:pPr>
            <w:spacing w:after="200" w:line="480" w:lineRule="auto"/>
          </w:pPr>
        </w:pPrChange>
      </w:pPr>
      <w:del w:id="2258" w:author="Microsoft Office User" w:date="2018-11-26T15:30:00Z">
        <w:r w:rsidRPr="00EA49BB" w:rsidDel="00EA49BB">
          <w:rPr>
            <w:b/>
            <w:rPrChange w:id="2259" w:author="Microsoft Office User" w:date="2018-11-26T15:34:00Z">
              <w:rPr/>
            </w:rPrChange>
          </w:rPr>
          <w:br w:type="page"/>
        </w:r>
      </w:del>
    </w:p>
    <w:p w14:paraId="6E251D14" w14:textId="607885B9" w:rsidR="00134B2B" w:rsidRPr="00EA49BB" w:rsidDel="00EA49BB" w:rsidRDefault="0005319A" w:rsidP="00EA49BB">
      <w:pPr>
        <w:spacing w:line="480" w:lineRule="auto"/>
        <w:contextualSpacing/>
        <w:rPr>
          <w:del w:id="2260" w:author="Microsoft Office User" w:date="2018-11-26T15:30:00Z"/>
          <w:b/>
          <w:rPrChange w:id="2261" w:author="Microsoft Office User" w:date="2018-11-26T15:34:00Z">
            <w:rPr>
              <w:del w:id="2262" w:author="Microsoft Office User" w:date="2018-11-26T15:30:00Z"/>
              <w:b/>
            </w:rPr>
          </w:rPrChange>
        </w:rPr>
        <w:pPrChange w:id="2263" w:author="Microsoft Office User" w:date="2018-11-26T15:34:00Z">
          <w:pPr>
            <w:widowControl w:val="0"/>
            <w:autoSpaceDE w:val="0"/>
            <w:autoSpaceDN w:val="0"/>
            <w:adjustRightInd w:val="0"/>
            <w:spacing w:line="480" w:lineRule="auto"/>
            <w:contextualSpacing/>
            <w:outlineLvl w:val="0"/>
          </w:pPr>
        </w:pPrChange>
      </w:pPr>
      <w:del w:id="2264" w:author="Microsoft Office User" w:date="2018-11-26T15:30:00Z">
        <w:r w:rsidRPr="00EA49BB" w:rsidDel="00EA49BB">
          <w:rPr>
            <w:b/>
            <w:bCs/>
            <w:rPrChange w:id="2265" w:author="Microsoft Office User" w:date="2018-11-26T15:34:00Z">
              <w:rPr>
                <w:b/>
                <w:bCs/>
                <w:spacing w:val="-10"/>
              </w:rPr>
            </w:rPrChange>
          </w:rPr>
          <w:delText>R</w:delText>
        </w:r>
        <w:r w:rsidR="000D5BBF" w:rsidRPr="00EA49BB" w:rsidDel="00EA49BB">
          <w:rPr>
            <w:b/>
            <w:bCs/>
            <w:rPrChange w:id="2266" w:author="Microsoft Office User" w:date="2018-11-26T15:34:00Z">
              <w:rPr>
                <w:b/>
                <w:bCs/>
                <w:spacing w:val="-10"/>
              </w:rPr>
            </w:rPrChange>
          </w:rPr>
          <w:delText>ESULTS</w:delText>
        </w:r>
      </w:del>
    </w:p>
    <w:p w14:paraId="243166DB" w14:textId="034A07FE" w:rsidR="00FB6E99" w:rsidRPr="00EA49BB" w:rsidDel="00EA49BB" w:rsidRDefault="009559F8" w:rsidP="00EA49BB">
      <w:pPr>
        <w:widowControl w:val="0"/>
        <w:autoSpaceDE w:val="0"/>
        <w:autoSpaceDN w:val="0"/>
        <w:adjustRightInd w:val="0"/>
        <w:spacing w:line="480" w:lineRule="auto"/>
        <w:contextualSpacing/>
        <w:outlineLvl w:val="0"/>
        <w:rPr>
          <w:del w:id="2267" w:author="Microsoft Office User" w:date="2018-11-26T15:30:00Z"/>
          <w:b/>
          <w:rPrChange w:id="2268" w:author="Microsoft Office User" w:date="2018-11-26T15:34:00Z">
            <w:rPr>
              <w:del w:id="2269" w:author="Microsoft Office User" w:date="2018-11-26T15:30:00Z"/>
              <w:b/>
            </w:rPr>
          </w:rPrChange>
        </w:rPr>
        <w:pPrChange w:id="2270" w:author="Microsoft Office User" w:date="2018-11-26T15:34:00Z">
          <w:pPr>
            <w:widowControl w:val="0"/>
            <w:autoSpaceDE w:val="0"/>
            <w:autoSpaceDN w:val="0"/>
            <w:adjustRightInd w:val="0"/>
            <w:spacing w:line="480" w:lineRule="auto"/>
            <w:contextualSpacing/>
            <w:outlineLvl w:val="0"/>
          </w:pPr>
        </w:pPrChange>
      </w:pPr>
      <w:del w:id="2271" w:author="Microsoft Office User" w:date="2018-11-26T15:30:00Z">
        <w:r w:rsidRPr="00EA49BB" w:rsidDel="00EA49BB">
          <w:rPr>
            <w:b/>
            <w:bCs/>
            <w:rPrChange w:id="2272" w:author="Microsoft Office User" w:date="2018-11-26T15:34:00Z">
              <w:rPr>
                <w:b/>
                <w:bCs/>
                <w:spacing w:val="-10"/>
              </w:rPr>
            </w:rPrChange>
          </w:rPr>
          <w:delText>S</w:delText>
        </w:r>
        <w:r w:rsidR="00BB559A" w:rsidRPr="00EA49BB" w:rsidDel="00EA49BB">
          <w:rPr>
            <w:b/>
            <w:bCs/>
            <w:rPrChange w:id="2273" w:author="Microsoft Office User" w:date="2018-11-26T15:34:00Z">
              <w:rPr>
                <w:b/>
                <w:bCs/>
                <w:spacing w:val="-10"/>
              </w:rPr>
            </w:rPrChange>
          </w:rPr>
          <w:delText xml:space="preserve">creening </w:delText>
        </w:r>
        <w:r w:rsidRPr="00EA49BB" w:rsidDel="00EA49BB">
          <w:rPr>
            <w:b/>
            <w:bCs/>
            <w:rPrChange w:id="2274" w:author="Microsoft Office User" w:date="2018-11-26T15:34:00Z">
              <w:rPr>
                <w:b/>
                <w:bCs/>
                <w:spacing w:val="-10"/>
              </w:rPr>
            </w:rPrChange>
          </w:rPr>
          <w:delText>systemic</w:delText>
        </w:r>
        <w:r w:rsidR="00625F3C" w:rsidRPr="00EA49BB" w:rsidDel="00EA49BB">
          <w:rPr>
            <w:b/>
            <w:bCs/>
            <w:rPrChange w:id="2275" w:author="Microsoft Office User" w:date="2018-11-26T15:34:00Z">
              <w:rPr>
                <w:b/>
                <w:bCs/>
                <w:spacing w:val="-10"/>
              </w:rPr>
            </w:rPrChange>
          </w:rPr>
          <w:delText xml:space="preserve"> </w:delText>
        </w:r>
        <w:r w:rsidR="004138E7" w:rsidRPr="00EA49BB" w:rsidDel="00EA49BB">
          <w:rPr>
            <w:b/>
            <w:bCs/>
            <w:rPrChange w:id="2276" w:author="Microsoft Office User" w:date="2018-11-26T15:34:00Z">
              <w:rPr>
                <w:b/>
                <w:bCs/>
                <w:spacing w:val="-10"/>
              </w:rPr>
            </w:rPrChange>
          </w:rPr>
          <w:delText xml:space="preserve">cellular </w:delText>
        </w:r>
        <w:r w:rsidR="00625F3C" w:rsidRPr="00EA49BB" w:rsidDel="00EA49BB">
          <w:rPr>
            <w:b/>
            <w:bCs/>
            <w:rPrChange w:id="2277" w:author="Microsoft Office User" w:date="2018-11-26T15:34:00Z">
              <w:rPr>
                <w:b/>
                <w:bCs/>
                <w:spacing w:val="-10"/>
              </w:rPr>
            </w:rPrChange>
          </w:rPr>
          <w:delText>immune</w:delText>
        </w:r>
        <w:r w:rsidR="00681C95" w:rsidRPr="00EA49BB" w:rsidDel="00EA49BB">
          <w:rPr>
            <w:b/>
            <w:bCs/>
            <w:rPrChange w:id="2278" w:author="Microsoft Office User" w:date="2018-11-26T15:34:00Z">
              <w:rPr>
                <w:b/>
                <w:bCs/>
                <w:spacing w:val="-10"/>
              </w:rPr>
            </w:rPrChange>
          </w:rPr>
          <w:delText xml:space="preserve"> </w:delText>
        </w:r>
        <w:r w:rsidRPr="00EA49BB" w:rsidDel="00EA49BB">
          <w:rPr>
            <w:b/>
            <w:bCs/>
            <w:rPrChange w:id="2279" w:author="Microsoft Office User" w:date="2018-11-26T15:34:00Z">
              <w:rPr>
                <w:b/>
                <w:bCs/>
                <w:spacing w:val="-10"/>
              </w:rPr>
            </w:rPrChange>
          </w:rPr>
          <w:delText xml:space="preserve">composition </w:delText>
        </w:r>
      </w:del>
      <w:ins w:id="2280" w:author="Baker, Gregory Joseph" w:date="2018-11-21T10:45:00Z">
        <w:del w:id="2281" w:author="Microsoft Office User" w:date="2018-11-26T15:30:00Z">
          <w:r w:rsidR="00CC7174" w:rsidRPr="00EA49BB" w:rsidDel="00EA49BB">
            <w:rPr>
              <w:b/>
              <w:bCs/>
              <w:rPrChange w:id="2282" w:author="Microsoft Office User" w:date="2018-11-26T15:34:00Z">
                <w:rPr>
                  <w:b/>
                  <w:bCs/>
                </w:rPr>
              </w:rPrChange>
            </w:rPr>
            <w:delText xml:space="preserve">in GBM-bearing mice </w:delText>
          </w:r>
        </w:del>
      </w:ins>
      <w:del w:id="2283" w:author="Microsoft Office User" w:date="2018-11-26T15:30:00Z">
        <w:r w:rsidR="00BA0947" w:rsidRPr="00EA49BB" w:rsidDel="00EA49BB">
          <w:rPr>
            <w:b/>
            <w:bCs/>
            <w:rPrChange w:id="2284" w:author="Microsoft Office User" w:date="2018-11-26T15:34:00Z">
              <w:rPr>
                <w:b/>
                <w:bCs/>
                <w:spacing w:val="-10"/>
              </w:rPr>
            </w:rPrChange>
          </w:rPr>
          <w:delText xml:space="preserve">by </w:delText>
        </w:r>
        <w:r w:rsidR="00BB559A" w:rsidRPr="00EA49BB" w:rsidDel="00EA49BB">
          <w:rPr>
            <w:b/>
            <w:bCs/>
            <w:rPrChange w:id="2285" w:author="Microsoft Office User" w:date="2018-11-26T15:34:00Z">
              <w:rPr>
                <w:b/>
                <w:bCs/>
                <w:spacing w:val="-10"/>
              </w:rPr>
            </w:rPrChange>
          </w:rPr>
          <w:delText>12</w:delText>
        </w:r>
        <w:r w:rsidR="00134B2B" w:rsidRPr="00EA49BB" w:rsidDel="00EA49BB">
          <w:rPr>
            <w:b/>
            <w:bCs/>
            <w:rPrChange w:id="2286" w:author="Microsoft Office User" w:date="2018-11-26T15:34:00Z">
              <w:rPr>
                <w:b/>
                <w:bCs/>
                <w:spacing w:val="-10"/>
              </w:rPr>
            </w:rPrChange>
          </w:rPr>
          <w:delText>-color</w:delText>
        </w:r>
        <w:r w:rsidR="00FC2192" w:rsidRPr="00EA49BB" w:rsidDel="00EA49BB">
          <w:rPr>
            <w:b/>
            <w:bCs/>
            <w:rPrChange w:id="2287" w:author="Microsoft Office User" w:date="2018-11-26T15:34:00Z">
              <w:rPr>
                <w:b/>
                <w:bCs/>
                <w:spacing w:val="-10"/>
              </w:rPr>
            </w:rPrChange>
          </w:rPr>
          <w:delText xml:space="preserve"> </w:delText>
        </w:r>
        <w:r w:rsidR="00134B2B" w:rsidRPr="00EA49BB" w:rsidDel="00EA49BB">
          <w:rPr>
            <w:b/>
            <w:bCs/>
            <w:rPrChange w:id="2288" w:author="Microsoft Office User" w:date="2018-11-26T15:34:00Z">
              <w:rPr>
                <w:b/>
                <w:bCs/>
                <w:spacing w:val="-10"/>
              </w:rPr>
            </w:rPrChange>
          </w:rPr>
          <w:delText>flow cytometr</w:delText>
        </w:r>
        <w:r w:rsidR="00563DE8" w:rsidRPr="00EA49BB" w:rsidDel="00EA49BB">
          <w:rPr>
            <w:b/>
            <w:bCs/>
            <w:rPrChange w:id="2289" w:author="Microsoft Office User" w:date="2018-11-26T15:34:00Z">
              <w:rPr>
                <w:b/>
                <w:bCs/>
                <w:spacing w:val="-10"/>
              </w:rPr>
            </w:rPrChange>
          </w:rPr>
          <w:delText>y</w:delText>
        </w:r>
      </w:del>
    </w:p>
    <w:p w14:paraId="5F8C32F9" w14:textId="3B255316" w:rsidR="009076D0" w:rsidRPr="00EA49BB" w:rsidDel="00EA49BB" w:rsidRDefault="00CC7174" w:rsidP="00EA49BB">
      <w:pPr>
        <w:widowControl w:val="0"/>
        <w:autoSpaceDE w:val="0"/>
        <w:autoSpaceDN w:val="0"/>
        <w:adjustRightInd w:val="0"/>
        <w:spacing w:line="480" w:lineRule="auto"/>
        <w:contextualSpacing/>
        <w:outlineLvl w:val="0"/>
        <w:rPr>
          <w:del w:id="2290" w:author="Microsoft Office User" w:date="2018-11-26T15:30:00Z"/>
          <w:b/>
          <w:bCs/>
          <w:rPrChange w:id="2291" w:author="Microsoft Office User" w:date="2018-11-26T15:34:00Z">
            <w:rPr>
              <w:del w:id="2292" w:author="Microsoft Office User" w:date="2018-11-26T15:30:00Z"/>
              <w:b/>
              <w:bCs/>
            </w:rPr>
          </w:rPrChange>
        </w:rPr>
        <w:pPrChange w:id="2293" w:author="Microsoft Office User" w:date="2018-11-26T15:34:00Z">
          <w:pPr>
            <w:widowControl w:val="0"/>
            <w:autoSpaceDE w:val="0"/>
            <w:autoSpaceDN w:val="0"/>
            <w:adjustRightInd w:val="0"/>
            <w:spacing w:line="480" w:lineRule="auto"/>
            <w:contextualSpacing/>
            <w:outlineLvl w:val="0"/>
          </w:pPr>
        </w:pPrChange>
      </w:pPr>
      <w:ins w:id="2294" w:author="Baker, Gregory Joseph" w:date="2018-11-21T10:47:00Z">
        <w:del w:id="2295" w:author="Microsoft Office User" w:date="2018-11-26T15:30:00Z">
          <w:r w:rsidRPr="00EA49BB" w:rsidDel="00EA49BB">
            <w:rPr>
              <w:b/>
              <w:color w:val="262626"/>
              <w:rPrChange w:id="2296" w:author="Microsoft Office User" w:date="2018-11-26T15:34:00Z">
                <w:rPr>
                  <w:color w:val="262626"/>
                </w:rPr>
              </w:rPrChange>
            </w:rPr>
            <w:delText>Kaplan-Meir analysis was first carried out to estimate the survival function of C57BL/6J mice orthotopically engrafted with 3x10</w:delText>
          </w:r>
          <w:r w:rsidRPr="00EA49BB" w:rsidDel="00EA49BB">
            <w:rPr>
              <w:b/>
              <w:color w:val="262626"/>
              <w:vertAlign w:val="superscript"/>
              <w:rPrChange w:id="2297" w:author="Microsoft Office User" w:date="2018-11-26T15:34:00Z">
                <w:rPr>
                  <w:color w:val="262626"/>
                  <w:vertAlign w:val="superscript"/>
                </w:rPr>
              </w:rPrChange>
            </w:rPr>
            <w:delText>4</w:delText>
          </w:r>
          <w:r w:rsidRPr="00EA49BB" w:rsidDel="00EA49BB">
            <w:rPr>
              <w:b/>
              <w:color w:val="262626"/>
              <w:rPrChange w:id="2298" w:author="Microsoft Office User" w:date="2018-11-26T15:34:00Z">
                <w:rPr>
                  <w:color w:val="262626"/>
                </w:rPr>
              </w:rPrChange>
            </w:rPr>
            <w:delText xml:space="preserve"> syngeneic GL261 GBM cells revealing a median survival rate of approximately 36 days (</w:delText>
          </w:r>
          <w:r w:rsidRPr="00EA49BB" w:rsidDel="00EA49BB">
            <w:rPr>
              <w:b/>
              <w:color w:val="262626"/>
              <w:rPrChange w:id="2299" w:author="Microsoft Office User" w:date="2018-11-26T15:34:00Z">
                <w:rPr>
                  <w:b/>
                  <w:color w:val="262626"/>
                </w:rPr>
              </w:rPrChange>
            </w:rPr>
            <w:delText>Fig. 1, Step 1</w:delText>
          </w:r>
          <w:r w:rsidRPr="00EA49BB" w:rsidDel="00EA49BB">
            <w:rPr>
              <w:b/>
              <w:color w:val="262626"/>
              <w:rPrChange w:id="2300" w:author="Microsoft Office User" w:date="2018-11-26T15:34:00Z">
                <w:rPr>
                  <w:color w:val="262626"/>
                </w:rPr>
              </w:rPrChange>
            </w:rPr>
            <w:delText xml:space="preserve"> and </w:delText>
          </w:r>
          <w:r w:rsidRPr="00EA49BB" w:rsidDel="00EA49BB">
            <w:rPr>
              <w:b/>
              <w:color w:val="262626"/>
              <w:rPrChange w:id="2301" w:author="Microsoft Office User" w:date="2018-11-26T15:34:00Z">
                <w:rPr>
                  <w:b/>
                  <w:color w:val="262626"/>
                </w:rPr>
              </w:rPrChange>
            </w:rPr>
            <w:delText>Supplementary Fig. 1</w:delText>
          </w:r>
          <w:r w:rsidRPr="00EA49BB" w:rsidDel="00EA49BB">
            <w:rPr>
              <w:b/>
              <w:color w:val="262626"/>
              <w:rPrChange w:id="2302" w:author="Microsoft Office User" w:date="2018-11-26T15:34:00Z">
                <w:rPr>
                  <w:color w:val="262626"/>
                </w:rPr>
              </w:rPrChange>
            </w:rPr>
            <w:delText>)</w:delText>
          </w:r>
        </w:del>
      </w:ins>
      <w:ins w:id="2303" w:author="psorger@gmail.com" w:date="2018-11-05T22:36:00Z">
        <w:del w:id="2304" w:author="Microsoft Office User" w:date="2018-11-26T15:30:00Z">
          <w:r w:rsidR="000C06BE" w:rsidRPr="00EA49BB" w:rsidDel="00EA49BB">
            <w:rPr>
              <w:b/>
              <w:color w:val="262626"/>
              <w:rPrChange w:id="2305" w:author="Microsoft Office User" w:date="2018-11-26T15:34:00Z">
                <w:rPr>
                  <w:color w:val="262626"/>
                </w:rPr>
              </w:rPrChange>
            </w:rPr>
            <w:delText xml:space="preserve">C57BL/6J mice carrying orthotopic syngeneic GBM tumors were generated by intracranial engraftment </w:delText>
          </w:r>
        </w:del>
      </w:ins>
      <w:ins w:id="2306" w:author="psorger@gmail.com" w:date="2018-11-05T23:25:00Z">
        <w:del w:id="2307" w:author="Microsoft Office User" w:date="2018-11-26T15:30:00Z">
          <w:r w:rsidR="0093677A" w:rsidRPr="00EA49BB" w:rsidDel="00EA49BB">
            <w:rPr>
              <w:b/>
              <w:color w:val="262626"/>
              <w:rPrChange w:id="2308" w:author="Microsoft Office User" w:date="2018-11-26T15:34:00Z">
                <w:rPr>
                  <w:color w:val="262626"/>
                </w:rPr>
              </w:rPrChange>
            </w:rPr>
            <w:delText>using</w:delText>
          </w:r>
        </w:del>
      </w:ins>
      <w:ins w:id="2309" w:author="psorger@gmail.com" w:date="2018-11-05T22:36:00Z">
        <w:del w:id="2310" w:author="Microsoft Office User" w:date="2018-11-26T15:30:00Z">
          <w:r w:rsidR="000C06BE" w:rsidRPr="00EA49BB" w:rsidDel="00EA49BB">
            <w:rPr>
              <w:b/>
              <w:color w:val="262626"/>
              <w:rPrChange w:id="2311" w:author="Microsoft Office User" w:date="2018-11-26T15:34:00Z">
                <w:rPr>
                  <w:color w:val="262626"/>
                </w:rPr>
              </w:rPrChange>
            </w:rPr>
            <w:delText xml:space="preserve"> ~3x10</w:delText>
          </w:r>
          <w:r w:rsidR="000C06BE" w:rsidRPr="00EA49BB" w:rsidDel="00EA49BB">
            <w:rPr>
              <w:b/>
              <w:color w:val="262626"/>
              <w:vertAlign w:val="superscript"/>
              <w:rPrChange w:id="2312" w:author="Microsoft Office User" w:date="2018-11-26T15:34:00Z">
                <w:rPr>
                  <w:color w:val="262626"/>
                  <w:vertAlign w:val="superscript"/>
                </w:rPr>
              </w:rPrChange>
            </w:rPr>
            <w:delText>4</w:delText>
          </w:r>
          <w:r w:rsidR="000C06BE" w:rsidRPr="00EA49BB" w:rsidDel="00EA49BB">
            <w:rPr>
              <w:b/>
              <w:color w:val="262626"/>
              <w:rPrChange w:id="2313" w:author="Microsoft Office User" w:date="2018-11-26T15:34:00Z">
                <w:rPr>
                  <w:color w:val="262626"/>
                </w:rPr>
              </w:rPrChange>
            </w:rPr>
            <w:delText xml:space="preserve"> GL261 cells grown in culture</w:delText>
          </w:r>
        </w:del>
      </w:ins>
      <w:ins w:id="2314" w:author="psorger@gmail.com" w:date="2018-11-05T23:28:00Z">
        <w:del w:id="2315" w:author="Microsoft Office User" w:date="2018-11-26T15:30:00Z">
          <w:r w:rsidR="0093677A" w:rsidRPr="00EA49BB" w:rsidDel="00EA49BB">
            <w:rPr>
              <w:b/>
              <w:color w:val="262626"/>
              <w:rPrChange w:id="2316" w:author="Microsoft Office User" w:date="2018-11-26T15:34:00Z">
                <w:rPr>
                  <w:color w:val="262626"/>
                </w:rPr>
              </w:rPrChange>
            </w:rPr>
            <w:delText xml:space="preserve"> (Figure 1</w:delText>
          </w:r>
        </w:del>
      </w:ins>
      <w:ins w:id="2317" w:author="psorger@gmail.com" w:date="2018-11-05T23:29:00Z">
        <w:del w:id="2318" w:author="Microsoft Office User" w:date="2018-11-26T15:30:00Z">
          <w:r w:rsidR="0093677A" w:rsidRPr="00EA49BB" w:rsidDel="00EA49BB">
            <w:rPr>
              <w:b/>
              <w:color w:val="262626"/>
              <w:rPrChange w:id="2319" w:author="Microsoft Office User" w:date="2018-11-26T15:34:00Z">
                <w:rPr>
                  <w:color w:val="262626"/>
                </w:rPr>
              </w:rPrChange>
            </w:rPr>
            <w:delText xml:space="preserve"> Step 1)</w:delText>
          </w:r>
        </w:del>
      </w:ins>
      <w:ins w:id="2320" w:author="psorger@gmail.com" w:date="2018-11-05T22:36:00Z">
        <w:del w:id="2321" w:author="Microsoft Office User" w:date="2018-11-26T15:30:00Z">
          <w:r w:rsidR="000C06BE" w:rsidRPr="00EA49BB" w:rsidDel="00EA49BB">
            <w:rPr>
              <w:b/>
              <w:color w:val="262626"/>
              <w:rPrChange w:id="2322" w:author="Microsoft Office User" w:date="2018-11-26T15:34:00Z">
                <w:rPr>
                  <w:color w:val="262626"/>
                </w:rPr>
              </w:rPrChange>
            </w:rPr>
            <w:delText xml:space="preserve">. </w:delText>
          </w:r>
        </w:del>
      </w:ins>
      <w:ins w:id="2323" w:author="psorger@gmail.com" w:date="2018-11-05T23:29:00Z">
        <w:del w:id="2324" w:author="Microsoft Office User" w:date="2018-11-26T15:30:00Z">
          <w:r w:rsidR="0093677A" w:rsidRPr="00EA49BB" w:rsidDel="00EA49BB">
            <w:rPr>
              <w:b/>
              <w:color w:val="262626"/>
              <w:rPrChange w:id="2325" w:author="Microsoft Office User" w:date="2018-11-26T15:34:00Z">
                <w:rPr>
                  <w:color w:val="262626"/>
                </w:rPr>
              </w:rPrChange>
            </w:rPr>
            <w:delText xml:space="preserve">By </w:delText>
          </w:r>
        </w:del>
      </w:ins>
      <w:ins w:id="2326" w:author="psorger@gmail.com" w:date="2018-11-05T22:36:00Z">
        <w:del w:id="2327" w:author="Microsoft Office User" w:date="2018-11-26T15:30:00Z">
          <w:r w:rsidR="000C06BE" w:rsidRPr="00EA49BB" w:rsidDel="00EA49BB">
            <w:rPr>
              <w:b/>
              <w:color w:val="262626"/>
              <w:rPrChange w:id="2328" w:author="Microsoft Office User" w:date="2018-11-26T15:34:00Z">
                <w:rPr>
                  <w:color w:val="262626"/>
                </w:rPr>
              </w:rPrChange>
            </w:rPr>
            <w:delText xml:space="preserve">Kaplan-Meir analysis these </w:delText>
          </w:r>
        </w:del>
      </w:ins>
      <w:ins w:id="2329" w:author="psorger@gmail.com" w:date="2018-11-05T23:29:00Z">
        <w:del w:id="2330" w:author="Microsoft Office User" w:date="2018-11-26T15:30:00Z">
          <w:r w:rsidR="0093677A" w:rsidRPr="00EA49BB" w:rsidDel="00EA49BB">
            <w:rPr>
              <w:b/>
              <w:color w:val="262626"/>
              <w:rPrChange w:id="2331" w:author="Microsoft Office User" w:date="2018-11-26T15:34:00Z">
                <w:rPr>
                  <w:color w:val="262626"/>
                </w:rPr>
              </w:rPrChange>
            </w:rPr>
            <w:delText>had</w:delText>
          </w:r>
        </w:del>
      </w:ins>
      <w:ins w:id="2332" w:author="psorger@gmail.com" w:date="2018-11-05T22:36:00Z">
        <w:del w:id="2333" w:author="Microsoft Office User" w:date="2018-11-26T15:30:00Z">
          <w:r w:rsidR="000C06BE" w:rsidRPr="00EA49BB" w:rsidDel="00EA49BB">
            <w:rPr>
              <w:b/>
              <w:color w:val="262626"/>
              <w:rPrChange w:id="2334" w:author="Microsoft Office User" w:date="2018-11-26T15:34:00Z">
                <w:rPr>
                  <w:color w:val="262626"/>
                </w:rPr>
              </w:rPrChange>
            </w:rPr>
            <w:delText xml:space="preserve"> a median survival of 36 days </w:delText>
          </w:r>
        </w:del>
      </w:ins>
      <w:ins w:id="2335" w:author="psorger@gmail.com" w:date="2018-11-05T23:29:00Z">
        <w:del w:id="2336" w:author="Microsoft Office User" w:date="2018-11-26T15:30:00Z">
          <w:r w:rsidR="0093677A" w:rsidRPr="00EA49BB" w:rsidDel="00EA49BB">
            <w:rPr>
              <w:b/>
              <w:color w:val="262626"/>
              <w:rPrChange w:id="2337" w:author="Microsoft Office User" w:date="2018-11-26T15:34:00Z">
                <w:rPr>
                  <w:color w:val="262626"/>
                </w:rPr>
              </w:rPrChange>
            </w:rPr>
            <w:delText>(</w:delText>
          </w:r>
        </w:del>
      </w:ins>
      <w:ins w:id="2338" w:author="psorger@gmail.com" w:date="2018-11-05T22:36:00Z">
        <w:del w:id="2339" w:author="Microsoft Office User" w:date="2018-11-26T15:30:00Z">
          <w:r w:rsidR="000C06BE" w:rsidRPr="00EA49BB" w:rsidDel="00EA49BB">
            <w:rPr>
              <w:b/>
              <w:color w:val="262626"/>
              <w:rPrChange w:id="2340" w:author="Microsoft Office User" w:date="2018-11-26T15:34:00Z">
                <w:rPr>
                  <w:b/>
                  <w:color w:val="262626"/>
                </w:rPr>
              </w:rPrChange>
            </w:rPr>
            <w:delText>Supplementary Fig. 3</w:delText>
          </w:r>
          <w:r w:rsidR="000C06BE" w:rsidRPr="00EA49BB" w:rsidDel="00EA49BB">
            <w:rPr>
              <w:b/>
              <w:color w:val="262626"/>
              <w:rPrChange w:id="2341" w:author="Microsoft Office User" w:date="2018-11-26T15:34:00Z">
                <w:rPr>
                  <w:color w:val="262626"/>
                </w:rPr>
              </w:rPrChange>
            </w:rPr>
            <w:delText xml:space="preserve">). To capture </w:delText>
          </w:r>
        </w:del>
      </w:ins>
      <w:ins w:id="2342" w:author="Baker, Gregory Joseph" w:date="2018-11-08T16:12:00Z">
        <w:del w:id="2343" w:author="Microsoft Office User" w:date="2018-11-26T15:30:00Z">
          <w:r w:rsidR="00851E99" w:rsidRPr="00EA49BB" w:rsidDel="00EA49BB">
            <w:rPr>
              <w:b/>
              <w:color w:val="262626"/>
              <w:rPrChange w:id="2344" w:author="Microsoft Office User" w:date="2018-11-26T15:34:00Z">
                <w:rPr>
                  <w:color w:val="262626"/>
                </w:rPr>
              </w:rPrChange>
            </w:rPr>
            <w:delText xml:space="preserve">perturbations in the </w:delText>
          </w:r>
        </w:del>
      </w:ins>
      <w:ins w:id="2345" w:author="Baker, Gregory Joseph" w:date="2018-11-07T09:49:00Z">
        <w:del w:id="2346" w:author="Microsoft Office User" w:date="2018-11-26T15:30:00Z">
          <w:r w:rsidR="00AE427B" w:rsidRPr="00EA49BB" w:rsidDel="00EA49BB">
            <w:rPr>
              <w:b/>
              <w:color w:val="262626"/>
              <w:rPrChange w:id="2347" w:author="Microsoft Office User" w:date="2018-11-26T15:34:00Z">
                <w:rPr>
                  <w:color w:val="262626"/>
                </w:rPr>
              </w:rPrChange>
            </w:rPr>
            <w:delText>architecture</w:delText>
          </w:r>
        </w:del>
      </w:ins>
      <w:ins w:id="2348" w:author="Baker, Gregory Joseph" w:date="2018-11-08T16:12:00Z">
        <w:del w:id="2349" w:author="Microsoft Office User" w:date="2018-11-26T15:30:00Z">
          <w:r w:rsidR="00851E99" w:rsidRPr="00EA49BB" w:rsidDel="00EA49BB">
            <w:rPr>
              <w:b/>
              <w:color w:val="262626"/>
              <w:rPrChange w:id="2350" w:author="Microsoft Office User" w:date="2018-11-26T15:34:00Z">
                <w:rPr>
                  <w:color w:val="262626"/>
                </w:rPr>
              </w:rPrChange>
            </w:rPr>
            <w:delText xml:space="preserve"> of </w:delText>
          </w:r>
          <w:r w:rsidR="009B3043" w:rsidRPr="00EA49BB" w:rsidDel="00EA49BB">
            <w:rPr>
              <w:b/>
              <w:color w:val="262626"/>
              <w:rPrChange w:id="2351" w:author="Microsoft Office User" w:date="2018-11-26T15:34:00Z">
                <w:rPr>
                  <w:color w:val="262626"/>
                </w:rPr>
              </w:rPrChange>
            </w:rPr>
            <w:delText xml:space="preserve">the </w:delText>
          </w:r>
          <w:r w:rsidR="00851E99" w:rsidRPr="00EA49BB" w:rsidDel="00EA49BB">
            <w:rPr>
              <w:b/>
              <w:color w:val="262626"/>
              <w:rPrChange w:id="2352" w:author="Microsoft Office User" w:date="2018-11-26T15:34:00Z">
                <w:rPr>
                  <w:color w:val="262626"/>
                </w:rPr>
              </w:rPrChange>
            </w:rPr>
            <w:delText>systemic cellular immune system</w:delText>
          </w:r>
        </w:del>
      </w:ins>
      <w:ins w:id="2353" w:author="Baker, Gregory Joseph" w:date="2018-11-07T09:49:00Z">
        <w:del w:id="2354" w:author="Microsoft Office User" w:date="2018-11-26T15:30:00Z">
          <w:r w:rsidR="00AE427B" w:rsidRPr="00EA49BB" w:rsidDel="00EA49BB">
            <w:rPr>
              <w:b/>
              <w:color w:val="262626"/>
              <w:rPrChange w:id="2355" w:author="Microsoft Office User" w:date="2018-11-26T15:34:00Z">
                <w:rPr>
                  <w:color w:val="262626"/>
                </w:rPr>
              </w:rPrChange>
            </w:rPr>
            <w:delText xml:space="preserve"> </w:delText>
          </w:r>
        </w:del>
      </w:ins>
      <w:ins w:id="2356" w:author="Baker, Gregory Joseph" w:date="2018-11-08T16:12:00Z">
        <w:del w:id="2357" w:author="Microsoft Office User" w:date="2018-11-26T15:30:00Z">
          <w:r w:rsidR="005F6184" w:rsidRPr="00EA49BB" w:rsidDel="00EA49BB">
            <w:rPr>
              <w:b/>
              <w:color w:val="262626"/>
              <w:rPrChange w:id="2358" w:author="Microsoft Office User" w:date="2018-11-26T15:34:00Z">
                <w:rPr>
                  <w:color w:val="262626"/>
                </w:rPr>
              </w:rPrChange>
            </w:rPr>
            <w:delText>during</w:delText>
          </w:r>
        </w:del>
      </w:ins>
      <w:ins w:id="2359" w:author="psorger@gmail.com" w:date="2018-11-05T22:36:00Z">
        <w:del w:id="2360" w:author="Microsoft Office User" w:date="2018-11-26T15:30:00Z">
          <w:r w:rsidR="000C06BE" w:rsidRPr="00EA49BB" w:rsidDel="00EA49BB">
            <w:rPr>
              <w:b/>
              <w:color w:val="262626"/>
              <w:rPrChange w:id="2361" w:author="Microsoft Office User" w:date="2018-11-26T15:34:00Z">
                <w:rPr>
                  <w:color w:val="262626"/>
                </w:rPr>
              </w:rPrChange>
            </w:rPr>
            <w:delText>conditions typical of early, middle, and late-stage tumor progression</w:delText>
          </w:r>
        </w:del>
      </w:ins>
      <w:ins w:id="2362" w:author="Baker, Gregory Joseph" w:date="2018-11-07T09:49:00Z">
        <w:del w:id="2363" w:author="Microsoft Office User" w:date="2018-11-26T15:30:00Z">
          <w:r w:rsidR="009B40BA" w:rsidRPr="00EA49BB" w:rsidDel="00EA49BB">
            <w:rPr>
              <w:b/>
              <w:color w:val="262626"/>
              <w:rPrChange w:id="2364" w:author="Microsoft Office User" w:date="2018-11-26T15:34:00Z">
                <w:rPr>
                  <w:color w:val="262626"/>
                </w:rPr>
              </w:rPrChange>
            </w:rPr>
            <w:delText>,</w:delText>
          </w:r>
        </w:del>
      </w:ins>
      <w:ins w:id="2365" w:author="psorger@gmail.com" w:date="2018-11-05T22:36:00Z">
        <w:del w:id="2366" w:author="Microsoft Office User" w:date="2018-11-26T15:30:00Z">
          <w:r w:rsidR="000C06BE" w:rsidRPr="00EA49BB" w:rsidDel="00EA49BB">
            <w:rPr>
              <w:b/>
              <w:color w:val="262626"/>
              <w:rPrChange w:id="2367" w:author="Microsoft Office User" w:date="2018-11-26T15:34:00Z">
                <w:rPr>
                  <w:color w:val="262626"/>
                </w:rPr>
              </w:rPrChange>
            </w:rPr>
            <w:delText xml:space="preserve"> </w:delText>
          </w:r>
        </w:del>
      </w:ins>
      <w:ins w:id="2368" w:author="Baker, Gregory Joseph" w:date="2018-11-21T10:47:00Z">
        <w:del w:id="2369" w:author="Microsoft Office User" w:date="2018-11-26T15:30:00Z">
          <w:r w:rsidR="001C0F2F" w:rsidRPr="00EA49BB" w:rsidDel="00EA49BB">
            <w:rPr>
              <w:b/>
              <w:color w:val="262626"/>
              <w:rPrChange w:id="2370" w:author="Microsoft Office User" w:date="2018-11-26T15:34:00Z">
                <w:rPr>
                  <w:color w:val="262626"/>
                </w:rPr>
              </w:rPrChange>
            </w:rPr>
            <w:delText xml:space="preserve">we next </w:delText>
          </w:r>
        </w:del>
      </w:ins>
      <w:ins w:id="2371" w:author="Baker, Gregory Joseph" w:date="2018-11-21T10:48:00Z">
        <w:del w:id="2372" w:author="Microsoft Office User" w:date="2018-11-26T15:30:00Z">
          <w:r w:rsidR="001C0F2F" w:rsidRPr="00EA49BB" w:rsidDel="00EA49BB">
            <w:rPr>
              <w:b/>
              <w:color w:val="262626"/>
              <w:rPrChange w:id="2373" w:author="Microsoft Office User" w:date="2018-11-26T15:34:00Z">
                <w:rPr>
                  <w:color w:val="262626"/>
                </w:rPr>
              </w:rPrChange>
            </w:rPr>
            <w:delText>performed</w:delText>
          </w:r>
        </w:del>
      </w:ins>
      <w:ins w:id="2374" w:author="Baker, Gregory Joseph" w:date="2018-11-21T10:47:00Z">
        <w:del w:id="2375" w:author="Microsoft Office User" w:date="2018-11-26T15:30:00Z">
          <w:r w:rsidR="001C0F2F" w:rsidRPr="00EA49BB" w:rsidDel="00EA49BB">
            <w:rPr>
              <w:b/>
              <w:color w:val="262626"/>
              <w:rPrChange w:id="2376" w:author="Microsoft Office User" w:date="2018-11-26T15:34:00Z">
                <w:rPr>
                  <w:color w:val="262626"/>
                </w:rPr>
              </w:rPrChange>
            </w:rPr>
            <w:delText xml:space="preserve"> </w:delText>
          </w:r>
        </w:del>
      </w:ins>
      <w:ins w:id="2377" w:author="Baker, Gregory Joseph" w:date="2018-11-21T10:48:00Z">
        <w:del w:id="2378" w:author="Microsoft Office User" w:date="2018-11-26T15:30:00Z">
          <w:r w:rsidR="001C0F2F" w:rsidRPr="00EA49BB" w:rsidDel="00EA49BB">
            <w:rPr>
              <w:b/>
              <w:color w:val="262626"/>
              <w:rPrChange w:id="2379" w:author="Microsoft Office User" w:date="2018-11-26T15:34:00Z">
                <w:rPr>
                  <w:color w:val="262626"/>
                </w:rPr>
              </w:rPrChange>
            </w:rPr>
            <w:delText xml:space="preserve">a longitudinal study in which </w:delText>
          </w:r>
        </w:del>
      </w:ins>
      <w:ins w:id="2380" w:author="psorger@gmail.com" w:date="2018-11-05T22:36:00Z">
        <w:del w:id="2381" w:author="Microsoft Office User" w:date="2018-11-26T15:30:00Z">
          <w:r w:rsidR="000C06BE" w:rsidRPr="00EA49BB" w:rsidDel="00EA49BB">
            <w:rPr>
              <w:b/>
              <w:color w:val="262626"/>
              <w:rPrChange w:id="2382" w:author="Microsoft Office User" w:date="2018-11-26T15:34:00Z">
                <w:rPr>
                  <w:color w:val="262626"/>
                </w:rPr>
              </w:rPrChange>
            </w:rPr>
            <w:delText>24</w:delText>
          </w:r>
        </w:del>
      </w:ins>
      <w:ins w:id="2383" w:author="Baker, Gregory Joseph" w:date="2018-11-07T09:49:00Z">
        <w:del w:id="2384" w:author="Microsoft Office User" w:date="2018-11-26T15:30:00Z">
          <w:r w:rsidR="009B40BA" w:rsidRPr="00EA49BB" w:rsidDel="00EA49BB">
            <w:rPr>
              <w:b/>
              <w:color w:val="262626"/>
              <w:rPrChange w:id="2385" w:author="Microsoft Office User" w:date="2018-11-26T15:34:00Z">
                <w:rPr>
                  <w:color w:val="262626"/>
                </w:rPr>
              </w:rPrChange>
            </w:rPr>
            <w:delText>8</w:delText>
          </w:r>
        </w:del>
      </w:ins>
      <w:ins w:id="2386" w:author="psorger@gmail.com" w:date="2018-11-05T22:36:00Z">
        <w:del w:id="2387" w:author="Microsoft Office User" w:date="2018-11-26T15:30:00Z">
          <w:r w:rsidR="000C06BE" w:rsidRPr="00EA49BB" w:rsidDel="00EA49BB">
            <w:rPr>
              <w:b/>
              <w:color w:val="262626"/>
              <w:rPrChange w:id="2388" w:author="Microsoft Office User" w:date="2018-11-26T15:34:00Z">
                <w:rPr>
                  <w:color w:val="262626"/>
                </w:rPr>
              </w:rPrChange>
            </w:rPr>
            <w:delText xml:space="preserve"> GBM-bearing and 24</w:delText>
          </w:r>
        </w:del>
      </w:ins>
      <w:ins w:id="2389" w:author="Baker, Gregory Joseph" w:date="2018-11-07T09:49:00Z">
        <w:del w:id="2390" w:author="Microsoft Office User" w:date="2018-11-26T15:30:00Z">
          <w:r w:rsidR="009B40BA" w:rsidRPr="00EA49BB" w:rsidDel="00EA49BB">
            <w:rPr>
              <w:b/>
              <w:color w:val="262626"/>
              <w:rPrChange w:id="2391" w:author="Microsoft Office User" w:date="2018-11-26T15:34:00Z">
                <w:rPr>
                  <w:color w:val="262626"/>
                </w:rPr>
              </w:rPrChange>
            </w:rPr>
            <w:delText>8</w:delText>
          </w:r>
        </w:del>
      </w:ins>
      <w:ins w:id="2392" w:author="psorger@gmail.com" w:date="2018-11-05T22:36:00Z">
        <w:del w:id="2393" w:author="Microsoft Office User" w:date="2018-11-26T15:30:00Z">
          <w:r w:rsidR="000C06BE" w:rsidRPr="00EA49BB" w:rsidDel="00EA49BB">
            <w:rPr>
              <w:b/>
              <w:color w:val="262626"/>
              <w:rPrChange w:id="2394" w:author="Microsoft Office User" w:date="2018-11-26T15:34:00Z">
                <w:rPr>
                  <w:color w:val="262626"/>
                </w:rPr>
              </w:rPrChange>
            </w:rPr>
            <w:delText xml:space="preserve"> age-matched, mock-engrafted mice were </w:delText>
          </w:r>
        </w:del>
      </w:ins>
      <w:ins w:id="2395" w:author="psorger@gmail.com" w:date="2018-11-05T23:29:00Z">
        <w:del w:id="2396" w:author="Microsoft Office User" w:date="2018-11-26T15:30:00Z">
          <w:r w:rsidR="0093677A" w:rsidRPr="00EA49BB" w:rsidDel="00EA49BB">
            <w:rPr>
              <w:b/>
              <w:color w:val="262626"/>
              <w:rPrChange w:id="2397" w:author="Microsoft Office User" w:date="2018-11-26T15:34:00Z">
                <w:rPr>
                  <w:color w:val="262626"/>
                </w:rPr>
              </w:rPrChange>
            </w:rPr>
            <w:delText>euthanized</w:delText>
          </w:r>
        </w:del>
      </w:ins>
      <w:ins w:id="2398" w:author="Baker, Gregory Joseph" w:date="2018-11-08T16:13:00Z">
        <w:del w:id="2399" w:author="Microsoft Office User" w:date="2018-11-26T15:30:00Z">
          <w:r w:rsidR="006A7CE9" w:rsidRPr="00EA49BB" w:rsidDel="00EA49BB">
            <w:rPr>
              <w:b/>
              <w:color w:val="262626"/>
              <w:rPrChange w:id="2400" w:author="Microsoft Office User" w:date="2018-11-26T15:34:00Z">
                <w:rPr>
                  <w:color w:val="262626"/>
                </w:rPr>
              </w:rPrChange>
            </w:rPr>
            <w:delText xml:space="preserve"> at</w:delText>
          </w:r>
        </w:del>
      </w:ins>
      <w:ins w:id="2401" w:author="psorger@gmail.com" w:date="2018-11-05T23:29:00Z">
        <w:del w:id="2402" w:author="Microsoft Office User" w:date="2018-11-26T15:30:00Z">
          <w:r w:rsidR="0093677A" w:rsidRPr="00EA49BB" w:rsidDel="00EA49BB">
            <w:rPr>
              <w:b/>
              <w:color w:val="262626"/>
              <w:rPrChange w:id="2403" w:author="Microsoft Office User" w:date="2018-11-26T15:34:00Z">
                <w:rPr>
                  <w:color w:val="262626"/>
                </w:rPr>
              </w:rPrChange>
            </w:rPr>
            <w:delText xml:space="preserve"> </w:delText>
          </w:r>
        </w:del>
      </w:ins>
      <w:ins w:id="2404" w:author="psorger@gmail.com" w:date="2018-11-05T22:36:00Z">
        <w:del w:id="2405" w:author="Microsoft Office User" w:date="2018-11-26T15:30:00Z">
          <w:r w:rsidR="000C06BE" w:rsidRPr="00EA49BB" w:rsidDel="00EA49BB">
            <w:rPr>
              <w:b/>
              <w:color w:val="262626"/>
              <w:rPrChange w:id="2406" w:author="Microsoft Office User" w:date="2018-11-26T15:34:00Z">
                <w:rPr>
                  <w:color w:val="262626"/>
                </w:rPr>
              </w:rPrChange>
            </w:rPr>
            <w:delText>7-, 14-, and 30-days after tumor engraftment. At each time point, five</w:delText>
          </w:r>
        </w:del>
      </w:ins>
      <w:ins w:id="2407" w:author="Baker, Gregory Joseph" w:date="2018-11-21T10:48:00Z">
        <w:del w:id="2408" w:author="Microsoft Office User" w:date="2018-11-26T15:30:00Z">
          <w:r w:rsidR="009640B7" w:rsidRPr="00EA49BB" w:rsidDel="00EA49BB">
            <w:rPr>
              <w:b/>
              <w:color w:val="262626"/>
              <w:rPrChange w:id="2409" w:author="Microsoft Office User" w:date="2018-11-26T15:34:00Z">
                <w:rPr>
                  <w:color w:val="262626"/>
                </w:rPr>
              </w:rPrChange>
            </w:rPr>
            <w:delText>the</w:delText>
          </w:r>
        </w:del>
      </w:ins>
      <w:ins w:id="2410" w:author="psorger@gmail.com" w:date="2018-11-05T22:36:00Z">
        <w:del w:id="2411" w:author="Microsoft Office User" w:date="2018-11-26T15:30:00Z">
          <w:r w:rsidR="000C06BE" w:rsidRPr="00EA49BB" w:rsidDel="00EA49BB">
            <w:rPr>
              <w:b/>
              <w:color w:val="262626"/>
              <w:rPrChange w:id="2412" w:author="Microsoft Office User" w:date="2018-11-26T15:34:00Z">
                <w:rPr>
                  <w:color w:val="262626"/>
                </w:rPr>
              </w:rPrChange>
            </w:rPr>
            <w:delText xml:space="preserve"> peripheral immune organs (blood, bone marrow, spleen, thymus, and deep/superficial </w:delText>
          </w:r>
        </w:del>
      </w:ins>
      <w:ins w:id="2413" w:author="Baker, Gregory Joseph" w:date="2018-11-08T16:13:00Z">
        <w:del w:id="2414" w:author="Microsoft Office User" w:date="2018-11-26T15:30:00Z">
          <w:r w:rsidR="005C499F" w:rsidRPr="00EA49BB" w:rsidDel="00EA49BB">
            <w:rPr>
              <w:b/>
              <w:color w:val="262626"/>
              <w:rPrChange w:id="2415" w:author="Microsoft Office User" w:date="2018-11-26T15:34:00Z">
                <w:rPr>
                  <w:color w:val="262626"/>
                </w:rPr>
              </w:rPrChange>
            </w:rPr>
            <w:delText xml:space="preserve">cervical </w:delText>
          </w:r>
        </w:del>
      </w:ins>
      <w:ins w:id="2416" w:author="psorger@gmail.com" w:date="2018-11-05T22:36:00Z">
        <w:del w:id="2417" w:author="Microsoft Office User" w:date="2018-11-26T15:30:00Z">
          <w:r w:rsidR="000C06BE" w:rsidRPr="00EA49BB" w:rsidDel="00EA49BB">
            <w:rPr>
              <w:b/>
              <w:color w:val="262626"/>
              <w:rPrChange w:id="2418" w:author="Microsoft Office User" w:date="2018-11-26T15:34:00Z">
                <w:rPr>
                  <w:color w:val="262626"/>
                </w:rPr>
              </w:rPrChange>
            </w:rPr>
            <w:delText xml:space="preserve">draining lymph nodes) were </w:delText>
          </w:r>
        </w:del>
      </w:ins>
      <w:ins w:id="2419" w:author="psorger@gmail.com" w:date="2018-11-05T23:30:00Z">
        <w:del w:id="2420" w:author="Microsoft Office User" w:date="2018-11-26T15:30:00Z">
          <w:r w:rsidR="0093677A" w:rsidRPr="00EA49BB" w:rsidDel="00EA49BB">
            <w:rPr>
              <w:b/>
              <w:color w:val="262626"/>
              <w:rPrChange w:id="2421" w:author="Microsoft Office User" w:date="2018-11-26T15:34:00Z">
                <w:rPr>
                  <w:color w:val="262626"/>
                </w:rPr>
              </w:rPrChange>
            </w:rPr>
            <w:delText xml:space="preserve">harvested from </w:delText>
          </w:r>
        </w:del>
      </w:ins>
      <w:ins w:id="2422" w:author="Baker, Gregory Joseph" w:date="2018-11-07T09:50:00Z">
        <w:del w:id="2423" w:author="Microsoft Office User" w:date="2018-11-26T15:30:00Z">
          <w:r w:rsidR="006232F7" w:rsidRPr="00EA49BB" w:rsidDel="00EA49BB">
            <w:rPr>
              <w:b/>
              <w:color w:val="262626"/>
              <w:rPrChange w:id="2424" w:author="Microsoft Office User" w:date="2018-11-26T15:34:00Z">
                <w:rPr>
                  <w:color w:val="262626"/>
                </w:rPr>
              </w:rPrChange>
            </w:rPr>
            <w:delText>mice of</w:delText>
          </w:r>
          <w:r w:rsidR="000C2CD3" w:rsidRPr="00EA49BB" w:rsidDel="00EA49BB">
            <w:rPr>
              <w:b/>
              <w:color w:val="262626"/>
              <w:rPrChange w:id="2425" w:author="Microsoft Office User" w:date="2018-11-26T15:34:00Z">
                <w:rPr>
                  <w:color w:val="262626"/>
                </w:rPr>
              </w:rPrChange>
            </w:rPr>
            <w:delText xml:space="preserve"> both </w:delText>
          </w:r>
        </w:del>
      </w:ins>
      <w:ins w:id="2426" w:author="psorger@gmail.com" w:date="2018-11-05T23:30:00Z">
        <w:del w:id="2427" w:author="Microsoft Office User" w:date="2018-11-26T15:30:00Z">
          <w:r w:rsidR="0093677A" w:rsidRPr="00EA49BB" w:rsidDel="00EA49BB">
            <w:rPr>
              <w:b/>
              <w:color w:val="262626"/>
              <w:rPrChange w:id="2428" w:author="Microsoft Office User" w:date="2018-11-26T15:34:00Z">
                <w:rPr>
                  <w:color w:val="262626"/>
                </w:rPr>
              </w:rPrChange>
            </w:rPr>
            <w:delText>8 mice per treatment group</w:delText>
          </w:r>
        </w:del>
      </w:ins>
      <w:ins w:id="2429" w:author="Baker, Gregory Joseph" w:date="2018-11-07T09:50:00Z">
        <w:del w:id="2430" w:author="Microsoft Office User" w:date="2018-11-26T15:30:00Z">
          <w:r w:rsidR="000C2CD3" w:rsidRPr="00EA49BB" w:rsidDel="00EA49BB">
            <w:rPr>
              <w:b/>
              <w:color w:val="262626"/>
              <w:rPrChange w:id="2431" w:author="Microsoft Office User" w:date="2018-11-26T15:34:00Z">
                <w:rPr>
                  <w:color w:val="262626"/>
                </w:rPr>
              </w:rPrChange>
            </w:rPr>
            <w:delText>s</w:delText>
          </w:r>
        </w:del>
      </w:ins>
      <w:ins w:id="2432" w:author="psorger@gmail.com" w:date="2018-11-05T23:30:00Z">
        <w:del w:id="2433" w:author="Microsoft Office User" w:date="2018-11-26T15:30:00Z">
          <w:r w:rsidR="0093677A" w:rsidRPr="00EA49BB" w:rsidDel="00EA49BB">
            <w:rPr>
              <w:b/>
              <w:color w:val="262626"/>
              <w:rPrChange w:id="2434" w:author="Microsoft Office User" w:date="2018-11-26T15:34:00Z">
                <w:rPr>
                  <w:color w:val="262626"/>
                </w:rPr>
              </w:rPrChange>
            </w:rPr>
            <w:delText xml:space="preserve"> </w:delText>
          </w:r>
        </w:del>
      </w:ins>
      <w:ins w:id="2435" w:author="Baker, Gregory Joseph" w:date="2018-11-08T16:22:00Z">
        <w:del w:id="2436" w:author="Microsoft Office User" w:date="2018-11-26T15:30:00Z">
          <w:r w:rsidR="001964B8" w:rsidRPr="00EA49BB" w:rsidDel="00EA49BB">
            <w:rPr>
              <w:b/>
              <w:color w:val="262626"/>
              <w:rPrChange w:id="2437" w:author="Microsoft Office User" w:date="2018-11-26T15:34:00Z">
                <w:rPr>
                  <w:color w:val="262626"/>
                </w:rPr>
              </w:rPrChange>
            </w:rPr>
            <w:delText>(</w:delText>
          </w:r>
          <w:r w:rsidR="001964B8" w:rsidRPr="00EA49BB" w:rsidDel="00EA49BB">
            <w:rPr>
              <w:b/>
              <w:color w:val="262626"/>
              <w:rPrChange w:id="2438" w:author="Microsoft Office User" w:date="2018-11-26T15:34:00Z">
                <w:rPr>
                  <w:b/>
                  <w:color w:val="262626"/>
                </w:rPr>
              </w:rPrChange>
            </w:rPr>
            <w:delText>Fig. 1, Step 2</w:delText>
          </w:r>
          <w:r w:rsidR="001964B8" w:rsidRPr="00EA49BB" w:rsidDel="00EA49BB">
            <w:rPr>
              <w:b/>
              <w:color w:val="262626"/>
              <w:rPrChange w:id="2439" w:author="Microsoft Office User" w:date="2018-11-26T15:34:00Z">
                <w:rPr>
                  <w:color w:val="262626"/>
                </w:rPr>
              </w:rPrChange>
            </w:rPr>
            <w:delText>)</w:delText>
          </w:r>
          <w:r w:rsidR="000851ED" w:rsidRPr="00EA49BB" w:rsidDel="00EA49BB">
            <w:rPr>
              <w:b/>
              <w:color w:val="262626"/>
              <w:rPrChange w:id="2440" w:author="Microsoft Office User" w:date="2018-11-26T15:34:00Z">
                <w:rPr>
                  <w:color w:val="262626"/>
                </w:rPr>
              </w:rPrChange>
            </w:rPr>
            <w:delText xml:space="preserve">, </w:delText>
          </w:r>
        </w:del>
      </w:ins>
      <w:ins w:id="2441" w:author="psorger@gmail.com" w:date="2018-11-05T23:30:00Z">
        <w:del w:id="2442" w:author="Microsoft Office User" w:date="2018-11-26T15:30:00Z">
          <w:r w:rsidR="0093677A" w:rsidRPr="00EA49BB" w:rsidDel="00EA49BB">
            <w:rPr>
              <w:b/>
              <w:color w:val="262626"/>
              <w:rPrChange w:id="2443" w:author="Microsoft Office User" w:date="2018-11-26T15:34:00Z">
                <w:rPr>
                  <w:color w:val="262626"/>
                </w:rPr>
              </w:rPrChange>
            </w:rPr>
            <w:delText>and subjected to</w:delText>
          </w:r>
        </w:del>
      </w:ins>
      <w:ins w:id="2444" w:author="psorger@gmail.com" w:date="2018-11-05T22:36:00Z">
        <w:del w:id="2445" w:author="Microsoft Office User" w:date="2018-11-26T15:30:00Z">
          <w:r w:rsidR="000C06BE" w:rsidRPr="00EA49BB" w:rsidDel="00EA49BB">
            <w:rPr>
              <w:b/>
              <w:color w:val="262626"/>
              <w:rPrChange w:id="2446" w:author="Microsoft Office User" w:date="2018-11-26T15:34:00Z">
                <w:rPr>
                  <w:color w:val="262626"/>
                </w:rPr>
              </w:rPrChange>
            </w:rPr>
            <w:delText xml:space="preserve"> immuno</w:delText>
          </w:r>
        </w:del>
      </w:ins>
      <w:ins w:id="2447" w:author="psorger@gmail.com" w:date="2018-11-05T23:30:00Z">
        <w:del w:id="2448" w:author="Microsoft Office User" w:date="2018-11-26T15:30:00Z">
          <w:r w:rsidR="0093677A" w:rsidRPr="00EA49BB" w:rsidDel="00EA49BB">
            <w:rPr>
              <w:b/>
              <w:color w:val="262626"/>
              <w:rPrChange w:id="2449" w:author="Microsoft Office User" w:date="2018-11-26T15:34:00Z">
                <w:rPr>
                  <w:color w:val="262626"/>
                </w:rPr>
              </w:rPrChange>
            </w:rPr>
            <w:delText>-</w:delText>
          </w:r>
        </w:del>
      </w:ins>
      <w:ins w:id="2450" w:author="psorger@gmail.com" w:date="2018-11-05T22:36:00Z">
        <w:del w:id="2451" w:author="Microsoft Office User" w:date="2018-11-26T15:30:00Z">
          <w:r w:rsidR="000C06BE" w:rsidRPr="00EA49BB" w:rsidDel="00EA49BB">
            <w:rPr>
              <w:b/>
              <w:color w:val="262626"/>
              <w:rPrChange w:id="2452" w:author="Microsoft Office User" w:date="2018-11-26T15:34:00Z">
                <w:rPr>
                  <w:color w:val="262626"/>
                </w:rPr>
              </w:rPrChange>
            </w:rPr>
            <w:delText>profiling</w:delText>
          </w:r>
        </w:del>
      </w:ins>
      <w:ins w:id="2453" w:author="psorger@gmail.com" w:date="2018-11-05T23:30:00Z">
        <w:del w:id="2454" w:author="Microsoft Office User" w:date="2018-11-26T15:30:00Z">
          <w:r w:rsidR="0093677A" w:rsidRPr="00EA49BB" w:rsidDel="00EA49BB">
            <w:rPr>
              <w:b/>
              <w:color w:val="262626"/>
              <w:rPrChange w:id="2455" w:author="Microsoft Office User" w:date="2018-11-26T15:34:00Z">
                <w:rPr>
                  <w:color w:val="262626"/>
                </w:rPr>
              </w:rPrChange>
            </w:rPr>
            <w:delText xml:space="preserve"> (Figure 1,</w:delText>
          </w:r>
        </w:del>
      </w:ins>
      <w:ins w:id="2456" w:author="psorger@gmail.com" w:date="2018-11-05T23:31:00Z">
        <w:del w:id="2457" w:author="Microsoft Office User" w:date="2018-11-26T15:30:00Z">
          <w:r w:rsidR="0093677A" w:rsidRPr="00EA49BB" w:rsidDel="00EA49BB">
            <w:rPr>
              <w:b/>
              <w:color w:val="262626"/>
              <w:rPrChange w:id="2458" w:author="Microsoft Office User" w:date="2018-11-26T15:34:00Z">
                <w:rPr>
                  <w:color w:val="262626"/>
                </w:rPr>
              </w:rPrChange>
            </w:rPr>
            <w:delText xml:space="preserve"> S</w:delText>
          </w:r>
        </w:del>
      </w:ins>
      <w:ins w:id="2459" w:author="psorger@gmail.com" w:date="2018-11-05T23:30:00Z">
        <w:del w:id="2460" w:author="Microsoft Office User" w:date="2018-11-26T15:30:00Z">
          <w:r w:rsidR="0093677A" w:rsidRPr="00EA49BB" w:rsidDel="00EA49BB">
            <w:rPr>
              <w:b/>
              <w:color w:val="262626"/>
              <w:rPrChange w:id="2461" w:author="Microsoft Office User" w:date="2018-11-26T15:34:00Z">
                <w:rPr>
                  <w:color w:val="262626"/>
                </w:rPr>
              </w:rPrChange>
            </w:rPr>
            <w:delText>tep 2)</w:delText>
          </w:r>
        </w:del>
      </w:ins>
      <w:ins w:id="2462" w:author="psorger@gmail.com" w:date="2018-11-05T22:36:00Z">
        <w:del w:id="2463" w:author="Microsoft Office User" w:date="2018-11-26T15:30:00Z">
          <w:r w:rsidR="000C06BE" w:rsidRPr="00EA49BB" w:rsidDel="00EA49BB">
            <w:rPr>
              <w:b/>
              <w:color w:val="262626"/>
              <w:rPrChange w:id="2464" w:author="Microsoft Office User" w:date="2018-11-26T15:34:00Z">
                <w:rPr>
                  <w:color w:val="262626"/>
                </w:rPr>
              </w:rPrChange>
            </w:rPr>
            <w:delText>.  This involved process</w:delText>
          </w:r>
        </w:del>
      </w:ins>
      <w:ins w:id="2465" w:author="Baker, Gregory Joseph" w:date="2018-11-21T10:49:00Z">
        <w:del w:id="2466" w:author="Microsoft Office User" w:date="2018-11-26T15:30:00Z">
          <w:r w:rsidR="000851ED" w:rsidRPr="00EA49BB" w:rsidDel="00EA49BB">
            <w:rPr>
              <w:b/>
              <w:color w:val="262626"/>
              <w:rPrChange w:id="2467" w:author="Microsoft Office User" w:date="2018-11-26T15:34:00Z">
                <w:rPr>
                  <w:color w:val="262626"/>
                </w:rPr>
              </w:rPrChange>
            </w:rPr>
            <w:delText>ed</w:delText>
          </w:r>
        </w:del>
      </w:ins>
      <w:ins w:id="2468" w:author="psorger@gmail.com" w:date="2018-11-05T22:36:00Z">
        <w:del w:id="2469" w:author="Microsoft Office User" w:date="2018-11-26T15:30:00Z">
          <w:r w:rsidR="000C06BE" w:rsidRPr="00EA49BB" w:rsidDel="00EA49BB">
            <w:rPr>
              <w:b/>
              <w:color w:val="262626"/>
              <w:rPrChange w:id="2470" w:author="Microsoft Office User" w:date="2018-11-26T15:34:00Z">
                <w:rPr>
                  <w:color w:val="262626"/>
                </w:rPr>
              </w:rPrChange>
            </w:rPr>
            <w:delText>ing tissues into single-cell suspensions, plating</w:delText>
          </w:r>
        </w:del>
      </w:ins>
      <w:ins w:id="2471" w:author="Baker, Gregory Joseph" w:date="2018-11-07T09:51:00Z">
        <w:del w:id="2472" w:author="Microsoft Office User" w:date="2018-11-26T15:30:00Z">
          <w:r w:rsidR="000572C2" w:rsidRPr="00EA49BB" w:rsidDel="00EA49BB">
            <w:rPr>
              <w:b/>
              <w:color w:val="262626"/>
              <w:rPrChange w:id="2473" w:author="Microsoft Office User" w:date="2018-11-26T15:34:00Z">
                <w:rPr>
                  <w:color w:val="262626"/>
                </w:rPr>
              </w:rPrChange>
            </w:rPr>
            <w:delText>plat</w:delText>
          </w:r>
          <w:r w:rsidR="000851ED" w:rsidRPr="00EA49BB" w:rsidDel="00EA49BB">
            <w:rPr>
              <w:b/>
              <w:color w:val="262626"/>
              <w:rPrChange w:id="2474" w:author="Microsoft Office User" w:date="2018-11-26T15:34:00Z">
                <w:rPr>
                  <w:color w:val="262626"/>
                </w:rPr>
              </w:rPrChange>
            </w:rPr>
            <w:delText>ed</w:delText>
          </w:r>
        </w:del>
      </w:ins>
      <w:ins w:id="2475" w:author="Baker, Gregory Joseph" w:date="2018-11-21T10:50:00Z">
        <w:del w:id="2476" w:author="Microsoft Office User" w:date="2018-11-26T15:30:00Z">
          <w:r w:rsidR="000851ED" w:rsidRPr="00EA49BB" w:rsidDel="00EA49BB">
            <w:rPr>
              <w:b/>
              <w:color w:val="262626"/>
              <w:rPrChange w:id="2477" w:author="Microsoft Office User" w:date="2018-11-26T15:34:00Z">
                <w:rPr>
                  <w:color w:val="262626"/>
                </w:rPr>
              </w:rPrChange>
            </w:rPr>
            <w:delText xml:space="preserve"> i</w:delText>
          </w:r>
        </w:del>
      </w:ins>
      <w:ins w:id="2478" w:author="psorger@gmail.com" w:date="2018-11-05T22:36:00Z">
        <w:del w:id="2479" w:author="Microsoft Office User" w:date="2018-11-26T15:30:00Z">
          <w:r w:rsidR="000C06BE" w:rsidRPr="00EA49BB" w:rsidDel="00EA49BB">
            <w:rPr>
              <w:b/>
              <w:color w:val="262626"/>
              <w:rPrChange w:id="2480" w:author="Microsoft Office User" w:date="2018-11-26T15:34:00Z">
                <w:rPr>
                  <w:color w:val="262626"/>
                </w:rPr>
              </w:rPrChange>
            </w:rPr>
            <w:delText xml:space="preserve"> them in</w:delText>
          </w:r>
        </w:del>
      </w:ins>
      <w:ins w:id="2481" w:author="Baker, Gregory Joseph" w:date="2018-11-21T10:50:00Z">
        <w:del w:id="2482" w:author="Microsoft Office User" w:date="2018-11-26T15:30:00Z">
          <w:r w:rsidR="000851ED" w:rsidRPr="00EA49BB" w:rsidDel="00EA49BB">
            <w:rPr>
              <w:b/>
              <w:color w:val="262626"/>
              <w:rPrChange w:id="2483" w:author="Microsoft Office User" w:date="2018-11-26T15:34:00Z">
                <w:rPr>
                  <w:color w:val="262626"/>
                </w:rPr>
              </w:rPrChange>
            </w:rPr>
            <w:delText>to</w:delText>
          </w:r>
        </w:del>
      </w:ins>
      <w:ins w:id="2484" w:author="psorger@gmail.com" w:date="2018-11-05T22:36:00Z">
        <w:del w:id="2485" w:author="Microsoft Office User" w:date="2018-11-26T15:30:00Z">
          <w:r w:rsidR="000C06BE" w:rsidRPr="00EA49BB" w:rsidDel="00EA49BB">
            <w:rPr>
              <w:b/>
              <w:color w:val="262626"/>
              <w:rPrChange w:id="2486" w:author="Microsoft Office User" w:date="2018-11-26T15:34:00Z">
                <w:rPr>
                  <w:color w:val="262626"/>
                </w:rPr>
              </w:rPrChange>
            </w:rPr>
            <w:delText xml:space="preserve"> 96-well V-bottom microplates</w:delText>
          </w:r>
        </w:del>
      </w:ins>
      <w:ins w:id="2487" w:author="Baker, Gregory Joseph" w:date="2018-11-08T16:14:00Z">
        <w:del w:id="2488" w:author="Microsoft Office User" w:date="2018-11-26T15:30:00Z">
          <w:r w:rsidR="00735165" w:rsidRPr="00EA49BB" w:rsidDel="00EA49BB">
            <w:rPr>
              <w:b/>
              <w:color w:val="262626"/>
              <w:rPrChange w:id="2489" w:author="Microsoft Office User" w:date="2018-11-26T15:34:00Z">
                <w:rPr>
                  <w:color w:val="262626"/>
                </w:rPr>
              </w:rPrChange>
            </w:rPr>
            <w:delText xml:space="preserve">, </w:delText>
          </w:r>
        </w:del>
      </w:ins>
      <w:ins w:id="2490" w:author="psorger@gmail.com" w:date="2018-11-05T22:36:00Z">
        <w:del w:id="2491" w:author="Microsoft Office User" w:date="2018-11-26T15:30:00Z">
          <w:r w:rsidR="000C06BE" w:rsidRPr="00EA49BB" w:rsidDel="00EA49BB">
            <w:rPr>
              <w:b/>
              <w:color w:val="262626"/>
              <w:rPrChange w:id="2492" w:author="Microsoft Office User" w:date="2018-11-26T15:34:00Z">
                <w:rPr>
                  <w:color w:val="262626"/>
                </w:rPr>
              </w:rPrChange>
            </w:rPr>
            <w:delText xml:space="preserve"> an</w:delText>
          </w:r>
        </w:del>
      </w:ins>
      <w:ins w:id="2493" w:author="Baker, Gregory Joseph" w:date="2018-11-21T10:50:00Z">
        <w:del w:id="2494" w:author="Microsoft Office User" w:date="2018-11-26T15:30:00Z">
          <w:r w:rsidR="000851ED" w:rsidRPr="00EA49BB" w:rsidDel="00EA49BB">
            <w:rPr>
              <w:b/>
              <w:color w:val="262626"/>
              <w:rPrChange w:id="2495" w:author="Microsoft Office User" w:date="2018-11-26T15:34:00Z">
                <w:rPr>
                  <w:color w:val="262626"/>
                </w:rPr>
              </w:rPrChange>
            </w:rPr>
            <w:delText xml:space="preserve"> </w:delText>
          </w:r>
        </w:del>
      </w:ins>
      <w:ins w:id="2496" w:author="psorger@gmail.com" w:date="2018-11-05T22:36:00Z">
        <w:del w:id="2497" w:author="Microsoft Office User" w:date="2018-11-26T15:30:00Z">
          <w:r w:rsidR="000C06BE" w:rsidRPr="00EA49BB" w:rsidDel="00EA49BB">
            <w:rPr>
              <w:b/>
              <w:color w:val="262626"/>
              <w:rPrChange w:id="2498" w:author="Microsoft Office User" w:date="2018-11-26T15:34:00Z">
                <w:rPr>
                  <w:color w:val="262626"/>
                </w:rPr>
              </w:rPrChange>
            </w:rPr>
            <w:delText>d immunolabeling</w:delText>
          </w:r>
        </w:del>
      </w:ins>
      <w:ins w:id="2499" w:author="Baker, Gregory Joseph" w:date="2018-11-21T10:50:00Z">
        <w:del w:id="2500" w:author="Microsoft Office User" w:date="2018-11-26T15:30:00Z">
          <w:r w:rsidR="000851ED" w:rsidRPr="00EA49BB" w:rsidDel="00EA49BB">
            <w:rPr>
              <w:b/>
              <w:color w:val="262626"/>
              <w:rPrChange w:id="2501" w:author="Microsoft Office User" w:date="2018-11-26T15:34:00Z">
                <w:rPr>
                  <w:color w:val="262626"/>
                </w:rPr>
              </w:rPrChange>
            </w:rPr>
            <w:delText>ed</w:delText>
          </w:r>
        </w:del>
      </w:ins>
      <w:ins w:id="2502" w:author="psorger@gmail.com" w:date="2018-11-05T22:36:00Z">
        <w:del w:id="2503" w:author="Microsoft Office User" w:date="2018-11-26T15:30:00Z">
          <w:r w:rsidR="000C06BE" w:rsidRPr="00EA49BB" w:rsidDel="00EA49BB">
            <w:rPr>
              <w:b/>
              <w:color w:val="262626"/>
              <w:rPrChange w:id="2504" w:author="Microsoft Office User" w:date="2018-11-26T15:34:00Z">
                <w:rPr>
                  <w:color w:val="262626"/>
                </w:rPr>
              </w:rPrChange>
            </w:rPr>
            <w:delText xml:space="preserve"> with a 12-color-optimized immunofluorescence panel (OMIP</w:delText>
          </w:r>
        </w:del>
      </w:ins>
      <w:ins w:id="2505" w:author="psorger@gmail.com" w:date="2018-11-05T23:31:00Z">
        <w:del w:id="2506" w:author="Microsoft Office User" w:date="2018-11-26T15:30:00Z">
          <w:r w:rsidR="0093677A" w:rsidRPr="00EA49BB" w:rsidDel="00EA49BB">
            <w:rPr>
              <w:b/>
              <w:color w:val="262626"/>
              <w:rPrChange w:id="2507" w:author="Microsoft Office User" w:date="2018-11-26T15:34:00Z">
                <w:rPr>
                  <w:color w:val="262626"/>
                </w:rPr>
              </w:rPrChange>
            </w:rPr>
            <w:delText>; Steps 3-4</w:delText>
          </w:r>
        </w:del>
      </w:ins>
      <w:ins w:id="2508" w:author="psorger@gmail.com" w:date="2018-11-05T22:36:00Z">
        <w:del w:id="2509" w:author="Microsoft Office User" w:date="2018-11-26T15:30:00Z">
          <w:r w:rsidR="000C06BE" w:rsidRPr="00EA49BB" w:rsidDel="00EA49BB">
            <w:rPr>
              <w:b/>
              <w:color w:val="262626"/>
              <w:rPrChange w:id="2510" w:author="Microsoft Office User" w:date="2018-11-26T15:34:00Z">
                <w:rPr>
                  <w:color w:val="262626"/>
                </w:rPr>
              </w:rPrChange>
            </w:rPr>
            <w:delText>)</w:delText>
          </w:r>
        </w:del>
      </w:ins>
      <w:ins w:id="2511" w:author="Baker, Gregory Joseph" w:date="2018-11-21T10:50:00Z">
        <w:del w:id="2512" w:author="Microsoft Office User" w:date="2018-11-26T15:30:00Z">
          <w:r w:rsidR="000851ED" w:rsidRPr="00EA49BB" w:rsidDel="00EA49BB">
            <w:rPr>
              <w:b/>
              <w:color w:val="262626"/>
              <w:rPrChange w:id="2513" w:author="Microsoft Office User" w:date="2018-11-26T15:34:00Z">
                <w:rPr>
                  <w:color w:val="262626"/>
                </w:rPr>
              </w:rPrChange>
            </w:rPr>
            <w:delText xml:space="preserve">with 11 antibodies targeting </w:delText>
          </w:r>
        </w:del>
      </w:ins>
      <w:ins w:id="2514" w:author="Baker, Gregory Joseph" w:date="2018-11-08T16:15:00Z">
        <w:del w:id="2515" w:author="Microsoft Office User" w:date="2018-11-26T15:30:00Z">
          <w:r w:rsidR="00B92E9E" w:rsidRPr="00EA49BB" w:rsidDel="00EA49BB">
            <w:rPr>
              <w:b/>
              <w:color w:val="262626"/>
              <w:rPrChange w:id="2516" w:author="Microsoft Office User" w:date="2018-11-26T15:34:00Z">
                <w:rPr>
                  <w:color w:val="262626"/>
                </w:rPr>
              </w:rPrChange>
            </w:rPr>
            <w:delText xml:space="preserve">cell surface lineage </w:delText>
          </w:r>
        </w:del>
      </w:ins>
      <w:ins w:id="2517" w:author="Baker, Gregory Joseph" w:date="2018-11-21T10:50:00Z">
        <w:del w:id="2518" w:author="Microsoft Office User" w:date="2018-11-26T15:30:00Z">
          <w:r w:rsidR="000851ED" w:rsidRPr="00EA49BB" w:rsidDel="00EA49BB">
            <w:rPr>
              <w:b/>
              <w:color w:val="262626"/>
              <w:rPrChange w:id="2519" w:author="Microsoft Office User" w:date="2018-11-26T15:34:00Z">
                <w:rPr>
                  <w:color w:val="262626"/>
                </w:rPr>
              </w:rPrChange>
            </w:rPr>
            <w:delText>antigens</w:delText>
          </w:r>
        </w:del>
      </w:ins>
      <w:ins w:id="2520" w:author="Baker, Gregory Joseph" w:date="2018-11-08T16:15:00Z">
        <w:del w:id="2521" w:author="Microsoft Office User" w:date="2018-11-26T15:30:00Z">
          <w:r w:rsidR="00B92E9E" w:rsidRPr="00EA49BB" w:rsidDel="00EA49BB">
            <w:rPr>
              <w:b/>
              <w:color w:val="262626"/>
              <w:rPrChange w:id="2522" w:author="Microsoft Office User" w:date="2018-11-26T15:34:00Z">
                <w:rPr>
                  <w:color w:val="262626"/>
                </w:rPr>
              </w:rPrChange>
            </w:rPr>
            <w:delText xml:space="preserve"> </w:delText>
          </w:r>
        </w:del>
      </w:ins>
      <w:ins w:id="2523" w:author="Baker, Gregory Joseph" w:date="2018-11-08T16:16:00Z">
        <w:del w:id="2524" w:author="Microsoft Office User" w:date="2018-11-26T15:30:00Z">
          <w:r w:rsidR="00603262" w:rsidRPr="00EA49BB" w:rsidDel="00EA49BB">
            <w:rPr>
              <w:b/>
              <w:color w:val="262626"/>
              <w:rPrChange w:id="2525" w:author="Microsoft Office User" w:date="2018-11-26T15:34:00Z">
                <w:rPr>
                  <w:color w:val="262626"/>
                </w:rPr>
              </w:rPrChange>
            </w:rPr>
            <w:delText xml:space="preserve">plus </w:delText>
          </w:r>
        </w:del>
      </w:ins>
      <w:ins w:id="2526" w:author="psorger@gmail.com" w:date="2018-11-05T22:36:00Z">
        <w:del w:id="2527" w:author="Microsoft Office User" w:date="2018-11-26T15:30:00Z">
          <w:r w:rsidR="000C06BE" w:rsidRPr="00EA49BB" w:rsidDel="00EA49BB">
            <w:rPr>
              <w:b/>
              <w:color w:val="262626"/>
              <w:rPrChange w:id="2528" w:author="Microsoft Office User" w:date="2018-11-26T15:34:00Z">
                <w:rPr>
                  <w:color w:val="262626"/>
                </w:rPr>
              </w:rPrChange>
            </w:rPr>
            <w:delText xml:space="preserve">. </w:delText>
          </w:r>
        </w:del>
      </w:ins>
      <w:ins w:id="2529" w:author="psorger@gmail.com" w:date="2018-11-05T23:31:00Z">
        <w:del w:id="2530" w:author="Microsoft Office User" w:date="2018-11-26T15:30:00Z">
          <w:r w:rsidR="0093677A" w:rsidRPr="00EA49BB" w:rsidDel="00EA49BB">
            <w:rPr>
              <w:b/>
              <w:color w:val="262626"/>
              <w:rPrChange w:id="2531" w:author="Microsoft Office User" w:date="2018-11-26T15:34:00Z">
                <w:rPr>
                  <w:color w:val="262626"/>
                </w:rPr>
              </w:rPrChange>
            </w:rPr>
            <w:delText xml:space="preserve">This panel comprised </w:delText>
          </w:r>
        </w:del>
      </w:ins>
      <w:ins w:id="2532" w:author="psorger@gmail.com" w:date="2018-11-05T23:33:00Z">
        <w:del w:id="2533" w:author="Microsoft Office User" w:date="2018-11-26T15:30:00Z">
          <w:r w:rsidR="0093677A" w:rsidRPr="00EA49BB" w:rsidDel="00EA49BB">
            <w:rPr>
              <w:b/>
              <w:color w:val="262626"/>
              <w:rPrChange w:id="2534" w:author="Microsoft Office User" w:date="2018-11-26T15:34:00Z">
                <w:rPr>
                  <w:color w:val="262626"/>
                </w:rPr>
              </w:rPrChange>
            </w:rPr>
            <w:delText xml:space="preserve">a </w:delText>
          </w:r>
          <w:r w:rsidR="0093677A" w:rsidRPr="00EA49BB" w:rsidDel="00EA49BB">
            <w:rPr>
              <w:b/>
              <w:rPrChange w:id="2535" w:author="Microsoft Office User" w:date="2018-11-26T15:34:00Z">
                <w:rPr/>
              </w:rPrChange>
            </w:rPr>
            <w:delText xml:space="preserve">fixable viability dye (FVD) and </w:delText>
          </w:r>
        </w:del>
      </w:ins>
      <w:ins w:id="2536" w:author="psorger@gmail.com" w:date="2018-11-05T23:31:00Z">
        <w:del w:id="2537" w:author="Microsoft Office User" w:date="2018-11-26T15:30:00Z">
          <w:r w:rsidR="0093677A" w:rsidRPr="00EA49BB" w:rsidDel="00EA49BB">
            <w:rPr>
              <w:b/>
              <w:color w:val="262626"/>
              <w:rPrChange w:id="2538" w:author="Microsoft Office User" w:date="2018-11-26T15:34:00Z">
                <w:rPr>
                  <w:color w:val="262626"/>
                </w:rPr>
              </w:rPrChange>
            </w:rPr>
            <w:delText xml:space="preserve">11 fluorophore-conjugated </w:delText>
          </w:r>
        </w:del>
      </w:ins>
      <w:ins w:id="2539" w:author="psorger@gmail.com" w:date="2018-11-05T22:36:00Z">
        <w:del w:id="2540" w:author="Microsoft Office User" w:date="2018-11-26T15:30:00Z">
          <w:r w:rsidR="000C06BE" w:rsidRPr="00EA49BB" w:rsidDel="00EA49BB">
            <w:rPr>
              <w:b/>
              <w:color w:val="262626"/>
              <w:rPrChange w:id="2541" w:author="Microsoft Office User" w:date="2018-11-26T15:34:00Z">
                <w:rPr>
                  <w:color w:val="262626"/>
                </w:rPr>
              </w:rPrChange>
            </w:rPr>
            <w:delText>antibodies</w:delText>
          </w:r>
        </w:del>
      </w:ins>
      <w:ins w:id="2542" w:author="Baker, Gregory Joseph" w:date="2018-11-07T09:52:00Z">
        <w:del w:id="2543" w:author="Microsoft Office User" w:date="2018-11-26T15:30:00Z">
          <w:r w:rsidR="006976D9" w:rsidRPr="00EA49BB" w:rsidDel="00EA49BB">
            <w:rPr>
              <w:b/>
              <w:color w:val="262626"/>
              <w:rPrChange w:id="2544" w:author="Microsoft Office User" w:date="2018-11-26T15:34:00Z">
                <w:rPr>
                  <w:color w:val="262626"/>
                </w:rPr>
              </w:rPrChange>
            </w:rPr>
            <w:delText xml:space="preserve">a </w:delText>
          </w:r>
          <w:r w:rsidR="006976D9" w:rsidRPr="00EA49BB" w:rsidDel="00EA49BB">
            <w:rPr>
              <w:b/>
              <w:rPrChange w:id="2545" w:author="Microsoft Office User" w:date="2018-11-26T15:34:00Z">
                <w:rPr/>
              </w:rPrChange>
            </w:rPr>
            <w:delText xml:space="preserve">fixable viability dye (FVD) </w:delText>
          </w:r>
        </w:del>
      </w:ins>
      <w:ins w:id="2546" w:author="psorger@gmail.com" w:date="2018-11-05T22:36:00Z">
        <w:del w:id="2547" w:author="Microsoft Office User" w:date="2018-11-26T15:30:00Z">
          <w:r w:rsidR="000C06BE" w:rsidRPr="00EA49BB" w:rsidDel="00EA49BB">
            <w:rPr>
              <w:b/>
              <w:color w:val="262626"/>
              <w:rPrChange w:id="2548" w:author="Microsoft Office User" w:date="2018-11-26T15:34:00Z">
                <w:rPr>
                  <w:color w:val="262626"/>
                </w:rPr>
              </w:rPrChange>
            </w:rPr>
            <w:delText xml:space="preserve"> </w:delText>
          </w:r>
        </w:del>
      </w:ins>
      <w:ins w:id="2549" w:author="psorger@gmail.com" w:date="2018-11-06T10:43:00Z">
        <w:del w:id="2550" w:author="Microsoft Office User" w:date="2018-11-26T15:30:00Z">
          <w:r w:rsidR="00AF312A" w:rsidRPr="00EA49BB" w:rsidDel="00EA49BB">
            <w:rPr>
              <w:b/>
              <w:rPrChange w:id="2551" w:author="Microsoft Office User" w:date="2018-11-26T15:34:00Z">
                <w:rPr/>
              </w:rPrChange>
            </w:rPr>
            <w:delText>(Fig</w:delText>
          </w:r>
        </w:del>
      </w:ins>
      <w:ins w:id="2552" w:author="Baker, Gregory Joseph" w:date="2018-11-07T10:54:00Z">
        <w:del w:id="2553" w:author="Microsoft Office User" w:date="2018-11-26T15:30:00Z">
          <w:r w:rsidR="00244A2A" w:rsidRPr="00EA49BB" w:rsidDel="00EA49BB">
            <w:rPr>
              <w:b/>
              <w:rPrChange w:id="2554" w:author="Microsoft Office User" w:date="2018-11-26T15:34:00Z">
                <w:rPr>
                  <w:b/>
                </w:rPr>
              </w:rPrChange>
            </w:rPr>
            <w:delText>.</w:delText>
          </w:r>
        </w:del>
      </w:ins>
      <w:ins w:id="2555" w:author="psorger@gmail.com" w:date="2018-11-06T10:43:00Z">
        <w:del w:id="2556" w:author="Microsoft Office User" w:date="2018-11-26T15:30:00Z">
          <w:r w:rsidR="00AF312A" w:rsidRPr="00EA49BB" w:rsidDel="00EA49BB">
            <w:rPr>
              <w:b/>
              <w:rPrChange w:id="2557" w:author="Microsoft Office User" w:date="2018-11-26T15:34:00Z">
                <w:rPr/>
              </w:rPrChange>
            </w:rPr>
            <w:delText xml:space="preserve">ure 1, </w:delText>
          </w:r>
        </w:del>
      </w:ins>
      <w:ins w:id="2558" w:author="Baker, Gregory Joseph" w:date="2018-11-08T16:23:00Z">
        <w:del w:id="2559" w:author="Microsoft Office User" w:date="2018-11-26T15:30:00Z">
          <w:r w:rsidR="004C408B" w:rsidRPr="00EA49BB" w:rsidDel="00EA49BB">
            <w:rPr>
              <w:b/>
              <w:color w:val="262626"/>
              <w:rPrChange w:id="2560" w:author="Microsoft Office User" w:date="2018-11-26T15:34:00Z">
                <w:rPr>
                  <w:b/>
                  <w:color w:val="262626"/>
                </w:rPr>
              </w:rPrChange>
            </w:rPr>
            <w:delText>Step 3</w:delText>
          </w:r>
          <w:r w:rsidR="006E5D71" w:rsidRPr="00EA49BB" w:rsidDel="00EA49BB">
            <w:rPr>
              <w:b/>
              <w:color w:val="262626"/>
              <w:rPrChange w:id="2561" w:author="Microsoft Office User" w:date="2018-11-26T15:34:00Z">
                <w:rPr>
                  <w:b/>
                  <w:color w:val="262626"/>
                </w:rPr>
              </w:rPrChange>
            </w:rPr>
            <w:delText>,4</w:delText>
          </w:r>
        </w:del>
      </w:ins>
      <w:ins w:id="2562" w:author="psorger@gmail.com" w:date="2018-11-06T10:43:00Z">
        <w:del w:id="2563" w:author="Microsoft Office User" w:date="2018-11-26T15:30:00Z">
          <w:r w:rsidR="00AF312A" w:rsidRPr="00EA49BB" w:rsidDel="00EA49BB">
            <w:rPr>
              <w:b/>
              <w:rPrChange w:id="2564" w:author="Microsoft Office User" w:date="2018-11-26T15:34:00Z">
                <w:rPr/>
              </w:rPrChange>
            </w:rPr>
            <w:delText>Step 5)</w:delText>
          </w:r>
        </w:del>
      </w:ins>
      <w:ins w:id="2565" w:author="Baker, Gregory Joseph" w:date="2018-11-07T09:52:00Z">
        <w:del w:id="2566" w:author="Microsoft Office User" w:date="2018-11-26T15:30:00Z">
          <w:r w:rsidR="00BE5DF4" w:rsidRPr="00EA49BB" w:rsidDel="00EA49BB">
            <w:rPr>
              <w:b/>
              <w:rPrChange w:id="2567" w:author="Microsoft Office User" w:date="2018-11-26T15:34:00Z">
                <w:rPr/>
              </w:rPrChange>
            </w:rPr>
            <w:delText>. Antibody fluorophore</w:delText>
          </w:r>
        </w:del>
      </w:ins>
      <w:ins w:id="2568" w:author="Baker, Gregory Joseph" w:date="2018-11-08T16:16:00Z">
        <w:del w:id="2569" w:author="Microsoft Office User" w:date="2018-11-26T15:30:00Z">
          <w:r w:rsidR="00BE5DF4" w:rsidRPr="00EA49BB" w:rsidDel="00EA49BB">
            <w:rPr>
              <w:b/>
              <w:rPrChange w:id="2570" w:author="Microsoft Office User" w:date="2018-11-26T15:34:00Z">
                <w:rPr/>
              </w:rPrChange>
            </w:rPr>
            <w:delText>s</w:delText>
          </w:r>
        </w:del>
      </w:ins>
      <w:ins w:id="2571" w:author="Baker, Gregory Joseph" w:date="2018-11-07T09:52:00Z">
        <w:del w:id="2572" w:author="Microsoft Office User" w:date="2018-11-26T15:30:00Z">
          <w:r w:rsidR="006976D9" w:rsidRPr="00EA49BB" w:rsidDel="00EA49BB">
            <w:rPr>
              <w:b/>
              <w:rPrChange w:id="2573" w:author="Microsoft Office User" w:date="2018-11-26T15:34:00Z">
                <w:rPr/>
              </w:rPrChange>
            </w:rPr>
            <w:delText xml:space="preserve"> were </w:delText>
          </w:r>
        </w:del>
      </w:ins>
      <w:ins w:id="2574" w:author="psorger@gmail.com" w:date="2018-11-06T10:43:00Z">
        <w:del w:id="2575" w:author="Microsoft Office User" w:date="2018-11-26T15:30:00Z">
          <w:r w:rsidR="00AF312A" w:rsidRPr="00EA49BB" w:rsidDel="00EA49BB">
            <w:rPr>
              <w:b/>
              <w:rPrChange w:id="2576" w:author="Microsoft Office User" w:date="2018-11-26T15:34:00Z">
                <w:rPr/>
              </w:rPrChange>
            </w:rPr>
            <w:delText xml:space="preserve"> </w:delText>
          </w:r>
        </w:del>
      </w:ins>
      <w:ins w:id="2577" w:author="psorger@gmail.com" w:date="2018-11-05T23:31:00Z">
        <w:del w:id="2578" w:author="Microsoft Office User" w:date="2018-11-26T15:30:00Z">
          <w:r w:rsidR="0093677A" w:rsidRPr="00EA49BB" w:rsidDel="00EA49BB">
            <w:rPr>
              <w:b/>
              <w:color w:val="262626"/>
              <w:rPrChange w:id="2579" w:author="Microsoft Office User" w:date="2018-11-26T15:34:00Z">
                <w:rPr>
                  <w:color w:val="262626"/>
                </w:rPr>
              </w:rPrChange>
            </w:rPr>
            <w:delText xml:space="preserve">selected </w:delText>
          </w:r>
        </w:del>
      </w:ins>
      <w:del w:id="2580" w:author="Microsoft Office User" w:date="2018-11-26T15:30:00Z">
        <w:r w:rsidR="00AE1A75" w:rsidRPr="00EA49BB" w:rsidDel="00EA49BB">
          <w:rPr>
            <w:b/>
            <w:rPrChange w:id="2581" w:author="Microsoft Office User" w:date="2018-11-26T15:34:00Z">
              <w:rPr/>
            </w:rPrChange>
          </w:rPr>
          <w:delText>We began our study by first developing</w:delText>
        </w:r>
        <w:r w:rsidR="00BA0947" w:rsidRPr="00EA49BB" w:rsidDel="00EA49BB">
          <w:rPr>
            <w:b/>
            <w:rPrChange w:id="2582" w:author="Microsoft Office User" w:date="2018-11-26T15:34:00Z">
              <w:rPr/>
            </w:rPrChange>
          </w:rPr>
          <w:delText xml:space="preserve"> </w:delText>
        </w:r>
        <w:r w:rsidR="004D3D16" w:rsidRPr="00EA49BB" w:rsidDel="00EA49BB">
          <w:rPr>
            <w:b/>
            <w:color w:val="262626"/>
            <w:rPrChange w:id="2583" w:author="Microsoft Office User" w:date="2018-11-26T15:34:00Z">
              <w:rPr>
                <w:color w:val="262626"/>
              </w:rPr>
            </w:rPrChange>
          </w:rPr>
          <w:delText>a</w:delText>
        </w:r>
        <w:r w:rsidR="00BB735F" w:rsidRPr="00EA49BB" w:rsidDel="00EA49BB">
          <w:rPr>
            <w:b/>
            <w:color w:val="262626"/>
            <w:rPrChange w:id="2584" w:author="Microsoft Office User" w:date="2018-11-26T15:34:00Z">
              <w:rPr>
                <w:color w:val="262626"/>
              </w:rPr>
            </w:rPrChange>
          </w:rPr>
          <w:delText xml:space="preserve"> 12-color </w:delText>
        </w:r>
        <w:r w:rsidR="002E1A83" w:rsidRPr="00EA49BB" w:rsidDel="00EA49BB">
          <w:rPr>
            <w:b/>
            <w:color w:val="262626"/>
            <w:rPrChange w:id="2585" w:author="Microsoft Office User" w:date="2018-11-26T15:34:00Z">
              <w:rPr>
                <w:color w:val="262626"/>
              </w:rPr>
            </w:rPrChange>
          </w:rPr>
          <w:delText>optimized multicolor immunofluorescence panel (OMIP)</w:delText>
        </w:r>
        <w:r w:rsidR="004D3D16" w:rsidRPr="00EA49BB" w:rsidDel="00EA49BB">
          <w:rPr>
            <w:b/>
            <w:color w:val="262626"/>
            <w:rPrChange w:id="2586" w:author="Microsoft Office User" w:date="2018-11-26T15:34:00Z">
              <w:rPr>
                <w:color w:val="262626"/>
              </w:rPr>
            </w:rPrChange>
          </w:rPr>
          <w:delText xml:space="preserve"> </w:delText>
        </w:r>
      </w:del>
      <w:ins w:id="2587" w:author="psorger@gmail.com" w:date="2018-11-05T22:20:00Z">
        <w:del w:id="2588" w:author="Microsoft Office User" w:date="2018-11-26T15:30:00Z">
          <w:r w:rsidR="00B80CF0" w:rsidRPr="00EA49BB" w:rsidDel="00EA49BB">
            <w:rPr>
              <w:b/>
              <w:rPrChange w:id="2589" w:author="Microsoft Office User" w:date="2018-11-26T15:34:00Z">
                <w:rPr/>
              </w:rPrChange>
            </w:rPr>
            <w:delText xml:space="preserve">based on </w:delText>
          </w:r>
        </w:del>
      </w:ins>
      <w:ins w:id="2590" w:author="psorger@gmail.com" w:date="2018-11-05T23:32:00Z">
        <w:del w:id="2591" w:author="Microsoft Office User" w:date="2018-11-26T15:30:00Z">
          <w:r w:rsidR="0093677A" w:rsidRPr="00EA49BB" w:rsidDel="00EA49BB">
            <w:rPr>
              <w:b/>
              <w:rPrChange w:id="2592" w:author="Microsoft Office User" w:date="2018-11-26T15:34:00Z">
                <w:rPr/>
              </w:rPrChange>
            </w:rPr>
            <w:delText xml:space="preserve">(i) </w:delText>
          </w:r>
        </w:del>
      </w:ins>
      <w:ins w:id="2593" w:author="Baker, Gregory Joseph" w:date="2018-11-21T10:51:00Z">
        <w:del w:id="2594" w:author="Microsoft Office User" w:date="2018-11-26T15:30:00Z">
          <w:r w:rsidR="000851ED" w:rsidRPr="00EA49BB" w:rsidDel="00EA49BB">
            <w:rPr>
              <w:b/>
              <w:rPrChange w:id="2595" w:author="Microsoft Office User" w:date="2018-11-26T15:34:00Z">
                <w:rPr/>
              </w:rPrChange>
            </w:rPr>
            <w:delText xml:space="preserve">the </w:delText>
          </w:r>
        </w:del>
      </w:ins>
      <w:ins w:id="2596" w:author="psorger@gmail.com" w:date="2018-11-05T22:23:00Z">
        <w:del w:id="2597" w:author="Microsoft Office User" w:date="2018-11-26T15:30:00Z">
          <w:r w:rsidR="00B80CF0" w:rsidRPr="00EA49BB" w:rsidDel="00EA49BB">
            <w:rPr>
              <w:b/>
              <w:rPrChange w:id="2598" w:author="Microsoft Office User" w:date="2018-11-26T15:34:00Z">
                <w:rPr/>
              </w:rPrChange>
            </w:rPr>
            <w:delText>patterns</w:delText>
          </w:r>
        </w:del>
      </w:ins>
      <w:ins w:id="2599" w:author="psorger@gmail.com" w:date="2018-11-05T22:20:00Z">
        <w:del w:id="2600" w:author="Microsoft Office User" w:date="2018-11-26T15:30:00Z">
          <w:r w:rsidR="00B80CF0" w:rsidRPr="00EA49BB" w:rsidDel="00EA49BB">
            <w:rPr>
              <w:b/>
              <w:rPrChange w:id="2601" w:author="Microsoft Office User" w:date="2018-11-26T15:34:00Z">
                <w:rPr/>
              </w:rPrChange>
            </w:rPr>
            <w:delText xml:space="preserve"> </w:delText>
          </w:r>
        </w:del>
      </w:ins>
      <w:ins w:id="2602" w:author="Baker, Gregory Joseph" w:date="2018-11-08T16:17:00Z">
        <w:del w:id="2603" w:author="Microsoft Office User" w:date="2018-11-26T15:30:00Z">
          <w:r w:rsidR="008358FD" w:rsidRPr="00EA49BB" w:rsidDel="00EA49BB">
            <w:rPr>
              <w:b/>
              <w:rPrChange w:id="2604" w:author="Microsoft Office User" w:date="2018-11-26T15:34:00Z">
                <w:rPr/>
              </w:rPrChange>
            </w:rPr>
            <w:delText xml:space="preserve">and extent </w:delText>
          </w:r>
        </w:del>
      </w:ins>
      <w:ins w:id="2605" w:author="psorger@gmail.com" w:date="2018-11-05T22:20:00Z">
        <w:del w:id="2606" w:author="Microsoft Office User" w:date="2018-11-26T15:30:00Z">
          <w:r w:rsidR="00B80CF0" w:rsidRPr="00EA49BB" w:rsidDel="00EA49BB">
            <w:rPr>
              <w:b/>
              <w:rPrChange w:id="2607" w:author="Microsoft Office User" w:date="2018-11-26T15:34:00Z">
                <w:rPr/>
              </w:rPrChange>
            </w:rPr>
            <w:delText xml:space="preserve">of </w:delText>
          </w:r>
        </w:del>
      </w:ins>
      <w:ins w:id="2608" w:author="psorger@gmail.com" w:date="2018-11-05T23:32:00Z">
        <w:del w:id="2609" w:author="Microsoft Office User" w:date="2018-11-26T15:30:00Z">
          <w:r w:rsidR="0093677A" w:rsidRPr="00EA49BB" w:rsidDel="00EA49BB">
            <w:rPr>
              <w:b/>
              <w:rPrChange w:id="2610" w:author="Microsoft Office User" w:date="2018-11-26T15:34:00Z">
                <w:rPr/>
              </w:rPrChange>
            </w:rPr>
            <w:delText xml:space="preserve">expression </w:delText>
          </w:r>
        </w:del>
      </w:ins>
      <w:ins w:id="2611" w:author="Baker, Gregory Joseph" w:date="2018-11-08T16:18:00Z">
        <w:del w:id="2612" w:author="Microsoft Office User" w:date="2018-11-26T15:30:00Z">
          <w:r w:rsidR="008358FD" w:rsidRPr="00EA49BB" w:rsidDel="00EA49BB">
            <w:rPr>
              <w:b/>
              <w:rPrChange w:id="2613" w:author="Microsoft Office User" w:date="2018-11-26T15:34:00Z">
                <w:rPr/>
              </w:rPrChange>
            </w:rPr>
            <w:delText xml:space="preserve">of </w:delText>
          </w:r>
        </w:del>
      </w:ins>
      <w:ins w:id="2614" w:author="psorger@gmail.com" w:date="2018-11-05T23:32:00Z">
        <w:del w:id="2615" w:author="Microsoft Office User" w:date="2018-11-26T15:30:00Z">
          <w:r w:rsidR="0093677A" w:rsidRPr="00EA49BB" w:rsidDel="00EA49BB">
            <w:rPr>
              <w:b/>
              <w:rPrChange w:id="2616" w:author="Microsoft Office User" w:date="2018-11-26T15:34:00Z">
                <w:rPr/>
              </w:rPrChange>
            </w:rPr>
            <w:delText xml:space="preserve">of </w:delText>
          </w:r>
        </w:del>
      </w:ins>
      <w:ins w:id="2617" w:author="psorger@gmail.com" w:date="2018-11-05T22:23:00Z">
        <w:del w:id="2618" w:author="Microsoft Office User" w:date="2018-11-26T15:30:00Z">
          <w:r w:rsidR="00B80CF0" w:rsidRPr="00EA49BB" w:rsidDel="00EA49BB">
            <w:rPr>
              <w:b/>
              <w:rPrChange w:id="2619" w:author="Microsoft Office User" w:date="2018-11-26T15:34:00Z">
                <w:rPr/>
              </w:rPrChange>
            </w:rPr>
            <w:delText xml:space="preserve">cluster of differentiation (CD) </w:delText>
          </w:r>
        </w:del>
      </w:ins>
      <w:ins w:id="2620" w:author="psorger@gmail.com" w:date="2018-11-05T22:22:00Z">
        <w:del w:id="2621" w:author="Microsoft Office User" w:date="2018-11-26T15:30:00Z">
          <w:r w:rsidR="00B80CF0" w:rsidRPr="00EA49BB" w:rsidDel="00EA49BB">
            <w:rPr>
              <w:b/>
              <w:rPrChange w:id="2622" w:author="Microsoft Office User" w:date="2018-11-26T15:34:00Z">
                <w:rPr/>
              </w:rPrChange>
            </w:rPr>
            <w:delText xml:space="preserve">cell surface </w:delText>
          </w:r>
        </w:del>
      </w:ins>
      <w:ins w:id="2623" w:author="psorger@gmail.com" w:date="2018-11-05T22:23:00Z">
        <w:del w:id="2624" w:author="Microsoft Office User" w:date="2018-11-26T15:30:00Z">
          <w:r w:rsidR="00B80CF0" w:rsidRPr="00EA49BB" w:rsidDel="00EA49BB">
            <w:rPr>
              <w:b/>
              <w:rPrChange w:id="2625" w:author="Microsoft Office User" w:date="2018-11-26T15:34:00Z">
                <w:rPr/>
              </w:rPrChange>
            </w:rPr>
            <w:delText>antigen</w:delText>
          </w:r>
        </w:del>
      </w:ins>
      <w:ins w:id="2626" w:author="Baker, Gregory Joseph" w:date="2018-11-08T16:18:00Z">
        <w:del w:id="2627" w:author="Microsoft Office User" w:date="2018-11-26T15:30:00Z">
          <w:r w:rsidR="008358FD" w:rsidRPr="00EA49BB" w:rsidDel="00EA49BB">
            <w:rPr>
              <w:b/>
              <w:rPrChange w:id="2628" w:author="Microsoft Office User" w:date="2018-11-26T15:34:00Z">
                <w:rPr/>
              </w:rPrChange>
            </w:rPr>
            <w:delText xml:space="preserve"> against which the corresponding antibody would react</w:delText>
          </w:r>
        </w:del>
      </w:ins>
      <w:ins w:id="2629" w:author="psorger@gmail.com" w:date="2018-11-05T22:23:00Z">
        <w:del w:id="2630" w:author="Microsoft Office User" w:date="2018-11-26T15:30:00Z">
          <w:r w:rsidR="00B80CF0" w:rsidRPr="00EA49BB" w:rsidDel="00EA49BB">
            <w:rPr>
              <w:b/>
              <w:rPrChange w:id="2631" w:author="Microsoft Office User" w:date="2018-11-26T15:34:00Z">
                <w:rPr/>
              </w:rPrChange>
            </w:rPr>
            <w:delText xml:space="preserve">s </w:delText>
          </w:r>
        </w:del>
      </w:ins>
      <w:ins w:id="2632" w:author="psorger@gmail.com" w:date="2018-11-05T22:20:00Z">
        <w:del w:id="2633" w:author="Microsoft Office User" w:date="2018-11-26T15:30:00Z">
          <w:r w:rsidR="00B80CF0" w:rsidRPr="00EA49BB" w:rsidDel="00EA49BB">
            <w:rPr>
              <w:b/>
              <w:rPrChange w:id="2634" w:author="Microsoft Office User" w:date="2018-11-26T15:34:00Z">
                <w:rPr/>
              </w:rPrChange>
            </w:rPr>
            <w:delText xml:space="preserve">on </w:delText>
          </w:r>
        </w:del>
      </w:ins>
      <w:ins w:id="2635" w:author="psorger@gmail.com" w:date="2018-11-05T22:21:00Z">
        <w:del w:id="2636" w:author="Microsoft Office User" w:date="2018-11-26T15:30:00Z">
          <w:r w:rsidR="00B80CF0" w:rsidRPr="00EA49BB" w:rsidDel="00EA49BB">
            <w:rPr>
              <w:b/>
              <w:color w:val="262626"/>
              <w:rPrChange w:id="2637" w:author="Microsoft Office User" w:date="2018-11-26T15:34:00Z">
                <w:rPr>
                  <w:color w:val="262626"/>
                </w:rPr>
              </w:rPrChange>
            </w:rPr>
            <w:delText xml:space="preserve">lineage-committed </w:delText>
          </w:r>
        </w:del>
      </w:ins>
      <w:ins w:id="2638" w:author="psorger@gmail.com" w:date="2018-11-05T23:32:00Z">
        <w:del w:id="2639" w:author="Microsoft Office User" w:date="2018-11-26T15:30:00Z">
          <w:r w:rsidR="0093677A" w:rsidRPr="00EA49BB" w:rsidDel="00EA49BB">
            <w:rPr>
              <w:b/>
              <w:color w:val="262626"/>
              <w:rPrChange w:id="2640" w:author="Microsoft Office User" w:date="2018-11-26T15:34:00Z">
                <w:rPr>
                  <w:color w:val="262626"/>
                </w:rPr>
              </w:rPrChange>
            </w:rPr>
            <w:delText xml:space="preserve">immune </w:delText>
          </w:r>
        </w:del>
      </w:ins>
      <w:ins w:id="2641" w:author="psorger@gmail.com" w:date="2018-11-05T22:21:00Z">
        <w:del w:id="2642" w:author="Microsoft Office User" w:date="2018-11-26T15:30:00Z">
          <w:r w:rsidR="0093677A" w:rsidRPr="00EA49BB" w:rsidDel="00EA49BB">
            <w:rPr>
              <w:b/>
              <w:color w:val="262626"/>
              <w:rPrChange w:id="2643" w:author="Microsoft Office User" w:date="2018-11-26T15:34:00Z">
                <w:rPr>
                  <w:color w:val="262626"/>
                </w:rPr>
              </w:rPrChange>
            </w:rPr>
            <w:delText>cells</w:delText>
          </w:r>
        </w:del>
      </w:ins>
      <w:ins w:id="2644" w:author="Baker, Gregory Joseph" w:date="2018-11-07T09:52:00Z">
        <w:del w:id="2645" w:author="Microsoft Office User" w:date="2018-11-26T15:30:00Z">
          <w:r w:rsidR="006976D9" w:rsidRPr="00EA49BB" w:rsidDel="00EA49BB">
            <w:rPr>
              <w:b/>
              <w:color w:val="262626"/>
              <w:rPrChange w:id="2646" w:author="Microsoft Office User" w:date="2018-11-26T15:34:00Z">
                <w:rPr>
                  <w:color w:val="262626"/>
                </w:rPr>
              </w:rPrChange>
            </w:rPr>
            <w:delText>,</w:delText>
          </w:r>
        </w:del>
      </w:ins>
      <w:ins w:id="2647" w:author="psorger@gmail.com" w:date="2018-11-05T22:21:00Z">
        <w:del w:id="2648" w:author="Microsoft Office User" w:date="2018-11-26T15:30:00Z">
          <w:r w:rsidR="0093677A" w:rsidRPr="00EA49BB" w:rsidDel="00EA49BB">
            <w:rPr>
              <w:b/>
              <w:color w:val="262626"/>
              <w:rPrChange w:id="2649" w:author="Microsoft Office User" w:date="2018-11-26T15:34:00Z">
                <w:rPr>
                  <w:color w:val="262626"/>
                </w:rPr>
              </w:rPrChange>
            </w:rPr>
            <w:delText xml:space="preserve"> (ii) </w:delText>
          </w:r>
          <w:r w:rsidR="00B80CF0" w:rsidRPr="00EA49BB" w:rsidDel="00EA49BB">
            <w:rPr>
              <w:b/>
              <w:color w:val="262626"/>
              <w:rPrChange w:id="2650" w:author="Microsoft Office User" w:date="2018-11-26T15:34:00Z">
                <w:rPr>
                  <w:color w:val="262626"/>
                </w:rPr>
              </w:rPrChange>
            </w:rPr>
            <w:delText xml:space="preserve">the </w:delText>
          </w:r>
        </w:del>
      </w:ins>
      <w:ins w:id="2651" w:author="Baker, Gregory Joseph" w:date="2018-11-08T16:18:00Z">
        <w:del w:id="2652" w:author="Microsoft Office User" w:date="2018-11-26T15:30:00Z">
          <w:r w:rsidR="006F7957" w:rsidRPr="00EA49BB" w:rsidDel="00EA49BB">
            <w:rPr>
              <w:b/>
              <w:color w:val="262626"/>
              <w:rPrChange w:id="2653" w:author="Microsoft Office User" w:date="2018-11-26T15:34:00Z">
                <w:rPr>
                  <w:color w:val="262626"/>
                </w:rPr>
              </w:rPrChange>
            </w:rPr>
            <w:delText xml:space="preserve">their </w:delText>
          </w:r>
        </w:del>
      </w:ins>
      <w:ins w:id="2654" w:author="psorger@gmail.com" w:date="2018-11-05T22:21:00Z">
        <w:del w:id="2655" w:author="Microsoft Office User" w:date="2018-11-26T15:30:00Z">
          <w:r w:rsidR="00B80CF0" w:rsidRPr="00EA49BB" w:rsidDel="00EA49BB">
            <w:rPr>
              <w:b/>
              <w:rPrChange w:id="2656" w:author="Microsoft Office User" w:date="2018-11-26T15:34:00Z">
                <w:rPr/>
              </w:rPrChange>
            </w:rPr>
            <w:delText>relative</w:delText>
          </w:r>
        </w:del>
      </w:ins>
      <w:ins w:id="2657" w:author="psorger@gmail.com" w:date="2018-11-05T22:20:00Z">
        <w:del w:id="2658" w:author="Microsoft Office User" w:date="2018-11-26T15:30:00Z">
          <w:r w:rsidR="00B80CF0" w:rsidRPr="00EA49BB" w:rsidDel="00EA49BB">
            <w:rPr>
              <w:b/>
              <w:rPrChange w:id="2659" w:author="Microsoft Office User" w:date="2018-11-26T15:34:00Z">
                <w:rPr/>
              </w:rPrChange>
            </w:rPr>
            <w:delText xml:space="preserve"> brightness</w:delText>
          </w:r>
        </w:del>
      </w:ins>
      <w:ins w:id="2660" w:author="psorger@gmail.com" w:date="2018-11-05T22:21:00Z">
        <w:del w:id="2661" w:author="Microsoft Office User" w:date="2018-11-26T15:30:00Z">
          <w:r w:rsidR="00B80CF0" w:rsidRPr="00EA49BB" w:rsidDel="00EA49BB">
            <w:rPr>
              <w:b/>
              <w:rPrChange w:id="2662" w:author="Microsoft Office User" w:date="2018-11-26T15:34:00Z">
                <w:rPr/>
              </w:rPrChange>
            </w:rPr>
            <w:delText xml:space="preserve"> and </w:delText>
          </w:r>
        </w:del>
      </w:ins>
      <w:ins w:id="2663" w:author="psorger@gmail.com" w:date="2018-11-05T22:20:00Z">
        <w:del w:id="2664" w:author="Microsoft Office User" w:date="2018-11-26T15:30:00Z">
          <w:r w:rsidR="00B80CF0" w:rsidRPr="00EA49BB" w:rsidDel="00EA49BB">
            <w:rPr>
              <w:b/>
              <w:rPrChange w:id="2665" w:author="Microsoft Office User" w:date="2018-11-26T15:34:00Z">
                <w:rPr/>
              </w:rPrChange>
            </w:rPr>
            <w:delText>excitation/emission spectra</w:delText>
          </w:r>
        </w:del>
      </w:ins>
      <w:ins w:id="2666" w:author="psorger@gmail.com" w:date="2018-11-05T22:21:00Z">
        <w:del w:id="2667" w:author="Microsoft Office User" w:date="2018-11-26T15:30:00Z">
          <w:r w:rsidR="00B80CF0" w:rsidRPr="00EA49BB" w:rsidDel="00EA49BB">
            <w:rPr>
              <w:b/>
              <w:rPrChange w:id="2668" w:author="Microsoft Office User" w:date="2018-11-26T15:34:00Z">
                <w:rPr/>
              </w:rPrChange>
            </w:rPr>
            <w:delText xml:space="preserve"> of fluorophores</w:delText>
          </w:r>
        </w:del>
      </w:ins>
      <w:ins w:id="2669" w:author="Baker, Gregory Joseph" w:date="2018-11-07T09:52:00Z">
        <w:del w:id="2670" w:author="Microsoft Office User" w:date="2018-11-26T15:30:00Z">
          <w:r w:rsidR="006976D9" w:rsidRPr="00EA49BB" w:rsidDel="00EA49BB">
            <w:rPr>
              <w:b/>
              <w:rPrChange w:id="2671" w:author="Microsoft Office User" w:date="2018-11-26T15:34:00Z">
                <w:rPr/>
              </w:rPrChange>
            </w:rPr>
            <w:delText>,</w:delText>
          </w:r>
        </w:del>
      </w:ins>
      <w:ins w:id="2672" w:author="psorger@gmail.com" w:date="2018-11-05T22:21:00Z">
        <w:del w:id="2673" w:author="Microsoft Office User" w:date="2018-11-26T15:30:00Z">
          <w:r w:rsidR="00B80CF0" w:rsidRPr="00EA49BB" w:rsidDel="00EA49BB">
            <w:rPr>
              <w:b/>
              <w:rPrChange w:id="2674" w:author="Microsoft Office User" w:date="2018-11-26T15:34:00Z">
                <w:rPr/>
              </w:rPrChange>
            </w:rPr>
            <w:delText xml:space="preserve"> </w:delText>
          </w:r>
        </w:del>
      </w:ins>
      <w:ins w:id="2675" w:author="psorger@gmail.com" w:date="2018-11-05T23:32:00Z">
        <w:del w:id="2676" w:author="Microsoft Office User" w:date="2018-11-26T15:30:00Z">
          <w:r w:rsidR="0093677A" w:rsidRPr="00EA49BB" w:rsidDel="00EA49BB">
            <w:rPr>
              <w:b/>
              <w:rPrChange w:id="2677" w:author="Microsoft Office User" w:date="2018-11-26T15:34:00Z">
                <w:rPr/>
              </w:rPrChange>
            </w:rPr>
            <w:delText xml:space="preserve">and (iii) </w:delText>
          </w:r>
        </w:del>
      </w:ins>
      <w:ins w:id="2678" w:author="psorger@gmail.com" w:date="2018-11-05T22:21:00Z">
        <w:del w:id="2679" w:author="Microsoft Office User" w:date="2018-11-26T15:30:00Z">
          <w:r w:rsidR="00B80CF0" w:rsidRPr="00EA49BB" w:rsidDel="00EA49BB">
            <w:rPr>
              <w:b/>
              <w:rPrChange w:id="2680" w:author="Microsoft Office User" w:date="2018-11-26T15:34:00Z">
                <w:rPr/>
              </w:rPrChange>
            </w:rPr>
            <w:delText xml:space="preserve">the </w:delText>
          </w:r>
        </w:del>
      </w:ins>
      <w:ins w:id="2681" w:author="Baker, Gregory Joseph" w:date="2018-11-08T16:18:00Z">
        <w:del w:id="2682" w:author="Microsoft Office User" w:date="2018-11-26T15:30:00Z">
          <w:r w:rsidR="006E0322" w:rsidRPr="00EA49BB" w:rsidDel="00EA49BB">
            <w:rPr>
              <w:b/>
              <w:rPrChange w:id="2683" w:author="Microsoft Office User" w:date="2018-11-26T15:34:00Z">
                <w:rPr/>
              </w:rPrChange>
            </w:rPr>
            <w:delText xml:space="preserve">standard </w:delText>
          </w:r>
        </w:del>
      </w:ins>
      <w:ins w:id="2684" w:author="psorger@gmail.com" w:date="2018-11-05T22:20:00Z">
        <w:del w:id="2685" w:author="Microsoft Office User" w:date="2018-11-26T15:30:00Z">
          <w:r w:rsidR="00B80CF0" w:rsidRPr="00EA49BB" w:rsidDel="00EA49BB">
            <w:rPr>
              <w:b/>
              <w:rPrChange w:id="2686" w:author="Microsoft Office User" w:date="2018-11-26T15:34:00Z">
                <w:rPr/>
              </w:rPrChange>
            </w:rPr>
            <w:delText>optical configuration</w:delText>
          </w:r>
          <w:r w:rsidR="0093677A" w:rsidRPr="00EA49BB" w:rsidDel="00EA49BB">
            <w:rPr>
              <w:b/>
              <w:rPrChange w:id="2687" w:author="Microsoft Office User" w:date="2018-11-26T15:34:00Z">
                <w:rPr/>
              </w:rPrChange>
            </w:rPr>
            <w:delText xml:space="preserve"> of </w:delText>
          </w:r>
        </w:del>
      </w:ins>
      <w:ins w:id="2688" w:author="Baker, Gregory Joseph" w:date="2018-11-08T16:19:00Z">
        <w:del w:id="2689" w:author="Microsoft Office User" w:date="2018-11-26T15:30:00Z">
          <w:r w:rsidR="00160DF5" w:rsidRPr="00EA49BB" w:rsidDel="00EA49BB">
            <w:rPr>
              <w:b/>
              <w:rPrChange w:id="2690" w:author="Microsoft Office User" w:date="2018-11-26T15:34:00Z">
                <w:rPr/>
              </w:rPrChange>
            </w:rPr>
            <w:delText>the</w:delText>
          </w:r>
          <w:r w:rsidR="006E0322" w:rsidRPr="00EA49BB" w:rsidDel="00EA49BB">
            <w:rPr>
              <w:b/>
              <w:rPrChange w:id="2691" w:author="Microsoft Office User" w:date="2018-11-26T15:34:00Z">
                <w:rPr/>
              </w:rPrChange>
            </w:rPr>
            <w:delText xml:space="preserve"> </w:delText>
          </w:r>
        </w:del>
      </w:ins>
      <w:ins w:id="2692" w:author="psorger@gmail.com" w:date="2018-11-05T22:21:00Z">
        <w:del w:id="2693" w:author="Microsoft Office User" w:date="2018-11-26T15:30:00Z">
          <w:r w:rsidR="00B80CF0" w:rsidRPr="00EA49BB" w:rsidDel="00EA49BB">
            <w:rPr>
              <w:b/>
              <w:rPrChange w:id="2694" w:author="Microsoft Office User" w:date="2018-11-26T15:34:00Z">
                <w:rPr/>
              </w:rPrChange>
            </w:rPr>
            <w:delText xml:space="preserve">standard </w:delText>
          </w:r>
        </w:del>
      </w:ins>
      <w:ins w:id="2695" w:author="psorger@gmail.com" w:date="2018-11-05T22:20:00Z">
        <w:del w:id="2696" w:author="Microsoft Office User" w:date="2018-11-26T15:30:00Z">
          <w:r w:rsidR="00B80CF0" w:rsidRPr="00EA49BB" w:rsidDel="00EA49BB">
            <w:rPr>
              <w:b/>
              <w:rPrChange w:id="2697" w:author="Microsoft Office User" w:date="2018-11-26T15:34:00Z">
                <w:rPr/>
              </w:rPrChange>
            </w:rPr>
            <w:delText>BD LSR II flow cytometer</w:delText>
          </w:r>
        </w:del>
      </w:ins>
      <w:ins w:id="2698" w:author="psorger@gmail.com" w:date="2018-11-05T23:32:00Z">
        <w:del w:id="2699" w:author="Microsoft Office User" w:date="2018-11-26T15:30:00Z">
          <w:r w:rsidR="0093677A" w:rsidRPr="00EA49BB" w:rsidDel="00EA49BB">
            <w:rPr>
              <w:b/>
              <w:rPrChange w:id="2700" w:author="Microsoft Office User" w:date="2018-11-26T15:34:00Z">
                <w:rPr/>
              </w:rPrChange>
            </w:rPr>
            <w:delText>s</w:delText>
          </w:r>
        </w:del>
      </w:ins>
      <w:ins w:id="2701" w:author="psorger@gmail.com" w:date="2018-11-05T22:21:00Z">
        <w:del w:id="2702" w:author="Microsoft Office User" w:date="2018-11-26T15:30:00Z">
          <w:r w:rsidR="00B80CF0" w:rsidRPr="00EA49BB" w:rsidDel="00EA49BB">
            <w:rPr>
              <w:b/>
              <w:rPrChange w:id="2703" w:author="Microsoft Office User" w:date="2018-11-26T15:34:00Z">
                <w:rPr/>
              </w:rPrChange>
            </w:rPr>
            <w:delText xml:space="preserve">. </w:delText>
          </w:r>
        </w:del>
      </w:ins>
      <w:del w:id="2704" w:author="Microsoft Office User" w:date="2018-11-26T15:30:00Z">
        <w:r w:rsidR="004D3D16" w:rsidRPr="00EA49BB" w:rsidDel="00EA49BB">
          <w:rPr>
            <w:b/>
            <w:color w:val="262626"/>
            <w:rPrChange w:id="2705" w:author="Microsoft Office User" w:date="2018-11-26T15:34:00Z">
              <w:rPr>
                <w:color w:val="262626"/>
              </w:rPr>
            </w:rPrChange>
          </w:rPr>
          <w:delText>to</w:delText>
        </w:r>
        <w:r w:rsidR="001E656F" w:rsidRPr="00EA49BB" w:rsidDel="00EA49BB">
          <w:rPr>
            <w:b/>
            <w:color w:val="262626"/>
            <w:rPrChange w:id="2706" w:author="Microsoft Office User" w:date="2018-11-26T15:34:00Z">
              <w:rPr>
                <w:color w:val="262626"/>
              </w:rPr>
            </w:rPrChange>
          </w:rPr>
          <w:delText xml:space="preserve"> </w:delText>
        </w:r>
        <w:r w:rsidR="001E656F" w:rsidRPr="00EA49BB" w:rsidDel="00EA49BB">
          <w:rPr>
            <w:b/>
            <w:rPrChange w:id="2707" w:author="Microsoft Office User" w:date="2018-11-26T15:34:00Z">
              <w:rPr/>
            </w:rPrChange>
          </w:rPr>
          <w:delText xml:space="preserve">stratify </w:delText>
        </w:r>
        <w:r w:rsidR="00841503" w:rsidRPr="00EA49BB" w:rsidDel="00EA49BB">
          <w:rPr>
            <w:b/>
            <w:rPrChange w:id="2708" w:author="Microsoft Office User" w:date="2018-11-26T15:34:00Z">
              <w:rPr/>
            </w:rPrChange>
          </w:rPr>
          <w:delText xml:space="preserve">immune cells across </w:delText>
        </w:r>
        <w:r w:rsidR="001E656F" w:rsidRPr="00EA49BB" w:rsidDel="00EA49BB">
          <w:rPr>
            <w:b/>
            <w:color w:val="262626"/>
            <w:rPrChange w:id="2709" w:author="Microsoft Office User" w:date="2018-11-26T15:34:00Z">
              <w:rPr>
                <w:color w:val="262626"/>
              </w:rPr>
            </w:rPrChange>
          </w:rPr>
          <w:delText>a broad range of lineage</w:delText>
        </w:r>
        <w:r w:rsidR="00BB735F" w:rsidRPr="00EA49BB" w:rsidDel="00EA49BB">
          <w:rPr>
            <w:b/>
            <w:color w:val="262626"/>
            <w:rPrChange w:id="2710" w:author="Microsoft Office User" w:date="2018-11-26T15:34:00Z">
              <w:rPr>
                <w:color w:val="262626"/>
              </w:rPr>
            </w:rPrChange>
          </w:rPr>
          <w:delText>-</w:delText>
        </w:r>
        <w:r w:rsidR="001E656F" w:rsidRPr="00EA49BB" w:rsidDel="00EA49BB">
          <w:rPr>
            <w:b/>
            <w:color w:val="262626"/>
            <w:rPrChange w:id="2711" w:author="Microsoft Office User" w:date="2018-11-26T15:34:00Z">
              <w:rPr>
                <w:color w:val="262626"/>
              </w:rPr>
            </w:rPrChange>
          </w:rPr>
          <w:delText>committed cell</w:delText>
        </w:r>
        <w:r w:rsidR="0087175A" w:rsidRPr="00EA49BB" w:rsidDel="00EA49BB">
          <w:rPr>
            <w:b/>
            <w:color w:val="262626"/>
            <w:rPrChange w:id="2712" w:author="Microsoft Office User" w:date="2018-11-26T15:34:00Z">
              <w:rPr>
                <w:color w:val="262626"/>
              </w:rPr>
            </w:rPrChange>
          </w:rPr>
          <w:delText xml:space="preserve"> types</w:delText>
        </w:r>
        <w:r w:rsidR="001E656F" w:rsidRPr="00EA49BB" w:rsidDel="00EA49BB">
          <w:rPr>
            <w:b/>
            <w:color w:val="262626"/>
            <w:rPrChange w:id="2713" w:author="Microsoft Office User" w:date="2018-11-26T15:34:00Z">
              <w:rPr>
                <w:color w:val="262626"/>
              </w:rPr>
            </w:rPrChange>
          </w:rPr>
          <w:delText>.</w:delText>
        </w:r>
        <w:r w:rsidR="001E656F" w:rsidRPr="00EA49BB" w:rsidDel="00EA49BB">
          <w:rPr>
            <w:b/>
            <w:rPrChange w:id="2714" w:author="Microsoft Office User" w:date="2018-11-26T15:34:00Z">
              <w:rPr/>
            </w:rPrChange>
          </w:rPr>
          <w:delText xml:space="preserve"> The panel consisted</w:delText>
        </w:r>
        <w:r w:rsidR="001E656F" w:rsidRPr="00EA49BB" w:rsidDel="00EA49BB">
          <w:rPr>
            <w:b/>
            <w:color w:val="262626"/>
            <w:rPrChange w:id="2715" w:author="Microsoft Office User" w:date="2018-11-26T15:34:00Z">
              <w:rPr>
                <w:color w:val="262626"/>
              </w:rPr>
            </w:rPrChange>
          </w:rPr>
          <w:delText xml:space="preserve"> </w:delText>
        </w:r>
        <w:r w:rsidR="009619DC" w:rsidRPr="00EA49BB" w:rsidDel="00EA49BB">
          <w:rPr>
            <w:b/>
            <w:color w:val="262626"/>
            <w:rPrChange w:id="2716" w:author="Microsoft Office User" w:date="2018-11-26T15:34:00Z">
              <w:rPr>
                <w:color w:val="262626"/>
              </w:rPr>
            </w:rPrChange>
          </w:rPr>
          <w:delText xml:space="preserve">of 11 </w:delText>
        </w:r>
        <w:r w:rsidR="00C924CF" w:rsidRPr="00EA49BB" w:rsidDel="00EA49BB">
          <w:rPr>
            <w:b/>
            <w:color w:val="262626"/>
            <w:rPrChange w:id="2717" w:author="Microsoft Office User" w:date="2018-11-26T15:34:00Z">
              <w:rPr>
                <w:color w:val="262626"/>
              </w:rPr>
            </w:rPrChange>
          </w:rPr>
          <w:delText xml:space="preserve">fluorophore-conjugated </w:delText>
        </w:r>
        <w:r w:rsidR="009619DC" w:rsidRPr="00EA49BB" w:rsidDel="00EA49BB">
          <w:rPr>
            <w:b/>
            <w:color w:val="262626"/>
            <w:rPrChange w:id="2718" w:author="Microsoft Office User" w:date="2018-11-26T15:34:00Z">
              <w:rPr>
                <w:color w:val="262626"/>
              </w:rPr>
            </w:rPrChange>
          </w:rPr>
          <w:delText>antibodies</w:delText>
        </w:r>
        <w:r w:rsidR="003274A5" w:rsidRPr="00EA49BB" w:rsidDel="00EA49BB">
          <w:rPr>
            <w:b/>
            <w:color w:val="262626"/>
            <w:rPrChange w:id="2719" w:author="Microsoft Office User" w:date="2018-11-26T15:34:00Z">
              <w:rPr>
                <w:color w:val="262626"/>
              </w:rPr>
            </w:rPrChange>
          </w:rPr>
          <w:delText xml:space="preserve"> plus </w:delText>
        </w:r>
        <w:r w:rsidR="00013BDF" w:rsidRPr="00EA49BB" w:rsidDel="00EA49BB">
          <w:rPr>
            <w:b/>
            <w:color w:val="262626"/>
            <w:rPrChange w:id="2720" w:author="Microsoft Office User" w:date="2018-11-26T15:34:00Z">
              <w:rPr>
                <w:color w:val="262626"/>
              </w:rPr>
            </w:rPrChange>
          </w:rPr>
          <w:delText xml:space="preserve">a </w:delText>
        </w:r>
        <w:r w:rsidR="003274A5" w:rsidRPr="00EA49BB" w:rsidDel="00EA49BB">
          <w:rPr>
            <w:b/>
            <w:rPrChange w:id="2721" w:author="Microsoft Office User" w:date="2018-11-26T15:34:00Z">
              <w:rPr/>
            </w:rPrChange>
          </w:rPr>
          <w:delText>fixable viability dye (FVD)</w:delText>
        </w:r>
        <w:r w:rsidR="00FD0463" w:rsidRPr="00EA49BB" w:rsidDel="00EA49BB">
          <w:rPr>
            <w:b/>
            <w:rPrChange w:id="2722" w:author="Microsoft Office User" w:date="2018-11-26T15:34:00Z">
              <w:rPr/>
            </w:rPrChange>
          </w:rPr>
          <w:delText xml:space="preserve"> targeting the following cell surface antigens: </w:delText>
        </w:r>
        <w:r w:rsidR="009619DC" w:rsidRPr="00EA49BB" w:rsidDel="00EA49BB">
          <w:rPr>
            <w:b/>
            <w:rPrChange w:id="2723" w:author="Microsoft Office User" w:date="2018-11-26T15:34:00Z">
              <w:rPr/>
            </w:rPrChange>
          </w:rPr>
          <w:delText>CD45</w:delText>
        </w:r>
        <w:r w:rsidR="00655A26" w:rsidRPr="00EA49BB" w:rsidDel="00EA49BB">
          <w:rPr>
            <w:b/>
            <w:rPrChange w:id="2724" w:author="Microsoft Office User" w:date="2018-11-26T15:34:00Z">
              <w:rPr/>
            </w:rPrChange>
          </w:rPr>
          <w:delText xml:space="preserve"> (</w:delText>
        </w:r>
        <w:r w:rsidR="00065B77" w:rsidRPr="00EA49BB" w:rsidDel="00EA49BB">
          <w:rPr>
            <w:b/>
            <w:rPrChange w:id="2725" w:author="Microsoft Office User" w:date="2018-11-26T15:34:00Z">
              <w:rPr/>
            </w:rPrChange>
          </w:rPr>
          <w:delText xml:space="preserve">clone: </w:delText>
        </w:r>
        <w:r w:rsidR="00655A26" w:rsidRPr="00EA49BB" w:rsidDel="00EA49BB">
          <w:rPr>
            <w:b/>
            <w:rPrChange w:id="2726" w:author="Microsoft Office User" w:date="2018-11-26T15:34:00Z">
              <w:rPr/>
            </w:rPrChange>
          </w:rPr>
          <w:delText>30-F11)</w:delText>
        </w:r>
        <w:r w:rsidR="009619DC" w:rsidRPr="00EA49BB" w:rsidDel="00EA49BB">
          <w:rPr>
            <w:b/>
            <w:rPrChange w:id="2727" w:author="Microsoft Office User" w:date="2018-11-26T15:34:00Z">
              <w:rPr/>
            </w:rPrChange>
          </w:rPr>
          <w:delText xml:space="preserve">, </w:delText>
        </w:r>
        <w:r w:rsidR="007C412A" w:rsidRPr="00EA49BB" w:rsidDel="00EA49BB">
          <w:rPr>
            <w:b/>
            <w:rPrChange w:id="2728" w:author="Microsoft Office User" w:date="2018-11-26T15:34:00Z">
              <w:rPr/>
            </w:rPrChange>
          </w:rPr>
          <w:delText>CD45R/</w:delText>
        </w:r>
        <w:r w:rsidR="009619DC" w:rsidRPr="00EA49BB" w:rsidDel="00EA49BB">
          <w:rPr>
            <w:b/>
            <w:rPrChange w:id="2729" w:author="Microsoft Office User" w:date="2018-11-26T15:34:00Z">
              <w:rPr/>
            </w:rPrChange>
          </w:rPr>
          <w:delText>B220</w:delText>
        </w:r>
        <w:r w:rsidR="00513F86" w:rsidRPr="00EA49BB" w:rsidDel="00EA49BB">
          <w:rPr>
            <w:b/>
            <w:rPrChange w:id="2730" w:author="Microsoft Office User" w:date="2018-11-26T15:34:00Z">
              <w:rPr/>
            </w:rPrChange>
          </w:rPr>
          <w:delText xml:space="preserve"> (clone</w:delText>
        </w:r>
        <w:r w:rsidR="00ED287A" w:rsidRPr="00EA49BB" w:rsidDel="00EA49BB">
          <w:rPr>
            <w:b/>
            <w:rPrChange w:id="2731" w:author="Microsoft Office User" w:date="2018-11-26T15:34:00Z">
              <w:rPr/>
            </w:rPrChange>
          </w:rPr>
          <w:delText>:</w:delText>
        </w:r>
        <w:r w:rsidR="00065B77" w:rsidRPr="00EA49BB" w:rsidDel="00EA49BB">
          <w:rPr>
            <w:b/>
            <w:rPrChange w:id="2732" w:author="Microsoft Office User" w:date="2018-11-26T15:34:00Z">
              <w:rPr/>
            </w:rPrChange>
          </w:rPr>
          <w:delText xml:space="preserve"> RA3-6B2)</w:delText>
        </w:r>
        <w:r w:rsidR="009619DC" w:rsidRPr="00EA49BB" w:rsidDel="00EA49BB">
          <w:rPr>
            <w:b/>
            <w:rPrChange w:id="2733" w:author="Microsoft Office User" w:date="2018-11-26T15:34:00Z">
              <w:rPr/>
            </w:rPrChange>
          </w:rPr>
          <w:delText>, CD11b</w:delText>
        </w:r>
        <w:r w:rsidR="00513F86" w:rsidRPr="00EA49BB" w:rsidDel="00EA49BB">
          <w:rPr>
            <w:b/>
            <w:rPrChange w:id="2734" w:author="Microsoft Office User" w:date="2018-11-26T15:34:00Z">
              <w:rPr/>
            </w:rPrChange>
          </w:rPr>
          <w:delText xml:space="preserve"> (clone</w:delText>
        </w:r>
        <w:r w:rsidR="00ED287A" w:rsidRPr="00EA49BB" w:rsidDel="00EA49BB">
          <w:rPr>
            <w:b/>
            <w:rPrChange w:id="2735" w:author="Microsoft Office User" w:date="2018-11-26T15:34:00Z">
              <w:rPr/>
            </w:rPrChange>
          </w:rPr>
          <w:delText>:</w:delText>
        </w:r>
        <w:r w:rsidR="00065B77" w:rsidRPr="00EA49BB" w:rsidDel="00EA49BB">
          <w:rPr>
            <w:b/>
            <w:rPrChange w:id="2736" w:author="Microsoft Office User" w:date="2018-11-26T15:34:00Z">
              <w:rPr/>
            </w:rPrChange>
          </w:rPr>
          <w:delText xml:space="preserve"> M1/70)</w:delText>
        </w:r>
        <w:r w:rsidR="009619DC" w:rsidRPr="00EA49BB" w:rsidDel="00EA49BB">
          <w:rPr>
            <w:b/>
            <w:rPrChange w:id="2737" w:author="Microsoft Office User" w:date="2018-11-26T15:34:00Z">
              <w:rPr/>
            </w:rPrChange>
          </w:rPr>
          <w:delText>, CD11c</w:delText>
        </w:r>
        <w:r w:rsidR="00513F86" w:rsidRPr="00EA49BB" w:rsidDel="00EA49BB">
          <w:rPr>
            <w:b/>
            <w:rPrChange w:id="2738" w:author="Microsoft Office User" w:date="2018-11-26T15:34:00Z">
              <w:rPr/>
            </w:rPrChange>
          </w:rPr>
          <w:delText xml:space="preserve"> (clone</w:delText>
        </w:r>
        <w:r w:rsidR="00ED287A" w:rsidRPr="00EA49BB" w:rsidDel="00EA49BB">
          <w:rPr>
            <w:b/>
            <w:rPrChange w:id="2739" w:author="Microsoft Office User" w:date="2018-11-26T15:34:00Z">
              <w:rPr/>
            </w:rPrChange>
          </w:rPr>
          <w:delText>:</w:delText>
        </w:r>
        <w:r w:rsidR="00065B77" w:rsidRPr="00EA49BB" w:rsidDel="00EA49BB">
          <w:rPr>
            <w:b/>
            <w:rPrChange w:id="2740" w:author="Microsoft Office User" w:date="2018-11-26T15:34:00Z">
              <w:rPr/>
            </w:rPrChange>
          </w:rPr>
          <w:delText xml:space="preserve"> N418)</w:delText>
        </w:r>
        <w:r w:rsidR="009619DC" w:rsidRPr="00EA49BB" w:rsidDel="00EA49BB">
          <w:rPr>
            <w:b/>
            <w:rPrChange w:id="2741" w:author="Microsoft Office User" w:date="2018-11-26T15:34:00Z">
              <w:rPr/>
            </w:rPrChange>
          </w:rPr>
          <w:delText>, CD3ε</w:delText>
        </w:r>
        <w:r w:rsidR="00513F86" w:rsidRPr="00EA49BB" w:rsidDel="00EA49BB">
          <w:rPr>
            <w:b/>
            <w:rPrChange w:id="2742" w:author="Microsoft Office User" w:date="2018-11-26T15:34:00Z">
              <w:rPr/>
            </w:rPrChange>
          </w:rPr>
          <w:delText xml:space="preserve"> (clone</w:delText>
        </w:r>
        <w:r w:rsidR="00ED287A" w:rsidRPr="00EA49BB" w:rsidDel="00EA49BB">
          <w:rPr>
            <w:b/>
            <w:rPrChange w:id="2743" w:author="Microsoft Office User" w:date="2018-11-26T15:34:00Z">
              <w:rPr/>
            </w:rPrChange>
          </w:rPr>
          <w:delText xml:space="preserve">: </w:delText>
        </w:r>
        <w:r w:rsidR="00065B77" w:rsidRPr="00EA49BB" w:rsidDel="00EA49BB">
          <w:rPr>
            <w:b/>
            <w:rPrChange w:id="2744" w:author="Microsoft Office User" w:date="2018-11-26T15:34:00Z">
              <w:rPr/>
            </w:rPrChange>
          </w:rPr>
          <w:delText>145-2C11)</w:delText>
        </w:r>
        <w:r w:rsidR="009619DC" w:rsidRPr="00EA49BB" w:rsidDel="00EA49BB">
          <w:rPr>
            <w:b/>
            <w:rPrChange w:id="2745" w:author="Microsoft Office User" w:date="2018-11-26T15:34:00Z">
              <w:rPr/>
            </w:rPrChange>
          </w:rPr>
          <w:delText>, CD4</w:delText>
        </w:r>
        <w:r w:rsidR="00065B77" w:rsidRPr="00EA49BB" w:rsidDel="00EA49BB">
          <w:rPr>
            <w:b/>
            <w:rPrChange w:id="2746" w:author="Microsoft Office User" w:date="2018-11-26T15:34:00Z">
              <w:rPr/>
            </w:rPrChange>
          </w:rPr>
          <w:delText xml:space="preserve"> (</w:delText>
        </w:r>
        <w:r w:rsidR="00513F86" w:rsidRPr="00EA49BB" w:rsidDel="00EA49BB">
          <w:rPr>
            <w:b/>
            <w:rPrChange w:id="2747" w:author="Microsoft Office User" w:date="2018-11-26T15:34:00Z">
              <w:rPr/>
            </w:rPrChange>
          </w:rPr>
          <w:delText>clone</w:delText>
        </w:r>
        <w:r w:rsidR="00ED287A" w:rsidRPr="00EA49BB" w:rsidDel="00EA49BB">
          <w:rPr>
            <w:b/>
            <w:rPrChange w:id="2748" w:author="Microsoft Office User" w:date="2018-11-26T15:34:00Z">
              <w:rPr/>
            </w:rPrChange>
          </w:rPr>
          <w:delText>:</w:delText>
        </w:r>
        <w:r w:rsidR="00065B77" w:rsidRPr="00EA49BB" w:rsidDel="00EA49BB">
          <w:rPr>
            <w:b/>
            <w:rPrChange w:id="2749" w:author="Microsoft Office User" w:date="2018-11-26T15:34:00Z">
              <w:rPr/>
            </w:rPrChange>
          </w:rPr>
          <w:delText xml:space="preserve"> RM4-5)</w:delText>
        </w:r>
        <w:r w:rsidR="00CC0517" w:rsidRPr="00EA49BB" w:rsidDel="00EA49BB">
          <w:rPr>
            <w:b/>
            <w:rPrChange w:id="2750" w:author="Microsoft Office User" w:date="2018-11-26T15:34:00Z">
              <w:rPr/>
            </w:rPrChange>
          </w:rPr>
          <w:delText>, CD49b</w:delText>
        </w:r>
        <w:r w:rsidR="00065B77" w:rsidRPr="00EA49BB" w:rsidDel="00EA49BB">
          <w:rPr>
            <w:b/>
            <w:rPrChange w:id="2751" w:author="Microsoft Office User" w:date="2018-11-26T15:34:00Z">
              <w:rPr/>
            </w:rPrChange>
          </w:rPr>
          <w:delText xml:space="preserve"> (</w:delText>
        </w:r>
        <w:r w:rsidR="00513F86" w:rsidRPr="00EA49BB" w:rsidDel="00EA49BB">
          <w:rPr>
            <w:b/>
            <w:rPrChange w:id="2752" w:author="Microsoft Office User" w:date="2018-11-26T15:34:00Z">
              <w:rPr/>
            </w:rPrChange>
          </w:rPr>
          <w:delText>clone</w:delText>
        </w:r>
        <w:r w:rsidR="00ED287A" w:rsidRPr="00EA49BB" w:rsidDel="00EA49BB">
          <w:rPr>
            <w:b/>
            <w:rPrChange w:id="2753" w:author="Microsoft Office User" w:date="2018-11-26T15:34:00Z">
              <w:rPr/>
            </w:rPrChange>
          </w:rPr>
          <w:delText>:</w:delText>
        </w:r>
        <w:r w:rsidR="00065B77" w:rsidRPr="00EA49BB" w:rsidDel="00EA49BB">
          <w:rPr>
            <w:b/>
            <w:rPrChange w:id="2754" w:author="Microsoft Office User" w:date="2018-11-26T15:34:00Z">
              <w:rPr/>
            </w:rPrChange>
          </w:rPr>
          <w:delText xml:space="preserve"> HMα2)</w:delText>
        </w:r>
        <w:r w:rsidR="00CC0517" w:rsidRPr="00EA49BB" w:rsidDel="00EA49BB">
          <w:rPr>
            <w:b/>
            <w:rPrChange w:id="2755" w:author="Microsoft Office User" w:date="2018-11-26T15:34:00Z">
              <w:rPr/>
            </w:rPrChange>
          </w:rPr>
          <w:delText>, CD8α</w:delText>
        </w:r>
        <w:r w:rsidR="00513F86" w:rsidRPr="00EA49BB" w:rsidDel="00EA49BB">
          <w:rPr>
            <w:b/>
            <w:rPrChange w:id="2756" w:author="Microsoft Office User" w:date="2018-11-26T15:34:00Z">
              <w:rPr/>
            </w:rPrChange>
          </w:rPr>
          <w:delText xml:space="preserve"> (clone</w:delText>
        </w:r>
        <w:r w:rsidR="00ED287A" w:rsidRPr="00EA49BB" w:rsidDel="00EA49BB">
          <w:rPr>
            <w:b/>
            <w:rPrChange w:id="2757" w:author="Microsoft Office User" w:date="2018-11-26T15:34:00Z">
              <w:rPr/>
            </w:rPrChange>
          </w:rPr>
          <w:delText>:</w:delText>
        </w:r>
        <w:r w:rsidR="00513F86" w:rsidRPr="00EA49BB" w:rsidDel="00EA49BB">
          <w:rPr>
            <w:b/>
            <w:rPrChange w:id="2758" w:author="Microsoft Office User" w:date="2018-11-26T15:34:00Z">
              <w:rPr/>
            </w:rPrChange>
          </w:rPr>
          <w:delText xml:space="preserve"> </w:delText>
        </w:r>
        <w:r w:rsidR="00065B77" w:rsidRPr="00EA49BB" w:rsidDel="00EA49BB">
          <w:rPr>
            <w:b/>
            <w:rPrChange w:id="2759" w:author="Microsoft Office User" w:date="2018-11-26T15:34:00Z">
              <w:rPr/>
            </w:rPrChange>
          </w:rPr>
          <w:delText>53-6.7)</w:delText>
        </w:r>
        <w:r w:rsidR="00CC0517" w:rsidRPr="00EA49BB" w:rsidDel="00EA49BB">
          <w:rPr>
            <w:b/>
            <w:rPrChange w:id="2760" w:author="Microsoft Office User" w:date="2018-11-26T15:34:00Z">
              <w:rPr/>
            </w:rPrChange>
          </w:rPr>
          <w:delText>, F4/80</w:delText>
        </w:r>
        <w:r w:rsidR="00513F86" w:rsidRPr="00EA49BB" w:rsidDel="00EA49BB">
          <w:rPr>
            <w:b/>
            <w:rPrChange w:id="2761" w:author="Microsoft Office User" w:date="2018-11-26T15:34:00Z">
              <w:rPr/>
            </w:rPrChange>
          </w:rPr>
          <w:delText xml:space="preserve"> (clone</w:delText>
        </w:r>
        <w:r w:rsidR="00ED287A" w:rsidRPr="00EA49BB" w:rsidDel="00EA49BB">
          <w:rPr>
            <w:b/>
            <w:rPrChange w:id="2762" w:author="Microsoft Office User" w:date="2018-11-26T15:34:00Z">
              <w:rPr/>
            </w:rPrChange>
          </w:rPr>
          <w:delText>:</w:delText>
        </w:r>
        <w:r w:rsidR="00065B77" w:rsidRPr="00EA49BB" w:rsidDel="00EA49BB">
          <w:rPr>
            <w:b/>
            <w:rPrChange w:id="2763" w:author="Microsoft Office User" w:date="2018-11-26T15:34:00Z">
              <w:rPr/>
            </w:rPrChange>
          </w:rPr>
          <w:delText xml:space="preserve"> BM8)</w:delText>
        </w:r>
        <w:r w:rsidR="00CC0517" w:rsidRPr="00EA49BB" w:rsidDel="00EA49BB">
          <w:rPr>
            <w:b/>
            <w:rPrChange w:id="2764" w:author="Microsoft Office User" w:date="2018-11-26T15:34:00Z">
              <w:rPr/>
            </w:rPrChange>
          </w:rPr>
          <w:delText>, Ly6C</w:delText>
        </w:r>
        <w:r w:rsidR="00513F86" w:rsidRPr="00EA49BB" w:rsidDel="00EA49BB">
          <w:rPr>
            <w:b/>
            <w:rPrChange w:id="2765" w:author="Microsoft Office User" w:date="2018-11-26T15:34:00Z">
              <w:rPr/>
            </w:rPrChange>
          </w:rPr>
          <w:delText xml:space="preserve"> </w:delText>
        </w:r>
      </w:del>
      <w:ins w:id="2766" w:author="Baker, Gregory Joseph" w:date="2018-11-08T16:19:00Z">
        <w:del w:id="2767" w:author="Microsoft Office User" w:date="2018-11-26T15:30:00Z">
          <w:r w:rsidR="000247EA" w:rsidRPr="00EA49BB" w:rsidDel="00EA49BB">
            <w:rPr>
              <w:b/>
              <w:rPrChange w:id="2768" w:author="Microsoft Office User" w:date="2018-11-26T15:34:00Z">
                <w:rPr/>
              </w:rPrChange>
            </w:rPr>
            <w:delText xml:space="preserve"> </w:delText>
          </w:r>
        </w:del>
      </w:ins>
      <w:ins w:id="2769" w:author="psorger@gmail.com" w:date="2018-11-05T23:34:00Z">
        <w:del w:id="2770" w:author="Microsoft Office User" w:date="2018-11-26T15:30:00Z">
          <w:r w:rsidR="0093677A" w:rsidRPr="00EA49BB" w:rsidDel="00EA49BB">
            <w:rPr>
              <w:b/>
              <w:rPrChange w:id="2771" w:author="Microsoft Office User" w:date="2018-11-26T15:34:00Z">
                <w:rPr/>
              </w:rPrChange>
            </w:rPr>
            <w:delText xml:space="preserve"> </w:delText>
          </w:r>
        </w:del>
      </w:ins>
      <w:del w:id="2772" w:author="Microsoft Office User" w:date="2018-11-26T15:30:00Z">
        <w:r w:rsidR="00513F86" w:rsidRPr="00EA49BB" w:rsidDel="00EA49BB">
          <w:rPr>
            <w:b/>
            <w:rPrChange w:id="2773" w:author="Microsoft Office User" w:date="2018-11-26T15:34:00Z">
              <w:rPr/>
            </w:rPrChange>
          </w:rPr>
          <w:delText>(clone</w:delText>
        </w:r>
        <w:r w:rsidR="00ED287A" w:rsidRPr="00EA49BB" w:rsidDel="00EA49BB">
          <w:rPr>
            <w:b/>
            <w:rPrChange w:id="2774" w:author="Microsoft Office User" w:date="2018-11-26T15:34:00Z">
              <w:rPr/>
            </w:rPrChange>
          </w:rPr>
          <w:delText>:</w:delText>
        </w:r>
        <w:r w:rsidR="00065B77" w:rsidRPr="00EA49BB" w:rsidDel="00EA49BB">
          <w:rPr>
            <w:b/>
            <w:rPrChange w:id="2775" w:author="Microsoft Office User" w:date="2018-11-26T15:34:00Z">
              <w:rPr/>
            </w:rPrChange>
          </w:rPr>
          <w:delText xml:space="preserve"> HK1.4)</w:delText>
        </w:r>
        <w:r w:rsidR="00CC0517" w:rsidRPr="00EA49BB" w:rsidDel="00EA49BB">
          <w:rPr>
            <w:b/>
            <w:rPrChange w:id="2776" w:author="Microsoft Office User" w:date="2018-11-26T15:34:00Z">
              <w:rPr/>
            </w:rPrChange>
          </w:rPr>
          <w:delText xml:space="preserve">, </w:delText>
        </w:r>
        <w:r w:rsidR="009619DC" w:rsidRPr="00EA49BB" w:rsidDel="00EA49BB">
          <w:rPr>
            <w:b/>
            <w:rPrChange w:id="2777" w:author="Microsoft Office User" w:date="2018-11-26T15:34:00Z">
              <w:rPr/>
            </w:rPrChange>
          </w:rPr>
          <w:delText>Ly6G</w:delText>
        </w:r>
        <w:r w:rsidR="00513F86" w:rsidRPr="00EA49BB" w:rsidDel="00EA49BB">
          <w:rPr>
            <w:b/>
            <w:rPrChange w:id="2778" w:author="Microsoft Office User" w:date="2018-11-26T15:34:00Z">
              <w:rPr/>
            </w:rPrChange>
          </w:rPr>
          <w:delText xml:space="preserve"> (clone</w:delText>
        </w:r>
        <w:r w:rsidR="00ED287A" w:rsidRPr="00EA49BB" w:rsidDel="00EA49BB">
          <w:rPr>
            <w:b/>
            <w:rPrChange w:id="2779" w:author="Microsoft Office User" w:date="2018-11-26T15:34:00Z">
              <w:rPr/>
            </w:rPrChange>
          </w:rPr>
          <w:delText>:</w:delText>
        </w:r>
        <w:r w:rsidR="00065B77" w:rsidRPr="00EA49BB" w:rsidDel="00EA49BB">
          <w:rPr>
            <w:b/>
            <w:rPrChange w:id="2780" w:author="Microsoft Office User" w:date="2018-11-26T15:34:00Z">
              <w:rPr/>
            </w:rPrChange>
          </w:rPr>
          <w:delText xml:space="preserve"> 1A8)</w:delText>
        </w:r>
        <w:r w:rsidR="009619DC" w:rsidRPr="00EA49BB" w:rsidDel="00EA49BB">
          <w:rPr>
            <w:b/>
            <w:rPrChange w:id="2781" w:author="Microsoft Office User" w:date="2018-11-26T15:34:00Z">
              <w:rPr/>
            </w:rPrChange>
          </w:rPr>
          <w:delText>.</w:delText>
        </w:r>
        <w:r w:rsidR="003274A5" w:rsidRPr="00EA49BB" w:rsidDel="00EA49BB">
          <w:rPr>
            <w:b/>
            <w:rPrChange w:id="2782" w:author="Microsoft Office User" w:date="2018-11-26T15:34:00Z">
              <w:rPr/>
            </w:rPrChange>
          </w:rPr>
          <w:delText xml:space="preserve"> </w:delText>
        </w:r>
        <w:r w:rsidR="00754862" w:rsidRPr="00EA49BB" w:rsidDel="00EA49BB">
          <w:rPr>
            <w:b/>
            <w:rPrChange w:id="2783" w:author="Microsoft Office User" w:date="2018-11-26T15:34:00Z">
              <w:rPr/>
            </w:rPrChange>
          </w:rPr>
          <w:delText>Fluor</w:delText>
        </w:r>
        <w:r w:rsidR="00CC0517" w:rsidRPr="00EA49BB" w:rsidDel="00EA49BB">
          <w:rPr>
            <w:b/>
            <w:rPrChange w:id="2784" w:author="Microsoft Office User" w:date="2018-11-26T15:34:00Z">
              <w:rPr/>
            </w:rPrChange>
          </w:rPr>
          <w:delText xml:space="preserve">escent </w:delText>
        </w:r>
        <w:r w:rsidR="001415E5" w:rsidRPr="00EA49BB" w:rsidDel="00EA49BB">
          <w:rPr>
            <w:b/>
            <w:rPrChange w:id="2785" w:author="Microsoft Office User" w:date="2018-11-26T15:34:00Z">
              <w:rPr/>
            </w:rPrChange>
          </w:rPr>
          <w:delText xml:space="preserve">conjugates </w:delText>
        </w:r>
        <w:r w:rsidR="00242559" w:rsidRPr="00EA49BB" w:rsidDel="00EA49BB">
          <w:rPr>
            <w:b/>
            <w:rPrChange w:id="2786" w:author="Microsoft Office User" w:date="2018-11-26T15:34:00Z">
              <w:rPr/>
            </w:rPrChange>
          </w:rPr>
          <w:delText>were</w:delText>
        </w:r>
        <w:r w:rsidR="003620E5" w:rsidRPr="00EA49BB" w:rsidDel="00EA49BB">
          <w:rPr>
            <w:b/>
            <w:rPrChange w:id="2787" w:author="Microsoft Office User" w:date="2018-11-26T15:34:00Z">
              <w:rPr/>
            </w:rPrChange>
          </w:rPr>
          <w:delText xml:space="preserve"> </w:delText>
        </w:r>
        <w:r w:rsidR="0007402F" w:rsidRPr="00EA49BB" w:rsidDel="00EA49BB">
          <w:rPr>
            <w:b/>
            <w:rPrChange w:id="2788" w:author="Microsoft Office User" w:date="2018-11-26T15:34:00Z">
              <w:rPr/>
            </w:rPrChange>
          </w:rPr>
          <w:delText>chosen</w:delText>
        </w:r>
        <w:r w:rsidR="00671C9F" w:rsidRPr="00EA49BB" w:rsidDel="00EA49BB">
          <w:rPr>
            <w:b/>
            <w:rPrChange w:id="2789" w:author="Microsoft Office User" w:date="2018-11-26T15:34:00Z">
              <w:rPr/>
            </w:rPrChange>
          </w:rPr>
          <w:delText xml:space="preserve"> </w:delText>
        </w:r>
        <w:r w:rsidR="008F6868" w:rsidRPr="00EA49BB" w:rsidDel="00EA49BB">
          <w:rPr>
            <w:b/>
            <w:rPrChange w:id="2790" w:author="Microsoft Office User" w:date="2018-11-26T15:34:00Z">
              <w:rPr/>
            </w:rPrChange>
          </w:rPr>
          <w:delText xml:space="preserve">by considering </w:delText>
        </w:r>
        <w:r w:rsidR="00CC0517" w:rsidRPr="00EA49BB" w:rsidDel="00EA49BB">
          <w:rPr>
            <w:b/>
            <w:rPrChange w:id="2791" w:author="Microsoft Office User" w:date="2018-11-26T15:34:00Z">
              <w:rPr/>
            </w:rPrChange>
          </w:rPr>
          <w:delText xml:space="preserve">their </w:delText>
        </w:r>
        <w:r w:rsidR="008F6868" w:rsidRPr="00EA49BB" w:rsidDel="00EA49BB">
          <w:rPr>
            <w:b/>
            <w:rPrChange w:id="2792" w:author="Microsoft Office User" w:date="2018-11-26T15:34:00Z">
              <w:rPr/>
            </w:rPrChange>
          </w:rPr>
          <w:delText>relative brightness, excitation and emission spectra, range of target antigen expression,</w:delText>
        </w:r>
        <w:r w:rsidR="00754862" w:rsidRPr="00EA49BB" w:rsidDel="00EA49BB">
          <w:rPr>
            <w:b/>
            <w:rPrChange w:id="2793" w:author="Microsoft Office User" w:date="2018-11-26T15:34:00Z">
              <w:rPr/>
            </w:rPrChange>
          </w:rPr>
          <w:delText xml:space="preserve"> </w:delText>
        </w:r>
        <w:r w:rsidR="008F6868" w:rsidRPr="00EA49BB" w:rsidDel="00EA49BB">
          <w:rPr>
            <w:b/>
            <w:rPrChange w:id="2794" w:author="Microsoft Office User" w:date="2018-11-26T15:34:00Z">
              <w:rPr/>
            </w:rPrChange>
          </w:rPr>
          <w:delText>and compatibility</w:delText>
        </w:r>
        <w:r w:rsidR="001241D6" w:rsidRPr="00EA49BB" w:rsidDel="00EA49BB">
          <w:rPr>
            <w:b/>
            <w:rPrChange w:id="2795" w:author="Microsoft Office User" w:date="2018-11-26T15:34:00Z">
              <w:rPr/>
            </w:rPrChange>
          </w:rPr>
          <w:delText xml:space="preserve"> </w:delText>
        </w:r>
        <w:r w:rsidR="008F6868" w:rsidRPr="00EA49BB" w:rsidDel="00EA49BB">
          <w:rPr>
            <w:b/>
            <w:rPrChange w:id="2796" w:author="Microsoft Office User" w:date="2018-11-26T15:34:00Z">
              <w:rPr/>
            </w:rPrChange>
          </w:rPr>
          <w:delText>with the standard optical configurations of a BD LSR II flow cytomete</w:delText>
        </w:r>
        <w:r w:rsidR="00952463" w:rsidRPr="00EA49BB" w:rsidDel="00EA49BB">
          <w:rPr>
            <w:b/>
            <w:rPrChange w:id="2797" w:author="Microsoft Office User" w:date="2018-11-26T15:34:00Z">
              <w:rPr/>
            </w:rPrChange>
          </w:rPr>
          <w:delText>r</w:delText>
        </w:r>
        <w:r w:rsidR="00C871FB" w:rsidRPr="00EA49BB" w:rsidDel="00EA49BB">
          <w:rPr>
            <w:b/>
            <w:rPrChange w:id="2798" w:author="Microsoft Office User" w:date="2018-11-26T15:34:00Z">
              <w:rPr/>
            </w:rPrChange>
          </w:rPr>
          <w:delText>.</w:delText>
        </w:r>
        <w:r w:rsidR="006E41B2" w:rsidRPr="00EA49BB" w:rsidDel="00EA49BB">
          <w:rPr>
            <w:b/>
            <w:rPrChange w:id="2799" w:author="Microsoft Office User" w:date="2018-11-26T15:34:00Z">
              <w:rPr/>
            </w:rPrChange>
          </w:rPr>
          <w:delText xml:space="preserve"> </w:delText>
        </w:r>
        <w:r w:rsidR="00991AB1" w:rsidRPr="00EA49BB" w:rsidDel="00EA49BB">
          <w:rPr>
            <w:b/>
            <w:rPrChange w:id="2800" w:author="Microsoft Office User" w:date="2018-11-26T15:34:00Z">
              <w:rPr/>
            </w:rPrChange>
          </w:rPr>
          <w:delText>Each a</w:delText>
        </w:r>
        <w:r w:rsidR="008E179D" w:rsidRPr="00EA49BB" w:rsidDel="00EA49BB">
          <w:rPr>
            <w:b/>
            <w:rPrChange w:id="2801" w:author="Microsoft Office User" w:date="2018-11-26T15:34:00Z">
              <w:rPr/>
            </w:rPrChange>
          </w:rPr>
          <w:delText>ntibod</w:delText>
        </w:r>
        <w:r w:rsidR="00991AB1" w:rsidRPr="00EA49BB" w:rsidDel="00EA49BB">
          <w:rPr>
            <w:b/>
            <w:rPrChange w:id="2802" w:author="Microsoft Office User" w:date="2018-11-26T15:34:00Z">
              <w:rPr/>
            </w:rPrChange>
          </w:rPr>
          <w:delText>y was then</w:delText>
        </w:r>
        <w:r w:rsidR="001B2032" w:rsidRPr="00EA49BB" w:rsidDel="00EA49BB">
          <w:rPr>
            <w:b/>
            <w:rPrChange w:id="2803" w:author="Microsoft Office User" w:date="2018-11-26T15:34:00Z">
              <w:rPr/>
            </w:rPrChange>
          </w:rPr>
          <w:delText xml:space="preserve"> </w:delText>
        </w:r>
      </w:del>
      <w:ins w:id="2804" w:author="psorger@gmail.com" w:date="2018-11-05T23:35:00Z">
        <w:del w:id="2805" w:author="Microsoft Office User" w:date="2018-11-26T15:30:00Z">
          <w:r w:rsidR="005C4BB0" w:rsidRPr="00EA49BB" w:rsidDel="00EA49BB">
            <w:rPr>
              <w:b/>
              <w:rPrChange w:id="2806" w:author="Microsoft Office User" w:date="2018-11-26T15:34:00Z">
                <w:rPr/>
              </w:rPrChange>
            </w:rPr>
            <w:delText>tested at 8 dilut</w:delText>
          </w:r>
        </w:del>
      </w:ins>
      <w:ins w:id="2807" w:author="Baker, Gregory Joseph" w:date="2018-11-21T10:52:00Z">
        <w:del w:id="2808" w:author="Microsoft Office User" w:date="2018-11-26T15:30:00Z">
          <w:r w:rsidR="00F62A98" w:rsidRPr="00EA49BB" w:rsidDel="00EA49BB">
            <w:rPr>
              <w:b/>
              <w:rPrChange w:id="2809" w:author="Microsoft Office User" w:date="2018-11-26T15:34:00Z">
                <w:rPr/>
              </w:rPrChange>
            </w:rPr>
            <w:delText>concentrations</w:delText>
          </w:r>
        </w:del>
      </w:ins>
      <w:ins w:id="2810" w:author="psorger@gmail.com" w:date="2018-11-05T23:35:00Z">
        <w:del w:id="2811" w:author="Microsoft Office User" w:date="2018-11-26T15:30:00Z">
          <w:r w:rsidR="005C4BB0" w:rsidRPr="00EA49BB" w:rsidDel="00EA49BB">
            <w:rPr>
              <w:b/>
              <w:rPrChange w:id="2812" w:author="Microsoft Office User" w:date="2018-11-26T15:34:00Z">
                <w:rPr/>
              </w:rPrChange>
            </w:rPr>
            <w:delText>es over</w:delText>
          </w:r>
        </w:del>
      </w:ins>
      <w:ins w:id="2813" w:author="Baker, Gregory Joseph" w:date="2018-11-21T10:51:00Z">
        <w:del w:id="2814" w:author="Microsoft Office User" w:date="2018-11-26T15:30:00Z">
          <w:r w:rsidR="00F62A98" w:rsidRPr="00EA49BB" w:rsidDel="00EA49BB">
            <w:rPr>
              <w:b/>
              <w:rPrChange w:id="2815" w:author="Microsoft Office User" w:date="2018-11-26T15:34:00Z">
                <w:rPr/>
              </w:rPrChange>
            </w:rPr>
            <w:delText>spanning</w:delText>
          </w:r>
        </w:del>
      </w:ins>
      <w:ins w:id="2816" w:author="psorger@gmail.com" w:date="2018-11-05T23:35:00Z">
        <w:del w:id="2817" w:author="Microsoft Office User" w:date="2018-11-26T15:30:00Z">
          <w:r w:rsidR="005C4BB0" w:rsidRPr="00EA49BB" w:rsidDel="00EA49BB">
            <w:rPr>
              <w:b/>
              <w:rPrChange w:id="2818" w:author="Microsoft Office User" w:date="2018-11-26T15:34:00Z">
                <w:rPr/>
              </w:rPrChange>
            </w:rPr>
            <w:delText xml:space="preserve"> </w:delText>
          </w:r>
        </w:del>
      </w:ins>
      <w:del w:id="2819" w:author="Microsoft Office User" w:date="2018-11-26T15:30:00Z">
        <w:r w:rsidR="00C871FB" w:rsidRPr="00EA49BB" w:rsidDel="00EA49BB">
          <w:rPr>
            <w:b/>
            <w:rPrChange w:id="2820" w:author="Microsoft Office User" w:date="2018-11-26T15:34:00Z">
              <w:rPr/>
            </w:rPrChange>
          </w:rPr>
          <w:delText xml:space="preserve">titrated over an </w:delText>
        </w:r>
      </w:del>
      <w:ins w:id="2821" w:author="psorger@gmail.com" w:date="2018-11-05T23:35:00Z">
        <w:del w:id="2822" w:author="Microsoft Office User" w:date="2018-11-26T15:30:00Z">
          <w:r w:rsidR="0093677A" w:rsidRPr="00EA49BB" w:rsidDel="00EA49BB">
            <w:rPr>
              <w:b/>
              <w:rPrChange w:id="2823" w:author="Microsoft Office User" w:date="2018-11-26T15:34:00Z">
                <w:rPr/>
              </w:rPrChange>
            </w:rPr>
            <w:delText>a 250</w:delText>
          </w:r>
        </w:del>
      </w:ins>
      <w:ins w:id="2824" w:author="Baker, Gregory Joseph" w:date="2018-11-07T09:54:00Z">
        <w:del w:id="2825" w:author="Microsoft Office User" w:date="2018-11-26T15:30:00Z">
          <w:r w:rsidR="002C638E" w:rsidRPr="00EA49BB" w:rsidDel="00EA49BB">
            <w:rPr>
              <w:b/>
              <w:rPrChange w:id="2826" w:author="Microsoft Office User" w:date="2018-11-26T15:34:00Z">
                <w:rPr/>
              </w:rPrChange>
            </w:rPr>
            <w:delText>125</w:delText>
          </w:r>
        </w:del>
      </w:ins>
      <w:ins w:id="2827" w:author="psorger@gmail.com" w:date="2018-11-05T23:35:00Z">
        <w:del w:id="2828" w:author="Microsoft Office User" w:date="2018-11-26T15:30:00Z">
          <w:r w:rsidR="0093677A" w:rsidRPr="00EA49BB" w:rsidDel="00EA49BB">
            <w:rPr>
              <w:b/>
              <w:rPrChange w:id="2829" w:author="Microsoft Office User" w:date="2018-11-26T15:34:00Z">
                <w:rPr/>
              </w:rPrChange>
            </w:rPr>
            <w:delText>-fold dilution range (</w:delText>
          </w:r>
        </w:del>
      </w:ins>
      <w:ins w:id="2830" w:author="psorger@gmail.com" w:date="2018-11-05T23:36:00Z">
        <w:del w:id="2831" w:author="Microsoft Office User" w:date="2018-11-26T15:30:00Z">
          <w:r w:rsidR="005C4BB0" w:rsidRPr="00EA49BB" w:rsidDel="00EA49BB">
            <w:rPr>
              <w:b/>
              <w:rPrChange w:id="2832" w:author="Microsoft Office User" w:date="2018-11-26T15:34:00Z">
                <w:rPr/>
              </w:rPrChange>
            </w:rPr>
            <w:delText xml:space="preserve">an </w:delText>
          </w:r>
        </w:del>
      </w:ins>
      <w:del w:id="2833" w:author="Microsoft Office User" w:date="2018-11-26T15:30:00Z">
        <w:r w:rsidR="00C871FB" w:rsidRPr="00EA49BB" w:rsidDel="00EA49BB">
          <w:rPr>
            <w:b/>
            <w:rPrChange w:id="2834" w:author="Microsoft Office User" w:date="2018-11-26T15:34:00Z">
              <w:rPr/>
            </w:rPrChange>
          </w:rPr>
          <w:delText>8-point, 2-fold serial dilution</w:delText>
        </w:r>
      </w:del>
      <w:ins w:id="2835" w:author="psorger@gmail.com" w:date="2018-11-05T23:35:00Z">
        <w:del w:id="2836" w:author="Microsoft Office User" w:date="2018-11-26T15:30:00Z">
          <w:r w:rsidR="0093677A" w:rsidRPr="00EA49BB" w:rsidDel="00EA49BB">
            <w:rPr>
              <w:b/>
              <w:rPrChange w:id="2837" w:author="Microsoft Office User" w:date="2018-11-26T15:34:00Z">
                <w:rPr/>
              </w:rPrChange>
            </w:rPr>
            <w:delText>s)</w:delText>
          </w:r>
        </w:del>
      </w:ins>
      <w:del w:id="2838" w:author="Microsoft Office User" w:date="2018-11-26T15:30:00Z">
        <w:r w:rsidR="00CD127E" w:rsidRPr="00EA49BB" w:rsidDel="00EA49BB">
          <w:rPr>
            <w:b/>
            <w:rPrChange w:id="2839" w:author="Microsoft Office User" w:date="2018-11-26T15:34:00Z">
              <w:rPr/>
            </w:rPrChange>
          </w:rPr>
          <w:delText xml:space="preserve"> series</w:delText>
        </w:r>
        <w:r w:rsidR="00C871FB" w:rsidRPr="00EA49BB" w:rsidDel="00EA49BB">
          <w:rPr>
            <w:b/>
            <w:rPrChange w:id="2840" w:author="Microsoft Office User" w:date="2018-11-26T15:34:00Z">
              <w:rPr/>
            </w:rPrChange>
          </w:rPr>
          <w:delText xml:space="preserve"> </w:delText>
        </w:r>
        <w:r w:rsidR="00CD2D66" w:rsidRPr="00EA49BB" w:rsidDel="00EA49BB">
          <w:rPr>
            <w:b/>
            <w:rPrChange w:id="2841" w:author="Microsoft Office User" w:date="2018-11-26T15:34:00Z">
              <w:rPr/>
            </w:rPrChange>
          </w:rPr>
          <w:delText xml:space="preserve">to </w:delText>
        </w:r>
        <w:r w:rsidR="007A50B8" w:rsidRPr="00EA49BB" w:rsidDel="00EA49BB">
          <w:rPr>
            <w:b/>
            <w:rPrChange w:id="2842" w:author="Microsoft Office User" w:date="2018-11-26T15:34:00Z">
              <w:rPr/>
            </w:rPrChange>
          </w:rPr>
          <w:delText>establish</w:delText>
        </w:r>
        <w:r w:rsidR="00785D7C" w:rsidRPr="00EA49BB" w:rsidDel="00EA49BB">
          <w:rPr>
            <w:b/>
            <w:rPrChange w:id="2843" w:author="Microsoft Office User" w:date="2018-11-26T15:34:00Z">
              <w:rPr/>
            </w:rPrChange>
          </w:rPr>
          <w:delText xml:space="preserve"> </w:delText>
        </w:r>
      </w:del>
      <w:ins w:id="2844" w:author="psorger@gmail.com" w:date="2018-11-05T23:36:00Z">
        <w:del w:id="2845" w:author="Microsoft Office User" w:date="2018-11-26T15:30:00Z">
          <w:r w:rsidR="005C4BB0" w:rsidRPr="00EA49BB" w:rsidDel="00EA49BB">
            <w:rPr>
              <w:b/>
              <w:rPrChange w:id="2846" w:author="Microsoft Office User" w:date="2018-11-26T15:34:00Z">
                <w:rPr/>
              </w:rPrChange>
            </w:rPr>
            <w:delText xml:space="preserve">identify </w:delText>
          </w:r>
        </w:del>
      </w:ins>
      <w:del w:id="2847" w:author="Microsoft Office User" w:date="2018-11-26T15:30:00Z">
        <w:r w:rsidR="00C871FB" w:rsidRPr="00EA49BB" w:rsidDel="00EA49BB">
          <w:rPr>
            <w:b/>
            <w:rPrChange w:id="2848" w:author="Microsoft Office User" w:date="2018-11-26T15:34:00Z">
              <w:rPr/>
            </w:rPrChange>
          </w:rPr>
          <w:delText xml:space="preserve">immunolabeling </w:delText>
        </w:r>
        <w:r w:rsidR="00DA5BA7" w:rsidRPr="00EA49BB" w:rsidDel="00EA49BB">
          <w:rPr>
            <w:b/>
            <w:rPrChange w:id="2849" w:author="Microsoft Office User" w:date="2018-11-26T15:34:00Z">
              <w:rPr/>
            </w:rPrChange>
          </w:rPr>
          <w:delText xml:space="preserve">concentrations </w:delText>
        </w:r>
        <w:r w:rsidR="00402DC1" w:rsidRPr="00EA49BB" w:rsidDel="00EA49BB">
          <w:rPr>
            <w:b/>
            <w:rPrChange w:id="2850" w:author="Microsoft Office User" w:date="2018-11-26T15:34:00Z">
              <w:rPr/>
            </w:rPrChange>
          </w:rPr>
          <w:delText xml:space="preserve">yielding </w:delText>
        </w:r>
      </w:del>
      <w:ins w:id="2851" w:author="psorger@gmail.com" w:date="2018-11-05T23:36:00Z">
        <w:del w:id="2852" w:author="Microsoft Office User" w:date="2018-11-26T15:30:00Z">
          <w:r w:rsidR="005C4BB0" w:rsidRPr="00EA49BB" w:rsidDel="00EA49BB">
            <w:rPr>
              <w:b/>
              <w:rPrChange w:id="2853" w:author="Microsoft Office User" w:date="2018-11-26T15:34:00Z">
                <w:rPr/>
              </w:rPrChange>
            </w:rPr>
            <w:delText xml:space="preserve">that yielded the </w:delText>
          </w:r>
        </w:del>
      </w:ins>
      <w:del w:id="2854" w:author="Microsoft Office User" w:date="2018-11-26T15:30:00Z">
        <w:r w:rsidR="003304DD" w:rsidRPr="00EA49BB" w:rsidDel="00EA49BB">
          <w:rPr>
            <w:b/>
            <w:rPrChange w:id="2855" w:author="Microsoft Office User" w:date="2018-11-26T15:34:00Z">
              <w:rPr/>
            </w:rPrChange>
          </w:rPr>
          <w:delText>the highest</w:delText>
        </w:r>
        <w:r w:rsidR="00890232" w:rsidRPr="00EA49BB" w:rsidDel="00EA49BB">
          <w:rPr>
            <w:b/>
            <w:rPrChange w:id="2856" w:author="Microsoft Office User" w:date="2018-11-26T15:34:00Z">
              <w:rPr/>
            </w:rPrChange>
          </w:rPr>
          <w:delText xml:space="preserve"> </w:delText>
        </w:r>
        <w:r w:rsidR="00402DC1" w:rsidRPr="00EA49BB" w:rsidDel="00EA49BB">
          <w:rPr>
            <w:b/>
            <w:rPrChange w:id="2857" w:author="Microsoft Office User" w:date="2018-11-26T15:34:00Z">
              <w:rPr/>
            </w:rPrChange>
          </w:rPr>
          <w:delText xml:space="preserve">signal-to-noise </w:delText>
        </w:r>
        <w:r w:rsidR="00785D7C" w:rsidRPr="00EA49BB" w:rsidDel="00EA49BB">
          <w:rPr>
            <w:b/>
            <w:rPrChange w:id="2858" w:author="Microsoft Office User" w:date="2018-11-26T15:34:00Z">
              <w:rPr/>
            </w:rPrChange>
          </w:rPr>
          <w:delText>ratio</w:delText>
        </w:r>
        <w:r w:rsidR="004B795D" w:rsidRPr="00EA49BB" w:rsidDel="00EA49BB">
          <w:rPr>
            <w:b/>
            <w:rPrChange w:id="2859" w:author="Microsoft Office User" w:date="2018-11-26T15:34:00Z">
              <w:rPr/>
            </w:rPrChange>
          </w:rPr>
          <w:fldChar w:fldCharType="begin"/>
        </w:r>
        <w:r w:rsidR="00E4722A" w:rsidRPr="00EA49BB" w:rsidDel="00EA49BB">
          <w:rPr>
            <w:b/>
            <w:rPrChange w:id="2860" w:author="Microsoft Office User" w:date="2018-11-26T15:34:00Z">
              <w:rPr/>
            </w:rPrChange>
          </w:rPr>
          <w:delInstrText xml:space="preserve"> ADDIN ZOTERO_ITEM CSL_CITATION {"citationID":"nbdXXfyX","properties":{"formattedCitation":"\\super 8\\nosupersub{}","plainCitation":"8","noteIndex":0},"citationItems":[{"id":14,"uris":["http://zotero.org/users/local/oR8ZFVJz/items/NEYLH6LZ"],"uri":["http://zotero.org/users/local/oR8ZFVJz/items/NEYLH6LZ"],"itemData":{"id":14,"type":"article-journal","title":"Green fiber lasers: an alternative to traditional DPSS green lasers for flow cytometry","container-title":"Cytometry. Part A: The Journal of the International Society for Analytical Cytology","page":"1031-1039","volume":"75","issue":"12","source":"PubMed","abstract":"Green and yellow diode-pumped solid-state (DPSS) lasers (532 and 561 nm) have become common fixtures on flow cytometers, due to their efficient excitation of phycoerythrin (PE) and its tandems, and their ability to excite an expanding array of expressible red fluorescent proteins. Nevertheless, they have some disadvantages. DPSS 532-nm lasers emit very close to the fluorescein bandwidth, necessitating optical modifications to permit detection of fluorescein and GFP. DPSS 561-nm lasers likewise emit very close to the PE detection bandwidth and also cause unwanted excitation of APC and its tandems, requiring high levels of crossbeam compensation to reduce spectral overlap into the PE tandems. In this article, we report the development of a new generation of green fiber lasers that can be engineered to emit in the range between 532 and 561 nm. A 550-nm green fiber laser was integrated into both a BD LSR II cuvette and FACSVantage DiVa jet-in-air cell sorter. This laser wavelength avoided both the fluorescein and PE bandwidths and provided better excitation of PE and the red fluorescent proteins DsRed and dTomato than a power-matched 532 nm source. Excitation at 550 nm also caused less incidental excitation of APC and its tandems, reducing the need for crossbeam compensation. Excitation in the 550 nm range, therefore, proved to be a good compromise between 532- and 561-nm sources. Fiber laser technology is, therefore, providing the flexibility necessary for precisely matching laser wavelengths to our flow cytometry applications.","DOI":"10.1002/cyto.a.20790","ISSN":"1552-4930","note":"PMID: 19777600\nPMCID: PMC2798129","shortTitle":"Green fiber lasers","journalAbbreviation":"Cytometry A","language":"eng","author":[{"family":"Telford","given":"William G."},{"family":"Babin","given":"Sergey A."},{"family":"Khorev","given":"Serge V."},{"family":"Rowe","given":"Stephen H."}],"issued":{"date-parts":[["2009",12]]}}}],"schema":"https://github.com/citation-style-language/schema/raw/master/csl-citation.json"} </w:delInstrText>
        </w:r>
        <w:r w:rsidR="004B795D" w:rsidRPr="00EA49BB" w:rsidDel="00EA49BB">
          <w:rPr>
            <w:b/>
            <w:rPrChange w:id="2861" w:author="Microsoft Office User" w:date="2018-11-26T15:34:00Z">
              <w:rPr/>
            </w:rPrChange>
          </w:rPr>
          <w:fldChar w:fldCharType="separate"/>
        </w:r>
        <w:r w:rsidR="00E4722A" w:rsidRPr="00EA49BB" w:rsidDel="00EA49BB">
          <w:rPr>
            <w:b/>
            <w:vertAlign w:val="superscript"/>
            <w:rPrChange w:id="2862" w:author="Microsoft Office User" w:date="2018-11-26T15:34:00Z">
              <w:rPr>
                <w:vertAlign w:val="superscript"/>
              </w:rPr>
            </w:rPrChange>
          </w:rPr>
          <w:delText>8</w:delText>
        </w:r>
        <w:r w:rsidR="004B795D" w:rsidRPr="00EA49BB" w:rsidDel="00EA49BB">
          <w:rPr>
            <w:b/>
            <w:rPrChange w:id="2863" w:author="Microsoft Office User" w:date="2018-11-26T15:34:00Z">
              <w:rPr/>
            </w:rPrChange>
          </w:rPr>
          <w:fldChar w:fldCharType="end"/>
        </w:r>
        <w:r w:rsidR="00B210D9" w:rsidRPr="00EA49BB" w:rsidDel="00EA49BB">
          <w:rPr>
            <w:b/>
            <w:rPrChange w:id="2864" w:author="Microsoft Office User" w:date="2018-11-26T15:34:00Z">
              <w:rPr/>
            </w:rPrChange>
          </w:rPr>
          <w:delText xml:space="preserve"> </w:delText>
        </w:r>
        <w:r w:rsidR="00402DC1" w:rsidRPr="00EA49BB" w:rsidDel="00EA49BB">
          <w:rPr>
            <w:b/>
            <w:rPrChange w:id="2865" w:author="Microsoft Office User" w:date="2018-11-26T15:34:00Z">
              <w:rPr/>
            </w:rPrChange>
          </w:rPr>
          <w:delText>(</w:delText>
        </w:r>
        <w:r w:rsidR="00F41FFB" w:rsidRPr="00EA49BB" w:rsidDel="00EA49BB">
          <w:rPr>
            <w:b/>
            <w:rPrChange w:id="2866" w:author="Microsoft Office User" w:date="2018-11-26T15:34:00Z">
              <w:rPr>
                <w:b/>
              </w:rPr>
            </w:rPrChange>
          </w:rPr>
          <w:delText xml:space="preserve">Supplementary </w:delText>
        </w:r>
        <w:r w:rsidR="00402DC1" w:rsidRPr="00EA49BB" w:rsidDel="00EA49BB">
          <w:rPr>
            <w:b/>
            <w:color w:val="262626"/>
            <w:rPrChange w:id="2867" w:author="Microsoft Office User" w:date="2018-11-26T15:34:00Z">
              <w:rPr>
                <w:b/>
                <w:color w:val="262626"/>
              </w:rPr>
            </w:rPrChange>
          </w:rPr>
          <w:delText xml:space="preserve">Fig. </w:delText>
        </w:r>
      </w:del>
      <w:ins w:id="2868" w:author="Baker, Gregory Joseph" w:date="2018-11-08T16:24:00Z">
        <w:del w:id="2869" w:author="Microsoft Office User" w:date="2018-11-26T15:30:00Z">
          <w:r w:rsidR="006E5D71" w:rsidRPr="00EA49BB" w:rsidDel="00EA49BB">
            <w:rPr>
              <w:b/>
              <w:color w:val="262626"/>
              <w:rPrChange w:id="2870" w:author="Microsoft Office User" w:date="2018-11-26T15:34:00Z">
                <w:rPr>
                  <w:b/>
                  <w:color w:val="262626"/>
                </w:rPr>
              </w:rPrChange>
            </w:rPr>
            <w:delText>2</w:delText>
          </w:r>
        </w:del>
      </w:ins>
      <w:del w:id="2871" w:author="Microsoft Office User" w:date="2018-11-26T15:30:00Z">
        <w:r w:rsidR="00402DC1" w:rsidRPr="00EA49BB" w:rsidDel="00EA49BB">
          <w:rPr>
            <w:b/>
            <w:color w:val="262626"/>
            <w:rPrChange w:id="2872" w:author="Microsoft Office User" w:date="2018-11-26T15:34:00Z">
              <w:rPr>
                <w:b/>
                <w:color w:val="262626"/>
              </w:rPr>
            </w:rPrChange>
          </w:rPr>
          <w:delText>1</w:delText>
        </w:r>
        <w:r w:rsidR="00402DC1" w:rsidRPr="00EA49BB" w:rsidDel="00EA49BB">
          <w:rPr>
            <w:b/>
            <w:rPrChange w:id="2873" w:author="Microsoft Office User" w:date="2018-11-26T15:34:00Z">
              <w:rPr/>
            </w:rPrChange>
          </w:rPr>
          <w:delText>)</w:delText>
        </w:r>
      </w:del>
      <w:ins w:id="2874" w:author="Baker, Gregory Joseph" w:date="2018-11-07T09:54:00Z">
        <w:del w:id="2875" w:author="Microsoft Office User" w:date="2018-11-26T15:30:00Z">
          <w:r w:rsidR="002C638E" w:rsidRPr="00EA49BB" w:rsidDel="00EA49BB">
            <w:rPr>
              <w:b/>
              <w:rPrChange w:id="2876" w:author="Microsoft Office User" w:date="2018-11-26T15:34:00Z">
                <w:rPr/>
              </w:rPrChange>
            </w:rPr>
            <w:delText xml:space="preserve">. </w:delText>
          </w:r>
        </w:del>
      </w:ins>
      <w:ins w:id="2877" w:author="psorger@gmail.com" w:date="2018-11-05T23:36:00Z">
        <w:del w:id="2878" w:author="Microsoft Office User" w:date="2018-11-26T15:30:00Z">
          <w:r w:rsidR="005C4BB0" w:rsidRPr="00EA49BB" w:rsidDel="00EA49BB">
            <w:rPr>
              <w:b/>
              <w:rPrChange w:id="2879" w:author="Microsoft Office User" w:date="2018-11-26T15:34:00Z">
                <w:rPr/>
              </w:rPrChange>
            </w:rPr>
            <w:delText xml:space="preserve"> and </w:delText>
          </w:r>
        </w:del>
      </w:ins>
      <w:ins w:id="2880" w:author="Baker, Gregory Joseph" w:date="2018-11-07T09:54:00Z">
        <w:del w:id="2881" w:author="Microsoft Office User" w:date="2018-11-26T15:30:00Z">
          <w:r w:rsidR="002C638E" w:rsidRPr="00EA49BB" w:rsidDel="00EA49BB">
            <w:rPr>
              <w:b/>
              <w:rPrChange w:id="2882" w:author="Microsoft Office User" w:date="2018-11-26T15:34:00Z">
                <w:rPr/>
              </w:rPrChange>
            </w:rPr>
            <w:delText>C</w:delText>
          </w:r>
        </w:del>
      </w:ins>
      <w:ins w:id="2883" w:author="psorger@gmail.com" w:date="2018-11-05T23:36:00Z">
        <w:del w:id="2884" w:author="Microsoft Office User" w:date="2018-11-26T15:30:00Z">
          <w:r w:rsidR="005C4BB0" w:rsidRPr="00EA49BB" w:rsidDel="00EA49BB">
            <w:rPr>
              <w:b/>
              <w:rPrChange w:id="2885" w:author="Microsoft Office User" w:date="2018-11-26T15:34:00Z">
                <w:rPr/>
              </w:rPrChange>
            </w:rPr>
            <w:delText xml:space="preserve">control </w:delText>
          </w:r>
        </w:del>
      </w:ins>
      <w:del w:id="2886" w:author="Microsoft Office User" w:date="2018-11-26T15:30:00Z">
        <w:r w:rsidR="00402DC1" w:rsidRPr="00EA49BB" w:rsidDel="00EA49BB">
          <w:rPr>
            <w:b/>
            <w:rPrChange w:id="2887" w:author="Microsoft Office User" w:date="2018-11-26T15:34:00Z">
              <w:rPr/>
            </w:rPrChange>
          </w:rPr>
          <w:delText>.</w:delText>
        </w:r>
        <w:r w:rsidR="003620E5" w:rsidRPr="00EA49BB" w:rsidDel="00EA49BB">
          <w:rPr>
            <w:b/>
            <w:rPrChange w:id="2888" w:author="Microsoft Office User" w:date="2018-11-26T15:34:00Z">
              <w:rPr/>
            </w:rPrChange>
          </w:rPr>
          <w:delText xml:space="preserve"> </w:delText>
        </w:r>
        <w:r w:rsidR="00EB471C" w:rsidRPr="00EA49BB" w:rsidDel="00EA49BB">
          <w:rPr>
            <w:b/>
            <w:rPrChange w:id="2889" w:author="Microsoft Office User" w:date="2018-11-26T15:34:00Z">
              <w:rPr/>
            </w:rPrChange>
          </w:rPr>
          <w:delText>Optical c</w:delText>
        </w:r>
        <w:r w:rsidR="00F43E2E" w:rsidRPr="00EA49BB" w:rsidDel="00EA49BB">
          <w:rPr>
            <w:b/>
            <w:rPrChange w:id="2890" w:author="Microsoft Office User" w:date="2018-11-26T15:34:00Z">
              <w:rPr/>
            </w:rPrChange>
          </w:rPr>
          <w:delText>ontrol</w:delText>
        </w:r>
        <w:r w:rsidR="008507FA" w:rsidRPr="00EA49BB" w:rsidDel="00EA49BB">
          <w:rPr>
            <w:b/>
            <w:rPrChange w:id="2891" w:author="Microsoft Office User" w:date="2018-11-26T15:34:00Z">
              <w:rPr/>
            </w:rPrChange>
          </w:rPr>
          <w:delText xml:space="preserve"> experiments </w:delText>
        </w:r>
      </w:del>
      <w:ins w:id="2892" w:author="Baker, Gregory Joseph" w:date="2018-11-07T09:54:00Z">
        <w:del w:id="2893" w:author="Microsoft Office User" w:date="2018-11-26T15:30:00Z">
          <w:r w:rsidR="002C638E" w:rsidRPr="00EA49BB" w:rsidDel="00EA49BB">
            <w:rPr>
              <w:b/>
              <w:rPrChange w:id="2894" w:author="Microsoft Office User" w:date="2018-11-26T15:34:00Z">
                <w:rPr/>
              </w:rPrChange>
            </w:rPr>
            <w:delText xml:space="preserve">were performed </w:delText>
          </w:r>
        </w:del>
      </w:ins>
      <w:ins w:id="2895" w:author="Baker, Gregory Joseph" w:date="2018-11-08T16:19:00Z">
        <w:del w:id="2896" w:author="Microsoft Office User" w:date="2018-11-26T15:30:00Z">
          <w:r w:rsidR="00292C76" w:rsidRPr="00EA49BB" w:rsidDel="00EA49BB">
            <w:rPr>
              <w:b/>
              <w:rPrChange w:id="2897" w:author="Microsoft Office User" w:date="2018-11-26T15:34:00Z">
                <w:rPr/>
              </w:rPrChange>
            </w:rPr>
            <w:delText>with</w:delText>
          </w:r>
          <w:r w:rsidR="00F64A67" w:rsidRPr="00EA49BB" w:rsidDel="00EA49BB">
            <w:rPr>
              <w:b/>
              <w:rPrChange w:id="2898" w:author="Microsoft Office User" w:date="2018-11-26T15:34:00Z">
                <w:rPr/>
              </w:rPrChange>
            </w:rPr>
            <w:delText xml:space="preserve"> </w:delText>
          </w:r>
        </w:del>
      </w:ins>
      <w:ins w:id="2899" w:author="Baker, Gregory Joseph" w:date="2018-11-07T09:55:00Z">
        <w:del w:id="2900" w:author="Microsoft Office User" w:date="2018-11-26T15:30:00Z">
          <w:r w:rsidR="002C638E" w:rsidRPr="00EA49BB" w:rsidDel="00EA49BB">
            <w:rPr>
              <w:b/>
              <w:rPrChange w:id="2901" w:author="Microsoft Office User" w:date="2018-11-26T15:34:00Z">
                <w:rPr/>
              </w:rPrChange>
            </w:rPr>
            <w:delText xml:space="preserve">single-color controls </w:delText>
          </w:r>
        </w:del>
      </w:ins>
      <w:ins w:id="2902" w:author="psorger@gmail.com" w:date="2018-11-05T23:36:00Z">
        <w:del w:id="2903" w:author="Microsoft Office User" w:date="2018-11-26T15:30:00Z">
          <w:r w:rsidR="005C4BB0" w:rsidRPr="00EA49BB" w:rsidDel="00EA49BB">
            <w:rPr>
              <w:b/>
              <w:rPrChange w:id="2904" w:author="Microsoft Office User" w:date="2018-11-26T15:34:00Z">
                <w:rPr/>
              </w:rPrChange>
            </w:rPr>
            <w:delText xml:space="preserve">using single labelled </w:delText>
          </w:r>
        </w:del>
      </w:ins>
      <w:ins w:id="2905" w:author="psorger@gmail.com" w:date="2018-11-05T23:37:00Z">
        <w:del w:id="2906" w:author="Microsoft Office User" w:date="2018-11-26T15:30:00Z">
          <w:r w:rsidR="005C4BB0" w:rsidRPr="00EA49BB" w:rsidDel="00EA49BB">
            <w:rPr>
              <w:b/>
              <w:rPrChange w:id="2907" w:author="Microsoft Office User" w:date="2018-11-26T15:34:00Z">
                <w:rPr/>
              </w:rPrChange>
            </w:rPr>
            <w:delText>antibodies was used to</w:delText>
          </w:r>
        </w:del>
      </w:ins>
      <w:ins w:id="2908" w:author="Baker, Gregory Joseph" w:date="2018-11-08T16:19:00Z">
        <w:del w:id="2909" w:author="Microsoft Office User" w:date="2018-11-26T15:30:00Z">
          <w:r w:rsidR="00F64A67" w:rsidRPr="00EA49BB" w:rsidDel="00EA49BB">
            <w:rPr>
              <w:b/>
              <w:rPrChange w:id="2910" w:author="Microsoft Office User" w:date="2018-11-26T15:34:00Z">
                <w:rPr/>
              </w:rPrChange>
            </w:rPr>
            <w:delText xml:space="preserve"> </w:delText>
          </w:r>
        </w:del>
      </w:ins>
      <w:ins w:id="2911" w:author="Baker, Gregory Joseph" w:date="2018-11-08T16:20:00Z">
        <w:del w:id="2912" w:author="Microsoft Office User" w:date="2018-11-26T15:30:00Z">
          <w:r w:rsidR="00392628" w:rsidRPr="00EA49BB" w:rsidDel="00EA49BB">
            <w:rPr>
              <w:b/>
              <w:rPrChange w:id="2913" w:author="Microsoft Office User" w:date="2018-11-26T15:34:00Z">
                <w:rPr/>
              </w:rPrChange>
            </w:rPr>
            <w:delText>evaluate</w:delText>
          </w:r>
        </w:del>
      </w:ins>
      <w:ins w:id="2914" w:author="Baker, Gregory Joseph" w:date="2018-11-08T16:19:00Z">
        <w:del w:id="2915" w:author="Microsoft Office User" w:date="2018-11-26T15:30:00Z">
          <w:r w:rsidR="00F64A67" w:rsidRPr="00EA49BB" w:rsidDel="00EA49BB">
            <w:rPr>
              <w:b/>
              <w:rPrChange w:id="2916" w:author="Microsoft Office User" w:date="2018-11-26T15:34:00Z">
                <w:rPr/>
              </w:rPrChange>
            </w:rPr>
            <w:delText xml:space="preserve"> and accou</w:delText>
          </w:r>
        </w:del>
      </w:ins>
      <w:ins w:id="2917" w:author="Baker, Gregory Joseph" w:date="2018-11-08T16:20:00Z">
        <w:del w:id="2918" w:author="Microsoft Office User" w:date="2018-11-26T15:30:00Z">
          <w:r w:rsidR="00392628" w:rsidRPr="00EA49BB" w:rsidDel="00EA49BB">
            <w:rPr>
              <w:b/>
              <w:rPrChange w:id="2919" w:author="Microsoft Office User" w:date="2018-11-26T15:34:00Z">
                <w:rPr/>
              </w:rPrChange>
            </w:rPr>
            <w:delText>n</w:delText>
          </w:r>
        </w:del>
      </w:ins>
      <w:ins w:id="2920" w:author="Baker, Gregory Joseph" w:date="2018-11-08T16:19:00Z">
        <w:del w:id="2921" w:author="Microsoft Office User" w:date="2018-11-26T15:30:00Z">
          <w:r w:rsidR="00F64A67" w:rsidRPr="00EA49BB" w:rsidDel="00EA49BB">
            <w:rPr>
              <w:b/>
              <w:rPrChange w:id="2922" w:author="Microsoft Office User" w:date="2018-11-26T15:34:00Z">
                <w:rPr/>
              </w:rPrChange>
            </w:rPr>
            <w:delText>t</w:delText>
          </w:r>
        </w:del>
      </w:ins>
      <w:ins w:id="2923" w:author="Baker, Gregory Joseph" w:date="2018-11-08T16:20:00Z">
        <w:del w:id="2924" w:author="Microsoft Office User" w:date="2018-11-26T15:30:00Z">
          <w:r w:rsidR="00392628" w:rsidRPr="00EA49BB" w:rsidDel="00EA49BB">
            <w:rPr>
              <w:b/>
              <w:rPrChange w:id="2925" w:author="Microsoft Office User" w:date="2018-11-26T15:34:00Z">
                <w:rPr/>
              </w:rPrChange>
            </w:rPr>
            <w:delText xml:space="preserve"> for</w:delText>
          </w:r>
        </w:del>
      </w:ins>
      <w:ins w:id="2926" w:author="psorger@gmail.com" w:date="2018-11-05T23:37:00Z">
        <w:del w:id="2927" w:author="Microsoft Office User" w:date="2018-11-26T15:30:00Z">
          <w:r w:rsidR="005C4BB0" w:rsidRPr="00EA49BB" w:rsidDel="00EA49BB">
            <w:rPr>
              <w:b/>
              <w:rPrChange w:id="2928" w:author="Microsoft Office User" w:date="2018-11-26T15:34:00Z">
                <w:rPr/>
              </w:rPrChange>
            </w:rPr>
            <w:delText xml:space="preserve"> test for effective spectral deconvolution (low</w:delText>
          </w:r>
        </w:del>
      </w:ins>
      <w:del w:id="2929" w:author="Microsoft Office User" w:date="2018-11-26T15:30:00Z">
        <w:r w:rsidR="00F84391" w:rsidRPr="00EA49BB" w:rsidDel="00EA49BB">
          <w:rPr>
            <w:b/>
            <w:rPrChange w:id="2930" w:author="Microsoft Office User" w:date="2018-11-26T15:34:00Z">
              <w:rPr/>
            </w:rPrChange>
          </w:rPr>
          <w:delText>showed</w:delText>
        </w:r>
        <w:r w:rsidR="000C2758" w:rsidRPr="00EA49BB" w:rsidDel="00EA49BB">
          <w:rPr>
            <w:b/>
            <w:rPrChange w:id="2931" w:author="Microsoft Office User" w:date="2018-11-26T15:34:00Z">
              <w:rPr/>
            </w:rPrChange>
          </w:rPr>
          <w:delText xml:space="preserve"> that </w:delText>
        </w:r>
        <w:r w:rsidR="00A33AD4" w:rsidRPr="00EA49BB" w:rsidDel="00EA49BB">
          <w:rPr>
            <w:b/>
            <w:rPrChange w:id="2932" w:author="Microsoft Office User" w:date="2018-11-26T15:34:00Z">
              <w:rPr/>
            </w:rPrChange>
          </w:rPr>
          <w:delText>fluorescence</w:delText>
        </w:r>
        <w:r w:rsidR="000C2758" w:rsidRPr="00EA49BB" w:rsidDel="00EA49BB">
          <w:rPr>
            <w:b/>
            <w:rPrChange w:id="2933" w:author="Microsoft Office User" w:date="2018-11-26T15:34:00Z">
              <w:rPr/>
            </w:rPrChange>
          </w:rPr>
          <w:delText xml:space="preserve"> </w:delText>
        </w:r>
      </w:del>
      <w:ins w:id="2934" w:author="Baker, Gregory Joseph" w:date="2018-11-08T16:20:00Z">
        <w:del w:id="2935" w:author="Microsoft Office User" w:date="2018-11-26T15:30:00Z">
          <w:r w:rsidR="00392628" w:rsidRPr="00EA49BB" w:rsidDel="00EA49BB">
            <w:rPr>
              <w:b/>
              <w:rPrChange w:id="2936" w:author="Microsoft Office User" w:date="2018-11-26T15:34:00Z">
                <w:rPr/>
              </w:rPrChange>
            </w:rPr>
            <w:delText xml:space="preserve">optical </w:delText>
          </w:r>
        </w:del>
      </w:ins>
      <w:del w:id="2937" w:author="Microsoft Office User" w:date="2018-11-26T15:30:00Z">
        <w:r w:rsidR="00183FF7" w:rsidRPr="00EA49BB" w:rsidDel="00EA49BB">
          <w:rPr>
            <w:b/>
            <w:rPrChange w:id="2938" w:author="Microsoft Office User" w:date="2018-11-26T15:34:00Z">
              <w:rPr/>
            </w:rPrChange>
          </w:rPr>
          <w:delText>spillover</w:delText>
        </w:r>
        <w:r w:rsidR="000C2758" w:rsidRPr="00EA49BB" w:rsidDel="00EA49BB">
          <w:rPr>
            <w:b/>
            <w:rPrChange w:id="2939" w:author="Microsoft Office User" w:date="2018-11-26T15:34:00Z">
              <w:rPr/>
            </w:rPrChange>
          </w:rPr>
          <w:delText xml:space="preserve"> </w:delText>
        </w:r>
        <w:r w:rsidR="00C14626" w:rsidRPr="00EA49BB" w:rsidDel="00EA49BB">
          <w:rPr>
            <w:b/>
            <w:rPrChange w:id="2940" w:author="Microsoft Office User" w:date="2018-11-26T15:34:00Z">
              <w:rPr/>
            </w:rPrChange>
          </w:rPr>
          <w:delText>into off-target detection channels</w:delText>
        </w:r>
      </w:del>
      <w:ins w:id="2941" w:author="Baker, Gregory Joseph" w:date="2018-11-08T16:20:00Z">
        <w:del w:id="2942" w:author="Microsoft Office User" w:date="2018-11-26T15:30:00Z">
          <w:r w:rsidR="00190F05" w:rsidRPr="00EA49BB" w:rsidDel="00EA49BB">
            <w:rPr>
              <w:b/>
              <w:rPrChange w:id="2943" w:author="Microsoft Office User" w:date="2018-11-26T15:34:00Z">
                <w:rPr/>
              </w:rPrChange>
            </w:rPr>
            <w:delText xml:space="preserve"> </w:delText>
          </w:r>
        </w:del>
      </w:ins>
      <w:ins w:id="2944" w:author="psorger@gmail.com" w:date="2018-11-05T23:38:00Z">
        <w:del w:id="2945" w:author="Microsoft Office User" w:date="2018-11-26T15:30:00Z">
          <w:r w:rsidR="005C4BB0" w:rsidRPr="00EA49BB" w:rsidDel="00EA49BB">
            <w:rPr>
              <w:b/>
              <w:rPrChange w:id="2946" w:author="Microsoft Office User" w:date="2018-11-26T15:34:00Z">
                <w:rPr/>
              </w:rPrChange>
            </w:rPr>
            <w:delText>;</w:delText>
          </w:r>
        </w:del>
      </w:ins>
      <w:del w:id="2947" w:author="Microsoft Office User" w:date="2018-11-26T15:30:00Z">
        <w:r w:rsidR="00C14626" w:rsidRPr="00EA49BB" w:rsidDel="00EA49BB">
          <w:rPr>
            <w:b/>
            <w:rPrChange w:id="2948" w:author="Microsoft Office User" w:date="2018-11-26T15:34:00Z">
              <w:rPr/>
            </w:rPrChange>
          </w:rPr>
          <w:delText xml:space="preserve"> </w:delText>
        </w:r>
      </w:del>
      <w:ins w:id="2949" w:author="Baker, Gregory Joseph" w:date="2018-11-08T16:20:00Z">
        <w:del w:id="2950" w:author="Microsoft Office User" w:date="2018-11-26T15:30:00Z">
          <w:r w:rsidR="00190F05" w:rsidRPr="00EA49BB" w:rsidDel="00EA49BB">
            <w:rPr>
              <w:b/>
              <w:rPrChange w:id="2951" w:author="Microsoft Office User" w:date="2018-11-26T15:34:00Z">
                <w:rPr/>
              </w:rPrChange>
            </w:rPr>
            <w:delText>(</w:delText>
          </w:r>
        </w:del>
      </w:ins>
      <w:del w:id="2952" w:author="Microsoft Office User" w:date="2018-11-26T15:30:00Z">
        <w:r w:rsidR="000C2758" w:rsidRPr="00EA49BB" w:rsidDel="00EA49BB">
          <w:rPr>
            <w:b/>
            <w:rPrChange w:id="2953" w:author="Microsoft Office User" w:date="2018-11-26T15:34:00Z">
              <w:rPr/>
            </w:rPrChange>
          </w:rPr>
          <w:delText xml:space="preserve">was </w:delText>
        </w:r>
        <w:r w:rsidR="00D62040" w:rsidRPr="00EA49BB" w:rsidDel="00EA49BB">
          <w:rPr>
            <w:b/>
            <w:rPrChange w:id="2954" w:author="Microsoft Office User" w:date="2018-11-26T15:34:00Z">
              <w:rPr/>
            </w:rPrChange>
          </w:rPr>
          <w:delText xml:space="preserve">fully </w:delText>
        </w:r>
        <w:r w:rsidR="00C14626" w:rsidRPr="00EA49BB" w:rsidDel="00EA49BB">
          <w:rPr>
            <w:b/>
            <w:rPrChange w:id="2955" w:author="Microsoft Office User" w:date="2018-11-26T15:34:00Z">
              <w:rPr/>
            </w:rPrChange>
          </w:rPr>
          <w:delText>abrogated</w:delText>
        </w:r>
        <w:r w:rsidR="000C2758" w:rsidRPr="00EA49BB" w:rsidDel="00EA49BB">
          <w:rPr>
            <w:b/>
            <w:rPrChange w:id="2956" w:author="Microsoft Office User" w:date="2018-11-26T15:34:00Z">
              <w:rPr/>
            </w:rPrChange>
          </w:rPr>
          <w:delText xml:space="preserve"> </w:delText>
        </w:r>
        <w:r w:rsidR="003620E5" w:rsidRPr="00EA49BB" w:rsidDel="00EA49BB">
          <w:rPr>
            <w:b/>
            <w:rPrChange w:id="2957" w:author="Microsoft Office User" w:date="2018-11-26T15:34:00Z">
              <w:rPr/>
            </w:rPrChange>
          </w:rPr>
          <w:delText>by</w:delText>
        </w:r>
        <w:r w:rsidR="000C2758" w:rsidRPr="00EA49BB" w:rsidDel="00EA49BB">
          <w:rPr>
            <w:b/>
            <w:rPrChange w:id="2958" w:author="Microsoft Office User" w:date="2018-11-26T15:34:00Z">
              <w:rPr/>
            </w:rPrChange>
          </w:rPr>
          <w:delText xml:space="preserve"> </w:delText>
        </w:r>
        <w:r w:rsidR="008507FA" w:rsidRPr="00EA49BB" w:rsidDel="00EA49BB">
          <w:rPr>
            <w:b/>
            <w:rPrChange w:id="2959" w:author="Microsoft Office User" w:date="2018-11-26T15:34:00Z">
              <w:rPr/>
            </w:rPrChange>
          </w:rPr>
          <w:delText>spectral deconvolution</w:delText>
        </w:r>
        <w:r w:rsidR="000C2758" w:rsidRPr="00EA49BB" w:rsidDel="00EA49BB">
          <w:rPr>
            <w:b/>
            <w:rPrChange w:id="2960" w:author="Microsoft Office User" w:date="2018-11-26T15:34:00Z">
              <w:rPr/>
            </w:rPrChange>
          </w:rPr>
          <w:delText xml:space="preserve"> </w:delText>
        </w:r>
        <w:r w:rsidR="008507FA" w:rsidRPr="00EA49BB" w:rsidDel="00EA49BB">
          <w:rPr>
            <w:b/>
            <w:rPrChange w:id="2961" w:author="Microsoft Office User" w:date="2018-11-26T15:34:00Z">
              <w:rPr/>
            </w:rPrChange>
          </w:rPr>
          <w:delText>(</w:delText>
        </w:r>
        <w:r w:rsidR="008507FA" w:rsidRPr="00EA49BB" w:rsidDel="00EA49BB">
          <w:rPr>
            <w:b/>
            <w:color w:val="262626"/>
            <w:rPrChange w:id="2962" w:author="Microsoft Office User" w:date="2018-11-26T15:34:00Z">
              <w:rPr>
                <w:b/>
                <w:color w:val="262626"/>
              </w:rPr>
            </w:rPrChange>
          </w:rPr>
          <w:delText xml:space="preserve">Supplementary Fig. </w:delText>
        </w:r>
      </w:del>
      <w:ins w:id="2963" w:author="Baker, Gregory Joseph" w:date="2018-11-08T16:25:00Z">
        <w:del w:id="2964" w:author="Microsoft Office User" w:date="2018-11-26T15:30:00Z">
          <w:r w:rsidR="00067807" w:rsidRPr="00EA49BB" w:rsidDel="00EA49BB">
            <w:rPr>
              <w:b/>
              <w:color w:val="262626"/>
              <w:rPrChange w:id="2965" w:author="Microsoft Office User" w:date="2018-11-26T15:34:00Z">
                <w:rPr>
                  <w:b/>
                  <w:color w:val="262626"/>
                </w:rPr>
              </w:rPrChange>
            </w:rPr>
            <w:delText>3</w:delText>
          </w:r>
        </w:del>
      </w:ins>
      <w:del w:id="2966" w:author="Microsoft Office User" w:date="2018-11-26T15:30:00Z">
        <w:r w:rsidR="00F41FFB" w:rsidRPr="00EA49BB" w:rsidDel="00EA49BB">
          <w:rPr>
            <w:b/>
            <w:color w:val="262626"/>
            <w:rPrChange w:id="2967" w:author="Microsoft Office User" w:date="2018-11-26T15:34:00Z">
              <w:rPr>
                <w:b/>
                <w:color w:val="262626"/>
              </w:rPr>
            </w:rPrChange>
          </w:rPr>
          <w:delText>2</w:delText>
        </w:r>
        <w:r w:rsidR="008507FA" w:rsidRPr="00EA49BB" w:rsidDel="00EA49BB">
          <w:rPr>
            <w:b/>
            <w:color w:val="262626"/>
            <w:rPrChange w:id="2968" w:author="Microsoft Office User" w:date="2018-11-26T15:34:00Z">
              <w:rPr>
                <w:color w:val="262626"/>
              </w:rPr>
            </w:rPrChange>
          </w:rPr>
          <w:delText>).</w:delText>
        </w:r>
      </w:del>
      <w:ins w:id="2969" w:author="Baker, Gregory Joseph" w:date="2018-11-07T09:55:00Z">
        <w:del w:id="2970" w:author="Microsoft Office User" w:date="2018-11-26T15:30:00Z">
          <w:r w:rsidR="00067807" w:rsidRPr="00EA49BB" w:rsidDel="00EA49BB">
            <w:rPr>
              <w:b/>
              <w:rPrChange w:id="2971" w:author="Microsoft Office User" w:date="2018-11-26T15:34:00Z">
                <w:rPr/>
              </w:rPrChange>
            </w:rPr>
            <w:delText xml:space="preserve"> </w:delText>
          </w:r>
        </w:del>
      </w:ins>
      <w:del w:id="2972" w:author="Microsoft Office User" w:date="2018-11-26T15:30:00Z">
        <w:r w:rsidR="00126F63" w:rsidRPr="00EA49BB" w:rsidDel="00EA49BB">
          <w:rPr>
            <w:b/>
            <w:rPrChange w:id="2973" w:author="Microsoft Office User" w:date="2018-11-26T15:34:00Z">
              <w:rPr/>
            </w:rPrChange>
          </w:rPr>
          <w:delText xml:space="preserve"> </w:delText>
        </w:r>
      </w:del>
      <w:ins w:id="2974" w:author="psorger@gmail.com" w:date="2018-11-05T22:28:00Z">
        <w:del w:id="2975" w:author="Microsoft Office User" w:date="2018-11-26T15:30:00Z">
          <w:r w:rsidR="00B80CF0" w:rsidRPr="00EA49BB" w:rsidDel="00EA49BB">
            <w:rPr>
              <w:b/>
              <w:rPrChange w:id="2976" w:author="Microsoft Office User" w:date="2018-11-26T15:34:00Z">
                <w:rPr/>
              </w:rPrChange>
            </w:rPr>
            <w:delText xml:space="preserve"> </w:delText>
          </w:r>
        </w:del>
      </w:ins>
      <w:ins w:id="2977" w:author="psorger@gmail.com" w:date="2018-11-05T23:51:00Z">
        <w:del w:id="2978" w:author="Microsoft Office User" w:date="2018-11-26T15:30:00Z">
          <w:r w:rsidR="00306312" w:rsidRPr="00EA49BB" w:rsidDel="00EA49BB">
            <w:rPr>
              <w:b/>
              <w:color w:val="262626"/>
              <w:rPrChange w:id="2979" w:author="Microsoft Office User" w:date="2018-11-26T15:34:00Z">
                <w:rPr>
                  <w:color w:val="262626"/>
                </w:rPr>
              </w:rPrChange>
            </w:rPr>
            <w:delText>Cell viability was high</w:delText>
          </w:r>
        </w:del>
      </w:ins>
      <w:ins w:id="2980" w:author="Baker, Gregory Joseph" w:date="2018-11-07T09:55:00Z">
        <w:del w:id="2981" w:author="Microsoft Office User" w:date="2018-11-26T15:30:00Z">
          <w:r w:rsidR="009E4D9B" w:rsidRPr="00EA49BB" w:rsidDel="00EA49BB">
            <w:rPr>
              <w:b/>
              <w:color w:val="262626"/>
              <w:rPrChange w:id="2982" w:author="Microsoft Office User" w:date="2018-11-26T15:34:00Z">
                <w:rPr>
                  <w:color w:val="262626"/>
                </w:rPr>
              </w:rPrChange>
            </w:rPr>
            <w:delText>,</w:delText>
          </w:r>
          <w:r w:rsidR="002C638E" w:rsidRPr="00EA49BB" w:rsidDel="00EA49BB">
            <w:rPr>
              <w:b/>
              <w:color w:val="262626"/>
              <w:rPrChange w:id="2983" w:author="Microsoft Office User" w:date="2018-11-26T15:34:00Z">
                <w:rPr>
                  <w:color w:val="262626"/>
                </w:rPr>
              </w:rPrChange>
            </w:rPr>
            <w:delText xml:space="preserve"> </w:delText>
          </w:r>
        </w:del>
      </w:ins>
      <w:ins w:id="2984" w:author="psorger@gmail.com" w:date="2018-11-05T23:51:00Z">
        <w:del w:id="2985" w:author="Microsoft Office User" w:date="2018-11-26T15:30:00Z">
          <w:r w:rsidR="00306312" w:rsidRPr="00EA49BB" w:rsidDel="00EA49BB">
            <w:rPr>
              <w:b/>
              <w:color w:val="262626"/>
              <w:rPrChange w:id="2986" w:author="Microsoft Office User" w:date="2018-11-26T15:34:00Z">
                <w:rPr>
                  <w:color w:val="262626"/>
                </w:rPr>
              </w:rPrChange>
            </w:rPr>
            <w:delText xml:space="preserve"> (averaging 98.4% per sample</w:delText>
          </w:r>
        </w:del>
      </w:ins>
      <w:ins w:id="2987" w:author="Baker, Gregory Joseph" w:date="2018-11-08T16:27:00Z">
        <w:del w:id="2988" w:author="Microsoft Office User" w:date="2018-11-26T15:30:00Z">
          <w:r w:rsidR="004D77B6" w:rsidRPr="00EA49BB" w:rsidDel="00EA49BB">
            <w:rPr>
              <w:b/>
              <w:color w:val="262626"/>
              <w:rPrChange w:id="2989" w:author="Microsoft Office User" w:date="2018-11-26T15:34:00Z">
                <w:rPr>
                  <w:color w:val="262626"/>
                </w:rPr>
              </w:rPrChange>
            </w:rPr>
            <w:delText xml:space="preserve"> </w:delText>
          </w:r>
        </w:del>
      </w:ins>
      <w:ins w:id="2990" w:author="psorger@gmail.com" w:date="2018-11-05T23:51:00Z">
        <w:del w:id="2991" w:author="Microsoft Office User" w:date="2018-11-26T15:30:00Z">
          <w:r w:rsidR="00306312" w:rsidRPr="00EA49BB" w:rsidDel="00EA49BB">
            <w:rPr>
              <w:b/>
              <w:color w:val="262626"/>
              <w:rPrChange w:id="2992" w:author="Microsoft Office User" w:date="2018-11-26T15:34:00Z">
                <w:rPr>
                  <w:color w:val="262626"/>
                </w:rPr>
              </w:rPrChange>
            </w:rPr>
            <w:delText xml:space="preserve"> with a minimum of 90%</w:delText>
          </w:r>
        </w:del>
      </w:ins>
      <w:ins w:id="2993" w:author="Baker, Gregory Joseph" w:date="2018-11-07T09:56:00Z">
        <w:del w:id="2994" w:author="Microsoft Office User" w:date="2018-11-26T15:30:00Z">
          <w:r w:rsidR="002C638E" w:rsidRPr="00EA49BB" w:rsidDel="00EA49BB">
            <w:rPr>
              <w:b/>
              <w:rPrChange w:id="2995" w:author="Microsoft Office User" w:date="2018-11-26T15:34:00Z">
                <w:rPr/>
              </w:rPrChange>
            </w:rPr>
            <w:delText xml:space="preserve"> </w:delText>
          </w:r>
        </w:del>
      </w:ins>
      <w:ins w:id="2996" w:author="psorger@gmail.com" w:date="2018-11-05T23:51:00Z">
        <w:del w:id="2997" w:author="Microsoft Office User" w:date="2018-11-26T15:30:00Z">
          <w:r w:rsidR="00306312" w:rsidRPr="00EA49BB" w:rsidDel="00EA49BB">
            <w:rPr>
              <w:b/>
              <w:rPrChange w:id="2998" w:author="Microsoft Office User" w:date="2018-11-26T15:34:00Z">
                <w:rPr/>
              </w:rPrChange>
            </w:rPr>
            <w:delText xml:space="preserve">; </w:delText>
          </w:r>
          <w:r w:rsidR="00306312" w:rsidRPr="00EA49BB" w:rsidDel="00EA49BB">
            <w:rPr>
              <w:b/>
              <w:color w:val="262626"/>
              <w:rPrChange w:id="2999" w:author="Microsoft Office User" w:date="2018-11-26T15:34:00Z">
                <w:rPr>
                  <w:b/>
                  <w:color w:val="262626"/>
                </w:rPr>
              </w:rPrChange>
            </w:rPr>
            <w:delText>Supplementary Figs. 5, 6</w:delText>
          </w:r>
          <w:r w:rsidR="00306312" w:rsidRPr="00EA49BB" w:rsidDel="00EA49BB">
            <w:rPr>
              <w:b/>
              <w:rPrChange w:id="3000" w:author="Microsoft Office User" w:date="2018-11-26T15:34:00Z">
                <w:rPr/>
              </w:rPrChange>
            </w:rPr>
            <w:delText>) and differed</w:delText>
          </w:r>
        </w:del>
      </w:ins>
      <w:ins w:id="3001" w:author="psorger@gmail.com" w:date="2018-11-05T23:53:00Z">
        <w:del w:id="3002" w:author="Microsoft Office User" w:date="2018-11-26T15:30:00Z">
          <w:r w:rsidR="005E40C5" w:rsidRPr="00EA49BB" w:rsidDel="00EA49BB">
            <w:rPr>
              <w:b/>
              <w:rPrChange w:id="3003" w:author="Microsoft Office User" w:date="2018-11-26T15:34:00Z">
                <w:rPr/>
              </w:rPrChange>
            </w:rPr>
            <w:delText xml:space="preserve"> </w:delText>
          </w:r>
        </w:del>
      </w:ins>
      <w:ins w:id="3004" w:author="psorger@gmail.com" w:date="2018-11-05T23:51:00Z">
        <w:del w:id="3005" w:author="Microsoft Office User" w:date="2018-11-26T15:30:00Z">
          <w:r w:rsidR="00306312" w:rsidRPr="00EA49BB" w:rsidDel="00EA49BB">
            <w:rPr>
              <w:b/>
              <w:rPrChange w:id="3006" w:author="Microsoft Office User" w:date="2018-11-26T15:34:00Z">
                <w:rPr/>
              </w:rPrChange>
            </w:rPr>
            <w:delText xml:space="preserve">between treatment and control groups only in the case of bone marrow specimens at </w:delText>
          </w:r>
        </w:del>
      </w:ins>
      <w:ins w:id="3007" w:author="Baker, Gregory Joseph" w:date="2018-11-07T09:56:00Z">
        <w:del w:id="3008" w:author="Microsoft Office User" w:date="2018-11-26T15:30:00Z">
          <w:r w:rsidR="002C638E" w:rsidRPr="00EA49BB" w:rsidDel="00EA49BB">
            <w:rPr>
              <w:b/>
              <w:rPrChange w:id="3009" w:author="Microsoft Office User" w:date="2018-11-26T15:34:00Z">
                <w:rPr/>
              </w:rPrChange>
            </w:rPr>
            <w:delText xml:space="preserve">the </w:delText>
          </w:r>
        </w:del>
      </w:ins>
      <w:ins w:id="3010" w:author="psorger@gmail.com" w:date="2018-11-05T23:51:00Z">
        <w:del w:id="3011" w:author="Microsoft Office User" w:date="2018-11-26T15:30:00Z">
          <w:r w:rsidR="00306312" w:rsidRPr="00EA49BB" w:rsidDel="00EA49BB">
            <w:rPr>
              <w:b/>
              <w:rPrChange w:id="3012" w:author="Microsoft Office User" w:date="2018-11-26T15:34:00Z">
                <w:rPr/>
              </w:rPrChange>
            </w:rPr>
            <w:delText>30</w:delText>
          </w:r>
        </w:del>
      </w:ins>
      <w:ins w:id="3013" w:author="Baker, Gregory Joseph" w:date="2018-11-07T09:56:00Z">
        <w:del w:id="3014" w:author="Microsoft Office User" w:date="2018-11-26T15:30:00Z">
          <w:r w:rsidR="002C638E" w:rsidRPr="00EA49BB" w:rsidDel="00EA49BB">
            <w:rPr>
              <w:b/>
              <w:rPrChange w:id="3015" w:author="Microsoft Office User" w:date="2018-11-26T15:34:00Z">
                <w:rPr/>
              </w:rPrChange>
            </w:rPr>
            <w:delText>-</w:delText>
          </w:r>
        </w:del>
      </w:ins>
      <w:ins w:id="3016" w:author="psorger@gmail.com" w:date="2018-11-05T23:51:00Z">
        <w:del w:id="3017" w:author="Microsoft Office User" w:date="2018-11-26T15:30:00Z">
          <w:r w:rsidR="00306312" w:rsidRPr="00EA49BB" w:rsidDel="00EA49BB">
            <w:rPr>
              <w:b/>
              <w:rPrChange w:id="3018" w:author="Microsoft Office User" w:date="2018-11-26T15:34:00Z">
                <w:rPr/>
              </w:rPrChange>
            </w:rPr>
            <w:delText xml:space="preserve"> day</w:delText>
          </w:r>
        </w:del>
      </w:ins>
      <w:ins w:id="3019" w:author="Baker, Gregory Joseph" w:date="2018-11-07T09:56:00Z">
        <w:del w:id="3020" w:author="Microsoft Office User" w:date="2018-11-26T15:30:00Z">
          <w:r w:rsidR="002C638E" w:rsidRPr="00EA49BB" w:rsidDel="00EA49BB">
            <w:rPr>
              <w:b/>
              <w:rPrChange w:id="3021" w:author="Microsoft Office User" w:date="2018-11-26T15:34:00Z">
                <w:rPr/>
              </w:rPrChange>
            </w:rPr>
            <w:delText xml:space="preserve"> time point</w:delText>
          </w:r>
        </w:del>
      </w:ins>
      <w:ins w:id="3022" w:author="psorger@gmail.com" w:date="2018-11-05T23:51:00Z">
        <w:del w:id="3023" w:author="Microsoft Office User" w:date="2018-11-26T15:30:00Z">
          <w:r w:rsidR="00306312" w:rsidRPr="00EA49BB" w:rsidDel="00EA49BB">
            <w:rPr>
              <w:b/>
              <w:rPrChange w:id="3024" w:author="Microsoft Office User" w:date="2018-11-26T15:34:00Z">
                <w:rPr/>
              </w:rPrChange>
            </w:rPr>
            <w:delText>s, at which point cells from GBM-bearing mice exhibited increased viability relative to controls (p=0.005, two-tailed Mann-Whitney U-test)</w:delText>
          </w:r>
        </w:del>
      </w:ins>
      <w:ins w:id="3025" w:author="Baker, Gregory Joseph" w:date="2018-11-08T16:28:00Z">
        <w:del w:id="3026" w:author="Microsoft Office User" w:date="2018-11-26T15:30:00Z">
          <w:r w:rsidR="004D77B6" w:rsidRPr="00EA49BB" w:rsidDel="00EA49BB">
            <w:rPr>
              <w:b/>
              <w:rPrChange w:id="3027" w:author="Microsoft Office User" w:date="2018-11-26T15:34:00Z">
                <w:rPr/>
              </w:rPrChange>
            </w:rPr>
            <w:delText xml:space="preserve"> (</w:delText>
          </w:r>
          <w:r w:rsidR="004D77B6" w:rsidRPr="00EA49BB" w:rsidDel="00EA49BB">
            <w:rPr>
              <w:b/>
              <w:color w:val="262626"/>
              <w:rPrChange w:id="3028" w:author="Microsoft Office User" w:date="2018-11-26T15:34:00Z">
                <w:rPr>
                  <w:b/>
                  <w:color w:val="262626"/>
                </w:rPr>
              </w:rPrChange>
            </w:rPr>
            <w:delText>Supplementary Fig. 4</w:delText>
          </w:r>
          <w:r w:rsidR="004D77B6" w:rsidRPr="00EA49BB" w:rsidDel="00EA49BB">
            <w:rPr>
              <w:b/>
              <w:rPrChange w:id="3029" w:author="Microsoft Office User" w:date="2018-11-26T15:34:00Z">
                <w:rPr/>
              </w:rPrChange>
            </w:rPr>
            <w:delText>)</w:delText>
          </w:r>
        </w:del>
      </w:ins>
      <w:ins w:id="3030" w:author="psorger@gmail.com" w:date="2018-11-05T23:51:00Z">
        <w:del w:id="3031" w:author="Microsoft Office User" w:date="2018-11-26T15:30:00Z">
          <w:r w:rsidR="00306312" w:rsidRPr="00EA49BB" w:rsidDel="00EA49BB">
            <w:rPr>
              <w:b/>
              <w:rPrChange w:id="3032" w:author="Microsoft Office User" w:date="2018-11-26T15:34:00Z">
                <w:rPr/>
              </w:rPrChange>
            </w:rPr>
            <w:delText>.</w:delText>
          </w:r>
        </w:del>
      </w:ins>
      <w:ins w:id="3033" w:author="Baker, Gregory Joseph" w:date="2018-11-07T10:24:00Z">
        <w:del w:id="3034" w:author="Microsoft Office User" w:date="2018-11-26T15:30:00Z">
          <w:r w:rsidR="00007D01" w:rsidRPr="00EA49BB" w:rsidDel="00EA49BB">
            <w:rPr>
              <w:b/>
              <w:color w:val="262626"/>
              <w:rPrChange w:id="3035" w:author="Microsoft Office User" w:date="2018-11-26T15:34:00Z">
                <w:rPr>
                  <w:color w:val="262626"/>
                </w:rPr>
              </w:rPrChange>
            </w:rPr>
            <w:delText xml:space="preserve"> Single-cell data </w:delText>
          </w:r>
        </w:del>
      </w:ins>
      <w:ins w:id="3036" w:author="Baker, Gregory Joseph" w:date="2018-11-21T10:54:00Z">
        <w:del w:id="3037" w:author="Microsoft Office User" w:date="2018-11-26T15:30:00Z">
          <w:r w:rsidR="0036220E" w:rsidRPr="00EA49BB" w:rsidDel="00EA49BB">
            <w:rPr>
              <w:b/>
              <w:color w:val="262626"/>
              <w:rPrChange w:id="3038" w:author="Microsoft Office User" w:date="2018-11-26T15:34:00Z">
                <w:rPr>
                  <w:color w:val="262626"/>
                </w:rPr>
              </w:rPrChange>
            </w:rPr>
            <w:delText xml:space="preserve">spanning </w:delText>
          </w:r>
        </w:del>
      </w:ins>
      <w:ins w:id="3039" w:author="Baker, Gregory Joseph" w:date="2018-11-08T16:28:00Z">
        <w:del w:id="3040" w:author="Microsoft Office User" w:date="2018-11-26T15:30:00Z">
          <w:r w:rsidR="00DA1CA9" w:rsidRPr="00EA49BB" w:rsidDel="00EA49BB">
            <w:rPr>
              <w:b/>
              <w:color w:val="262626"/>
              <w:rPrChange w:id="3041" w:author="Microsoft Office User" w:date="2018-11-26T15:34:00Z">
                <w:rPr>
                  <w:color w:val="262626"/>
                </w:rPr>
              </w:rPrChange>
            </w:rPr>
            <w:delText>240 tissue samples</w:delText>
          </w:r>
        </w:del>
      </w:ins>
      <w:ins w:id="3042" w:author="Baker, Gregory Joseph" w:date="2018-11-08T16:29:00Z">
        <w:del w:id="3043" w:author="Microsoft Office User" w:date="2018-11-26T15:30:00Z">
          <w:r w:rsidR="00DA1CA9" w:rsidRPr="00EA49BB" w:rsidDel="00EA49BB">
            <w:rPr>
              <w:b/>
              <w:color w:val="262626"/>
              <w:rPrChange w:id="3044" w:author="Microsoft Office User" w:date="2018-11-26T15:34:00Z">
                <w:rPr>
                  <w:color w:val="262626"/>
                </w:rPr>
              </w:rPrChange>
            </w:rPr>
            <w:delText xml:space="preserve"> (48 mice x 5 tissues)</w:delText>
          </w:r>
        </w:del>
      </w:ins>
      <w:ins w:id="3045" w:author="Baker, Gregory Joseph" w:date="2018-11-08T16:28:00Z">
        <w:del w:id="3046" w:author="Microsoft Office User" w:date="2018-11-26T15:30:00Z">
          <w:r w:rsidR="00DA1CA9" w:rsidRPr="00EA49BB" w:rsidDel="00EA49BB">
            <w:rPr>
              <w:b/>
              <w:color w:val="262626"/>
              <w:rPrChange w:id="3047" w:author="Microsoft Office User" w:date="2018-11-26T15:34:00Z">
                <w:rPr>
                  <w:color w:val="262626"/>
                </w:rPr>
              </w:rPrChange>
            </w:rPr>
            <w:delText xml:space="preserve"> </w:delText>
          </w:r>
        </w:del>
      </w:ins>
      <w:ins w:id="3048" w:author="Baker, Gregory Joseph" w:date="2018-11-07T10:24:00Z">
        <w:del w:id="3049" w:author="Microsoft Office User" w:date="2018-11-26T15:30:00Z">
          <w:r w:rsidR="00007D01" w:rsidRPr="00EA49BB" w:rsidDel="00EA49BB">
            <w:rPr>
              <w:b/>
              <w:color w:val="262626"/>
              <w:rPrChange w:id="3050" w:author="Microsoft Office User" w:date="2018-11-26T15:34:00Z">
                <w:rPr>
                  <w:color w:val="262626"/>
                </w:rPr>
              </w:rPrChange>
            </w:rPr>
            <w:delText xml:space="preserve">were collected in a high-throughput manner by </w:delText>
          </w:r>
        </w:del>
      </w:ins>
      <w:ins w:id="3051" w:author="Baker, Gregory Joseph" w:date="2018-11-21T10:54:00Z">
        <w:del w:id="3052" w:author="Microsoft Office User" w:date="2018-11-26T15:30:00Z">
          <w:r w:rsidR="0036220E" w:rsidRPr="00EA49BB" w:rsidDel="00EA49BB">
            <w:rPr>
              <w:b/>
              <w:color w:val="262626"/>
              <w:rPrChange w:id="3053" w:author="Microsoft Office User" w:date="2018-11-26T15:34:00Z">
                <w:rPr>
                  <w:color w:val="262626"/>
                </w:rPr>
              </w:rPrChange>
            </w:rPr>
            <w:delText xml:space="preserve">12-color </w:delText>
          </w:r>
        </w:del>
      </w:ins>
      <w:ins w:id="3054" w:author="Baker, Gregory Joseph" w:date="2018-11-07T10:24:00Z">
        <w:del w:id="3055" w:author="Microsoft Office User" w:date="2018-11-26T15:30:00Z">
          <w:r w:rsidR="00007D01" w:rsidRPr="00EA49BB" w:rsidDel="00EA49BB">
            <w:rPr>
              <w:b/>
              <w:color w:val="262626"/>
              <w:rPrChange w:id="3056" w:author="Microsoft Office User" w:date="2018-11-26T15:34:00Z">
                <w:rPr>
                  <w:color w:val="262626"/>
                </w:rPr>
              </w:rPrChange>
            </w:rPr>
            <w:delText>flow cytometry</w:delText>
          </w:r>
        </w:del>
      </w:ins>
      <w:ins w:id="3057" w:author="Baker, Gregory Joseph" w:date="2018-11-08T16:33:00Z">
        <w:del w:id="3058" w:author="Microsoft Office User" w:date="2018-11-26T15:30:00Z">
          <w:r w:rsidR="00B53758" w:rsidRPr="00EA49BB" w:rsidDel="00EA49BB">
            <w:rPr>
              <w:b/>
              <w:color w:val="262626"/>
              <w:rPrChange w:id="3059" w:author="Microsoft Office User" w:date="2018-11-26T15:34:00Z">
                <w:rPr>
                  <w:color w:val="262626"/>
                </w:rPr>
              </w:rPrChange>
            </w:rPr>
            <w:delText xml:space="preserve"> and </w:delText>
          </w:r>
        </w:del>
      </w:ins>
      <w:ins w:id="3060" w:author="Baker, Gregory Joseph" w:date="2018-11-08T16:34:00Z">
        <w:del w:id="3061" w:author="Microsoft Office User" w:date="2018-11-26T15:30:00Z">
          <w:r w:rsidR="00B53758" w:rsidRPr="00EA49BB" w:rsidDel="00EA49BB">
            <w:rPr>
              <w:b/>
              <w:color w:val="262626"/>
              <w:rPrChange w:id="3062" w:author="Microsoft Office User" w:date="2018-11-26T15:34:00Z">
                <w:rPr>
                  <w:color w:val="262626"/>
                </w:rPr>
              </w:rPrChange>
            </w:rPr>
            <w:delText>spectrally</w:delText>
          </w:r>
        </w:del>
      </w:ins>
      <w:ins w:id="3063" w:author="Baker, Gregory Joseph" w:date="2018-11-08T16:33:00Z">
        <w:del w:id="3064" w:author="Microsoft Office User" w:date="2018-11-26T15:30:00Z">
          <w:r w:rsidR="00B53758" w:rsidRPr="00EA49BB" w:rsidDel="00EA49BB">
            <w:rPr>
              <w:b/>
              <w:color w:val="262626"/>
              <w:rPrChange w:id="3065" w:author="Microsoft Office User" w:date="2018-11-26T15:34:00Z">
                <w:rPr>
                  <w:color w:val="262626"/>
                </w:rPr>
              </w:rPrChange>
            </w:rPr>
            <w:delText xml:space="preserve"> deconvolved </w:delText>
          </w:r>
        </w:del>
      </w:ins>
      <w:ins w:id="3066" w:author="Baker, Gregory Joseph" w:date="2018-11-21T10:54:00Z">
        <w:del w:id="3067" w:author="Microsoft Office User" w:date="2018-11-26T15:30:00Z">
          <w:r w:rsidR="00205924" w:rsidRPr="00EA49BB" w:rsidDel="00EA49BB">
            <w:rPr>
              <w:b/>
              <w:color w:val="262626"/>
              <w:rPrChange w:id="3068" w:author="Microsoft Office User" w:date="2018-11-26T15:34:00Z">
                <w:rPr>
                  <w:color w:val="262626"/>
                </w:rPr>
              </w:rPrChange>
            </w:rPr>
            <w:delText>using single-color</w:delText>
          </w:r>
        </w:del>
      </w:ins>
      <w:ins w:id="3069" w:author="Baker, Gregory Joseph" w:date="2018-11-08T16:34:00Z">
        <w:del w:id="3070" w:author="Microsoft Office User" w:date="2018-11-26T15:30:00Z">
          <w:r w:rsidR="00205924" w:rsidRPr="00EA49BB" w:rsidDel="00EA49BB">
            <w:rPr>
              <w:b/>
              <w:color w:val="262626"/>
              <w:rPrChange w:id="3071" w:author="Microsoft Office User" w:date="2018-11-26T15:34:00Z">
                <w:rPr>
                  <w:color w:val="262626"/>
                </w:rPr>
              </w:rPrChange>
            </w:rPr>
            <w:delText xml:space="preserve"> optical controls included</w:delText>
          </w:r>
          <w:r w:rsidR="00B53758" w:rsidRPr="00EA49BB" w:rsidDel="00EA49BB">
            <w:rPr>
              <w:b/>
              <w:color w:val="262626"/>
              <w:rPrChange w:id="3072" w:author="Microsoft Office User" w:date="2018-11-26T15:34:00Z">
                <w:rPr>
                  <w:color w:val="262626"/>
                </w:rPr>
              </w:rPrChange>
            </w:rPr>
            <w:delText xml:space="preserve"> </w:delText>
          </w:r>
        </w:del>
      </w:ins>
      <w:ins w:id="3073" w:author="Baker, Gregory Joseph" w:date="2018-11-21T10:55:00Z">
        <w:del w:id="3074" w:author="Microsoft Office User" w:date="2018-11-26T15:30:00Z">
          <w:r w:rsidR="003B0A73" w:rsidRPr="00EA49BB" w:rsidDel="00EA49BB">
            <w:rPr>
              <w:b/>
              <w:color w:val="262626"/>
              <w:rPrChange w:id="3075" w:author="Microsoft Office User" w:date="2018-11-26T15:34:00Z">
                <w:rPr>
                  <w:color w:val="262626"/>
                </w:rPr>
              </w:rPrChange>
            </w:rPr>
            <w:delText xml:space="preserve">during </w:delText>
          </w:r>
        </w:del>
      </w:ins>
      <w:ins w:id="3076" w:author="Baker, Gregory Joseph" w:date="2018-11-08T16:34:00Z">
        <w:del w:id="3077" w:author="Microsoft Office User" w:date="2018-11-26T15:30:00Z">
          <w:r w:rsidR="00B53758" w:rsidRPr="00EA49BB" w:rsidDel="00EA49BB">
            <w:rPr>
              <w:b/>
              <w:color w:val="262626"/>
              <w:rPrChange w:id="3078" w:author="Microsoft Office User" w:date="2018-11-26T15:34:00Z">
                <w:rPr>
                  <w:color w:val="262626"/>
                </w:rPr>
              </w:rPrChange>
            </w:rPr>
            <w:delText>each of 3</w:delText>
          </w:r>
          <w:r w:rsidR="000D3150" w:rsidRPr="00EA49BB" w:rsidDel="00EA49BB">
            <w:rPr>
              <w:b/>
              <w:color w:val="262626"/>
              <w:rPrChange w:id="3079" w:author="Microsoft Office User" w:date="2018-11-26T15:34:00Z">
                <w:rPr>
                  <w:color w:val="262626"/>
                </w:rPr>
              </w:rPrChange>
            </w:rPr>
            <w:delText xml:space="preserve"> data </w:delText>
          </w:r>
        </w:del>
      </w:ins>
      <w:ins w:id="3080" w:author="Baker, Gregory Joseph" w:date="2018-11-08T16:35:00Z">
        <w:del w:id="3081" w:author="Microsoft Office User" w:date="2018-11-26T15:30:00Z">
          <w:r w:rsidR="000D3150" w:rsidRPr="00EA49BB" w:rsidDel="00EA49BB">
            <w:rPr>
              <w:b/>
              <w:color w:val="262626"/>
              <w:rPrChange w:id="3082" w:author="Microsoft Office User" w:date="2018-11-26T15:34:00Z">
                <w:rPr>
                  <w:color w:val="262626"/>
                </w:rPr>
              </w:rPrChange>
            </w:rPr>
            <w:delText>acquisitions</w:delText>
          </w:r>
        </w:del>
      </w:ins>
      <w:ins w:id="3083" w:author="Baker, Gregory Joseph" w:date="2018-11-07T10:24:00Z">
        <w:del w:id="3084" w:author="Microsoft Office User" w:date="2018-11-26T15:30:00Z">
          <w:r w:rsidR="00B53758" w:rsidRPr="00EA49BB" w:rsidDel="00EA49BB">
            <w:rPr>
              <w:b/>
              <w:color w:val="262626"/>
              <w:rPrChange w:id="3085" w:author="Microsoft Office User" w:date="2018-11-26T15:34:00Z">
                <w:rPr>
                  <w:color w:val="262626"/>
                </w:rPr>
              </w:rPrChange>
            </w:rPr>
            <w:delText xml:space="preserve">. </w:delText>
          </w:r>
        </w:del>
      </w:ins>
      <w:ins w:id="3086" w:author="Baker, Gregory Joseph" w:date="2018-11-21T10:57:00Z">
        <w:del w:id="3087" w:author="Microsoft Office User" w:date="2018-11-26T15:30:00Z">
          <w:r w:rsidR="00193450" w:rsidRPr="00EA49BB" w:rsidDel="00EA49BB">
            <w:rPr>
              <w:b/>
              <w:color w:val="262626"/>
              <w:rPrChange w:id="3088" w:author="Microsoft Office User" w:date="2018-11-26T15:34:00Z">
                <w:rPr>
                  <w:color w:val="262626"/>
                </w:rPr>
              </w:rPrChange>
            </w:rPr>
            <w:delText>From the over 96 million doublet-discriminated immune cells, we drew a</w:delText>
          </w:r>
        </w:del>
      </w:ins>
      <w:ins w:id="3089" w:author="Baker, Gregory Joseph" w:date="2018-11-21T10:55:00Z">
        <w:del w:id="3090" w:author="Microsoft Office User" w:date="2018-11-26T15:30:00Z">
          <w:r w:rsidR="00C11562" w:rsidRPr="00EA49BB" w:rsidDel="00EA49BB">
            <w:rPr>
              <w:b/>
              <w:bCs/>
              <w:rPrChange w:id="3091" w:author="Microsoft Office User" w:date="2018-11-26T15:34:00Z">
                <w:rPr>
                  <w:bCs/>
                </w:rPr>
              </w:rPrChange>
            </w:rPr>
            <w:delText xml:space="preserve"> 10 million cell weighted random sample (WRS) </w:delText>
          </w:r>
          <w:r w:rsidR="00C11562" w:rsidRPr="00EA49BB" w:rsidDel="00EA49BB">
            <w:rPr>
              <w:b/>
              <w:rPrChange w:id="3092" w:author="Microsoft Office User" w:date="2018-11-26T15:34:00Z">
                <w:rPr/>
              </w:rPrChange>
            </w:rPr>
            <w:delText>to balance the number of c</w:delText>
          </w:r>
          <w:r w:rsidR="00193450" w:rsidRPr="00EA49BB" w:rsidDel="00EA49BB">
            <w:rPr>
              <w:b/>
              <w:rPrChange w:id="3093" w:author="Microsoft Office User" w:date="2018-11-26T15:34:00Z">
                <w:rPr/>
              </w:rPrChange>
            </w:rPr>
            <w:delText>ells per tissue. This resulted</w:delText>
          </w:r>
          <w:r w:rsidR="00C11562" w:rsidRPr="00EA49BB" w:rsidDel="00EA49BB">
            <w:rPr>
              <w:b/>
              <w:rPrChange w:id="3094" w:author="Microsoft Office User" w:date="2018-11-26T15:34:00Z">
                <w:rPr/>
              </w:rPrChange>
            </w:rPr>
            <w:delText xml:space="preserve"> in an</w:delText>
          </w:r>
        </w:del>
      </w:ins>
      <w:ins w:id="3095" w:author="Baker, Gregory Joseph" w:date="2018-11-07T10:24:00Z">
        <w:del w:id="3096" w:author="Microsoft Office User" w:date="2018-11-26T15:30:00Z">
          <w:r w:rsidR="00B53758" w:rsidRPr="00EA49BB" w:rsidDel="00EA49BB">
            <w:rPr>
              <w:b/>
              <w:color w:val="262626"/>
              <w:rPrChange w:id="3097" w:author="Microsoft Office User" w:date="2018-11-26T15:34:00Z">
                <w:rPr>
                  <w:color w:val="262626"/>
                </w:rPr>
              </w:rPrChange>
            </w:rPr>
            <w:delText xml:space="preserve"> </w:delText>
          </w:r>
        </w:del>
      </w:ins>
      <w:ins w:id="3098" w:author="Baker, Gregory Joseph" w:date="2018-11-08T16:30:00Z">
        <w:del w:id="3099" w:author="Microsoft Office User" w:date="2018-11-26T15:30:00Z">
          <w:r w:rsidR="00B53758" w:rsidRPr="00EA49BB" w:rsidDel="00EA49BB">
            <w:rPr>
              <w:b/>
              <w:color w:val="262626"/>
              <w:rPrChange w:id="3100" w:author="Microsoft Office User" w:date="2018-11-26T15:34:00Z">
                <w:rPr>
                  <w:color w:val="262626"/>
                </w:rPr>
              </w:rPrChange>
            </w:rPr>
            <w:delText>average</w:delText>
          </w:r>
        </w:del>
      </w:ins>
      <w:ins w:id="3101" w:author="Baker, Gregory Joseph" w:date="2018-11-07T10:24:00Z">
        <w:del w:id="3102" w:author="Microsoft Office User" w:date="2018-11-26T15:30:00Z">
          <w:r w:rsidR="00B53758" w:rsidRPr="00EA49BB" w:rsidDel="00EA49BB">
            <w:rPr>
              <w:b/>
              <w:color w:val="262626"/>
              <w:rPrChange w:id="3103" w:author="Microsoft Office User" w:date="2018-11-26T15:34:00Z">
                <w:rPr>
                  <w:color w:val="262626"/>
                </w:rPr>
              </w:rPrChange>
            </w:rPr>
            <w:delText xml:space="preserve"> </w:delText>
          </w:r>
        </w:del>
      </w:ins>
      <w:ins w:id="3104" w:author="Baker, Gregory Joseph" w:date="2018-11-08T16:30:00Z">
        <w:del w:id="3105" w:author="Microsoft Office User" w:date="2018-11-26T15:30:00Z">
          <w:r w:rsidR="00B53758" w:rsidRPr="00EA49BB" w:rsidDel="00EA49BB">
            <w:rPr>
              <w:b/>
              <w:color w:val="262626"/>
              <w:rPrChange w:id="3106" w:author="Microsoft Office User" w:date="2018-11-26T15:34:00Z">
                <w:rPr>
                  <w:color w:val="262626"/>
                </w:rPr>
              </w:rPrChange>
            </w:rPr>
            <w:delText xml:space="preserve">of </w:delText>
          </w:r>
        </w:del>
      </w:ins>
      <w:ins w:id="3107" w:author="Baker, Gregory Joseph" w:date="2018-11-07T10:24:00Z">
        <w:del w:id="3108" w:author="Microsoft Office User" w:date="2018-11-26T15:30:00Z">
          <w:r w:rsidR="00007D01" w:rsidRPr="00EA49BB" w:rsidDel="00EA49BB">
            <w:rPr>
              <w:b/>
              <w:color w:val="262626"/>
              <w:rPrChange w:id="3109" w:author="Microsoft Office User" w:date="2018-11-26T15:34:00Z">
                <w:rPr>
                  <w:color w:val="262626"/>
                </w:rPr>
              </w:rPrChange>
            </w:rPr>
            <w:delText>4x10</w:delText>
          </w:r>
          <w:r w:rsidR="00007D01" w:rsidRPr="00EA49BB" w:rsidDel="00EA49BB">
            <w:rPr>
              <w:b/>
              <w:color w:val="262626"/>
              <w:vertAlign w:val="superscript"/>
              <w:rPrChange w:id="3110" w:author="Microsoft Office User" w:date="2018-11-26T15:34:00Z">
                <w:rPr>
                  <w:color w:val="262626"/>
                  <w:vertAlign w:val="superscript"/>
                </w:rPr>
              </w:rPrChange>
            </w:rPr>
            <w:delText>4</w:delText>
          </w:r>
          <w:r w:rsidR="00007D01" w:rsidRPr="00EA49BB" w:rsidDel="00EA49BB">
            <w:rPr>
              <w:b/>
              <w:color w:val="262626"/>
              <w:rPrChange w:id="3111" w:author="Microsoft Office User" w:date="2018-11-26T15:34:00Z">
                <w:rPr>
                  <w:color w:val="262626"/>
                </w:rPr>
              </w:rPrChange>
            </w:rPr>
            <w:delText xml:space="preserve"> cells</w:delText>
          </w:r>
        </w:del>
      </w:ins>
      <w:ins w:id="3112" w:author="Baker, Gregory Joseph" w:date="2018-11-21T10:55:00Z">
        <w:del w:id="3113" w:author="Microsoft Office User" w:date="2018-11-26T15:30:00Z">
          <w:r w:rsidR="00C11562" w:rsidRPr="00EA49BB" w:rsidDel="00EA49BB">
            <w:rPr>
              <w:b/>
              <w:color w:val="262626"/>
              <w:rPrChange w:id="3114" w:author="Microsoft Office User" w:date="2018-11-26T15:34:00Z">
                <w:rPr>
                  <w:color w:val="262626"/>
                </w:rPr>
              </w:rPrChange>
            </w:rPr>
            <w:delText xml:space="preserve"> per </w:delText>
          </w:r>
        </w:del>
      </w:ins>
      <w:ins w:id="3115" w:author="Baker, Gregory Joseph" w:date="2018-11-21T10:56:00Z">
        <w:del w:id="3116" w:author="Microsoft Office User" w:date="2018-11-26T15:30:00Z">
          <w:r w:rsidR="00C11562" w:rsidRPr="00EA49BB" w:rsidDel="00EA49BB">
            <w:rPr>
              <w:b/>
              <w:color w:val="262626"/>
              <w:rPrChange w:id="3117" w:author="Microsoft Office User" w:date="2018-11-26T15:34:00Z">
                <w:rPr>
                  <w:color w:val="262626"/>
                </w:rPr>
              </w:rPrChange>
            </w:rPr>
            <w:delText>tissue</w:delText>
          </w:r>
        </w:del>
      </w:ins>
      <w:ins w:id="3118" w:author="Baker, Gregory Joseph" w:date="2018-11-21T10:55:00Z">
        <w:del w:id="3119" w:author="Microsoft Office User" w:date="2018-11-26T15:30:00Z">
          <w:r w:rsidR="00C11562" w:rsidRPr="00EA49BB" w:rsidDel="00EA49BB">
            <w:rPr>
              <w:b/>
              <w:color w:val="262626"/>
              <w:rPrChange w:id="3120" w:author="Microsoft Office User" w:date="2018-11-26T15:34:00Z">
                <w:rPr>
                  <w:color w:val="262626"/>
                </w:rPr>
              </w:rPrChange>
            </w:rPr>
            <w:delText xml:space="preserve"> </w:delText>
          </w:r>
        </w:del>
      </w:ins>
      <w:ins w:id="3121" w:author="Baker, Gregory Joseph" w:date="2018-11-21T10:56:00Z">
        <w:del w:id="3122" w:author="Microsoft Office User" w:date="2018-11-26T15:30:00Z">
          <w:r w:rsidR="00C11562" w:rsidRPr="00EA49BB" w:rsidDel="00EA49BB">
            <w:rPr>
              <w:b/>
              <w:color w:val="262626"/>
              <w:rPrChange w:id="3123" w:author="Microsoft Office User" w:date="2018-11-26T15:34:00Z">
                <w:rPr>
                  <w:color w:val="262626"/>
                </w:rPr>
              </w:rPrChange>
            </w:rPr>
            <w:delText>sample</w:delText>
          </w:r>
        </w:del>
      </w:ins>
      <w:ins w:id="3124" w:author="Baker, Gregory Joseph" w:date="2018-11-08T16:31:00Z">
        <w:del w:id="3125" w:author="Microsoft Office User" w:date="2018-11-26T15:30:00Z">
          <w:r w:rsidR="00C11562" w:rsidRPr="00EA49BB" w:rsidDel="00EA49BB">
            <w:rPr>
              <w:b/>
              <w:color w:val="262626"/>
              <w:rPrChange w:id="3126" w:author="Microsoft Office User" w:date="2018-11-26T15:34:00Z">
                <w:rPr>
                  <w:color w:val="262626"/>
                </w:rPr>
              </w:rPrChange>
            </w:rPr>
            <w:delText xml:space="preserve"> with a minimum cell count of </w:delText>
          </w:r>
        </w:del>
      </w:ins>
      <w:ins w:id="3127" w:author="Baker, Gregory Joseph" w:date="2018-11-21T10:56:00Z">
        <w:del w:id="3128" w:author="Microsoft Office User" w:date="2018-11-26T15:30:00Z">
          <w:r w:rsidR="00C11562" w:rsidRPr="00EA49BB" w:rsidDel="00EA49BB">
            <w:rPr>
              <w:b/>
              <w:color w:val="262626"/>
              <w:rPrChange w:id="3129" w:author="Microsoft Office User" w:date="2018-11-26T15:34:00Z">
                <w:rPr>
                  <w:color w:val="262626"/>
                </w:rPr>
              </w:rPrChange>
            </w:rPr>
            <w:delText>approximately</w:delText>
          </w:r>
        </w:del>
      </w:ins>
      <w:ins w:id="3130" w:author="Baker, Gregory Joseph" w:date="2018-11-08T16:31:00Z">
        <w:del w:id="3131" w:author="Microsoft Office User" w:date="2018-11-26T15:30:00Z">
          <w:r w:rsidR="00C11562" w:rsidRPr="00EA49BB" w:rsidDel="00EA49BB">
            <w:rPr>
              <w:b/>
              <w:color w:val="262626"/>
              <w:rPrChange w:id="3132" w:author="Microsoft Office User" w:date="2018-11-26T15:34:00Z">
                <w:rPr>
                  <w:color w:val="262626"/>
                </w:rPr>
              </w:rPrChange>
            </w:rPr>
            <w:delText xml:space="preserve"> </w:delText>
          </w:r>
          <w:r w:rsidR="00B53758" w:rsidRPr="00EA49BB" w:rsidDel="00EA49BB">
            <w:rPr>
              <w:b/>
              <w:color w:val="262626"/>
              <w:rPrChange w:id="3133" w:author="Microsoft Office User" w:date="2018-11-26T15:34:00Z">
                <w:rPr>
                  <w:color w:val="262626"/>
                </w:rPr>
              </w:rPrChange>
            </w:rPr>
            <w:delText>1x10</w:delText>
          </w:r>
          <w:r w:rsidR="00B53758" w:rsidRPr="00EA49BB" w:rsidDel="00EA49BB">
            <w:rPr>
              <w:b/>
              <w:color w:val="262626"/>
              <w:vertAlign w:val="superscript"/>
              <w:rPrChange w:id="3134" w:author="Microsoft Office User" w:date="2018-11-26T15:34:00Z">
                <w:rPr>
                  <w:color w:val="262626"/>
                  <w:vertAlign w:val="superscript"/>
                </w:rPr>
              </w:rPrChange>
            </w:rPr>
            <w:delText>4</w:delText>
          </w:r>
        </w:del>
      </w:ins>
      <w:ins w:id="3135" w:author="Baker, Gregory Joseph" w:date="2018-11-09T09:05:00Z">
        <w:del w:id="3136" w:author="Microsoft Office User" w:date="2018-11-26T15:30:00Z">
          <w:r w:rsidR="00DD5235" w:rsidRPr="00EA49BB" w:rsidDel="00EA49BB">
            <w:rPr>
              <w:b/>
              <w:color w:val="262626"/>
              <w:vertAlign w:val="superscript"/>
              <w:rPrChange w:id="3137" w:author="Microsoft Office User" w:date="2018-11-26T15:34:00Z">
                <w:rPr>
                  <w:color w:val="262626"/>
                  <w:vertAlign w:val="superscript"/>
                </w:rPr>
              </w:rPrChange>
            </w:rPr>
            <w:delText xml:space="preserve"> </w:delText>
          </w:r>
          <w:r w:rsidR="00DD5235" w:rsidRPr="00EA49BB" w:rsidDel="00EA49BB">
            <w:rPr>
              <w:b/>
              <w:rPrChange w:id="3138" w:author="Microsoft Office User" w:date="2018-11-26T15:34:00Z">
                <w:rPr/>
              </w:rPrChange>
            </w:rPr>
            <w:delText>(</w:delText>
          </w:r>
          <w:r w:rsidR="00DD5235" w:rsidRPr="00EA49BB" w:rsidDel="00EA49BB">
            <w:rPr>
              <w:b/>
              <w:color w:val="262626"/>
              <w:rPrChange w:id="3139" w:author="Microsoft Office User" w:date="2018-11-26T15:34:00Z">
                <w:rPr>
                  <w:b/>
                  <w:color w:val="262626"/>
                </w:rPr>
              </w:rPrChange>
            </w:rPr>
            <w:delText xml:space="preserve">Supplementary Fig. </w:delText>
          </w:r>
          <w:r w:rsidR="003B4D4F" w:rsidRPr="00EA49BB" w:rsidDel="00EA49BB">
            <w:rPr>
              <w:b/>
              <w:color w:val="262626"/>
              <w:rPrChange w:id="3140" w:author="Microsoft Office User" w:date="2018-11-26T15:34:00Z">
                <w:rPr>
                  <w:b/>
                  <w:color w:val="262626"/>
                </w:rPr>
              </w:rPrChange>
            </w:rPr>
            <w:delText>5</w:delText>
          </w:r>
          <w:r w:rsidR="00706248" w:rsidRPr="00EA49BB" w:rsidDel="00EA49BB">
            <w:rPr>
              <w:b/>
              <w:color w:val="262626"/>
              <w:rPrChange w:id="3141" w:author="Microsoft Office User" w:date="2018-11-26T15:34:00Z">
                <w:rPr>
                  <w:b/>
                  <w:color w:val="262626"/>
                </w:rPr>
              </w:rPrChange>
            </w:rPr>
            <w:delText>)</w:delText>
          </w:r>
          <w:r w:rsidR="00DD5235" w:rsidRPr="00EA49BB" w:rsidDel="00EA49BB">
            <w:rPr>
              <w:b/>
              <w:rPrChange w:id="3142" w:author="Microsoft Office User" w:date="2018-11-26T15:34:00Z">
                <w:rPr/>
              </w:rPrChange>
            </w:rPr>
            <w:delText>.</w:delText>
          </w:r>
        </w:del>
      </w:ins>
    </w:p>
    <w:p w14:paraId="05E23F2C" w14:textId="21F145A4" w:rsidR="00193450" w:rsidRPr="00EA49BB" w:rsidDel="00EA49BB" w:rsidRDefault="00193450" w:rsidP="00EA49BB">
      <w:pPr>
        <w:widowControl w:val="0"/>
        <w:autoSpaceDE w:val="0"/>
        <w:autoSpaceDN w:val="0"/>
        <w:adjustRightInd w:val="0"/>
        <w:spacing w:line="480" w:lineRule="auto"/>
        <w:contextualSpacing/>
        <w:outlineLvl w:val="0"/>
        <w:rPr>
          <w:ins w:id="3143" w:author="Baker, Gregory Joseph" w:date="2018-11-21T10:58:00Z"/>
          <w:del w:id="3144" w:author="Microsoft Office User" w:date="2018-11-26T15:30:00Z"/>
          <w:b/>
          <w:rPrChange w:id="3145" w:author="Microsoft Office User" w:date="2018-11-26T15:34:00Z">
            <w:rPr>
              <w:ins w:id="3146" w:author="Baker, Gregory Joseph" w:date="2018-11-21T10:58:00Z"/>
              <w:del w:id="3147" w:author="Microsoft Office User" w:date="2018-11-26T15:30:00Z"/>
            </w:rPr>
          </w:rPrChange>
        </w:rPr>
        <w:pPrChange w:id="3148" w:author="Microsoft Office User" w:date="2018-11-26T15:34:00Z">
          <w:pPr>
            <w:widowControl w:val="0"/>
            <w:autoSpaceDE w:val="0"/>
            <w:autoSpaceDN w:val="0"/>
            <w:adjustRightInd w:val="0"/>
            <w:spacing w:line="480" w:lineRule="auto"/>
            <w:contextualSpacing/>
            <w:outlineLvl w:val="0"/>
          </w:pPr>
        </w:pPrChange>
      </w:pPr>
    </w:p>
    <w:p w14:paraId="1EAA860A" w14:textId="43866B9C" w:rsidR="00306312" w:rsidRPr="00EA49BB" w:rsidDel="00EA49BB" w:rsidRDefault="00306312" w:rsidP="00EA49BB">
      <w:pPr>
        <w:widowControl w:val="0"/>
        <w:autoSpaceDE w:val="0"/>
        <w:autoSpaceDN w:val="0"/>
        <w:adjustRightInd w:val="0"/>
        <w:spacing w:line="480" w:lineRule="auto"/>
        <w:contextualSpacing/>
        <w:outlineLvl w:val="0"/>
        <w:rPr>
          <w:ins w:id="3149" w:author="psorger@gmail.com" w:date="2018-11-05T23:52:00Z"/>
          <w:del w:id="3150" w:author="Microsoft Office User" w:date="2018-11-26T15:30:00Z"/>
          <w:b/>
          <w:bCs/>
          <w:rPrChange w:id="3151" w:author="Microsoft Office User" w:date="2018-11-26T15:34:00Z">
            <w:rPr>
              <w:ins w:id="3152" w:author="psorger@gmail.com" w:date="2018-11-05T23:52:00Z"/>
              <w:del w:id="3153" w:author="Microsoft Office User" w:date="2018-11-26T15:30:00Z"/>
              <w:b/>
              <w:bCs/>
              <w:spacing w:val="-10"/>
            </w:rPr>
          </w:rPrChange>
        </w:rPr>
        <w:pPrChange w:id="3154" w:author="Microsoft Office User" w:date="2018-11-26T15:34:00Z">
          <w:pPr>
            <w:widowControl w:val="0"/>
            <w:autoSpaceDE w:val="0"/>
            <w:autoSpaceDN w:val="0"/>
            <w:adjustRightInd w:val="0"/>
            <w:spacing w:line="480" w:lineRule="auto"/>
            <w:contextualSpacing/>
            <w:outlineLvl w:val="0"/>
          </w:pPr>
        </w:pPrChange>
      </w:pPr>
      <w:moveToRangeStart w:id="3155" w:author="psorger@gmail.com" w:date="2018-11-05T23:52:00Z" w:name="move529225257"/>
      <w:moveTo w:id="3156" w:author="psorger@gmail.com" w:date="2018-11-05T23:52:00Z">
        <w:del w:id="3157" w:author="Microsoft Office User" w:date="2018-11-26T15:30:00Z">
          <w:r w:rsidRPr="00EA49BB" w:rsidDel="00EA49BB">
            <w:rPr>
              <w:b/>
              <w:bCs/>
              <w:highlight w:val="yellow"/>
              <w:rPrChange w:id="3158" w:author="Microsoft Office User" w:date="2018-11-26T15:34:00Z">
                <w:rPr>
                  <w:b/>
                  <w:bCs/>
                  <w:spacing w:val="-10"/>
                </w:rPr>
              </w:rPrChange>
            </w:rPr>
            <w:delText>Bias curation:</w:delText>
          </w:r>
        </w:del>
      </w:moveTo>
    </w:p>
    <w:p w14:paraId="289468AD" w14:textId="3511E3C0" w:rsidR="00306312" w:rsidRPr="00EA49BB" w:rsidDel="00EA49BB" w:rsidRDefault="004E2DC8" w:rsidP="00EA49BB">
      <w:pPr>
        <w:spacing w:line="480" w:lineRule="auto"/>
        <w:contextualSpacing/>
        <w:outlineLvl w:val="0"/>
        <w:rPr>
          <w:del w:id="3159" w:author="Microsoft Office User" w:date="2018-11-26T15:30:00Z"/>
          <w:b/>
          <w:bCs/>
          <w:rPrChange w:id="3160" w:author="Microsoft Office User" w:date="2018-11-26T15:34:00Z">
            <w:rPr>
              <w:del w:id="3161" w:author="Microsoft Office User" w:date="2018-11-26T15:30:00Z"/>
              <w:b/>
              <w:bCs/>
              <w:spacing w:val="-10"/>
            </w:rPr>
          </w:rPrChange>
        </w:rPr>
        <w:pPrChange w:id="3162" w:author="Microsoft Office User" w:date="2018-11-26T15:34:00Z">
          <w:pPr>
            <w:spacing w:line="480" w:lineRule="auto"/>
            <w:contextualSpacing/>
            <w:outlineLvl w:val="0"/>
          </w:pPr>
        </w:pPrChange>
      </w:pPr>
      <w:ins w:id="3163" w:author="Baker, Gregory Joseph" w:date="2018-11-21T11:19:00Z">
        <w:del w:id="3164" w:author="Microsoft Office User" w:date="2018-11-26T15:30:00Z">
          <w:r w:rsidRPr="00EA49BB" w:rsidDel="00EA49BB">
            <w:rPr>
              <w:b/>
              <w:bCs/>
              <w:rPrChange w:id="3165" w:author="Microsoft Office User" w:date="2018-11-26T15:34:00Z">
                <w:rPr>
                  <w:b/>
                  <w:bCs/>
                </w:rPr>
              </w:rPrChange>
            </w:rPr>
            <w:delText xml:space="preserve">An unbiased approach to </w:delText>
          </w:r>
        </w:del>
      </w:ins>
      <w:ins w:id="3166" w:author="Baker, Gregory Joseph" w:date="2018-11-21T11:20:00Z">
        <w:del w:id="3167" w:author="Microsoft Office User" w:date="2018-11-26T15:30:00Z">
          <w:r w:rsidRPr="00EA49BB" w:rsidDel="00EA49BB">
            <w:rPr>
              <w:b/>
              <w:bCs/>
              <w:rPrChange w:id="3168" w:author="Microsoft Office User" w:date="2018-11-26T15:34:00Z">
                <w:rPr>
                  <w:b/>
                  <w:bCs/>
                </w:rPr>
              </w:rPrChange>
            </w:rPr>
            <w:delText xml:space="preserve">population gating </w:delText>
          </w:r>
        </w:del>
      </w:ins>
      <w:ins w:id="3169" w:author="Baker, Gregory Joseph" w:date="2018-11-21T11:19:00Z">
        <w:del w:id="3170" w:author="Microsoft Office User" w:date="2018-11-26T15:30:00Z">
          <w:r w:rsidRPr="00EA49BB" w:rsidDel="00EA49BB">
            <w:rPr>
              <w:b/>
              <w:bCs/>
              <w:rPrChange w:id="3171" w:author="Microsoft Office User" w:date="2018-11-26T15:34:00Z">
                <w:rPr>
                  <w:b/>
                  <w:bCs/>
                </w:rPr>
              </w:rPrChange>
            </w:rPr>
            <w:delText xml:space="preserve">reveals that </w:delText>
          </w:r>
        </w:del>
      </w:ins>
      <w:ins w:id="3172" w:author="Baker, Gregory Joseph" w:date="2018-11-21T11:03:00Z">
        <w:del w:id="3173" w:author="Microsoft Office User" w:date="2018-11-26T15:30:00Z">
          <w:r w:rsidR="003254AB" w:rsidRPr="00EA49BB" w:rsidDel="00EA49BB">
            <w:rPr>
              <w:b/>
              <w:bCs/>
              <w:rPrChange w:id="3174" w:author="Microsoft Office User" w:date="2018-11-26T15:34:00Z">
                <w:rPr>
                  <w:b/>
                  <w:bCs/>
                </w:rPr>
              </w:rPrChange>
            </w:rPr>
            <w:delText>30 immunophenotypes account for over 95% of primary and secondary mouse lymphoid tissue</w:delText>
          </w:r>
        </w:del>
      </w:ins>
      <w:moveTo w:id="3175" w:author="psorger@gmail.com" w:date="2018-11-05T23:52:00Z">
        <w:del w:id="3176" w:author="Microsoft Office User" w:date="2018-11-26T15:30:00Z">
          <w:r w:rsidR="00306312" w:rsidRPr="00EA49BB" w:rsidDel="00EA49BB">
            <w:rPr>
              <w:b/>
              <w:bCs/>
              <w:rPrChange w:id="3177" w:author="Microsoft Office User" w:date="2018-11-26T15:34:00Z">
                <w:rPr>
                  <w:b/>
                  <w:bCs/>
                  <w:spacing w:val="-10"/>
                </w:rPr>
              </w:rPrChange>
            </w:rPr>
            <w:delText xml:space="preserve"> </w:delText>
          </w:r>
        </w:del>
      </w:moveTo>
      <w:ins w:id="3178" w:author="psorger@gmail.com" w:date="2018-11-05T23:52:00Z">
        <w:del w:id="3179" w:author="Microsoft Office User" w:date="2018-11-26T15:30:00Z">
          <w:r w:rsidR="00306312" w:rsidRPr="00EA49BB" w:rsidDel="00EA49BB">
            <w:rPr>
              <w:b/>
              <w:bCs/>
              <w:rPrChange w:id="3180" w:author="Microsoft Office User" w:date="2018-11-26T15:34:00Z">
                <w:rPr>
                  <w:b/>
                  <w:bCs/>
                  <w:spacing w:val="-10"/>
                </w:rPr>
              </w:rPrChange>
            </w:rPr>
            <w:delText>M</w:delText>
          </w:r>
        </w:del>
      </w:ins>
      <w:moveTo w:id="3181" w:author="psorger@gmail.com" w:date="2018-11-05T23:52:00Z">
        <w:del w:id="3182" w:author="Microsoft Office User" w:date="2018-11-26T15:30:00Z">
          <w:r w:rsidR="00306312" w:rsidRPr="00EA49BB" w:rsidDel="00EA49BB">
            <w:rPr>
              <w:b/>
              <w:bCs/>
              <w:rPrChange w:id="3183" w:author="Microsoft Office User" w:date="2018-11-26T15:34:00Z">
                <w:rPr>
                  <w:b/>
                  <w:bCs/>
                  <w:spacing w:val="-10"/>
                </w:rPr>
              </w:rPrChange>
            </w:rPr>
            <w:delText>multidimensional cell state calling through a unidimensional gating strategy</w:delText>
          </w:r>
        </w:del>
      </w:moveTo>
      <w:ins w:id="3184" w:author="psorger@gmail.com" w:date="2018-11-05T23:52:00Z">
        <w:del w:id="3185" w:author="Microsoft Office User" w:date="2018-11-26T15:30:00Z">
          <w:r w:rsidR="00306312" w:rsidRPr="00EA49BB" w:rsidDel="00EA49BB">
            <w:rPr>
              <w:b/>
              <w:bCs/>
              <w:rPrChange w:id="3186" w:author="Microsoft Office User" w:date="2018-11-26T15:34:00Z">
                <w:rPr>
                  <w:b/>
                  <w:bCs/>
                  <w:spacing w:val="-10"/>
                </w:rPr>
              </w:rPrChange>
            </w:rPr>
            <w:delText xml:space="preserve"> (</w:delText>
          </w:r>
          <w:r w:rsidR="00306312" w:rsidRPr="00EA49BB" w:rsidDel="00EA49BB">
            <w:rPr>
              <w:b/>
              <w:bCs/>
              <w:highlight w:val="yellow"/>
              <w:rPrChange w:id="3187" w:author="Microsoft Office User" w:date="2018-11-26T15:34:00Z">
                <w:rPr>
                  <w:b/>
                  <w:bCs/>
                  <w:spacing w:val="-10"/>
                </w:rPr>
              </w:rPrChange>
            </w:rPr>
            <w:delText>bias curation</w:delText>
          </w:r>
          <w:r w:rsidR="00306312" w:rsidRPr="00EA49BB" w:rsidDel="00EA49BB">
            <w:rPr>
              <w:b/>
              <w:bCs/>
              <w:rPrChange w:id="3188" w:author="Microsoft Office User" w:date="2018-11-26T15:34:00Z">
                <w:rPr>
                  <w:b/>
                  <w:bCs/>
                  <w:spacing w:val="-10"/>
                </w:rPr>
              </w:rPrChange>
            </w:rPr>
            <w:delText>)</w:delText>
          </w:r>
        </w:del>
      </w:ins>
    </w:p>
    <w:moveToRangeEnd w:id="3155"/>
    <w:p w14:paraId="7C63EFD7" w14:textId="0A5B043C" w:rsidR="00306312" w:rsidRPr="00EA49BB" w:rsidDel="00EA49BB" w:rsidRDefault="00306312" w:rsidP="00EA49BB">
      <w:pPr>
        <w:spacing w:line="480" w:lineRule="auto"/>
        <w:contextualSpacing/>
        <w:outlineLvl w:val="0"/>
        <w:rPr>
          <w:del w:id="3189" w:author="Microsoft Office User" w:date="2018-11-26T15:30:00Z"/>
          <w:b/>
          <w:bCs/>
          <w:rPrChange w:id="3190" w:author="Microsoft Office User" w:date="2018-11-26T15:34:00Z">
            <w:rPr>
              <w:del w:id="3191" w:author="Microsoft Office User" w:date="2018-11-26T15:30:00Z"/>
              <w:b/>
              <w:bCs/>
              <w:spacing w:val="-10"/>
            </w:rPr>
          </w:rPrChange>
        </w:rPr>
        <w:pPrChange w:id="3192" w:author="Microsoft Office User" w:date="2018-11-26T15:34:00Z">
          <w:pPr>
            <w:widowControl w:val="0"/>
            <w:autoSpaceDE w:val="0"/>
            <w:autoSpaceDN w:val="0"/>
            <w:adjustRightInd w:val="0"/>
            <w:spacing w:line="480" w:lineRule="auto"/>
            <w:contextualSpacing/>
            <w:outlineLvl w:val="0"/>
          </w:pPr>
        </w:pPrChange>
      </w:pPr>
    </w:p>
    <w:p w14:paraId="72C0F289" w14:textId="47DFBC56" w:rsidR="00460A41" w:rsidRPr="00EA49BB" w:rsidDel="00EA49BB" w:rsidRDefault="009076D0" w:rsidP="00EA49BB">
      <w:pPr>
        <w:spacing w:line="480" w:lineRule="auto"/>
        <w:contextualSpacing/>
        <w:rPr>
          <w:ins w:id="3193" w:author="Baker, Gregory Joseph" w:date="2018-11-21T11:20:00Z"/>
          <w:del w:id="3194" w:author="Microsoft Office User" w:date="2018-11-26T15:30:00Z"/>
          <w:b/>
          <w:rPrChange w:id="3195" w:author="Microsoft Office User" w:date="2018-11-26T15:34:00Z">
            <w:rPr>
              <w:ins w:id="3196" w:author="Baker, Gregory Joseph" w:date="2018-11-21T11:20:00Z"/>
              <w:del w:id="3197" w:author="Microsoft Office User" w:date="2018-11-26T15:30:00Z"/>
            </w:rPr>
          </w:rPrChange>
        </w:rPr>
        <w:pPrChange w:id="3198" w:author="Microsoft Office User" w:date="2018-11-26T15:34:00Z">
          <w:pPr>
            <w:widowControl w:val="0"/>
            <w:autoSpaceDE w:val="0"/>
            <w:autoSpaceDN w:val="0"/>
            <w:adjustRightInd w:val="0"/>
            <w:spacing w:line="480" w:lineRule="auto"/>
            <w:contextualSpacing/>
          </w:pPr>
        </w:pPrChange>
      </w:pPr>
      <w:del w:id="3199" w:author="Microsoft Office User" w:date="2018-11-26T15:30:00Z">
        <w:r w:rsidRPr="00EA49BB" w:rsidDel="00EA49BB">
          <w:rPr>
            <w:b/>
            <w:bCs/>
            <w:rPrChange w:id="3200" w:author="Microsoft Office User" w:date="2018-11-26T15:34:00Z">
              <w:rPr>
                <w:b/>
                <w:bCs/>
                <w:spacing w:val="-10"/>
              </w:rPr>
            </w:rPrChange>
          </w:rPr>
          <w:tab/>
        </w:r>
        <w:r w:rsidR="00290214" w:rsidRPr="00EA49BB" w:rsidDel="00EA49BB">
          <w:rPr>
            <w:b/>
            <w:color w:val="262626"/>
            <w:rPrChange w:id="3201" w:author="Microsoft Office User" w:date="2018-11-26T15:34:00Z">
              <w:rPr>
                <w:color w:val="262626"/>
              </w:rPr>
            </w:rPrChange>
          </w:rPr>
          <w:delText xml:space="preserve">Kaplan-Meier survival analysis </w:delText>
        </w:r>
        <w:r w:rsidR="00627F60" w:rsidRPr="00EA49BB" w:rsidDel="00EA49BB">
          <w:rPr>
            <w:b/>
            <w:color w:val="262626"/>
            <w:rPrChange w:id="3202" w:author="Microsoft Office User" w:date="2018-11-26T15:34:00Z">
              <w:rPr>
                <w:color w:val="262626"/>
              </w:rPr>
            </w:rPrChange>
          </w:rPr>
          <w:delText>showed that</w:delText>
        </w:r>
        <w:r w:rsidR="00BB40AB" w:rsidRPr="00EA49BB" w:rsidDel="00EA49BB">
          <w:rPr>
            <w:b/>
            <w:color w:val="262626"/>
            <w:rPrChange w:id="3203" w:author="Microsoft Office User" w:date="2018-11-26T15:34:00Z">
              <w:rPr>
                <w:color w:val="262626"/>
              </w:rPr>
            </w:rPrChange>
          </w:rPr>
          <w:delText xml:space="preserve"> C57BL/6J mice</w:delText>
        </w:r>
        <w:r w:rsidR="00627F60" w:rsidRPr="00EA49BB" w:rsidDel="00EA49BB">
          <w:rPr>
            <w:b/>
            <w:color w:val="262626"/>
            <w:rPrChange w:id="3204" w:author="Microsoft Office User" w:date="2018-11-26T15:34:00Z">
              <w:rPr>
                <w:color w:val="262626"/>
              </w:rPr>
            </w:rPrChange>
          </w:rPr>
          <w:delText xml:space="preserve"> </w:delText>
        </w:r>
        <w:r w:rsidR="00D04524" w:rsidRPr="00EA49BB" w:rsidDel="00EA49BB">
          <w:rPr>
            <w:b/>
            <w:color w:val="262626"/>
            <w:rPrChange w:id="3205" w:author="Microsoft Office User" w:date="2018-11-26T15:34:00Z">
              <w:rPr>
                <w:color w:val="262626"/>
              </w:rPr>
            </w:rPrChange>
          </w:rPr>
          <w:delText xml:space="preserve">intracranially </w:delText>
        </w:r>
        <w:r w:rsidR="00EF7465" w:rsidRPr="00EA49BB" w:rsidDel="00EA49BB">
          <w:rPr>
            <w:b/>
            <w:color w:val="262626"/>
            <w:rPrChange w:id="3206" w:author="Microsoft Office User" w:date="2018-11-26T15:34:00Z">
              <w:rPr>
                <w:color w:val="262626"/>
              </w:rPr>
            </w:rPrChange>
          </w:rPr>
          <w:delText>engrafted</w:delText>
        </w:r>
        <w:r w:rsidR="00F37535" w:rsidRPr="00EA49BB" w:rsidDel="00EA49BB">
          <w:rPr>
            <w:b/>
            <w:color w:val="262626"/>
            <w:rPrChange w:id="3207" w:author="Microsoft Office User" w:date="2018-11-26T15:34:00Z">
              <w:rPr>
                <w:color w:val="262626"/>
              </w:rPr>
            </w:rPrChange>
          </w:rPr>
          <w:delText xml:space="preserve"> with 3x10</w:delText>
        </w:r>
        <w:r w:rsidR="00F37535" w:rsidRPr="00EA49BB" w:rsidDel="00EA49BB">
          <w:rPr>
            <w:b/>
            <w:color w:val="262626"/>
            <w:vertAlign w:val="superscript"/>
            <w:rPrChange w:id="3208" w:author="Microsoft Office User" w:date="2018-11-26T15:34:00Z">
              <w:rPr>
                <w:color w:val="262626"/>
                <w:vertAlign w:val="superscript"/>
              </w:rPr>
            </w:rPrChange>
          </w:rPr>
          <w:delText>4</w:delText>
        </w:r>
        <w:r w:rsidR="00F37535" w:rsidRPr="00EA49BB" w:rsidDel="00EA49BB">
          <w:rPr>
            <w:b/>
            <w:color w:val="262626"/>
            <w:rPrChange w:id="3209" w:author="Microsoft Office User" w:date="2018-11-26T15:34:00Z">
              <w:rPr>
                <w:color w:val="262626"/>
              </w:rPr>
            </w:rPrChange>
          </w:rPr>
          <w:delText xml:space="preserve"> </w:delText>
        </w:r>
        <w:r w:rsidR="00BA217A" w:rsidRPr="00EA49BB" w:rsidDel="00EA49BB">
          <w:rPr>
            <w:b/>
            <w:color w:val="262626"/>
            <w:rPrChange w:id="3210" w:author="Microsoft Office User" w:date="2018-11-26T15:34:00Z">
              <w:rPr>
                <w:color w:val="262626"/>
              </w:rPr>
            </w:rPrChange>
          </w:rPr>
          <w:delText xml:space="preserve">GL261 </w:delText>
        </w:r>
        <w:r w:rsidR="00F37535" w:rsidRPr="00EA49BB" w:rsidDel="00EA49BB">
          <w:rPr>
            <w:b/>
            <w:color w:val="262626"/>
            <w:rPrChange w:id="3211" w:author="Microsoft Office User" w:date="2018-11-26T15:34:00Z">
              <w:rPr>
                <w:color w:val="262626"/>
              </w:rPr>
            </w:rPrChange>
          </w:rPr>
          <w:delText xml:space="preserve">cells </w:delText>
        </w:r>
        <w:r w:rsidR="00627F60" w:rsidRPr="00EA49BB" w:rsidDel="00EA49BB">
          <w:rPr>
            <w:b/>
            <w:color w:val="262626"/>
            <w:rPrChange w:id="3212" w:author="Microsoft Office User" w:date="2018-11-26T15:34:00Z">
              <w:rPr>
                <w:color w:val="262626"/>
              </w:rPr>
            </w:rPrChange>
          </w:rPr>
          <w:delText>be</w:delText>
        </w:r>
        <w:r w:rsidR="00B02D2D" w:rsidRPr="00EA49BB" w:rsidDel="00EA49BB">
          <w:rPr>
            <w:b/>
            <w:color w:val="262626"/>
            <w:rPrChange w:id="3213" w:author="Microsoft Office User" w:date="2018-11-26T15:34:00Z">
              <w:rPr>
                <w:color w:val="262626"/>
              </w:rPr>
            </w:rPrChange>
          </w:rPr>
          <w:delText>came</w:delText>
        </w:r>
        <w:r w:rsidR="000A3883" w:rsidRPr="00EA49BB" w:rsidDel="00EA49BB">
          <w:rPr>
            <w:b/>
            <w:color w:val="262626"/>
            <w:rPrChange w:id="3214" w:author="Microsoft Office User" w:date="2018-11-26T15:34:00Z">
              <w:rPr>
                <w:color w:val="262626"/>
              </w:rPr>
            </w:rPrChange>
          </w:rPr>
          <w:delText xml:space="preserve"> </w:delText>
        </w:r>
        <w:r w:rsidR="00BE7430" w:rsidRPr="00EA49BB" w:rsidDel="00EA49BB">
          <w:rPr>
            <w:b/>
            <w:color w:val="262626"/>
            <w:rPrChange w:id="3215" w:author="Microsoft Office User" w:date="2018-11-26T15:34:00Z">
              <w:rPr>
                <w:color w:val="262626"/>
              </w:rPr>
            </w:rPrChange>
          </w:rPr>
          <w:delText>m</w:delText>
        </w:r>
        <w:r w:rsidR="008D5C06" w:rsidRPr="00EA49BB" w:rsidDel="00EA49BB">
          <w:rPr>
            <w:b/>
            <w:color w:val="262626"/>
            <w:rPrChange w:id="3216" w:author="Microsoft Office User" w:date="2018-11-26T15:34:00Z">
              <w:rPr>
                <w:color w:val="262626"/>
              </w:rPr>
            </w:rPrChange>
          </w:rPr>
          <w:delText xml:space="preserve">oribund </w:delText>
        </w:r>
        <w:r w:rsidR="00BE7430" w:rsidRPr="00EA49BB" w:rsidDel="00EA49BB">
          <w:rPr>
            <w:b/>
            <w:color w:val="262626"/>
            <w:rPrChange w:id="3217" w:author="Microsoft Office User" w:date="2018-11-26T15:34:00Z">
              <w:rPr>
                <w:color w:val="262626"/>
              </w:rPr>
            </w:rPrChange>
          </w:rPr>
          <w:delText xml:space="preserve">between </w:delText>
        </w:r>
        <w:r w:rsidR="008D5C06" w:rsidRPr="00EA49BB" w:rsidDel="00EA49BB">
          <w:rPr>
            <w:b/>
            <w:color w:val="262626"/>
            <w:rPrChange w:id="3218" w:author="Microsoft Office User" w:date="2018-11-26T15:34:00Z">
              <w:rPr>
                <w:color w:val="262626"/>
              </w:rPr>
            </w:rPrChange>
          </w:rPr>
          <w:delText>30 and 54 day</w:delText>
        </w:r>
        <w:r w:rsidR="00264A19" w:rsidRPr="00EA49BB" w:rsidDel="00EA49BB">
          <w:rPr>
            <w:b/>
            <w:color w:val="262626"/>
            <w:rPrChange w:id="3219" w:author="Microsoft Office User" w:date="2018-11-26T15:34:00Z">
              <w:rPr>
                <w:color w:val="262626"/>
              </w:rPr>
            </w:rPrChange>
          </w:rPr>
          <w:delText>s</w:delText>
        </w:r>
        <w:r w:rsidR="00F96980" w:rsidRPr="00EA49BB" w:rsidDel="00EA49BB">
          <w:rPr>
            <w:b/>
            <w:color w:val="262626"/>
            <w:rPrChange w:id="3220" w:author="Microsoft Office User" w:date="2018-11-26T15:34:00Z">
              <w:rPr>
                <w:color w:val="262626"/>
              </w:rPr>
            </w:rPrChange>
          </w:rPr>
          <w:delText xml:space="preserve"> </w:delText>
        </w:r>
        <w:r w:rsidR="00306FD9" w:rsidRPr="00EA49BB" w:rsidDel="00EA49BB">
          <w:rPr>
            <w:b/>
            <w:color w:val="262626"/>
            <w:rPrChange w:id="3221" w:author="Microsoft Office User" w:date="2018-11-26T15:34:00Z">
              <w:rPr>
                <w:color w:val="262626"/>
              </w:rPr>
            </w:rPrChange>
          </w:rPr>
          <w:delText xml:space="preserve">post-tumor inoculation and </w:delText>
        </w:r>
        <w:r w:rsidR="00D921AB" w:rsidRPr="00EA49BB" w:rsidDel="00EA49BB">
          <w:rPr>
            <w:b/>
            <w:color w:val="262626"/>
            <w:rPrChange w:id="3222" w:author="Microsoft Office User" w:date="2018-11-26T15:34:00Z">
              <w:rPr>
                <w:color w:val="262626"/>
              </w:rPr>
            </w:rPrChange>
          </w:rPr>
          <w:delText>exhibit</w:delText>
        </w:r>
        <w:r w:rsidR="00306FD9" w:rsidRPr="00EA49BB" w:rsidDel="00EA49BB">
          <w:rPr>
            <w:b/>
            <w:color w:val="262626"/>
            <w:rPrChange w:id="3223" w:author="Microsoft Office User" w:date="2018-11-26T15:34:00Z">
              <w:rPr>
                <w:color w:val="262626"/>
              </w:rPr>
            </w:rPrChange>
          </w:rPr>
          <w:delText>ed</w:delText>
        </w:r>
        <w:r w:rsidR="00EF7465" w:rsidRPr="00EA49BB" w:rsidDel="00EA49BB">
          <w:rPr>
            <w:b/>
            <w:color w:val="262626"/>
            <w:rPrChange w:id="3224" w:author="Microsoft Office User" w:date="2018-11-26T15:34:00Z">
              <w:rPr>
                <w:color w:val="262626"/>
              </w:rPr>
            </w:rPrChange>
          </w:rPr>
          <w:delText xml:space="preserve"> </w:delText>
        </w:r>
        <w:r w:rsidR="00627F60" w:rsidRPr="00EA49BB" w:rsidDel="00EA49BB">
          <w:rPr>
            <w:b/>
            <w:color w:val="262626"/>
            <w:rPrChange w:id="3225" w:author="Microsoft Office User" w:date="2018-11-26T15:34:00Z">
              <w:rPr>
                <w:color w:val="262626"/>
              </w:rPr>
            </w:rPrChange>
          </w:rPr>
          <w:delText xml:space="preserve">a </w:delText>
        </w:r>
        <w:r w:rsidR="008D5C06" w:rsidRPr="00EA49BB" w:rsidDel="00EA49BB">
          <w:rPr>
            <w:b/>
            <w:color w:val="262626"/>
            <w:rPrChange w:id="3226" w:author="Microsoft Office User" w:date="2018-11-26T15:34:00Z">
              <w:rPr>
                <w:color w:val="262626"/>
              </w:rPr>
            </w:rPrChange>
          </w:rPr>
          <w:delText>median survival of 36</w:delText>
        </w:r>
        <w:r w:rsidR="009112C2" w:rsidRPr="00EA49BB" w:rsidDel="00EA49BB">
          <w:rPr>
            <w:b/>
            <w:color w:val="262626"/>
            <w:rPrChange w:id="3227" w:author="Microsoft Office User" w:date="2018-11-26T15:34:00Z">
              <w:rPr>
                <w:color w:val="262626"/>
              </w:rPr>
            </w:rPrChange>
          </w:rPr>
          <w:delText xml:space="preserve"> </w:delText>
        </w:r>
        <w:r w:rsidR="008D5C06" w:rsidRPr="00EA49BB" w:rsidDel="00EA49BB">
          <w:rPr>
            <w:b/>
            <w:color w:val="262626"/>
            <w:rPrChange w:id="3228" w:author="Microsoft Office User" w:date="2018-11-26T15:34:00Z">
              <w:rPr>
                <w:color w:val="262626"/>
              </w:rPr>
            </w:rPrChange>
          </w:rPr>
          <w:delText>days</w:delText>
        </w:r>
        <w:r w:rsidR="00594D9D" w:rsidRPr="00EA49BB" w:rsidDel="00EA49BB">
          <w:rPr>
            <w:b/>
            <w:color w:val="262626"/>
            <w:rPrChange w:id="3229" w:author="Microsoft Office User" w:date="2018-11-26T15:34:00Z">
              <w:rPr>
                <w:color w:val="262626"/>
              </w:rPr>
            </w:rPrChange>
          </w:rPr>
          <w:delText xml:space="preserve"> (</w:delText>
        </w:r>
        <w:r w:rsidR="00594D9D" w:rsidRPr="00EA49BB" w:rsidDel="00EA49BB">
          <w:rPr>
            <w:b/>
            <w:color w:val="262626"/>
            <w:rPrChange w:id="3230" w:author="Microsoft Office User" w:date="2018-11-26T15:34:00Z">
              <w:rPr>
                <w:b/>
                <w:color w:val="262626"/>
              </w:rPr>
            </w:rPrChange>
          </w:rPr>
          <w:delText>Supplementary Fig. 3</w:delText>
        </w:r>
        <w:r w:rsidR="00594D9D" w:rsidRPr="00EA49BB" w:rsidDel="00EA49BB">
          <w:rPr>
            <w:b/>
            <w:color w:val="262626"/>
            <w:rPrChange w:id="3231" w:author="Microsoft Office User" w:date="2018-11-26T15:34:00Z">
              <w:rPr>
                <w:color w:val="262626"/>
              </w:rPr>
            </w:rPrChange>
          </w:rPr>
          <w:delText>)</w:delText>
        </w:r>
        <w:r w:rsidR="005A2BFC" w:rsidRPr="00EA49BB" w:rsidDel="00EA49BB">
          <w:rPr>
            <w:b/>
            <w:color w:val="262626"/>
            <w:rPrChange w:id="3232" w:author="Microsoft Office User" w:date="2018-11-26T15:34:00Z">
              <w:rPr>
                <w:color w:val="262626"/>
              </w:rPr>
            </w:rPrChange>
          </w:rPr>
          <w:delText xml:space="preserve">. </w:delText>
        </w:r>
        <w:r w:rsidR="00D34829" w:rsidRPr="00EA49BB" w:rsidDel="00EA49BB">
          <w:rPr>
            <w:b/>
            <w:color w:val="262626"/>
            <w:rPrChange w:id="3233" w:author="Microsoft Office User" w:date="2018-11-26T15:34:00Z">
              <w:rPr>
                <w:color w:val="262626"/>
              </w:rPr>
            </w:rPrChange>
          </w:rPr>
          <w:delText>Based on</w:delText>
        </w:r>
        <w:r w:rsidR="000A3883" w:rsidRPr="00EA49BB" w:rsidDel="00EA49BB">
          <w:rPr>
            <w:b/>
            <w:color w:val="262626"/>
            <w:rPrChange w:id="3234" w:author="Microsoft Office User" w:date="2018-11-26T15:34:00Z">
              <w:rPr>
                <w:color w:val="262626"/>
              </w:rPr>
            </w:rPrChange>
          </w:rPr>
          <w:delText xml:space="preserve"> </w:delText>
        </w:r>
        <w:r w:rsidR="006A3C12" w:rsidRPr="00EA49BB" w:rsidDel="00EA49BB">
          <w:rPr>
            <w:b/>
            <w:color w:val="262626"/>
            <w:rPrChange w:id="3235" w:author="Microsoft Office User" w:date="2018-11-26T15:34:00Z">
              <w:rPr>
                <w:color w:val="262626"/>
              </w:rPr>
            </w:rPrChange>
          </w:rPr>
          <w:delText>this</w:delText>
        </w:r>
        <w:r w:rsidR="00F37535" w:rsidRPr="00EA49BB" w:rsidDel="00EA49BB">
          <w:rPr>
            <w:b/>
            <w:color w:val="262626"/>
            <w:rPrChange w:id="3236" w:author="Microsoft Office User" w:date="2018-11-26T15:34:00Z">
              <w:rPr>
                <w:color w:val="262626"/>
              </w:rPr>
            </w:rPrChange>
          </w:rPr>
          <w:delText xml:space="preserve"> </w:delText>
        </w:r>
        <w:r w:rsidR="000A3883" w:rsidRPr="00EA49BB" w:rsidDel="00EA49BB">
          <w:rPr>
            <w:b/>
            <w:color w:val="262626"/>
            <w:rPrChange w:id="3237" w:author="Microsoft Office User" w:date="2018-11-26T15:34:00Z">
              <w:rPr>
                <w:color w:val="262626"/>
              </w:rPr>
            </w:rPrChange>
          </w:rPr>
          <w:delText xml:space="preserve">estimation of the </w:delText>
        </w:r>
        <w:r w:rsidR="004E4E98" w:rsidRPr="00EA49BB" w:rsidDel="00EA49BB">
          <w:rPr>
            <w:b/>
            <w:color w:val="262626"/>
            <w:rPrChange w:id="3238" w:author="Microsoft Office User" w:date="2018-11-26T15:34:00Z">
              <w:rPr>
                <w:color w:val="262626"/>
              </w:rPr>
            </w:rPrChange>
          </w:rPr>
          <w:delText>GL261</w:delText>
        </w:r>
        <w:r w:rsidR="0093369F" w:rsidRPr="00EA49BB" w:rsidDel="00EA49BB">
          <w:rPr>
            <w:b/>
            <w:color w:val="262626"/>
            <w:rPrChange w:id="3239" w:author="Microsoft Office User" w:date="2018-11-26T15:34:00Z">
              <w:rPr>
                <w:color w:val="262626"/>
              </w:rPr>
            </w:rPrChange>
          </w:rPr>
          <w:delText xml:space="preserve"> </w:delText>
        </w:r>
        <w:r w:rsidR="000A3883" w:rsidRPr="00EA49BB" w:rsidDel="00EA49BB">
          <w:rPr>
            <w:b/>
            <w:color w:val="262626"/>
            <w:rPrChange w:id="3240" w:author="Microsoft Office User" w:date="2018-11-26T15:34:00Z">
              <w:rPr>
                <w:color w:val="262626"/>
              </w:rPr>
            </w:rPrChange>
          </w:rPr>
          <w:delText xml:space="preserve">survival function, </w:delText>
        </w:r>
        <w:r w:rsidR="00A822FA" w:rsidRPr="00EA49BB" w:rsidDel="00EA49BB">
          <w:rPr>
            <w:b/>
            <w:color w:val="262626"/>
            <w:rPrChange w:id="3241" w:author="Microsoft Office User" w:date="2018-11-26T15:34:00Z">
              <w:rPr>
                <w:color w:val="262626"/>
              </w:rPr>
            </w:rPrChange>
          </w:rPr>
          <w:delText xml:space="preserve">we elected to study differences in </w:delText>
        </w:r>
        <w:r w:rsidR="004E4E98" w:rsidRPr="00EA49BB" w:rsidDel="00EA49BB">
          <w:rPr>
            <w:b/>
            <w:color w:val="262626"/>
            <w:rPrChange w:id="3242" w:author="Microsoft Office User" w:date="2018-11-26T15:34:00Z">
              <w:rPr>
                <w:color w:val="262626"/>
              </w:rPr>
            </w:rPrChange>
          </w:rPr>
          <w:delText>peripheral</w:delText>
        </w:r>
        <w:r w:rsidR="00A822FA" w:rsidRPr="00EA49BB" w:rsidDel="00EA49BB">
          <w:rPr>
            <w:b/>
            <w:color w:val="262626"/>
            <w:rPrChange w:id="3243" w:author="Microsoft Office User" w:date="2018-11-26T15:34:00Z">
              <w:rPr>
                <w:color w:val="262626"/>
              </w:rPr>
            </w:rPrChange>
          </w:rPr>
          <w:delText xml:space="preserve"> immune </w:delText>
        </w:r>
        <w:r w:rsidR="004E4E98" w:rsidRPr="00EA49BB" w:rsidDel="00EA49BB">
          <w:rPr>
            <w:b/>
            <w:color w:val="262626"/>
            <w:rPrChange w:id="3244" w:author="Microsoft Office User" w:date="2018-11-26T15:34:00Z">
              <w:rPr>
                <w:color w:val="262626"/>
              </w:rPr>
            </w:rPrChange>
          </w:rPr>
          <w:delText>composition of GBM-</w:delText>
        </w:r>
        <w:r w:rsidR="00A822FA" w:rsidRPr="00EA49BB" w:rsidDel="00EA49BB">
          <w:rPr>
            <w:b/>
            <w:color w:val="262626"/>
            <w:rPrChange w:id="3245" w:author="Microsoft Office User" w:date="2018-11-26T15:34:00Z">
              <w:rPr>
                <w:color w:val="262626"/>
              </w:rPr>
            </w:rPrChange>
          </w:rPr>
          <w:delText>bearing and age-matched</w:delText>
        </w:r>
        <w:r w:rsidR="004E4E98" w:rsidRPr="00EA49BB" w:rsidDel="00EA49BB">
          <w:rPr>
            <w:b/>
            <w:color w:val="262626"/>
            <w:rPrChange w:id="3246" w:author="Microsoft Office User" w:date="2018-11-26T15:34:00Z">
              <w:rPr>
                <w:color w:val="262626"/>
              </w:rPr>
            </w:rPrChange>
          </w:rPr>
          <w:delText>,</w:delText>
        </w:r>
        <w:r w:rsidR="00A822FA" w:rsidRPr="00EA49BB" w:rsidDel="00EA49BB">
          <w:rPr>
            <w:b/>
            <w:color w:val="262626"/>
            <w:rPrChange w:id="3247" w:author="Microsoft Office User" w:date="2018-11-26T15:34:00Z">
              <w:rPr>
                <w:color w:val="262626"/>
              </w:rPr>
            </w:rPrChange>
          </w:rPr>
          <w:delText xml:space="preserve"> mock-engrafted mice at </w:delText>
        </w:r>
        <w:r w:rsidR="00952894" w:rsidRPr="00EA49BB" w:rsidDel="00EA49BB">
          <w:rPr>
            <w:b/>
            <w:color w:val="262626"/>
            <w:rPrChange w:id="3248" w:author="Microsoft Office User" w:date="2018-11-26T15:34:00Z">
              <w:rPr>
                <w:color w:val="262626"/>
              </w:rPr>
            </w:rPrChange>
          </w:rPr>
          <w:delText>7</w:delText>
        </w:r>
        <w:r w:rsidR="004E4E98" w:rsidRPr="00EA49BB" w:rsidDel="00EA49BB">
          <w:rPr>
            <w:b/>
            <w:color w:val="262626"/>
            <w:rPrChange w:id="3249" w:author="Microsoft Office User" w:date="2018-11-26T15:34:00Z">
              <w:rPr>
                <w:color w:val="262626"/>
              </w:rPr>
            </w:rPrChange>
          </w:rPr>
          <w:delText>-</w:delText>
        </w:r>
        <w:r w:rsidR="00426E15" w:rsidRPr="00EA49BB" w:rsidDel="00EA49BB">
          <w:rPr>
            <w:b/>
            <w:color w:val="262626"/>
            <w:rPrChange w:id="3250" w:author="Microsoft Office User" w:date="2018-11-26T15:34:00Z">
              <w:rPr>
                <w:color w:val="262626"/>
              </w:rPr>
            </w:rPrChange>
          </w:rPr>
          <w:delText>,</w:delText>
        </w:r>
        <w:r w:rsidR="00952894" w:rsidRPr="00EA49BB" w:rsidDel="00EA49BB">
          <w:rPr>
            <w:b/>
            <w:color w:val="262626"/>
            <w:rPrChange w:id="3251" w:author="Microsoft Office User" w:date="2018-11-26T15:34:00Z">
              <w:rPr>
                <w:color w:val="262626"/>
              </w:rPr>
            </w:rPrChange>
          </w:rPr>
          <w:delText xml:space="preserve"> 14</w:delText>
        </w:r>
        <w:r w:rsidR="004E4E98" w:rsidRPr="00EA49BB" w:rsidDel="00EA49BB">
          <w:rPr>
            <w:b/>
            <w:color w:val="262626"/>
            <w:rPrChange w:id="3252" w:author="Microsoft Office User" w:date="2018-11-26T15:34:00Z">
              <w:rPr>
                <w:color w:val="262626"/>
              </w:rPr>
            </w:rPrChange>
          </w:rPr>
          <w:delText>-</w:delText>
        </w:r>
        <w:r w:rsidR="00426E15" w:rsidRPr="00EA49BB" w:rsidDel="00EA49BB">
          <w:rPr>
            <w:b/>
            <w:color w:val="262626"/>
            <w:rPrChange w:id="3253" w:author="Microsoft Office User" w:date="2018-11-26T15:34:00Z">
              <w:rPr>
                <w:color w:val="262626"/>
              </w:rPr>
            </w:rPrChange>
          </w:rPr>
          <w:delText>,</w:delText>
        </w:r>
        <w:r w:rsidR="00952894" w:rsidRPr="00EA49BB" w:rsidDel="00EA49BB">
          <w:rPr>
            <w:b/>
            <w:color w:val="262626"/>
            <w:rPrChange w:id="3254" w:author="Microsoft Office User" w:date="2018-11-26T15:34:00Z">
              <w:rPr>
                <w:color w:val="262626"/>
              </w:rPr>
            </w:rPrChange>
          </w:rPr>
          <w:delText xml:space="preserve"> and 30</w:delText>
        </w:r>
        <w:r w:rsidR="004E4E98" w:rsidRPr="00EA49BB" w:rsidDel="00EA49BB">
          <w:rPr>
            <w:b/>
            <w:color w:val="262626"/>
            <w:rPrChange w:id="3255" w:author="Microsoft Office User" w:date="2018-11-26T15:34:00Z">
              <w:rPr>
                <w:color w:val="262626"/>
              </w:rPr>
            </w:rPrChange>
          </w:rPr>
          <w:delText>-</w:delText>
        </w:r>
        <w:r w:rsidR="00A822FA" w:rsidRPr="00EA49BB" w:rsidDel="00EA49BB">
          <w:rPr>
            <w:b/>
            <w:color w:val="262626"/>
            <w:rPrChange w:id="3256" w:author="Microsoft Office User" w:date="2018-11-26T15:34:00Z">
              <w:rPr>
                <w:color w:val="262626"/>
              </w:rPr>
            </w:rPrChange>
          </w:rPr>
          <w:delText xml:space="preserve">days after tumor </w:delText>
        </w:r>
        <w:r w:rsidR="004E4E98" w:rsidRPr="00EA49BB" w:rsidDel="00EA49BB">
          <w:rPr>
            <w:b/>
            <w:color w:val="262626"/>
            <w:rPrChange w:id="3257" w:author="Microsoft Office User" w:date="2018-11-26T15:34:00Z">
              <w:rPr>
                <w:color w:val="262626"/>
              </w:rPr>
            </w:rPrChange>
          </w:rPr>
          <w:delText xml:space="preserve">engraftment to approximate </w:delText>
        </w:r>
        <w:r w:rsidR="006A13EE" w:rsidRPr="00EA49BB" w:rsidDel="00EA49BB">
          <w:rPr>
            <w:b/>
            <w:color w:val="262626"/>
            <w:rPrChange w:id="3258" w:author="Microsoft Office User" w:date="2018-11-26T15:34:00Z">
              <w:rPr>
                <w:color w:val="262626"/>
              </w:rPr>
            </w:rPrChange>
          </w:rPr>
          <w:delText xml:space="preserve">conditions of </w:delText>
        </w:r>
        <w:r w:rsidR="000A3883" w:rsidRPr="00EA49BB" w:rsidDel="00EA49BB">
          <w:rPr>
            <w:b/>
            <w:color w:val="262626"/>
            <w:rPrChange w:id="3259" w:author="Microsoft Office User" w:date="2018-11-26T15:34:00Z">
              <w:rPr>
                <w:color w:val="262626"/>
              </w:rPr>
            </w:rPrChange>
          </w:rPr>
          <w:delText>early, middle, and late-stage tumor progression</w:delText>
        </w:r>
        <w:r w:rsidR="00C601AD" w:rsidRPr="00EA49BB" w:rsidDel="00EA49BB">
          <w:rPr>
            <w:b/>
            <w:color w:val="262626"/>
            <w:rPrChange w:id="3260" w:author="Microsoft Office User" w:date="2018-11-26T15:34:00Z">
              <w:rPr>
                <w:color w:val="262626"/>
              </w:rPr>
            </w:rPrChange>
          </w:rPr>
          <w:delText>.</w:delText>
        </w:r>
        <w:r w:rsidR="00B02D2D" w:rsidRPr="00EA49BB" w:rsidDel="00EA49BB">
          <w:rPr>
            <w:b/>
            <w:color w:val="262626"/>
            <w:rPrChange w:id="3261" w:author="Microsoft Office User" w:date="2018-11-26T15:34:00Z">
              <w:rPr>
                <w:color w:val="262626"/>
              </w:rPr>
            </w:rPrChange>
          </w:rPr>
          <w:delText xml:space="preserve"> Forty-eight (</w:delText>
        </w:r>
        <w:r w:rsidR="006B6C26" w:rsidRPr="00EA49BB" w:rsidDel="00EA49BB">
          <w:rPr>
            <w:b/>
            <w:color w:val="262626"/>
            <w:rPrChange w:id="3262" w:author="Microsoft Office User" w:date="2018-11-26T15:34:00Z">
              <w:rPr>
                <w:color w:val="262626"/>
              </w:rPr>
            </w:rPrChange>
          </w:rPr>
          <w:delText>48</w:delText>
        </w:r>
        <w:r w:rsidR="00B02D2D" w:rsidRPr="00EA49BB" w:rsidDel="00EA49BB">
          <w:rPr>
            <w:b/>
            <w:color w:val="262626"/>
            <w:rPrChange w:id="3263" w:author="Microsoft Office User" w:date="2018-11-26T15:34:00Z">
              <w:rPr>
                <w:color w:val="262626"/>
              </w:rPr>
            </w:rPrChange>
          </w:rPr>
          <w:delText>)</w:delText>
        </w:r>
        <w:r w:rsidR="006B6C26" w:rsidRPr="00EA49BB" w:rsidDel="00EA49BB">
          <w:rPr>
            <w:b/>
            <w:color w:val="262626"/>
            <w:rPrChange w:id="3264" w:author="Microsoft Office User" w:date="2018-11-26T15:34:00Z">
              <w:rPr>
                <w:color w:val="262626"/>
              </w:rPr>
            </w:rPrChange>
          </w:rPr>
          <w:delText xml:space="preserve"> mice </w:delText>
        </w:r>
        <w:r w:rsidR="00554856" w:rsidRPr="00EA49BB" w:rsidDel="00EA49BB">
          <w:rPr>
            <w:b/>
            <w:color w:val="262626"/>
            <w:rPrChange w:id="3265" w:author="Microsoft Office User" w:date="2018-11-26T15:34:00Z">
              <w:rPr>
                <w:color w:val="262626"/>
              </w:rPr>
            </w:rPrChange>
          </w:rPr>
          <w:delText xml:space="preserve">were </w:delText>
        </w:r>
        <w:r w:rsidR="009C1F5C" w:rsidRPr="00EA49BB" w:rsidDel="00EA49BB">
          <w:rPr>
            <w:b/>
            <w:color w:val="262626"/>
            <w:rPrChange w:id="3266" w:author="Microsoft Office User" w:date="2018-11-26T15:34:00Z">
              <w:rPr>
                <w:color w:val="262626"/>
              </w:rPr>
            </w:rPrChange>
          </w:rPr>
          <w:delText>used</w:delText>
        </w:r>
        <w:r w:rsidR="00554856" w:rsidRPr="00EA49BB" w:rsidDel="00EA49BB">
          <w:rPr>
            <w:b/>
            <w:color w:val="262626"/>
            <w:rPrChange w:id="3267" w:author="Microsoft Office User" w:date="2018-11-26T15:34:00Z">
              <w:rPr>
                <w:color w:val="262626"/>
              </w:rPr>
            </w:rPrChange>
          </w:rPr>
          <w:delText xml:space="preserve"> in the</w:delText>
        </w:r>
        <w:r w:rsidR="009C1F5C" w:rsidRPr="00EA49BB" w:rsidDel="00EA49BB">
          <w:rPr>
            <w:b/>
            <w:color w:val="262626"/>
            <w:rPrChange w:id="3268" w:author="Microsoft Office User" w:date="2018-11-26T15:34:00Z">
              <w:rPr>
                <w:color w:val="262626"/>
              </w:rPr>
            </w:rPrChange>
          </w:rPr>
          <w:delText xml:space="preserve"> </w:delText>
        </w:r>
        <w:r w:rsidR="00271FBE" w:rsidRPr="00EA49BB" w:rsidDel="00EA49BB">
          <w:rPr>
            <w:b/>
            <w:color w:val="262626"/>
            <w:rPrChange w:id="3269" w:author="Microsoft Office User" w:date="2018-11-26T15:34:00Z">
              <w:rPr>
                <w:color w:val="262626"/>
              </w:rPr>
            </w:rPrChange>
          </w:rPr>
          <w:delText>longitudinal study</w:delText>
        </w:r>
        <w:r w:rsidR="008F2658" w:rsidRPr="00EA49BB" w:rsidDel="00EA49BB">
          <w:rPr>
            <w:b/>
            <w:color w:val="262626"/>
            <w:rPrChange w:id="3270" w:author="Microsoft Office User" w:date="2018-11-26T15:34:00Z">
              <w:rPr>
                <w:color w:val="262626"/>
              </w:rPr>
            </w:rPrChange>
          </w:rPr>
          <w:delText>; h</w:delText>
        </w:r>
        <w:r w:rsidR="006B6C26" w:rsidRPr="00EA49BB" w:rsidDel="00EA49BB">
          <w:rPr>
            <w:b/>
            <w:color w:val="262626"/>
            <w:rPrChange w:id="3271" w:author="Microsoft Office User" w:date="2018-11-26T15:34:00Z">
              <w:rPr>
                <w:color w:val="262626"/>
              </w:rPr>
            </w:rPrChange>
          </w:rPr>
          <w:delText xml:space="preserve">alf </w:delText>
        </w:r>
        <w:r w:rsidR="00854E64" w:rsidRPr="00EA49BB" w:rsidDel="00EA49BB">
          <w:rPr>
            <w:b/>
            <w:color w:val="262626"/>
            <w:rPrChange w:id="3272" w:author="Microsoft Office User" w:date="2018-11-26T15:34:00Z">
              <w:rPr>
                <w:color w:val="262626"/>
              </w:rPr>
            </w:rPrChange>
          </w:rPr>
          <w:delText xml:space="preserve">received </w:delText>
        </w:r>
        <w:r w:rsidR="00FE0D8E" w:rsidRPr="00EA49BB" w:rsidDel="00EA49BB">
          <w:rPr>
            <w:b/>
            <w:color w:val="262626"/>
            <w:rPrChange w:id="3273" w:author="Microsoft Office User" w:date="2018-11-26T15:34:00Z">
              <w:rPr>
                <w:color w:val="262626"/>
              </w:rPr>
            </w:rPrChange>
          </w:rPr>
          <w:delText>GL261 cells</w:delText>
        </w:r>
        <w:r w:rsidR="00F37535" w:rsidRPr="00EA49BB" w:rsidDel="00EA49BB">
          <w:rPr>
            <w:b/>
            <w:color w:val="262626"/>
            <w:rPrChange w:id="3274" w:author="Microsoft Office User" w:date="2018-11-26T15:34:00Z">
              <w:rPr>
                <w:color w:val="262626"/>
              </w:rPr>
            </w:rPrChange>
          </w:rPr>
          <w:delText>,</w:delText>
        </w:r>
        <w:r w:rsidR="00A2127A" w:rsidRPr="00EA49BB" w:rsidDel="00EA49BB">
          <w:rPr>
            <w:b/>
            <w:color w:val="262626"/>
            <w:rPrChange w:id="3275" w:author="Microsoft Office User" w:date="2018-11-26T15:34:00Z">
              <w:rPr>
                <w:color w:val="262626"/>
              </w:rPr>
            </w:rPrChange>
          </w:rPr>
          <w:delText xml:space="preserve"> </w:delText>
        </w:r>
        <w:r w:rsidR="006B6C26" w:rsidRPr="00EA49BB" w:rsidDel="00EA49BB">
          <w:rPr>
            <w:b/>
            <w:color w:val="262626"/>
            <w:rPrChange w:id="3276" w:author="Microsoft Office User" w:date="2018-11-26T15:34:00Z">
              <w:rPr>
                <w:color w:val="262626"/>
              </w:rPr>
            </w:rPrChange>
          </w:rPr>
          <w:delText xml:space="preserve">half </w:delText>
        </w:r>
        <w:r w:rsidR="00F60919" w:rsidRPr="00EA49BB" w:rsidDel="00EA49BB">
          <w:rPr>
            <w:b/>
            <w:color w:val="262626"/>
            <w:rPrChange w:id="3277" w:author="Microsoft Office User" w:date="2018-11-26T15:34:00Z">
              <w:rPr>
                <w:color w:val="262626"/>
              </w:rPr>
            </w:rPrChange>
          </w:rPr>
          <w:delText>received</w:delText>
        </w:r>
        <w:r w:rsidR="00385E6C" w:rsidRPr="00EA49BB" w:rsidDel="00EA49BB">
          <w:rPr>
            <w:b/>
            <w:color w:val="262626"/>
            <w:rPrChange w:id="3278" w:author="Microsoft Office User" w:date="2018-11-26T15:34:00Z">
              <w:rPr>
                <w:color w:val="262626"/>
              </w:rPr>
            </w:rPrChange>
          </w:rPr>
          <w:delText xml:space="preserve"> </w:delText>
        </w:r>
        <w:r w:rsidR="00791176" w:rsidRPr="00EA49BB" w:rsidDel="00EA49BB">
          <w:rPr>
            <w:b/>
            <w:color w:val="262626"/>
            <w:rPrChange w:id="3279" w:author="Microsoft Office User" w:date="2018-11-26T15:34:00Z">
              <w:rPr>
                <w:color w:val="262626"/>
              </w:rPr>
            </w:rPrChange>
          </w:rPr>
          <w:delText>vehicle alone</w:delText>
        </w:r>
        <w:r w:rsidR="0002326F" w:rsidRPr="00EA49BB" w:rsidDel="00EA49BB">
          <w:rPr>
            <w:b/>
            <w:color w:val="262626"/>
            <w:rPrChange w:id="3280" w:author="Microsoft Office User" w:date="2018-11-26T15:34:00Z">
              <w:rPr>
                <w:color w:val="262626"/>
              </w:rPr>
            </w:rPrChange>
          </w:rPr>
          <w:delText>.</w:delText>
        </w:r>
        <w:r w:rsidR="007F57FD" w:rsidRPr="00EA49BB" w:rsidDel="00EA49BB">
          <w:rPr>
            <w:b/>
            <w:color w:val="262626"/>
            <w:rPrChange w:id="3281" w:author="Microsoft Office User" w:date="2018-11-26T15:34:00Z">
              <w:rPr>
                <w:color w:val="262626"/>
              </w:rPr>
            </w:rPrChange>
          </w:rPr>
          <w:delText xml:space="preserve"> </w:delText>
        </w:r>
        <w:r w:rsidR="003F19AB" w:rsidRPr="00EA49BB" w:rsidDel="00EA49BB">
          <w:rPr>
            <w:b/>
            <w:color w:val="262626"/>
            <w:rPrChange w:id="3282" w:author="Microsoft Office User" w:date="2018-11-26T15:34:00Z">
              <w:rPr>
                <w:color w:val="262626"/>
              </w:rPr>
            </w:rPrChange>
          </w:rPr>
          <w:delText xml:space="preserve">At each time point, </w:delText>
        </w:r>
        <w:r w:rsidR="007B6690" w:rsidRPr="00EA49BB" w:rsidDel="00EA49BB">
          <w:rPr>
            <w:b/>
            <w:color w:val="262626"/>
            <w:rPrChange w:id="3283" w:author="Microsoft Office User" w:date="2018-11-26T15:34:00Z">
              <w:rPr>
                <w:color w:val="262626"/>
              </w:rPr>
            </w:rPrChange>
          </w:rPr>
          <w:delText>8</w:delText>
        </w:r>
        <w:r w:rsidR="00B624FB" w:rsidRPr="00EA49BB" w:rsidDel="00EA49BB">
          <w:rPr>
            <w:b/>
            <w:color w:val="262626"/>
            <w:rPrChange w:id="3284" w:author="Microsoft Office User" w:date="2018-11-26T15:34:00Z">
              <w:rPr>
                <w:color w:val="262626"/>
              </w:rPr>
            </w:rPrChange>
          </w:rPr>
          <w:delText xml:space="preserve"> </w:delText>
        </w:r>
        <w:r w:rsidR="00B02D2D" w:rsidRPr="00EA49BB" w:rsidDel="00EA49BB">
          <w:rPr>
            <w:b/>
            <w:color w:val="262626"/>
            <w:rPrChange w:id="3285" w:author="Microsoft Office User" w:date="2018-11-26T15:34:00Z">
              <w:rPr>
                <w:color w:val="262626"/>
              </w:rPr>
            </w:rPrChange>
          </w:rPr>
          <w:delText xml:space="preserve">mice </w:delText>
        </w:r>
        <w:r w:rsidR="00B624FB" w:rsidRPr="00EA49BB" w:rsidDel="00EA49BB">
          <w:rPr>
            <w:b/>
            <w:color w:val="262626"/>
            <w:rPrChange w:id="3286" w:author="Microsoft Office User" w:date="2018-11-26T15:34:00Z">
              <w:rPr>
                <w:color w:val="262626"/>
              </w:rPr>
            </w:rPrChange>
          </w:rPr>
          <w:delText xml:space="preserve">per </w:delText>
        </w:r>
        <w:r w:rsidR="001354E1" w:rsidRPr="00EA49BB" w:rsidDel="00EA49BB">
          <w:rPr>
            <w:b/>
            <w:color w:val="262626"/>
            <w:rPrChange w:id="3287" w:author="Microsoft Office User" w:date="2018-11-26T15:34:00Z">
              <w:rPr>
                <w:color w:val="262626"/>
              </w:rPr>
            </w:rPrChange>
          </w:rPr>
          <w:delText xml:space="preserve">treatment </w:delText>
        </w:r>
        <w:r w:rsidR="00EB43C9" w:rsidRPr="00EA49BB" w:rsidDel="00EA49BB">
          <w:rPr>
            <w:b/>
            <w:color w:val="262626"/>
            <w:rPrChange w:id="3288" w:author="Microsoft Office User" w:date="2018-11-26T15:34:00Z">
              <w:rPr>
                <w:color w:val="262626"/>
              </w:rPr>
            </w:rPrChange>
          </w:rPr>
          <w:delText xml:space="preserve">group </w:delText>
        </w:r>
        <w:r w:rsidR="00B02D2D" w:rsidRPr="00EA49BB" w:rsidDel="00EA49BB">
          <w:rPr>
            <w:b/>
            <w:color w:val="262626"/>
            <w:rPrChange w:id="3289" w:author="Microsoft Office User" w:date="2018-11-26T15:34:00Z">
              <w:rPr>
                <w:color w:val="262626"/>
              </w:rPr>
            </w:rPrChange>
          </w:rPr>
          <w:delText>were electively euthanized</w:delText>
        </w:r>
        <w:r w:rsidR="007B5081" w:rsidRPr="00EA49BB" w:rsidDel="00EA49BB">
          <w:rPr>
            <w:b/>
            <w:color w:val="262626"/>
            <w:rPrChange w:id="3290" w:author="Microsoft Office User" w:date="2018-11-26T15:34:00Z">
              <w:rPr>
                <w:color w:val="262626"/>
              </w:rPr>
            </w:rPrChange>
          </w:rPr>
          <w:delText xml:space="preserve"> </w:delText>
        </w:r>
        <w:r w:rsidR="001354E1" w:rsidRPr="00EA49BB" w:rsidDel="00EA49BB">
          <w:rPr>
            <w:b/>
            <w:color w:val="262626"/>
            <w:rPrChange w:id="3291" w:author="Microsoft Office User" w:date="2018-11-26T15:34:00Z">
              <w:rPr>
                <w:color w:val="262626"/>
              </w:rPr>
            </w:rPrChange>
          </w:rPr>
          <w:delText>from which</w:delText>
        </w:r>
        <w:r w:rsidR="007B5081" w:rsidRPr="00EA49BB" w:rsidDel="00EA49BB">
          <w:rPr>
            <w:b/>
            <w:color w:val="262626"/>
            <w:rPrChange w:id="3292" w:author="Microsoft Office User" w:date="2018-11-26T15:34:00Z">
              <w:rPr>
                <w:color w:val="262626"/>
              </w:rPr>
            </w:rPrChange>
          </w:rPr>
          <w:delText xml:space="preserve"> their </w:delText>
        </w:r>
        <w:r w:rsidR="0014430D" w:rsidRPr="00EA49BB" w:rsidDel="00EA49BB">
          <w:rPr>
            <w:b/>
            <w:color w:val="262626"/>
            <w:rPrChange w:id="3293" w:author="Microsoft Office User" w:date="2018-11-26T15:34:00Z">
              <w:rPr>
                <w:color w:val="262626"/>
              </w:rPr>
            </w:rPrChange>
          </w:rPr>
          <w:delText>blood, bone marrow,</w:delText>
        </w:r>
        <w:r w:rsidR="00D34A5E" w:rsidRPr="00EA49BB" w:rsidDel="00EA49BB">
          <w:rPr>
            <w:b/>
            <w:color w:val="262626"/>
            <w:rPrChange w:id="3294" w:author="Microsoft Office User" w:date="2018-11-26T15:34:00Z">
              <w:rPr>
                <w:color w:val="262626"/>
              </w:rPr>
            </w:rPrChange>
          </w:rPr>
          <w:delText xml:space="preserve"> </w:delText>
        </w:r>
        <w:r w:rsidR="0014430D" w:rsidRPr="00EA49BB" w:rsidDel="00EA49BB">
          <w:rPr>
            <w:b/>
            <w:color w:val="262626"/>
            <w:rPrChange w:id="3295" w:author="Microsoft Office User" w:date="2018-11-26T15:34:00Z">
              <w:rPr>
                <w:color w:val="262626"/>
              </w:rPr>
            </w:rPrChange>
          </w:rPr>
          <w:delText>spleen,</w:delText>
        </w:r>
        <w:r w:rsidR="00D34A5E" w:rsidRPr="00EA49BB" w:rsidDel="00EA49BB">
          <w:rPr>
            <w:b/>
            <w:color w:val="262626"/>
            <w:rPrChange w:id="3296" w:author="Microsoft Office User" w:date="2018-11-26T15:34:00Z">
              <w:rPr>
                <w:color w:val="262626"/>
              </w:rPr>
            </w:rPrChange>
          </w:rPr>
          <w:delText xml:space="preserve"> </w:delText>
        </w:r>
        <w:r w:rsidR="0014430D" w:rsidRPr="00EA49BB" w:rsidDel="00EA49BB">
          <w:rPr>
            <w:b/>
            <w:color w:val="262626"/>
            <w:rPrChange w:id="3297" w:author="Microsoft Office User" w:date="2018-11-26T15:34:00Z">
              <w:rPr>
                <w:color w:val="262626"/>
              </w:rPr>
            </w:rPrChange>
          </w:rPr>
          <w:delText>thymus</w:delText>
        </w:r>
        <w:r w:rsidR="00D34A5E" w:rsidRPr="00EA49BB" w:rsidDel="00EA49BB">
          <w:rPr>
            <w:b/>
            <w:color w:val="262626"/>
            <w:rPrChange w:id="3298" w:author="Microsoft Office User" w:date="2018-11-26T15:34:00Z">
              <w:rPr>
                <w:color w:val="262626"/>
              </w:rPr>
            </w:rPrChange>
          </w:rPr>
          <w:delText>,</w:delText>
        </w:r>
        <w:r w:rsidR="0002326F" w:rsidRPr="00EA49BB" w:rsidDel="00EA49BB">
          <w:rPr>
            <w:b/>
            <w:color w:val="262626"/>
            <w:rPrChange w:id="3299" w:author="Microsoft Office User" w:date="2018-11-26T15:34:00Z">
              <w:rPr>
                <w:color w:val="262626"/>
              </w:rPr>
            </w:rPrChange>
          </w:rPr>
          <w:delText xml:space="preserve"> </w:delText>
        </w:r>
        <w:r w:rsidR="00D34A5E" w:rsidRPr="00EA49BB" w:rsidDel="00EA49BB">
          <w:rPr>
            <w:b/>
            <w:color w:val="262626"/>
            <w:rPrChange w:id="3300" w:author="Microsoft Office User" w:date="2018-11-26T15:34:00Z">
              <w:rPr>
                <w:color w:val="262626"/>
              </w:rPr>
            </w:rPrChange>
          </w:rPr>
          <w:delText xml:space="preserve">and </w:delText>
        </w:r>
        <w:r w:rsidR="00A33C03" w:rsidRPr="00EA49BB" w:rsidDel="00EA49BB">
          <w:rPr>
            <w:b/>
            <w:color w:val="262626"/>
            <w:rPrChange w:id="3301" w:author="Microsoft Office User" w:date="2018-11-26T15:34:00Z">
              <w:rPr>
                <w:color w:val="262626"/>
              </w:rPr>
            </w:rPrChange>
          </w:rPr>
          <w:delText xml:space="preserve">deep/superficial </w:delText>
        </w:r>
        <w:r w:rsidR="00286743" w:rsidRPr="00EA49BB" w:rsidDel="00EA49BB">
          <w:rPr>
            <w:b/>
            <w:color w:val="262626"/>
            <w:rPrChange w:id="3302" w:author="Microsoft Office User" w:date="2018-11-26T15:34:00Z">
              <w:rPr>
                <w:color w:val="262626"/>
              </w:rPr>
            </w:rPrChange>
          </w:rPr>
          <w:delText xml:space="preserve">draining </w:delText>
        </w:r>
        <w:r w:rsidR="00D34A5E" w:rsidRPr="00EA49BB" w:rsidDel="00EA49BB">
          <w:rPr>
            <w:b/>
            <w:color w:val="262626"/>
            <w:rPrChange w:id="3303" w:author="Microsoft Office User" w:date="2018-11-26T15:34:00Z">
              <w:rPr>
                <w:color w:val="262626"/>
              </w:rPr>
            </w:rPrChange>
          </w:rPr>
          <w:delText>lymph nodes</w:delText>
        </w:r>
        <w:r w:rsidR="004A1286" w:rsidRPr="00EA49BB" w:rsidDel="00EA49BB">
          <w:rPr>
            <w:b/>
            <w:color w:val="262626"/>
            <w:rPrChange w:id="3304" w:author="Microsoft Office User" w:date="2018-11-26T15:34:00Z">
              <w:rPr>
                <w:color w:val="262626"/>
              </w:rPr>
            </w:rPrChange>
          </w:rPr>
          <w:delText xml:space="preserve"> </w:delText>
        </w:r>
        <w:r w:rsidR="007B5081" w:rsidRPr="00EA49BB" w:rsidDel="00EA49BB">
          <w:rPr>
            <w:b/>
            <w:color w:val="262626"/>
            <w:rPrChange w:id="3305" w:author="Microsoft Office User" w:date="2018-11-26T15:34:00Z">
              <w:rPr>
                <w:color w:val="262626"/>
              </w:rPr>
            </w:rPrChange>
          </w:rPr>
          <w:delText>removed</w:delText>
        </w:r>
        <w:r w:rsidR="001354E1" w:rsidRPr="00EA49BB" w:rsidDel="00EA49BB">
          <w:rPr>
            <w:b/>
            <w:color w:val="262626"/>
            <w:rPrChange w:id="3306" w:author="Microsoft Office User" w:date="2018-11-26T15:34:00Z">
              <w:rPr>
                <w:color w:val="262626"/>
              </w:rPr>
            </w:rPrChange>
          </w:rPr>
          <w:delText>. Tissues were</w:delText>
        </w:r>
        <w:r w:rsidR="00A2745F" w:rsidRPr="00EA49BB" w:rsidDel="00EA49BB">
          <w:rPr>
            <w:b/>
            <w:color w:val="262626"/>
            <w:rPrChange w:id="3307" w:author="Microsoft Office User" w:date="2018-11-26T15:34:00Z">
              <w:rPr>
                <w:color w:val="262626"/>
              </w:rPr>
            </w:rPrChange>
          </w:rPr>
          <w:delText xml:space="preserve"> processed into </w:delText>
        </w:r>
        <w:r w:rsidR="0002326F" w:rsidRPr="00EA49BB" w:rsidDel="00EA49BB">
          <w:rPr>
            <w:b/>
            <w:color w:val="262626"/>
            <w:rPrChange w:id="3308" w:author="Microsoft Office User" w:date="2018-11-26T15:34:00Z">
              <w:rPr>
                <w:color w:val="262626"/>
              </w:rPr>
            </w:rPrChange>
          </w:rPr>
          <w:delText>single-cell suspension</w:delText>
        </w:r>
        <w:r w:rsidR="001354E1" w:rsidRPr="00EA49BB" w:rsidDel="00EA49BB">
          <w:rPr>
            <w:b/>
            <w:color w:val="262626"/>
            <w:rPrChange w:id="3309" w:author="Microsoft Office User" w:date="2018-11-26T15:34:00Z">
              <w:rPr>
                <w:color w:val="262626"/>
              </w:rPr>
            </w:rPrChange>
          </w:rPr>
          <w:delText xml:space="preserve">s and </w:delText>
        </w:r>
        <w:r w:rsidR="00A2745F" w:rsidRPr="00EA49BB" w:rsidDel="00EA49BB">
          <w:rPr>
            <w:b/>
            <w:color w:val="262626"/>
            <w:rPrChange w:id="3310" w:author="Microsoft Office User" w:date="2018-11-26T15:34:00Z">
              <w:rPr>
                <w:color w:val="262626"/>
              </w:rPr>
            </w:rPrChange>
          </w:rPr>
          <w:delText xml:space="preserve">plated in a 96-well V-bottom microplate </w:delText>
        </w:r>
        <w:r w:rsidR="00457419" w:rsidRPr="00EA49BB" w:rsidDel="00EA49BB">
          <w:rPr>
            <w:b/>
            <w:color w:val="262626"/>
            <w:rPrChange w:id="3311" w:author="Microsoft Office User" w:date="2018-11-26T15:34:00Z">
              <w:rPr>
                <w:color w:val="262626"/>
              </w:rPr>
            </w:rPrChange>
          </w:rPr>
          <w:delText>for</w:delText>
        </w:r>
        <w:r w:rsidR="00A2745F" w:rsidRPr="00EA49BB" w:rsidDel="00EA49BB">
          <w:rPr>
            <w:b/>
            <w:color w:val="262626"/>
            <w:rPrChange w:id="3312" w:author="Microsoft Office User" w:date="2018-11-26T15:34:00Z">
              <w:rPr>
                <w:color w:val="262626"/>
              </w:rPr>
            </w:rPrChange>
          </w:rPr>
          <w:delText xml:space="preserve"> </w:delText>
        </w:r>
        <w:r w:rsidR="00457419" w:rsidRPr="00EA49BB" w:rsidDel="00EA49BB">
          <w:rPr>
            <w:b/>
            <w:color w:val="262626"/>
            <w:rPrChange w:id="3313" w:author="Microsoft Office User" w:date="2018-11-26T15:34:00Z">
              <w:rPr>
                <w:color w:val="262626"/>
              </w:rPr>
            </w:rPrChange>
          </w:rPr>
          <w:delText>immunolabeling</w:delText>
        </w:r>
        <w:r w:rsidR="00A2745F" w:rsidRPr="00EA49BB" w:rsidDel="00EA49BB">
          <w:rPr>
            <w:b/>
            <w:color w:val="262626"/>
            <w:rPrChange w:id="3314" w:author="Microsoft Office User" w:date="2018-11-26T15:34:00Z">
              <w:rPr>
                <w:color w:val="262626"/>
              </w:rPr>
            </w:rPrChange>
          </w:rPr>
          <w:delText xml:space="preserve"> with the </w:delText>
        </w:r>
        <w:r w:rsidR="008E399E" w:rsidRPr="00EA49BB" w:rsidDel="00EA49BB">
          <w:rPr>
            <w:b/>
            <w:color w:val="262626"/>
            <w:rPrChange w:id="3315" w:author="Microsoft Office User" w:date="2018-11-26T15:34:00Z">
              <w:rPr>
                <w:color w:val="262626"/>
              </w:rPr>
            </w:rPrChange>
          </w:rPr>
          <w:delText>aforementioned OMIP</w:delText>
        </w:r>
        <w:r w:rsidR="005C5B10" w:rsidRPr="00EA49BB" w:rsidDel="00EA49BB">
          <w:rPr>
            <w:b/>
            <w:color w:val="262626"/>
            <w:rPrChange w:id="3316" w:author="Microsoft Office User" w:date="2018-11-26T15:34:00Z">
              <w:rPr>
                <w:color w:val="262626"/>
              </w:rPr>
            </w:rPrChange>
          </w:rPr>
          <w:delText xml:space="preserve">. </w:delText>
        </w:r>
        <w:r w:rsidR="008E179D" w:rsidRPr="00EA49BB" w:rsidDel="00EA49BB">
          <w:rPr>
            <w:b/>
            <w:color w:val="262626"/>
            <w:rPrChange w:id="3317" w:author="Microsoft Office User" w:date="2018-11-26T15:34:00Z">
              <w:rPr>
                <w:color w:val="262626"/>
              </w:rPr>
            </w:rPrChange>
          </w:rPr>
          <w:delText>Single-cell d</w:delText>
        </w:r>
        <w:r w:rsidR="005C5B10" w:rsidRPr="00EA49BB" w:rsidDel="00EA49BB">
          <w:rPr>
            <w:b/>
            <w:color w:val="262626"/>
            <w:rPrChange w:id="3318" w:author="Microsoft Office User" w:date="2018-11-26T15:34:00Z">
              <w:rPr>
                <w:color w:val="262626"/>
              </w:rPr>
            </w:rPrChange>
          </w:rPr>
          <w:delText>ata were</w:delText>
        </w:r>
        <w:r w:rsidR="00BC6B87" w:rsidRPr="00EA49BB" w:rsidDel="00EA49BB">
          <w:rPr>
            <w:b/>
            <w:color w:val="262626"/>
            <w:rPrChange w:id="3319" w:author="Microsoft Office User" w:date="2018-11-26T15:34:00Z">
              <w:rPr>
                <w:color w:val="262626"/>
              </w:rPr>
            </w:rPrChange>
          </w:rPr>
          <w:delText xml:space="preserve"> </w:delText>
        </w:r>
        <w:r w:rsidR="00C312E4" w:rsidRPr="00EA49BB" w:rsidDel="00EA49BB">
          <w:rPr>
            <w:b/>
            <w:color w:val="262626"/>
            <w:rPrChange w:id="3320" w:author="Microsoft Office User" w:date="2018-11-26T15:34:00Z">
              <w:rPr>
                <w:color w:val="262626"/>
              </w:rPr>
            </w:rPrChange>
          </w:rPr>
          <w:delText>collected</w:delText>
        </w:r>
        <w:r w:rsidR="0061461C" w:rsidRPr="00EA49BB" w:rsidDel="00EA49BB">
          <w:rPr>
            <w:b/>
            <w:color w:val="262626"/>
            <w:rPrChange w:id="3321" w:author="Microsoft Office User" w:date="2018-11-26T15:34:00Z">
              <w:rPr>
                <w:color w:val="262626"/>
              </w:rPr>
            </w:rPrChange>
          </w:rPr>
          <w:delText xml:space="preserve"> in a high-throughput manner</w:delText>
        </w:r>
        <w:r w:rsidR="004118F9" w:rsidRPr="00EA49BB" w:rsidDel="00EA49BB">
          <w:rPr>
            <w:b/>
            <w:color w:val="262626"/>
            <w:rPrChange w:id="3322" w:author="Microsoft Office User" w:date="2018-11-26T15:34:00Z">
              <w:rPr>
                <w:color w:val="262626"/>
              </w:rPr>
            </w:rPrChange>
          </w:rPr>
          <w:delText xml:space="preserve"> </w:delText>
        </w:r>
        <w:r w:rsidR="0002326F" w:rsidRPr="00EA49BB" w:rsidDel="00EA49BB">
          <w:rPr>
            <w:b/>
            <w:color w:val="262626"/>
            <w:rPrChange w:id="3323" w:author="Microsoft Office User" w:date="2018-11-26T15:34:00Z">
              <w:rPr>
                <w:color w:val="262626"/>
              </w:rPr>
            </w:rPrChange>
          </w:rPr>
          <w:delText xml:space="preserve">by </w:delText>
        </w:r>
        <w:r w:rsidR="004118F9" w:rsidRPr="00EA49BB" w:rsidDel="00EA49BB">
          <w:rPr>
            <w:b/>
            <w:color w:val="262626"/>
            <w:rPrChange w:id="3324" w:author="Microsoft Office User" w:date="2018-11-26T15:34:00Z">
              <w:rPr>
                <w:color w:val="262626"/>
              </w:rPr>
            </w:rPrChange>
          </w:rPr>
          <w:delText>flow cytomet</w:delText>
        </w:r>
        <w:r w:rsidR="0002326F" w:rsidRPr="00EA49BB" w:rsidDel="00EA49BB">
          <w:rPr>
            <w:b/>
            <w:color w:val="262626"/>
            <w:rPrChange w:id="3325" w:author="Microsoft Office User" w:date="2018-11-26T15:34:00Z">
              <w:rPr>
                <w:color w:val="262626"/>
              </w:rPr>
            </w:rPrChange>
          </w:rPr>
          <w:delText>ry</w:delText>
        </w:r>
        <w:r w:rsidR="004118F9" w:rsidRPr="00EA49BB" w:rsidDel="00EA49BB">
          <w:rPr>
            <w:b/>
            <w:color w:val="262626"/>
            <w:rPrChange w:id="3326" w:author="Microsoft Office User" w:date="2018-11-26T15:34:00Z">
              <w:rPr>
                <w:color w:val="262626"/>
              </w:rPr>
            </w:rPrChange>
          </w:rPr>
          <w:delText xml:space="preserve"> </w:delText>
        </w:r>
        <w:r w:rsidR="0061461C" w:rsidRPr="00EA49BB" w:rsidDel="00EA49BB">
          <w:rPr>
            <w:b/>
            <w:color w:val="262626"/>
            <w:highlight w:val="yellow"/>
            <w:rPrChange w:id="3327" w:author="Microsoft Office User" w:date="2018-11-26T15:34:00Z">
              <w:rPr>
                <w:color w:val="262626"/>
              </w:rPr>
            </w:rPrChange>
          </w:rPr>
          <w:delText>using</w:delText>
        </w:r>
        <w:r w:rsidR="007F6042" w:rsidRPr="00EA49BB" w:rsidDel="00EA49BB">
          <w:rPr>
            <w:b/>
            <w:color w:val="262626"/>
            <w:highlight w:val="yellow"/>
            <w:rPrChange w:id="3328" w:author="Microsoft Office User" w:date="2018-11-26T15:34:00Z">
              <w:rPr>
                <w:color w:val="262626"/>
              </w:rPr>
            </w:rPrChange>
          </w:rPr>
          <w:delText xml:space="preserve"> </w:delText>
        </w:r>
        <w:r w:rsidR="004118F9" w:rsidRPr="00EA49BB" w:rsidDel="00EA49BB">
          <w:rPr>
            <w:b/>
            <w:color w:val="262626"/>
            <w:highlight w:val="yellow"/>
            <w:rPrChange w:id="3329" w:author="Microsoft Office User" w:date="2018-11-26T15:34:00Z">
              <w:rPr>
                <w:color w:val="262626"/>
              </w:rPr>
            </w:rPrChange>
          </w:rPr>
          <w:delText>consistent</w:delText>
        </w:r>
        <w:r w:rsidR="00DD692F" w:rsidRPr="00EA49BB" w:rsidDel="00EA49BB">
          <w:rPr>
            <w:b/>
            <w:highlight w:val="yellow"/>
            <w:rPrChange w:id="3330" w:author="Microsoft Office User" w:date="2018-11-26T15:34:00Z">
              <w:rPr/>
            </w:rPrChange>
          </w:rPr>
          <w:delText xml:space="preserve"> </w:delText>
        </w:r>
        <w:r w:rsidR="007F6042" w:rsidRPr="00EA49BB" w:rsidDel="00EA49BB">
          <w:rPr>
            <w:b/>
            <w:highlight w:val="yellow"/>
            <w:rPrChange w:id="3331" w:author="Microsoft Office User" w:date="2018-11-26T15:34:00Z">
              <w:rPr/>
            </w:rPrChange>
          </w:rPr>
          <w:delText>cytometer setup and</w:delText>
        </w:r>
        <w:r w:rsidR="00DD692F" w:rsidRPr="00EA49BB" w:rsidDel="00EA49BB">
          <w:rPr>
            <w:b/>
            <w:highlight w:val="yellow"/>
            <w:rPrChange w:id="3332" w:author="Microsoft Office User" w:date="2018-11-26T15:34:00Z">
              <w:rPr/>
            </w:rPrChange>
          </w:rPr>
          <w:delText xml:space="preserve"> tracking</w:delText>
        </w:r>
        <w:r w:rsidR="007F6042" w:rsidRPr="00EA49BB" w:rsidDel="00EA49BB">
          <w:rPr>
            <w:b/>
            <w:highlight w:val="yellow"/>
            <w:rPrChange w:id="3333" w:author="Microsoft Office User" w:date="2018-11-26T15:34:00Z">
              <w:rPr/>
            </w:rPrChange>
          </w:rPr>
          <w:delText xml:space="preserve"> protocols</w:delText>
        </w:r>
        <w:r w:rsidR="004118F9" w:rsidRPr="00EA49BB" w:rsidDel="00EA49BB">
          <w:rPr>
            <w:b/>
            <w:color w:val="262626"/>
            <w:highlight w:val="yellow"/>
            <w:rPrChange w:id="3334" w:author="Microsoft Office User" w:date="2018-11-26T15:34:00Z">
              <w:rPr>
                <w:color w:val="262626"/>
              </w:rPr>
            </w:rPrChange>
          </w:rPr>
          <w:delText xml:space="preserve">, </w:delText>
        </w:r>
        <w:r w:rsidR="0061461C" w:rsidRPr="00EA49BB" w:rsidDel="00EA49BB">
          <w:rPr>
            <w:b/>
            <w:color w:val="262626"/>
            <w:highlight w:val="yellow"/>
            <w:rPrChange w:id="3335" w:author="Microsoft Office User" w:date="2018-11-26T15:34:00Z">
              <w:rPr>
                <w:color w:val="262626"/>
              </w:rPr>
            </w:rPrChange>
          </w:rPr>
          <w:delText>photomultiplier</w:delText>
        </w:r>
        <w:r w:rsidR="009E7AF6" w:rsidRPr="00EA49BB" w:rsidDel="00EA49BB">
          <w:rPr>
            <w:b/>
            <w:color w:val="262626"/>
            <w:highlight w:val="yellow"/>
            <w:rPrChange w:id="3336" w:author="Microsoft Office User" w:date="2018-11-26T15:34:00Z">
              <w:rPr>
                <w:color w:val="262626"/>
              </w:rPr>
            </w:rPrChange>
          </w:rPr>
          <w:delText xml:space="preserve"> tube</w:delText>
        </w:r>
        <w:r w:rsidR="0061461C" w:rsidRPr="00EA49BB" w:rsidDel="00EA49BB">
          <w:rPr>
            <w:b/>
            <w:color w:val="262626"/>
            <w:highlight w:val="yellow"/>
            <w:rPrChange w:id="3337" w:author="Microsoft Office User" w:date="2018-11-26T15:34:00Z">
              <w:rPr>
                <w:color w:val="262626"/>
              </w:rPr>
            </w:rPrChange>
          </w:rPr>
          <w:delText xml:space="preserve"> (</w:delText>
        </w:r>
        <w:r w:rsidR="004118F9" w:rsidRPr="00EA49BB" w:rsidDel="00EA49BB">
          <w:rPr>
            <w:b/>
            <w:color w:val="262626"/>
            <w:highlight w:val="yellow"/>
            <w:rPrChange w:id="3338" w:author="Microsoft Office User" w:date="2018-11-26T15:34:00Z">
              <w:rPr>
                <w:color w:val="262626"/>
              </w:rPr>
            </w:rPrChange>
          </w:rPr>
          <w:delText>PMT</w:delText>
        </w:r>
        <w:r w:rsidR="0061461C" w:rsidRPr="00EA49BB" w:rsidDel="00EA49BB">
          <w:rPr>
            <w:b/>
            <w:color w:val="262626"/>
            <w:highlight w:val="yellow"/>
            <w:rPrChange w:id="3339" w:author="Microsoft Office User" w:date="2018-11-26T15:34:00Z">
              <w:rPr>
                <w:color w:val="262626"/>
              </w:rPr>
            </w:rPrChange>
          </w:rPr>
          <w:delText>)</w:delText>
        </w:r>
        <w:r w:rsidR="004118F9" w:rsidRPr="00EA49BB" w:rsidDel="00EA49BB">
          <w:rPr>
            <w:b/>
            <w:color w:val="262626"/>
            <w:highlight w:val="yellow"/>
            <w:rPrChange w:id="3340" w:author="Microsoft Office User" w:date="2018-11-26T15:34:00Z">
              <w:rPr>
                <w:color w:val="262626"/>
              </w:rPr>
            </w:rPrChange>
          </w:rPr>
          <w:delText xml:space="preserve"> </w:delText>
        </w:r>
        <w:r w:rsidR="00DD692F" w:rsidRPr="00EA49BB" w:rsidDel="00EA49BB">
          <w:rPr>
            <w:b/>
            <w:color w:val="262626"/>
            <w:highlight w:val="yellow"/>
            <w:rPrChange w:id="3341" w:author="Microsoft Office User" w:date="2018-11-26T15:34:00Z">
              <w:rPr>
                <w:color w:val="262626"/>
              </w:rPr>
            </w:rPrChange>
          </w:rPr>
          <w:delText>voltages</w:delText>
        </w:r>
        <w:r w:rsidR="004118F9" w:rsidRPr="00EA49BB" w:rsidDel="00EA49BB">
          <w:rPr>
            <w:b/>
            <w:color w:val="262626"/>
            <w:highlight w:val="yellow"/>
            <w:rPrChange w:id="3342" w:author="Microsoft Office User" w:date="2018-11-26T15:34:00Z">
              <w:rPr>
                <w:color w:val="262626"/>
              </w:rPr>
            </w:rPrChange>
          </w:rPr>
          <w:delText>,</w:delText>
        </w:r>
        <w:r w:rsidR="00B624FB" w:rsidRPr="00EA49BB" w:rsidDel="00EA49BB">
          <w:rPr>
            <w:b/>
            <w:color w:val="262626"/>
            <w:highlight w:val="yellow"/>
            <w:rPrChange w:id="3343" w:author="Microsoft Office User" w:date="2018-11-26T15:34:00Z">
              <w:rPr>
                <w:color w:val="262626"/>
              </w:rPr>
            </w:rPrChange>
          </w:rPr>
          <w:delText xml:space="preserve"> </w:delText>
        </w:r>
        <w:r w:rsidR="004118F9" w:rsidRPr="00EA49BB" w:rsidDel="00EA49BB">
          <w:rPr>
            <w:b/>
            <w:color w:val="262626"/>
            <w:highlight w:val="yellow"/>
            <w:rPrChange w:id="3344" w:author="Microsoft Office User" w:date="2018-11-26T15:34:00Z">
              <w:rPr>
                <w:color w:val="262626"/>
              </w:rPr>
            </w:rPrChange>
          </w:rPr>
          <w:delText>high-throughput sampler</w:delText>
        </w:r>
        <w:r w:rsidR="00187AB2" w:rsidRPr="00EA49BB" w:rsidDel="00EA49BB">
          <w:rPr>
            <w:b/>
            <w:color w:val="262626"/>
            <w:highlight w:val="yellow"/>
            <w:rPrChange w:id="3345" w:author="Microsoft Office User" w:date="2018-11-26T15:34:00Z">
              <w:rPr>
                <w:color w:val="262626"/>
              </w:rPr>
            </w:rPrChange>
          </w:rPr>
          <w:delText xml:space="preserve"> (HTS)</w:delText>
        </w:r>
        <w:r w:rsidR="004118F9" w:rsidRPr="00EA49BB" w:rsidDel="00EA49BB">
          <w:rPr>
            <w:b/>
            <w:color w:val="262626"/>
            <w:highlight w:val="yellow"/>
            <w:rPrChange w:id="3346" w:author="Microsoft Office User" w:date="2018-11-26T15:34:00Z">
              <w:rPr>
                <w:color w:val="262626"/>
              </w:rPr>
            </w:rPrChange>
          </w:rPr>
          <w:delText xml:space="preserve"> configurations</w:delText>
        </w:r>
        <w:r w:rsidR="007F6042" w:rsidRPr="00EA49BB" w:rsidDel="00EA49BB">
          <w:rPr>
            <w:b/>
            <w:color w:val="262626"/>
            <w:highlight w:val="yellow"/>
            <w:rPrChange w:id="3347" w:author="Microsoft Office User" w:date="2018-11-26T15:34:00Z">
              <w:rPr>
                <w:color w:val="262626"/>
              </w:rPr>
            </w:rPrChange>
          </w:rPr>
          <w:delText xml:space="preserve">, and </w:delText>
        </w:r>
        <w:r w:rsidR="00D17F6E" w:rsidRPr="00EA49BB" w:rsidDel="00EA49BB">
          <w:rPr>
            <w:b/>
            <w:color w:val="262626"/>
            <w:highlight w:val="yellow"/>
            <w:rPrChange w:id="3348" w:author="Microsoft Office User" w:date="2018-11-26T15:34:00Z">
              <w:rPr>
                <w:color w:val="262626"/>
              </w:rPr>
            </w:rPrChange>
          </w:rPr>
          <w:delText>gating strategies</w:delText>
        </w:r>
        <w:r w:rsidR="00293875" w:rsidRPr="00EA49BB" w:rsidDel="00EA49BB">
          <w:rPr>
            <w:b/>
            <w:color w:val="262626"/>
            <w:highlight w:val="yellow"/>
            <w:rPrChange w:id="3349" w:author="Microsoft Office User" w:date="2018-11-26T15:34:00Z">
              <w:rPr>
                <w:color w:val="262626"/>
              </w:rPr>
            </w:rPrChange>
          </w:rPr>
          <w:delText xml:space="preserve"> for data acquisition</w:delText>
        </w:r>
        <w:r w:rsidR="00631AE9" w:rsidRPr="00EA49BB" w:rsidDel="00EA49BB">
          <w:rPr>
            <w:b/>
            <w:color w:val="262626"/>
            <w:highlight w:val="yellow"/>
            <w:rPrChange w:id="3350" w:author="Microsoft Office User" w:date="2018-11-26T15:34:00Z">
              <w:rPr>
                <w:color w:val="262626"/>
              </w:rPr>
            </w:rPrChange>
          </w:rPr>
          <w:delText xml:space="preserve"> </w:delText>
        </w:r>
        <w:r w:rsidR="004118F9" w:rsidRPr="00EA49BB" w:rsidDel="00EA49BB">
          <w:rPr>
            <w:b/>
            <w:color w:val="262626"/>
            <w:highlight w:val="yellow"/>
            <w:rPrChange w:id="3351" w:author="Microsoft Office User" w:date="2018-11-26T15:34:00Z">
              <w:rPr>
                <w:color w:val="262626"/>
              </w:rPr>
            </w:rPrChange>
          </w:rPr>
          <w:delText>(</w:delText>
        </w:r>
        <w:r w:rsidR="00822672" w:rsidRPr="00EA49BB" w:rsidDel="00EA49BB">
          <w:rPr>
            <w:b/>
            <w:color w:val="262626"/>
            <w:highlight w:val="yellow"/>
            <w:rPrChange w:id="3352" w:author="Microsoft Office User" w:date="2018-11-26T15:34:00Z">
              <w:rPr>
                <w:b/>
                <w:color w:val="262626"/>
              </w:rPr>
            </w:rPrChange>
          </w:rPr>
          <w:delText xml:space="preserve">Supplementary </w:delText>
        </w:r>
        <w:r w:rsidR="004118F9" w:rsidRPr="00EA49BB" w:rsidDel="00EA49BB">
          <w:rPr>
            <w:b/>
            <w:color w:val="262626"/>
            <w:highlight w:val="yellow"/>
            <w:rPrChange w:id="3353" w:author="Microsoft Office User" w:date="2018-11-26T15:34:00Z">
              <w:rPr>
                <w:b/>
                <w:color w:val="262626"/>
              </w:rPr>
            </w:rPrChange>
          </w:rPr>
          <w:delText xml:space="preserve">Fig. </w:delText>
        </w:r>
        <w:r w:rsidR="00822672" w:rsidRPr="00EA49BB" w:rsidDel="00EA49BB">
          <w:rPr>
            <w:b/>
            <w:color w:val="262626"/>
            <w:highlight w:val="yellow"/>
            <w:rPrChange w:id="3354" w:author="Microsoft Office User" w:date="2018-11-26T15:34:00Z">
              <w:rPr>
                <w:b/>
                <w:color w:val="262626"/>
              </w:rPr>
            </w:rPrChange>
          </w:rPr>
          <w:delText>4</w:delText>
        </w:r>
        <w:r w:rsidR="004118F9" w:rsidRPr="00EA49BB" w:rsidDel="00EA49BB">
          <w:rPr>
            <w:b/>
            <w:color w:val="262626"/>
            <w:highlight w:val="yellow"/>
            <w:rPrChange w:id="3355" w:author="Microsoft Office User" w:date="2018-11-26T15:34:00Z">
              <w:rPr>
                <w:color w:val="262626"/>
              </w:rPr>
            </w:rPrChange>
          </w:rPr>
          <w:delText>).</w:delText>
        </w:r>
        <w:r w:rsidR="00E41E5A" w:rsidRPr="00EA49BB" w:rsidDel="00EA49BB">
          <w:rPr>
            <w:b/>
            <w:color w:val="262626"/>
            <w:highlight w:val="yellow"/>
            <w:rPrChange w:id="3356" w:author="Microsoft Office User" w:date="2018-11-26T15:34:00Z">
              <w:rPr>
                <w:color w:val="262626"/>
              </w:rPr>
            </w:rPrChange>
          </w:rPr>
          <w:delText xml:space="preserve"> </w:delText>
        </w:r>
        <w:r w:rsidR="00EA2038" w:rsidRPr="00EA49BB" w:rsidDel="00EA49BB">
          <w:rPr>
            <w:b/>
            <w:color w:val="262626"/>
            <w:highlight w:val="yellow"/>
            <w:rPrChange w:id="3357" w:author="Microsoft Office User" w:date="2018-11-26T15:34:00Z">
              <w:rPr>
                <w:color w:val="262626"/>
              </w:rPr>
            </w:rPrChange>
          </w:rPr>
          <w:delText>R</w:delText>
        </w:r>
        <w:r w:rsidR="0091457A" w:rsidRPr="00EA49BB" w:rsidDel="00EA49BB">
          <w:rPr>
            <w:b/>
            <w:color w:val="262626"/>
            <w:highlight w:val="yellow"/>
            <w:rPrChange w:id="3358" w:author="Microsoft Office User" w:date="2018-11-26T15:34:00Z">
              <w:rPr>
                <w:color w:val="262626"/>
              </w:rPr>
            </w:rPrChange>
          </w:rPr>
          <w:delText xml:space="preserve">aw </w:delText>
        </w:r>
        <w:r w:rsidR="00A714CC" w:rsidRPr="00EA49BB" w:rsidDel="00EA49BB">
          <w:rPr>
            <w:b/>
            <w:color w:val="262626"/>
            <w:highlight w:val="yellow"/>
            <w:rPrChange w:id="3359" w:author="Microsoft Office User" w:date="2018-11-26T15:34:00Z">
              <w:rPr>
                <w:color w:val="262626"/>
              </w:rPr>
            </w:rPrChange>
          </w:rPr>
          <w:delText>d</w:delText>
        </w:r>
        <w:r w:rsidR="003D52C1" w:rsidRPr="00EA49BB" w:rsidDel="00EA49BB">
          <w:rPr>
            <w:b/>
            <w:color w:val="262626"/>
            <w:highlight w:val="yellow"/>
            <w:rPrChange w:id="3360" w:author="Microsoft Office User" w:date="2018-11-26T15:34:00Z">
              <w:rPr>
                <w:color w:val="262626"/>
              </w:rPr>
            </w:rPrChange>
          </w:rPr>
          <w:delText xml:space="preserve">ata </w:delText>
        </w:r>
        <w:r w:rsidR="00293875" w:rsidRPr="00EA49BB" w:rsidDel="00EA49BB">
          <w:rPr>
            <w:b/>
            <w:color w:val="262626"/>
            <w:highlight w:val="yellow"/>
            <w:rPrChange w:id="3361" w:author="Microsoft Office User" w:date="2018-11-26T15:34:00Z">
              <w:rPr>
                <w:color w:val="262626"/>
              </w:rPr>
            </w:rPrChange>
          </w:rPr>
          <w:delText xml:space="preserve">were </w:delText>
        </w:r>
        <w:r w:rsidR="00D17F6E" w:rsidRPr="00EA49BB" w:rsidDel="00EA49BB">
          <w:rPr>
            <w:b/>
            <w:color w:val="262626"/>
            <w:highlight w:val="yellow"/>
            <w:rPrChange w:id="3362" w:author="Microsoft Office User" w:date="2018-11-26T15:34:00Z">
              <w:rPr>
                <w:color w:val="262626"/>
              </w:rPr>
            </w:rPrChange>
          </w:rPr>
          <w:delText>sp</w:delText>
        </w:r>
        <w:r w:rsidR="009E1DE0" w:rsidRPr="00EA49BB" w:rsidDel="00EA49BB">
          <w:rPr>
            <w:b/>
            <w:color w:val="262626"/>
            <w:highlight w:val="yellow"/>
            <w:rPrChange w:id="3363" w:author="Microsoft Office User" w:date="2018-11-26T15:34:00Z">
              <w:rPr>
                <w:color w:val="262626"/>
              </w:rPr>
            </w:rPrChange>
          </w:rPr>
          <w:delText>ectral</w:delText>
        </w:r>
        <w:r w:rsidR="00EA43F9" w:rsidRPr="00EA49BB" w:rsidDel="00EA49BB">
          <w:rPr>
            <w:b/>
            <w:color w:val="262626"/>
            <w:highlight w:val="yellow"/>
            <w:rPrChange w:id="3364" w:author="Microsoft Office User" w:date="2018-11-26T15:34:00Z">
              <w:rPr>
                <w:color w:val="262626"/>
              </w:rPr>
            </w:rPrChange>
          </w:rPr>
          <w:delText>ly</w:delText>
        </w:r>
        <w:r w:rsidR="00D17F6E" w:rsidRPr="00EA49BB" w:rsidDel="00EA49BB">
          <w:rPr>
            <w:b/>
            <w:color w:val="262626"/>
            <w:highlight w:val="yellow"/>
            <w:rPrChange w:id="3365" w:author="Microsoft Office User" w:date="2018-11-26T15:34:00Z">
              <w:rPr>
                <w:color w:val="262626"/>
              </w:rPr>
            </w:rPrChange>
          </w:rPr>
          <w:delText xml:space="preserve"> </w:delText>
        </w:r>
        <w:r w:rsidR="00863EB5" w:rsidRPr="00EA49BB" w:rsidDel="00EA49BB">
          <w:rPr>
            <w:b/>
            <w:color w:val="262626"/>
            <w:highlight w:val="yellow"/>
            <w:rPrChange w:id="3366" w:author="Microsoft Office User" w:date="2018-11-26T15:34:00Z">
              <w:rPr>
                <w:color w:val="262626"/>
              </w:rPr>
            </w:rPrChange>
          </w:rPr>
          <w:delText xml:space="preserve">deconvolved </w:delText>
        </w:r>
        <w:r w:rsidR="005E5F62" w:rsidRPr="00EA49BB" w:rsidDel="00EA49BB">
          <w:rPr>
            <w:b/>
            <w:color w:val="262626"/>
            <w:highlight w:val="yellow"/>
            <w:rPrChange w:id="3367" w:author="Microsoft Office User" w:date="2018-11-26T15:34:00Z">
              <w:rPr>
                <w:color w:val="262626"/>
              </w:rPr>
            </w:rPrChange>
          </w:rPr>
          <w:delText xml:space="preserve">and </w:delText>
        </w:r>
        <w:r w:rsidR="00671464" w:rsidRPr="00EA49BB" w:rsidDel="00EA49BB">
          <w:rPr>
            <w:b/>
            <w:color w:val="262626"/>
            <w:highlight w:val="yellow"/>
            <w:rPrChange w:id="3368" w:author="Microsoft Office User" w:date="2018-11-26T15:34:00Z">
              <w:rPr>
                <w:color w:val="262626"/>
              </w:rPr>
            </w:rPrChange>
          </w:rPr>
          <w:delText>gat</w:delText>
        </w:r>
        <w:r w:rsidR="00D551A4" w:rsidRPr="00EA49BB" w:rsidDel="00EA49BB">
          <w:rPr>
            <w:b/>
            <w:color w:val="262626"/>
            <w:highlight w:val="yellow"/>
            <w:rPrChange w:id="3369" w:author="Microsoft Office User" w:date="2018-11-26T15:34:00Z">
              <w:rPr>
                <w:color w:val="262626"/>
              </w:rPr>
            </w:rPrChange>
          </w:rPr>
          <w:delText>ed</w:delText>
        </w:r>
        <w:r w:rsidR="003D52C1" w:rsidRPr="00EA49BB" w:rsidDel="00EA49BB">
          <w:rPr>
            <w:b/>
            <w:color w:val="262626"/>
            <w:highlight w:val="yellow"/>
            <w:rPrChange w:id="3370" w:author="Microsoft Office User" w:date="2018-11-26T15:34:00Z">
              <w:rPr>
                <w:color w:val="262626"/>
              </w:rPr>
            </w:rPrChange>
          </w:rPr>
          <w:delText xml:space="preserve"> </w:delText>
        </w:r>
        <w:r w:rsidR="0002326F" w:rsidRPr="00EA49BB" w:rsidDel="00EA49BB">
          <w:rPr>
            <w:b/>
            <w:color w:val="262626"/>
            <w:highlight w:val="yellow"/>
            <w:rPrChange w:id="3371" w:author="Microsoft Office User" w:date="2018-11-26T15:34:00Z">
              <w:rPr>
                <w:color w:val="262626"/>
              </w:rPr>
            </w:rPrChange>
          </w:rPr>
          <w:delText>for</w:delText>
        </w:r>
        <w:r w:rsidR="00671464" w:rsidRPr="00EA49BB" w:rsidDel="00EA49BB">
          <w:rPr>
            <w:b/>
            <w:color w:val="262626"/>
            <w:highlight w:val="yellow"/>
            <w:rPrChange w:id="3372" w:author="Microsoft Office User" w:date="2018-11-26T15:34:00Z">
              <w:rPr>
                <w:color w:val="262626"/>
              </w:rPr>
            </w:rPrChange>
          </w:rPr>
          <w:delText xml:space="preserve"> viable singlets</w:delText>
        </w:r>
        <w:r w:rsidR="00A2362D" w:rsidRPr="00EA49BB" w:rsidDel="00EA49BB">
          <w:rPr>
            <w:b/>
            <w:color w:val="262626"/>
            <w:highlight w:val="yellow"/>
            <w:rPrChange w:id="3373" w:author="Microsoft Office User" w:date="2018-11-26T15:34:00Z">
              <w:rPr>
                <w:color w:val="262626"/>
              </w:rPr>
            </w:rPrChange>
          </w:rPr>
          <w:delText xml:space="preserve"> </w:delText>
        </w:r>
        <w:r w:rsidR="00BB095C" w:rsidRPr="00EA49BB" w:rsidDel="00EA49BB">
          <w:rPr>
            <w:b/>
            <w:color w:val="262626"/>
            <w:highlight w:val="yellow"/>
            <w:rPrChange w:id="3374" w:author="Microsoft Office User" w:date="2018-11-26T15:34:00Z">
              <w:rPr>
                <w:color w:val="262626"/>
              </w:rPr>
            </w:rPrChange>
          </w:rPr>
          <w:delText>using</w:delText>
        </w:r>
        <w:r w:rsidR="0061432B" w:rsidRPr="00EA49BB" w:rsidDel="00EA49BB">
          <w:rPr>
            <w:b/>
            <w:color w:val="262626"/>
            <w:highlight w:val="yellow"/>
            <w:rPrChange w:id="3375" w:author="Microsoft Office User" w:date="2018-11-26T15:34:00Z">
              <w:rPr>
                <w:color w:val="262626"/>
              </w:rPr>
            </w:rPrChange>
          </w:rPr>
          <w:delText xml:space="preserve"> </w:delText>
        </w:r>
        <w:r w:rsidR="003D52C1" w:rsidRPr="00EA49BB" w:rsidDel="00EA49BB">
          <w:rPr>
            <w:b/>
            <w:color w:val="262626"/>
            <w:highlight w:val="yellow"/>
            <w:rPrChange w:id="3376" w:author="Microsoft Office User" w:date="2018-11-26T15:34:00Z">
              <w:rPr>
                <w:color w:val="262626"/>
              </w:rPr>
            </w:rPrChange>
          </w:rPr>
          <w:delText>commercial</w:delText>
        </w:r>
        <w:r w:rsidR="00B624FB" w:rsidRPr="00EA49BB" w:rsidDel="00EA49BB">
          <w:rPr>
            <w:b/>
            <w:color w:val="262626"/>
            <w:highlight w:val="yellow"/>
            <w:rPrChange w:id="3377" w:author="Microsoft Office User" w:date="2018-11-26T15:34:00Z">
              <w:rPr>
                <w:color w:val="262626"/>
              </w:rPr>
            </w:rPrChange>
          </w:rPr>
          <w:delText>ly-available</w:delText>
        </w:r>
        <w:r w:rsidR="003D52C1" w:rsidRPr="00EA49BB" w:rsidDel="00EA49BB">
          <w:rPr>
            <w:b/>
            <w:color w:val="262626"/>
            <w:highlight w:val="yellow"/>
            <w:rPrChange w:id="3378" w:author="Microsoft Office User" w:date="2018-11-26T15:34:00Z">
              <w:rPr>
                <w:color w:val="262626"/>
              </w:rPr>
            </w:rPrChange>
          </w:rPr>
          <w:delText xml:space="preserve"> flow cytometry software</w:delText>
        </w:r>
        <w:r w:rsidR="0002326F" w:rsidRPr="00EA49BB" w:rsidDel="00EA49BB">
          <w:rPr>
            <w:b/>
            <w:color w:val="262626"/>
            <w:highlight w:val="yellow"/>
            <w:rPrChange w:id="3379" w:author="Microsoft Office User" w:date="2018-11-26T15:34:00Z">
              <w:rPr>
                <w:color w:val="262626"/>
              </w:rPr>
            </w:rPrChange>
          </w:rPr>
          <w:delText>.</w:delText>
        </w:r>
      </w:del>
      <w:ins w:id="3380" w:author="psorger@gmail.com" w:date="2018-11-05T23:48:00Z">
        <w:del w:id="3381" w:author="Microsoft Office User" w:date="2018-11-26T15:30:00Z">
          <w:r w:rsidR="00306312" w:rsidRPr="00EA49BB" w:rsidDel="00EA49BB">
            <w:rPr>
              <w:b/>
              <w:color w:val="262626"/>
              <w:rPrChange w:id="3382" w:author="Microsoft Office User" w:date="2018-11-26T15:34:00Z">
                <w:rPr>
                  <w:color w:val="262626"/>
                </w:rPr>
              </w:rPrChange>
            </w:rPr>
            <w:delText>yielding 240 different samples (48 mice x 5 tissues), each with</w:delText>
          </w:r>
        </w:del>
      </w:ins>
      <w:ins w:id="3383" w:author="psorger@gmail.com" w:date="2018-11-05T23:49:00Z">
        <w:del w:id="3384" w:author="Microsoft Office User" w:date="2018-11-26T15:30:00Z">
          <w:r w:rsidR="00306312" w:rsidRPr="00EA49BB" w:rsidDel="00EA49BB">
            <w:rPr>
              <w:b/>
              <w:color w:val="262626"/>
              <w:rPrChange w:id="3385" w:author="Microsoft Office User" w:date="2018-11-26T15:34:00Z">
                <w:rPr>
                  <w:color w:val="262626"/>
                </w:rPr>
              </w:rPrChange>
            </w:rPr>
            <w:delText xml:space="preserve"> </w:delText>
          </w:r>
        </w:del>
      </w:ins>
      <w:del w:id="3386" w:author="Microsoft Office User" w:date="2018-11-26T15:30:00Z">
        <w:r w:rsidR="0002326F" w:rsidRPr="00EA49BB" w:rsidDel="00EA49BB">
          <w:rPr>
            <w:b/>
            <w:color w:val="262626"/>
            <w:rPrChange w:id="3387" w:author="Microsoft Office User" w:date="2018-11-26T15:34:00Z">
              <w:rPr>
                <w:color w:val="262626"/>
              </w:rPr>
            </w:rPrChange>
          </w:rPr>
          <w:delText xml:space="preserve"> </w:delText>
        </w:r>
        <w:r w:rsidR="00A75143" w:rsidRPr="00EA49BB" w:rsidDel="00EA49BB">
          <w:rPr>
            <w:b/>
            <w:color w:val="262626"/>
            <w:rPrChange w:id="3388" w:author="Microsoft Office User" w:date="2018-11-26T15:34:00Z">
              <w:rPr>
                <w:color w:val="262626"/>
              </w:rPr>
            </w:rPrChange>
          </w:rPr>
          <w:delText>A</w:delText>
        </w:r>
        <w:r w:rsidR="00513373" w:rsidRPr="00EA49BB" w:rsidDel="00EA49BB">
          <w:rPr>
            <w:b/>
            <w:color w:val="262626"/>
            <w:rPrChange w:id="3389" w:author="Microsoft Office User" w:date="2018-11-26T15:34:00Z">
              <w:rPr>
                <w:color w:val="262626"/>
              </w:rPr>
            </w:rPrChange>
          </w:rPr>
          <w:delText>verage</w:delText>
        </w:r>
        <w:r w:rsidR="00A75143" w:rsidRPr="00EA49BB" w:rsidDel="00EA49BB">
          <w:rPr>
            <w:b/>
            <w:color w:val="262626"/>
            <w:rPrChange w:id="3390" w:author="Microsoft Office User" w:date="2018-11-26T15:34:00Z">
              <w:rPr>
                <w:color w:val="262626"/>
              </w:rPr>
            </w:rPrChange>
          </w:rPr>
          <w:delText xml:space="preserve"> </w:delText>
        </w:r>
      </w:del>
      <w:ins w:id="3391" w:author="psorger@gmail.com" w:date="2018-11-05T23:49:00Z">
        <w:del w:id="3392" w:author="Microsoft Office User" w:date="2018-11-26T15:30:00Z">
          <w:r w:rsidR="00306312" w:rsidRPr="00EA49BB" w:rsidDel="00EA49BB">
            <w:rPr>
              <w:b/>
              <w:color w:val="262626"/>
              <w:rPrChange w:id="3393" w:author="Microsoft Office User" w:date="2018-11-26T15:34:00Z">
                <w:rPr>
                  <w:color w:val="262626"/>
                </w:rPr>
              </w:rPrChange>
            </w:rPr>
            <w:delText xml:space="preserve">an average of </w:delText>
          </w:r>
        </w:del>
      </w:ins>
      <w:ins w:id="3394" w:author="psorger@gmail.com" w:date="2018-11-05T23:46:00Z">
        <w:del w:id="3395" w:author="Microsoft Office User" w:date="2018-11-26T15:30:00Z">
          <w:r w:rsidR="00306312" w:rsidRPr="00EA49BB" w:rsidDel="00EA49BB">
            <w:rPr>
              <w:b/>
              <w:color w:val="262626"/>
              <w:rPrChange w:id="3396" w:author="Microsoft Office User" w:date="2018-11-26T15:34:00Z">
                <w:rPr>
                  <w:color w:val="262626"/>
                </w:rPr>
              </w:rPrChange>
            </w:rPr>
            <w:delText>~ 4 x 10</w:delText>
          </w:r>
          <w:r w:rsidR="00306312" w:rsidRPr="00EA49BB" w:rsidDel="00EA49BB">
            <w:rPr>
              <w:b/>
              <w:color w:val="262626"/>
              <w:vertAlign w:val="superscript"/>
              <w:rPrChange w:id="3397" w:author="Microsoft Office User" w:date="2018-11-26T15:34:00Z">
                <w:rPr>
                  <w:color w:val="262626"/>
                </w:rPr>
              </w:rPrChange>
            </w:rPr>
            <w:delText>4</w:delText>
          </w:r>
          <w:r w:rsidR="00306312" w:rsidRPr="00EA49BB" w:rsidDel="00EA49BB">
            <w:rPr>
              <w:b/>
              <w:color w:val="262626"/>
              <w:rPrChange w:id="3398" w:author="Microsoft Office User" w:date="2018-11-26T15:34:00Z">
                <w:rPr>
                  <w:color w:val="262626"/>
                </w:rPr>
              </w:rPrChange>
            </w:rPr>
            <w:delText xml:space="preserve"> </w:delText>
          </w:r>
        </w:del>
      </w:ins>
      <w:ins w:id="3399" w:author="psorger@gmail.com" w:date="2018-11-05T23:49:00Z">
        <w:del w:id="3400" w:author="Microsoft Office User" w:date="2018-11-26T15:30:00Z">
          <w:r w:rsidR="00306312" w:rsidRPr="00EA49BB" w:rsidDel="00EA49BB">
            <w:rPr>
              <w:b/>
              <w:color w:val="262626"/>
              <w:rPrChange w:id="3401" w:author="Microsoft Office User" w:date="2018-11-26T15:34:00Z">
                <w:rPr>
                  <w:color w:val="262626"/>
                </w:rPr>
              </w:rPrChange>
            </w:rPr>
            <w:delText>cells and 14 features (12 fluorescence</w:delText>
          </w:r>
        </w:del>
      </w:ins>
      <w:ins w:id="3402" w:author="psorger@gmail.com" w:date="2018-11-06T00:30:00Z">
        <w:del w:id="3403" w:author="Microsoft Office User" w:date="2018-11-26T15:30:00Z">
          <w:r w:rsidR="00C24733" w:rsidRPr="00EA49BB" w:rsidDel="00EA49BB">
            <w:rPr>
              <w:b/>
              <w:color w:val="262626"/>
              <w:rPrChange w:id="3404" w:author="Microsoft Office User" w:date="2018-11-26T15:34:00Z">
                <w:rPr>
                  <w:color w:val="262626"/>
                </w:rPr>
              </w:rPrChange>
            </w:rPr>
            <w:delText xml:space="preserve"> intensities </w:delText>
          </w:r>
          <w:r w:rsidR="00C24733" w:rsidRPr="00EA49BB" w:rsidDel="00EA49BB">
            <w:rPr>
              <w:b/>
              <w:rPrChange w:id="3405" w:author="Microsoft Office User" w:date="2018-11-26T15:34:00Z">
                <w:rPr/>
              </w:rPrChange>
            </w:rPr>
            <w:delText>plus forward scatter  - FSC - and side scatter -SSC)</w:delText>
          </w:r>
        </w:del>
      </w:ins>
      <w:ins w:id="3406" w:author="psorger@gmail.com" w:date="2018-11-05T23:49:00Z">
        <w:del w:id="3407" w:author="Microsoft Office User" w:date="2018-11-26T15:30:00Z">
          <w:r w:rsidR="00306312" w:rsidRPr="00EA49BB" w:rsidDel="00EA49BB">
            <w:rPr>
              <w:b/>
              <w:color w:val="262626"/>
              <w:rPrChange w:id="3408" w:author="Microsoft Office User" w:date="2018-11-26T15:34:00Z">
                <w:rPr>
                  <w:color w:val="262626"/>
                </w:rPr>
              </w:rPrChange>
            </w:rPr>
            <w:delText xml:space="preserve">. </w:delText>
          </w:r>
        </w:del>
      </w:ins>
      <w:del w:id="3409" w:author="Microsoft Office User" w:date="2018-11-26T15:30:00Z">
        <w:r w:rsidR="00A75143" w:rsidRPr="00EA49BB" w:rsidDel="00EA49BB">
          <w:rPr>
            <w:b/>
            <w:color w:val="262626"/>
            <w:rPrChange w:id="3410" w:author="Microsoft Office User" w:date="2018-11-26T15:34:00Z">
              <w:rPr>
                <w:color w:val="262626"/>
              </w:rPr>
            </w:rPrChange>
          </w:rPr>
          <w:delText xml:space="preserve">sample viability </w:delText>
        </w:r>
        <w:r w:rsidR="00513373" w:rsidRPr="00EA49BB" w:rsidDel="00EA49BB">
          <w:rPr>
            <w:b/>
            <w:color w:val="262626"/>
            <w:rPrChange w:id="3411" w:author="Microsoft Office User" w:date="2018-11-26T15:34:00Z">
              <w:rPr>
                <w:color w:val="262626"/>
              </w:rPr>
            </w:rPrChange>
          </w:rPr>
          <w:delText>w</w:delText>
        </w:r>
        <w:r w:rsidR="00A75143" w:rsidRPr="00EA49BB" w:rsidDel="00EA49BB">
          <w:rPr>
            <w:b/>
            <w:color w:val="262626"/>
            <w:rPrChange w:id="3412" w:author="Microsoft Office User" w:date="2018-11-26T15:34:00Z">
              <w:rPr>
                <w:color w:val="262626"/>
              </w:rPr>
            </w:rPrChange>
          </w:rPr>
          <w:delText>as</w:delText>
        </w:r>
        <w:r w:rsidR="00513373" w:rsidRPr="00EA49BB" w:rsidDel="00EA49BB">
          <w:rPr>
            <w:b/>
            <w:color w:val="262626"/>
            <w:rPrChange w:id="3413" w:author="Microsoft Office User" w:date="2018-11-26T15:34:00Z">
              <w:rPr>
                <w:color w:val="262626"/>
              </w:rPr>
            </w:rPrChange>
          </w:rPr>
          <w:delText xml:space="preserve"> 98.6%</w:delText>
        </w:r>
        <w:r w:rsidR="00FF1920" w:rsidRPr="00EA49BB" w:rsidDel="00EA49BB">
          <w:rPr>
            <w:b/>
            <w:color w:val="262626"/>
            <w:rPrChange w:id="3414" w:author="Microsoft Office User" w:date="2018-11-26T15:34:00Z">
              <w:rPr>
                <w:color w:val="262626"/>
              </w:rPr>
            </w:rPrChange>
          </w:rPr>
          <w:delText xml:space="preserve"> with a </w:delText>
        </w:r>
        <w:r w:rsidR="00513373" w:rsidRPr="00EA49BB" w:rsidDel="00EA49BB">
          <w:rPr>
            <w:b/>
            <w:color w:val="262626"/>
            <w:rPrChange w:id="3415" w:author="Microsoft Office User" w:date="2018-11-26T15:34:00Z">
              <w:rPr>
                <w:color w:val="262626"/>
              </w:rPr>
            </w:rPrChange>
          </w:rPr>
          <w:delText xml:space="preserve">minimum viability </w:delText>
        </w:r>
        <w:r w:rsidR="00716DE7" w:rsidRPr="00EA49BB" w:rsidDel="00EA49BB">
          <w:rPr>
            <w:b/>
            <w:color w:val="262626"/>
            <w:rPrChange w:id="3416" w:author="Microsoft Office User" w:date="2018-11-26T15:34:00Z">
              <w:rPr>
                <w:color w:val="262626"/>
              </w:rPr>
            </w:rPrChange>
          </w:rPr>
          <w:delText xml:space="preserve">was </w:delText>
        </w:r>
        <w:r w:rsidR="00513373" w:rsidRPr="00EA49BB" w:rsidDel="00EA49BB">
          <w:rPr>
            <w:b/>
            <w:color w:val="262626"/>
            <w:rPrChange w:id="3417" w:author="Microsoft Office User" w:date="2018-11-26T15:34:00Z">
              <w:rPr>
                <w:color w:val="262626"/>
              </w:rPr>
            </w:rPrChange>
          </w:rPr>
          <w:delText xml:space="preserve">89.9% </w:delText>
        </w:r>
        <w:r w:rsidR="00513373" w:rsidRPr="00EA49BB" w:rsidDel="00EA49BB">
          <w:rPr>
            <w:b/>
            <w:rPrChange w:id="3418" w:author="Microsoft Office User" w:date="2018-11-26T15:34:00Z">
              <w:rPr/>
            </w:rPrChange>
          </w:rPr>
          <w:delText>(</w:delText>
        </w:r>
        <w:r w:rsidR="00513373" w:rsidRPr="00EA49BB" w:rsidDel="00EA49BB">
          <w:rPr>
            <w:b/>
            <w:color w:val="262626"/>
            <w:rPrChange w:id="3419" w:author="Microsoft Office User" w:date="2018-11-26T15:34:00Z">
              <w:rPr>
                <w:b/>
                <w:color w:val="262626"/>
              </w:rPr>
            </w:rPrChange>
          </w:rPr>
          <w:delText>Supplementary Fig. 5</w:delText>
        </w:r>
        <w:r w:rsidR="00EA43F9" w:rsidRPr="00EA49BB" w:rsidDel="00EA49BB">
          <w:rPr>
            <w:b/>
            <w:rPrChange w:id="3420" w:author="Microsoft Office User" w:date="2018-11-26T15:34:00Z">
              <w:rPr/>
            </w:rPrChange>
          </w:rPr>
          <w:delText xml:space="preserve">). </w:delText>
        </w:r>
        <w:r w:rsidR="00773DDF" w:rsidRPr="00EA49BB" w:rsidDel="00EA49BB">
          <w:rPr>
            <w:b/>
            <w:rPrChange w:id="3421" w:author="Microsoft Office User" w:date="2018-11-26T15:34:00Z">
              <w:rPr/>
            </w:rPrChange>
          </w:rPr>
          <w:delText>V</w:delText>
        </w:r>
        <w:r w:rsidR="00513373" w:rsidRPr="00EA49BB" w:rsidDel="00EA49BB">
          <w:rPr>
            <w:b/>
            <w:rPrChange w:id="3422" w:author="Microsoft Office User" w:date="2018-11-26T15:34:00Z">
              <w:rPr/>
            </w:rPrChange>
          </w:rPr>
          <w:delText>iability only differ</w:delText>
        </w:r>
        <w:r w:rsidR="00F64F5E" w:rsidRPr="00EA49BB" w:rsidDel="00EA49BB">
          <w:rPr>
            <w:b/>
            <w:rPrChange w:id="3423" w:author="Microsoft Office User" w:date="2018-11-26T15:34:00Z">
              <w:rPr/>
            </w:rPrChange>
          </w:rPr>
          <w:delText xml:space="preserve">ed </w:delText>
        </w:r>
        <w:r w:rsidR="00755F4A" w:rsidRPr="00EA49BB" w:rsidDel="00EA49BB">
          <w:rPr>
            <w:b/>
            <w:rPrChange w:id="3424" w:author="Microsoft Office User" w:date="2018-11-26T15:34:00Z">
              <w:rPr/>
            </w:rPrChange>
          </w:rPr>
          <w:delText xml:space="preserve">between </w:delText>
        </w:r>
        <w:r w:rsidR="00773DDF" w:rsidRPr="00EA49BB" w:rsidDel="00EA49BB">
          <w:rPr>
            <w:b/>
            <w:highlight w:val="yellow"/>
            <w:rPrChange w:id="3425" w:author="Microsoft Office User" w:date="2018-11-26T15:34:00Z">
              <w:rPr/>
            </w:rPrChange>
          </w:rPr>
          <w:delText>treatment</w:delText>
        </w:r>
        <w:r w:rsidR="00716A67" w:rsidRPr="00EA49BB" w:rsidDel="00EA49BB">
          <w:rPr>
            <w:b/>
            <w:highlight w:val="yellow"/>
            <w:rPrChange w:id="3426" w:author="Microsoft Office User" w:date="2018-11-26T15:34:00Z">
              <w:rPr/>
            </w:rPrChange>
          </w:rPr>
          <w:delText xml:space="preserve"> </w:delText>
        </w:r>
        <w:r w:rsidR="00716A67" w:rsidRPr="00EA49BB" w:rsidDel="00EA49BB">
          <w:rPr>
            <w:b/>
            <w:rPrChange w:id="3427" w:author="Microsoft Office User" w:date="2018-11-26T15:34:00Z">
              <w:rPr/>
            </w:rPrChange>
          </w:rPr>
          <w:delText xml:space="preserve">groups </w:delText>
        </w:r>
        <w:r w:rsidR="00513373" w:rsidRPr="00EA49BB" w:rsidDel="00EA49BB">
          <w:rPr>
            <w:b/>
            <w:rPrChange w:id="3428" w:author="Microsoft Office User" w:date="2018-11-26T15:34:00Z">
              <w:rPr/>
            </w:rPrChange>
          </w:rPr>
          <w:delText xml:space="preserve">in the bone marrow at the </w:delText>
        </w:r>
        <w:r w:rsidR="003F50DE" w:rsidRPr="00EA49BB" w:rsidDel="00EA49BB">
          <w:rPr>
            <w:b/>
            <w:rPrChange w:id="3429" w:author="Microsoft Office User" w:date="2018-11-26T15:34:00Z">
              <w:rPr/>
            </w:rPrChange>
          </w:rPr>
          <w:delText xml:space="preserve">late-stage </w:delText>
        </w:r>
        <w:r w:rsidR="00F64F5E" w:rsidRPr="00EA49BB" w:rsidDel="00EA49BB">
          <w:rPr>
            <w:b/>
            <w:rPrChange w:id="3430" w:author="Microsoft Office User" w:date="2018-11-26T15:34:00Z">
              <w:rPr/>
            </w:rPrChange>
          </w:rPr>
          <w:delText xml:space="preserve">time </w:delText>
        </w:r>
        <w:r w:rsidR="00513373" w:rsidRPr="00EA49BB" w:rsidDel="00EA49BB">
          <w:rPr>
            <w:b/>
            <w:rPrChange w:id="3431" w:author="Microsoft Office User" w:date="2018-11-26T15:34:00Z">
              <w:rPr/>
            </w:rPrChange>
          </w:rPr>
          <w:delText>point</w:delText>
        </w:r>
        <w:r w:rsidR="00773DDF" w:rsidRPr="00EA49BB" w:rsidDel="00EA49BB">
          <w:rPr>
            <w:b/>
            <w:rPrChange w:id="3432" w:author="Microsoft Office User" w:date="2018-11-26T15:34:00Z">
              <w:rPr/>
            </w:rPrChange>
          </w:rPr>
          <w:delText>, where</w:delText>
        </w:r>
        <w:r w:rsidR="003B62AA" w:rsidRPr="00EA49BB" w:rsidDel="00EA49BB">
          <w:rPr>
            <w:b/>
            <w:rPrChange w:id="3433" w:author="Microsoft Office User" w:date="2018-11-26T15:34:00Z">
              <w:rPr/>
            </w:rPrChange>
          </w:rPr>
          <w:delText xml:space="preserve"> </w:delText>
        </w:r>
        <w:r w:rsidR="00773DDF" w:rsidRPr="00EA49BB" w:rsidDel="00EA49BB">
          <w:rPr>
            <w:b/>
            <w:rPrChange w:id="3434" w:author="Microsoft Office User" w:date="2018-11-26T15:34:00Z">
              <w:rPr/>
            </w:rPrChange>
          </w:rPr>
          <w:delText xml:space="preserve">cells from </w:delText>
        </w:r>
        <w:r w:rsidR="00F64F5E" w:rsidRPr="00EA49BB" w:rsidDel="00EA49BB">
          <w:rPr>
            <w:b/>
            <w:rPrChange w:id="3435" w:author="Microsoft Office User" w:date="2018-11-26T15:34:00Z">
              <w:rPr/>
            </w:rPrChange>
          </w:rPr>
          <w:delText>GBM</w:delText>
        </w:r>
        <w:r w:rsidR="00513373" w:rsidRPr="00EA49BB" w:rsidDel="00EA49BB">
          <w:rPr>
            <w:b/>
            <w:rPrChange w:id="3436" w:author="Microsoft Office User" w:date="2018-11-26T15:34:00Z">
              <w:rPr/>
            </w:rPrChange>
          </w:rPr>
          <w:delText>-</w:delText>
        </w:r>
        <w:r w:rsidR="00F21D68" w:rsidRPr="00EA49BB" w:rsidDel="00EA49BB">
          <w:rPr>
            <w:b/>
            <w:rPrChange w:id="3437" w:author="Microsoft Office User" w:date="2018-11-26T15:34:00Z">
              <w:rPr/>
            </w:rPrChange>
          </w:rPr>
          <w:delText xml:space="preserve">bearing </w:delText>
        </w:r>
        <w:r w:rsidR="003F50DE" w:rsidRPr="00EA49BB" w:rsidDel="00EA49BB">
          <w:rPr>
            <w:b/>
            <w:rPrChange w:id="3438" w:author="Microsoft Office User" w:date="2018-11-26T15:34:00Z">
              <w:rPr/>
            </w:rPrChange>
          </w:rPr>
          <w:delText>mice</w:delText>
        </w:r>
        <w:r w:rsidR="00513373" w:rsidRPr="00EA49BB" w:rsidDel="00EA49BB">
          <w:rPr>
            <w:b/>
            <w:rPrChange w:id="3439" w:author="Microsoft Office User" w:date="2018-11-26T15:34:00Z">
              <w:rPr/>
            </w:rPrChange>
          </w:rPr>
          <w:delText xml:space="preserve"> </w:delText>
        </w:r>
        <w:r w:rsidR="00773DDF" w:rsidRPr="00EA49BB" w:rsidDel="00EA49BB">
          <w:rPr>
            <w:b/>
            <w:rPrChange w:id="3440" w:author="Microsoft Office User" w:date="2018-11-26T15:34:00Z">
              <w:rPr/>
            </w:rPrChange>
          </w:rPr>
          <w:delText>were found to exhibit</w:delText>
        </w:r>
        <w:r w:rsidR="00F21D68" w:rsidRPr="00EA49BB" w:rsidDel="00EA49BB">
          <w:rPr>
            <w:b/>
            <w:rPrChange w:id="3441" w:author="Microsoft Office User" w:date="2018-11-26T15:34:00Z">
              <w:rPr/>
            </w:rPrChange>
          </w:rPr>
          <w:delText xml:space="preserve"> </w:delText>
        </w:r>
        <w:r w:rsidR="00773DDF" w:rsidRPr="00EA49BB" w:rsidDel="00EA49BB">
          <w:rPr>
            <w:b/>
            <w:rPrChange w:id="3442" w:author="Microsoft Office User" w:date="2018-11-26T15:34:00Z">
              <w:rPr/>
            </w:rPrChange>
          </w:rPr>
          <w:delText xml:space="preserve">increased </w:delText>
        </w:r>
        <w:r w:rsidR="00343FEA" w:rsidRPr="00EA49BB" w:rsidDel="00EA49BB">
          <w:rPr>
            <w:b/>
            <w:rPrChange w:id="3443" w:author="Microsoft Office User" w:date="2018-11-26T15:34:00Z">
              <w:rPr/>
            </w:rPrChange>
          </w:rPr>
          <w:delText>viability relative to control</w:delText>
        </w:r>
        <w:r w:rsidR="00E71E7C" w:rsidRPr="00EA49BB" w:rsidDel="00EA49BB">
          <w:rPr>
            <w:b/>
            <w:rPrChange w:id="3444" w:author="Microsoft Office User" w:date="2018-11-26T15:34:00Z">
              <w:rPr/>
            </w:rPrChange>
          </w:rPr>
          <w:delText>s</w:delText>
        </w:r>
        <w:r w:rsidR="00343FEA" w:rsidRPr="00EA49BB" w:rsidDel="00EA49BB">
          <w:rPr>
            <w:b/>
            <w:rPrChange w:id="3445" w:author="Microsoft Office User" w:date="2018-11-26T15:34:00Z">
              <w:rPr/>
            </w:rPrChange>
          </w:rPr>
          <w:delText xml:space="preserve"> </w:delText>
        </w:r>
        <w:r w:rsidR="00EA43F9" w:rsidRPr="00EA49BB" w:rsidDel="00EA49BB">
          <w:rPr>
            <w:b/>
            <w:rPrChange w:id="3446" w:author="Microsoft Office User" w:date="2018-11-26T15:34:00Z">
              <w:rPr/>
            </w:rPrChange>
          </w:rPr>
          <w:delText>(</w:delText>
        </w:r>
        <w:r w:rsidR="00E43697" w:rsidRPr="00EA49BB" w:rsidDel="00EA49BB">
          <w:rPr>
            <w:b/>
            <w:rPrChange w:id="3447" w:author="Microsoft Office User" w:date="2018-11-26T15:34:00Z">
              <w:rPr/>
            </w:rPrChange>
          </w:rPr>
          <w:delText>p=</w:delText>
        </w:r>
        <w:r w:rsidR="00EA43F9" w:rsidRPr="00EA49BB" w:rsidDel="00EA49BB">
          <w:rPr>
            <w:b/>
            <w:rPrChange w:id="3448" w:author="Microsoft Office User" w:date="2018-11-26T15:34:00Z">
              <w:rPr/>
            </w:rPrChange>
          </w:rPr>
          <w:delText>0.005, two-tailed</w:delText>
        </w:r>
        <w:r w:rsidR="003F50DE" w:rsidRPr="00EA49BB" w:rsidDel="00EA49BB">
          <w:rPr>
            <w:b/>
            <w:rPrChange w:id="3449" w:author="Microsoft Office User" w:date="2018-11-26T15:34:00Z">
              <w:rPr/>
            </w:rPrChange>
          </w:rPr>
          <w:delText xml:space="preserve"> </w:delText>
        </w:r>
        <w:r w:rsidR="00EA43F9" w:rsidRPr="00EA49BB" w:rsidDel="00EA49BB">
          <w:rPr>
            <w:b/>
            <w:rPrChange w:id="3450" w:author="Microsoft Office User" w:date="2018-11-26T15:34:00Z">
              <w:rPr/>
            </w:rPrChange>
          </w:rPr>
          <w:delText>Mann-Whitney U-test)</w:delText>
        </w:r>
        <w:r w:rsidR="00513373" w:rsidRPr="00EA49BB" w:rsidDel="00EA49BB">
          <w:rPr>
            <w:b/>
            <w:rPrChange w:id="3451" w:author="Microsoft Office User" w:date="2018-11-26T15:34:00Z">
              <w:rPr/>
            </w:rPrChange>
          </w:rPr>
          <w:delText>.</w:delText>
        </w:r>
        <w:r w:rsidR="00D012BB" w:rsidRPr="00EA49BB" w:rsidDel="00EA49BB">
          <w:rPr>
            <w:b/>
            <w:rPrChange w:id="3452" w:author="Microsoft Office User" w:date="2018-11-26T15:34:00Z">
              <w:rPr/>
            </w:rPrChange>
          </w:rPr>
          <w:delText xml:space="preserve"> </w:delText>
        </w:r>
        <w:r w:rsidR="008E6C2E" w:rsidRPr="00EA49BB" w:rsidDel="00EA49BB">
          <w:rPr>
            <w:b/>
            <w:highlight w:val="yellow"/>
            <w:rPrChange w:id="3453" w:author="Microsoft Office User" w:date="2018-11-26T15:34:00Z">
              <w:rPr/>
            </w:rPrChange>
          </w:rPr>
          <w:delText xml:space="preserve">A </w:delText>
        </w:r>
        <w:r w:rsidR="008E6C2E" w:rsidRPr="00EA49BB" w:rsidDel="00EA49BB">
          <w:rPr>
            <w:b/>
            <w:bCs/>
            <w:highlight w:val="yellow"/>
            <w:rPrChange w:id="3454" w:author="Microsoft Office User" w:date="2018-11-26T15:34:00Z">
              <w:rPr>
                <w:bCs/>
              </w:rPr>
            </w:rPrChange>
          </w:rPr>
          <w:delText xml:space="preserve">10 million cell  weighted random sample (WRS) was drawn </w:delText>
        </w:r>
        <w:r w:rsidR="008E6C2E" w:rsidRPr="00EA49BB" w:rsidDel="00EA49BB">
          <w:rPr>
            <w:b/>
            <w:color w:val="262626"/>
            <w:highlight w:val="yellow"/>
            <w:rPrChange w:id="3455" w:author="Microsoft Office User" w:date="2018-11-26T15:34:00Z">
              <w:rPr>
                <w:color w:val="262626"/>
              </w:rPr>
            </w:rPrChange>
          </w:rPr>
          <w:delText>from the</w:delText>
        </w:r>
        <w:r w:rsidR="0096367D" w:rsidRPr="00EA49BB" w:rsidDel="00EA49BB">
          <w:rPr>
            <w:b/>
            <w:color w:val="262626"/>
            <w:highlight w:val="yellow"/>
            <w:rPrChange w:id="3456" w:author="Microsoft Office User" w:date="2018-11-26T15:34:00Z">
              <w:rPr>
                <w:color w:val="262626"/>
              </w:rPr>
            </w:rPrChange>
          </w:rPr>
          <w:delText xml:space="preserve"> </w:delText>
        </w:r>
        <w:r w:rsidR="00E71E7C" w:rsidRPr="00EA49BB" w:rsidDel="00EA49BB">
          <w:rPr>
            <w:b/>
            <w:color w:val="262626"/>
            <w:highlight w:val="yellow"/>
            <w:rPrChange w:id="3457" w:author="Microsoft Office User" w:date="2018-11-26T15:34:00Z">
              <w:rPr>
                <w:color w:val="262626"/>
              </w:rPr>
            </w:rPrChange>
          </w:rPr>
          <w:delText xml:space="preserve">full </w:delText>
        </w:r>
        <w:r w:rsidR="00E71E7C" w:rsidRPr="00EA49BB" w:rsidDel="00EA49BB">
          <w:rPr>
            <w:b/>
            <w:highlight w:val="yellow"/>
            <w:rPrChange w:id="3458" w:author="Microsoft Office User" w:date="2018-11-26T15:34:00Z">
              <w:rPr/>
            </w:rPrChange>
          </w:rPr>
          <w:delText>9.6</w:delText>
        </w:r>
        <w:r w:rsidR="008E6C2E" w:rsidRPr="00EA49BB" w:rsidDel="00EA49BB">
          <w:rPr>
            <w:b/>
            <w:highlight w:val="yellow"/>
            <w:rPrChange w:id="3459" w:author="Microsoft Office User" w:date="2018-11-26T15:34:00Z">
              <w:rPr/>
            </w:rPrChange>
          </w:rPr>
          <w:delText>x10</w:delText>
        </w:r>
        <w:r w:rsidR="008E6C2E" w:rsidRPr="00EA49BB" w:rsidDel="00EA49BB">
          <w:rPr>
            <w:b/>
            <w:highlight w:val="yellow"/>
            <w:vertAlign w:val="superscript"/>
            <w:rPrChange w:id="3460" w:author="Microsoft Office User" w:date="2018-11-26T15:34:00Z">
              <w:rPr>
                <w:vertAlign w:val="superscript"/>
              </w:rPr>
            </w:rPrChange>
          </w:rPr>
          <w:delText>7</w:delText>
        </w:r>
        <w:r w:rsidR="008E6C2E" w:rsidRPr="00EA49BB" w:rsidDel="00EA49BB">
          <w:rPr>
            <w:b/>
            <w:highlight w:val="yellow"/>
            <w:rPrChange w:id="3461" w:author="Microsoft Office User" w:date="2018-11-26T15:34:00Z">
              <w:rPr/>
            </w:rPrChange>
          </w:rPr>
          <w:delText xml:space="preserve"> cell dataset</w:delText>
        </w:r>
        <w:r w:rsidR="00B24DE0" w:rsidRPr="00EA49BB" w:rsidDel="00EA49BB">
          <w:rPr>
            <w:b/>
            <w:highlight w:val="yellow"/>
            <w:rPrChange w:id="3462" w:author="Microsoft Office User" w:date="2018-11-26T15:34:00Z">
              <w:rPr/>
            </w:rPrChange>
          </w:rPr>
          <w:delText xml:space="preserve"> </w:delText>
        </w:r>
        <w:r w:rsidR="00B24DE0" w:rsidRPr="00EA49BB" w:rsidDel="00EA49BB">
          <w:rPr>
            <w:b/>
            <w:bCs/>
            <w:highlight w:val="yellow"/>
            <w:rPrChange w:id="3463" w:author="Microsoft Office User" w:date="2018-11-26T15:34:00Z">
              <w:rPr>
                <w:bCs/>
              </w:rPr>
            </w:rPrChange>
          </w:rPr>
          <w:delText xml:space="preserve">to </w:delText>
        </w:r>
        <w:r w:rsidR="00B24DE0" w:rsidRPr="00EA49BB" w:rsidDel="00EA49BB">
          <w:rPr>
            <w:b/>
            <w:highlight w:val="yellow"/>
            <w:rPrChange w:id="3464" w:author="Microsoft Office User" w:date="2018-11-26T15:34:00Z">
              <w:rPr/>
            </w:rPrChange>
          </w:rPr>
          <w:delText>balance the number of cells per tissue</w:delText>
        </w:r>
        <w:r w:rsidR="00FD46BB" w:rsidRPr="00EA49BB" w:rsidDel="00EA49BB">
          <w:rPr>
            <w:b/>
            <w:highlight w:val="yellow"/>
            <w:rPrChange w:id="3465" w:author="Microsoft Office User" w:date="2018-11-26T15:34:00Z">
              <w:rPr/>
            </w:rPrChange>
          </w:rPr>
          <w:delText xml:space="preserve"> to be analyzed by SYLARAS</w:delText>
        </w:r>
        <w:r w:rsidR="00FD46BB" w:rsidRPr="00EA49BB" w:rsidDel="00EA49BB">
          <w:rPr>
            <w:b/>
            <w:bCs/>
            <w:highlight w:val="yellow"/>
            <w:rPrChange w:id="3466" w:author="Microsoft Office User" w:date="2018-11-26T15:34:00Z">
              <w:rPr>
                <w:bCs/>
              </w:rPr>
            </w:rPrChange>
          </w:rPr>
          <w:delText>. The resulting</w:delText>
        </w:r>
        <w:r w:rsidR="00B24DE0" w:rsidRPr="00EA49BB" w:rsidDel="00EA49BB">
          <w:rPr>
            <w:b/>
            <w:bCs/>
            <w:highlight w:val="yellow"/>
            <w:rPrChange w:id="3467" w:author="Microsoft Office User" w:date="2018-11-26T15:34:00Z">
              <w:rPr>
                <w:bCs/>
              </w:rPr>
            </w:rPrChange>
          </w:rPr>
          <w:delText xml:space="preserve"> </w:delText>
        </w:r>
        <w:r w:rsidR="00EA58FD" w:rsidRPr="00EA49BB" w:rsidDel="00EA49BB">
          <w:rPr>
            <w:b/>
            <w:highlight w:val="yellow"/>
            <w:rPrChange w:id="3468" w:author="Microsoft Office User" w:date="2018-11-26T15:34:00Z">
              <w:rPr/>
            </w:rPrChange>
          </w:rPr>
          <w:delText xml:space="preserve">mean cell count per sample </w:delText>
        </w:r>
        <w:r w:rsidR="00FD46BB" w:rsidRPr="00EA49BB" w:rsidDel="00EA49BB">
          <w:rPr>
            <w:b/>
            <w:highlight w:val="yellow"/>
            <w:rPrChange w:id="3469" w:author="Microsoft Office User" w:date="2018-11-26T15:34:00Z">
              <w:rPr/>
            </w:rPrChange>
          </w:rPr>
          <w:delText>was</w:delText>
        </w:r>
        <w:r w:rsidR="005A1B12" w:rsidRPr="00EA49BB" w:rsidDel="00EA49BB">
          <w:rPr>
            <w:b/>
            <w:highlight w:val="yellow"/>
            <w:rPrChange w:id="3470" w:author="Microsoft Office User" w:date="2018-11-26T15:34:00Z">
              <w:rPr/>
            </w:rPrChange>
          </w:rPr>
          <w:delText xml:space="preserve"> </w:delText>
        </w:r>
        <w:r w:rsidR="00FD0E4A" w:rsidRPr="00EA49BB" w:rsidDel="00EA49BB">
          <w:rPr>
            <w:b/>
            <w:highlight w:val="yellow"/>
            <w:rPrChange w:id="3471" w:author="Microsoft Office User" w:date="2018-11-26T15:34:00Z">
              <w:rPr/>
            </w:rPrChange>
          </w:rPr>
          <w:delText>41,667</w:delText>
        </w:r>
        <w:r w:rsidR="00FD46BB" w:rsidRPr="00EA49BB" w:rsidDel="00EA49BB">
          <w:rPr>
            <w:b/>
            <w:highlight w:val="yellow"/>
            <w:rPrChange w:id="3472" w:author="Microsoft Office User" w:date="2018-11-26T15:34:00Z">
              <w:rPr/>
            </w:rPrChange>
          </w:rPr>
          <w:delText xml:space="preserve">, with a </w:delText>
        </w:r>
        <w:r w:rsidR="00FD0E4A" w:rsidRPr="00EA49BB" w:rsidDel="00EA49BB">
          <w:rPr>
            <w:b/>
            <w:highlight w:val="yellow"/>
            <w:rPrChange w:id="3473" w:author="Microsoft Office User" w:date="2018-11-26T15:34:00Z">
              <w:rPr/>
            </w:rPrChange>
          </w:rPr>
          <w:delText xml:space="preserve">minimum </w:delText>
        </w:r>
        <w:r w:rsidR="00613ECE" w:rsidRPr="00EA49BB" w:rsidDel="00EA49BB">
          <w:rPr>
            <w:b/>
            <w:highlight w:val="yellow"/>
            <w:rPrChange w:id="3474" w:author="Microsoft Office User" w:date="2018-11-26T15:34:00Z">
              <w:rPr/>
            </w:rPrChange>
          </w:rPr>
          <w:delText xml:space="preserve">cell count of </w:delText>
        </w:r>
        <w:r w:rsidR="00FD0E4A" w:rsidRPr="00EA49BB" w:rsidDel="00EA49BB">
          <w:rPr>
            <w:b/>
            <w:highlight w:val="yellow"/>
            <w:rPrChange w:id="3475" w:author="Microsoft Office User" w:date="2018-11-26T15:34:00Z">
              <w:rPr/>
            </w:rPrChange>
          </w:rPr>
          <w:delText>9,375</w:delText>
        </w:r>
        <w:r w:rsidR="00613ECE" w:rsidRPr="00EA49BB" w:rsidDel="00EA49BB">
          <w:rPr>
            <w:b/>
            <w:highlight w:val="yellow"/>
            <w:rPrChange w:id="3476" w:author="Microsoft Office User" w:date="2018-11-26T15:34:00Z">
              <w:rPr/>
            </w:rPrChange>
          </w:rPr>
          <w:delText xml:space="preserve"> </w:delText>
        </w:r>
        <w:r w:rsidR="00FD0E4A" w:rsidRPr="00EA49BB" w:rsidDel="00EA49BB">
          <w:rPr>
            <w:b/>
            <w:highlight w:val="yellow"/>
            <w:rPrChange w:id="3477" w:author="Microsoft Office User" w:date="2018-11-26T15:34:00Z">
              <w:rPr/>
            </w:rPrChange>
          </w:rPr>
          <w:delText>(</w:delText>
        </w:r>
        <w:r w:rsidR="00FD0E4A" w:rsidRPr="00EA49BB" w:rsidDel="00EA49BB">
          <w:rPr>
            <w:b/>
            <w:highlight w:val="yellow"/>
            <w:rPrChange w:id="3478" w:author="Microsoft Office User" w:date="2018-11-26T15:34:00Z">
              <w:rPr>
                <w:b/>
              </w:rPr>
            </w:rPrChange>
          </w:rPr>
          <w:delText xml:space="preserve">Supplementary Fig. </w:delText>
        </w:r>
        <w:r w:rsidR="001C7690" w:rsidRPr="00EA49BB" w:rsidDel="00EA49BB">
          <w:rPr>
            <w:b/>
            <w:highlight w:val="yellow"/>
            <w:rPrChange w:id="3479" w:author="Microsoft Office User" w:date="2018-11-26T15:34:00Z">
              <w:rPr>
                <w:b/>
              </w:rPr>
            </w:rPrChange>
          </w:rPr>
          <w:delText>6</w:delText>
        </w:r>
        <w:r w:rsidR="00FD0E4A" w:rsidRPr="00EA49BB" w:rsidDel="00EA49BB">
          <w:rPr>
            <w:b/>
            <w:highlight w:val="yellow"/>
            <w:rPrChange w:id="3480" w:author="Microsoft Office User" w:date="2018-11-26T15:34:00Z">
              <w:rPr/>
            </w:rPrChange>
          </w:rPr>
          <w:delText>).</w:delText>
        </w:r>
        <w:r w:rsidR="004A1286" w:rsidRPr="00EA49BB" w:rsidDel="00EA49BB">
          <w:rPr>
            <w:b/>
            <w:highlight w:val="yellow"/>
            <w:rPrChange w:id="3481" w:author="Microsoft Office User" w:date="2018-11-26T15:34:00Z">
              <w:rPr/>
            </w:rPrChange>
          </w:rPr>
          <w:delText xml:space="preserve"> </w:delText>
        </w:r>
        <w:r w:rsidR="00876620" w:rsidRPr="00EA49BB" w:rsidDel="00EA49BB">
          <w:rPr>
            <w:b/>
            <w:highlight w:val="yellow"/>
            <w:rPrChange w:id="3482" w:author="Microsoft Office User" w:date="2018-11-26T15:34:00Z">
              <w:rPr/>
            </w:rPrChange>
          </w:rPr>
          <w:delText xml:space="preserve">Our </w:delText>
        </w:r>
        <w:r w:rsidR="00E1653B" w:rsidRPr="00EA49BB" w:rsidDel="00EA49BB">
          <w:rPr>
            <w:b/>
            <w:highlight w:val="yellow"/>
            <w:rPrChange w:id="3483" w:author="Microsoft Office User" w:date="2018-11-26T15:34:00Z">
              <w:rPr/>
            </w:rPrChange>
          </w:rPr>
          <w:delText>approach</w:delText>
        </w:r>
        <w:r w:rsidR="00B51F8A" w:rsidRPr="00EA49BB" w:rsidDel="00EA49BB">
          <w:rPr>
            <w:b/>
            <w:highlight w:val="yellow"/>
            <w:rPrChange w:id="3484" w:author="Microsoft Office User" w:date="2018-11-26T15:34:00Z">
              <w:rPr/>
            </w:rPrChange>
          </w:rPr>
          <w:delText xml:space="preserve"> t</w:delText>
        </w:r>
        <w:r w:rsidR="00A22391" w:rsidRPr="00EA49BB" w:rsidDel="00EA49BB">
          <w:rPr>
            <w:b/>
            <w:highlight w:val="yellow"/>
            <w:rPrChange w:id="3485" w:author="Microsoft Office User" w:date="2018-11-26T15:34:00Z">
              <w:rPr/>
            </w:rPrChange>
          </w:rPr>
          <w:delText>o discovery-based immunophenotyp</w:delText>
        </w:r>
        <w:r w:rsidR="00B51F8A" w:rsidRPr="00EA49BB" w:rsidDel="00EA49BB">
          <w:rPr>
            <w:b/>
            <w:highlight w:val="yellow"/>
            <w:rPrChange w:id="3486" w:author="Microsoft Office User" w:date="2018-11-26T15:34:00Z">
              <w:rPr/>
            </w:rPrChange>
          </w:rPr>
          <w:delText>ing</w:delText>
        </w:r>
        <w:r w:rsidR="00E1653B" w:rsidRPr="00EA49BB" w:rsidDel="00EA49BB">
          <w:rPr>
            <w:b/>
            <w:highlight w:val="yellow"/>
            <w:rPrChange w:id="3487" w:author="Microsoft Office User" w:date="2018-11-26T15:34:00Z">
              <w:rPr/>
            </w:rPrChange>
          </w:rPr>
          <w:delText xml:space="preserve"> is </w:delText>
        </w:r>
        <w:r w:rsidR="000B651D" w:rsidRPr="00EA49BB" w:rsidDel="00EA49BB">
          <w:rPr>
            <w:b/>
            <w:highlight w:val="yellow"/>
            <w:rPrChange w:id="3488" w:author="Microsoft Office User" w:date="2018-11-26T15:34:00Z">
              <w:rPr/>
            </w:rPrChange>
          </w:rPr>
          <w:delText xml:space="preserve">schematically </w:delText>
        </w:r>
        <w:r w:rsidR="00E1653B" w:rsidRPr="00EA49BB" w:rsidDel="00EA49BB">
          <w:rPr>
            <w:b/>
            <w:highlight w:val="yellow"/>
            <w:rPrChange w:id="3489" w:author="Microsoft Office User" w:date="2018-11-26T15:34:00Z">
              <w:rPr/>
            </w:rPrChange>
          </w:rPr>
          <w:delText xml:space="preserve">outlined </w:delText>
        </w:r>
        <w:r w:rsidR="003A2E49" w:rsidRPr="00EA49BB" w:rsidDel="00EA49BB">
          <w:rPr>
            <w:b/>
            <w:highlight w:val="yellow"/>
            <w:rPrChange w:id="3490" w:author="Microsoft Office User" w:date="2018-11-26T15:34:00Z">
              <w:rPr/>
            </w:rPrChange>
          </w:rPr>
          <w:delText xml:space="preserve">in </w:delText>
        </w:r>
        <w:r w:rsidR="004A1286" w:rsidRPr="00EA49BB" w:rsidDel="00EA49BB">
          <w:rPr>
            <w:b/>
            <w:color w:val="262626"/>
            <w:highlight w:val="yellow"/>
            <w:rPrChange w:id="3491" w:author="Microsoft Office User" w:date="2018-11-26T15:34:00Z">
              <w:rPr>
                <w:color w:val="262626"/>
              </w:rPr>
            </w:rPrChange>
          </w:rPr>
          <w:delText>(</w:delText>
        </w:r>
        <w:r w:rsidR="004A1286" w:rsidRPr="00EA49BB" w:rsidDel="00EA49BB">
          <w:rPr>
            <w:b/>
            <w:color w:val="262626"/>
            <w:highlight w:val="yellow"/>
            <w:rPrChange w:id="3492" w:author="Microsoft Office User" w:date="2018-11-26T15:34:00Z">
              <w:rPr>
                <w:b/>
                <w:color w:val="262626"/>
              </w:rPr>
            </w:rPrChange>
          </w:rPr>
          <w:delText>Fig. 1</w:delText>
        </w:r>
        <w:r w:rsidR="004A1286" w:rsidRPr="00EA49BB" w:rsidDel="00EA49BB">
          <w:rPr>
            <w:b/>
            <w:color w:val="262626"/>
            <w:highlight w:val="yellow"/>
            <w:rPrChange w:id="3493" w:author="Microsoft Office User" w:date="2018-11-26T15:34:00Z">
              <w:rPr>
                <w:color w:val="262626"/>
              </w:rPr>
            </w:rPrChange>
          </w:rPr>
          <w:delText>)</w:delText>
        </w:r>
        <w:r w:rsidR="004A1286" w:rsidRPr="00EA49BB" w:rsidDel="00EA49BB">
          <w:rPr>
            <w:b/>
            <w:highlight w:val="yellow"/>
            <w:rPrChange w:id="3494" w:author="Microsoft Office User" w:date="2018-11-26T15:34:00Z">
              <w:rPr/>
            </w:rPrChange>
          </w:rPr>
          <w:delText>.</w:delText>
        </w:r>
        <w:r w:rsidR="004A1286" w:rsidRPr="00EA49BB" w:rsidDel="00EA49BB">
          <w:rPr>
            <w:b/>
            <w:rPrChange w:id="3495" w:author="Microsoft Office User" w:date="2018-11-26T15:34:00Z">
              <w:rPr/>
            </w:rPrChange>
          </w:rPr>
          <w:delText xml:space="preserve"> </w:delText>
        </w:r>
      </w:del>
      <w:ins w:id="3496" w:author="psorger@gmail.com" w:date="2018-11-06T10:44:00Z">
        <w:del w:id="3497" w:author="Microsoft Office User" w:date="2018-11-26T15:30:00Z">
          <w:r w:rsidR="00AF312A" w:rsidRPr="00EA49BB" w:rsidDel="00EA49BB">
            <w:rPr>
              <w:b/>
              <w:rPrChange w:id="3498" w:author="Microsoft Office User" w:date="2018-11-26T15:34:00Z">
                <w:rPr/>
              </w:rPrChange>
            </w:rPr>
            <w:delText xml:space="preserve"> </w:delText>
          </w:r>
        </w:del>
      </w:ins>
      <w:ins w:id="3499" w:author="psorger@gmail.com" w:date="2018-11-05T23:59:00Z">
        <w:del w:id="3500" w:author="Microsoft Office User" w:date="2018-11-26T15:30:00Z">
          <w:r w:rsidR="005F0BA6" w:rsidRPr="00EA49BB" w:rsidDel="00EA49BB">
            <w:rPr>
              <w:b/>
              <w:rPrChange w:id="3501" w:author="Microsoft Office User" w:date="2018-11-26T15:34:00Z">
                <w:rPr/>
              </w:rPrChange>
            </w:rPr>
            <w:delText>A</w:delText>
          </w:r>
        </w:del>
      </w:ins>
      <w:ins w:id="3502" w:author="Baker, Gregory Joseph" w:date="2018-11-08T16:45:00Z">
        <w:del w:id="3503" w:author="Microsoft Office User" w:date="2018-11-08T22:01:00Z">
          <w:r w:rsidR="00987025" w:rsidRPr="00EA49BB" w:rsidDel="005279C0">
            <w:rPr>
              <w:b/>
              <w:rPrChange w:id="3504" w:author="Microsoft Office User" w:date="2018-11-26T15:34:00Z">
                <w:rPr/>
              </w:rPrChange>
            </w:rPr>
            <w:delText>T</w:delText>
          </w:r>
          <w:r w:rsidR="00987025" w:rsidRPr="00EA49BB" w:rsidDel="005279C0">
            <w:rPr>
              <w:b/>
              <w:color w:val="262626"/>
              <w:rPrChange w:id="3505" w:author="Microsoft Office User" w:date="2018-11-26T15:34:00Z">
                <w:rPr>
                  <w:color w:val="262626"/>
                </w:rPr>
              </w:rPrChange>
            </w:rPr>
            <w:delText xml:space="preserve">he number of cell states </w:delText>
          </w:r>
        </w:del>
      </w:ins>
      <w:ins w:id="3506" w:author="Baker, Gregory Joseph" w:date="2018-11-08T16:47:00Z">
        <w:del w:id="3507" w:author="Microsoft Office User" w:date="2018-11-08T21:19:00Z">
          <w:r w:rsidR="00EC6294" w:rsidRPr="00EA49BB" w:rsidDel="00965953">
            <w:rPr>
              <w:b/>
              <w:color w:val="262626"/>
              <w:rPrChange w:id="3508" w:author="Microsoft Office User" w:date="2018-11-26T15:34:00Z">
                <w:rPr>
                  <w:color w:val="262626"/>
                </w:rPr>
              </w:rPrChange>
            </w:rPr>
            <w:delText xml:space="preserve">capable of being </w:delText>
          </w:r>
        </w:del>
      </w:ins>
      <w:ins w:id="3509" w:author="Baker, Gregory Joseph" w:date="2018-11-08T16:45:00Z">
        <w:del w:id="3510" w:author="Microsoft Office User" w:date="2018-11-08T21:42:00Z">
          <w:r w:rsidR="00987025" w:rsidRPr="00EA49BB" w:rsidDel="0038199E">
            <w:rPr>
              <w:b/>
              <w:color w:val="262626"/>
              <w:rPrChange w:id="3511" w:author="Microsoft Office User" w:date="2018-11-26T15:34:00Z">
                <w:rPr>
                  <w:color w:val="262626"/>
                </w:rPr>
              </w:rPrChange>
            </w:rPr>
            <w:delText xml:space="preserve">specified </w:delText>
          </w:r>
        </w:del>
      </w:ins>
      <w:ins w:id="3512" w:author="Baker, Gregory Joseph" w:date="2018-11-08T16:54:00Z">
        <w:del w:id="3513" w:author="Microsoft Office User" w:date="2018-11-08T21:42:00Z">
          <w:r w:rsidR="00EC6294" w:rsidRPr="00EA49BB" w:rsidDel="0038199E">
            <w:rPr>
              <w:b/>
              <w:color w:val="262626"/>
              <w:rPrChange w:id="3514" w:author="Microsoft Office User" w:date="2018-11-26T15:34:00Z">
                <w:rPr>
                  <w:color w:val="262626"/>
                </w:rPr>
              </w:rPrChange>
            </w:rPr>
            <w:delText>by</w:delText>
          </w:r>
        </w:del>
        <w:del w:id="3515" w:author="Microsoft Office User" w:date="2018-11-08T22:01:00Z">
          <w:r w:rsidR="00EC6294" w:rsidRPr="00EA49BB" w:rsidDel="005279C0">
            <w:rPr>
              <w:b/>
              <w:color w:val="262626"/>
              <w:rPrChange w:id="3516" w:author="Microsoft Office User" w:date="2018-11-26T15:34:00Z">
                <w:rPr>
                  <w:color w:val="262626"/>
                </w:rPr>
              </w:rPrChange>
            </w:rPr>
            <w:delText xml:space="preserve"> M-immunomarkers</w:delText>
          </w:r>
        </w:del>
        <w:del w:id="3517" w:author="Microsoft Office User" w:date="2018-11-08T21:20:00Z">
          <w:r w:rsidR="00EC6294" w:rsidRPr="00EA49BB" w:rsidDel="00965953">
            <w:rPr>
              <w:b/>
              <w:color w:val="262626"/>
              <w:rPrChange w:id="3518" w:author="Microsoft Office User" w:date="2018-11-26T15:34:00Z">
                <w:rPr>
                  <w:color w:val="262626"/>
                </w:rPr>
              </w:rPrChange>
            </w:rPr>
            <w:delText xml:space="preserve"> </w:delText>
          </w:r>
        </w:del>
        <w:del w:id="3519" w:author="Microsoft Office User" w:date="2018-11-08T22:01:00Z">
          <w:r w:rsidR="00EC6294" w:rsidRPr="00EA49BB" w:rsidDel="005279C0">
            <w:rPr>
              <w:b/>
              <w:color w:val="262626"/>
              <w:rPrChange w:id="3520" w:author="Microsoft Office User" w:date="2018-11-26T15:34:00Z">
                <w:rPr>
                  <w:color w:val="262626"/>
                </w:rPr>
              </w:rPrChange>
            </w:rPr>
            <w:delText xml:space="preserve">is given by the </w:delText>
          </w:r>
        </w:del>
      </w:ins>
      <w:ins w:id="3521" w:author="Baker, Gregory Joseph" w:date="2018-11-08T16:53:00Z">
        <w:del w:id="3522" w:author="Microsoft Office User" w:date="2018-11-08T22:01:00Z">
          <w:r w:rsidR="00EC6294" w:rsidRPr="00EA49BB" w:rsidDel="005279C0">
            <w:rPr>
              <w:b/>
              <w:color w:val="262626"/>
              <w:rPrChange w:id="3523" w:author="Microsoft Office User" w:date="2018-11-26T15:34:00Z">
                <w:rPr>
                  <w:color w:val="262626"/>
                </w:rPr>
              </w:rPrChange>
            </w:rPr>
            <w:delText>formul</w:delText>
          </w:r>
        </w:del>
        <m:oMath>
          <m:r>
            <w:del w:id="3524" w:author="Microsoft Office User" w:date="2018-11-08T21:10:00Z">
              <m:rPr>
                <m:sty m:val="b"/>
              </m:rPr>
              <w:rPr>
                <w:rFonts w:ascii="Cambria Math" w:hAnsi="Cambria Math"/>
                <w:color w:val="262626"/>
                <w:rPrChange w:id="3525" w:author="Microsoft Office User" w:date="2018-11-26T15:34:00Z">
                  <w:rPr>
                    <w:rFonts w:ascii="Cambria Math" w:hAnsi="Cambria Math"/>
                    <w:color w:val="262626"/>
                  </w:rPr>
                </w:rPrChange>
              </w:rPr>
              <m:t>a</m:t>
            </w:del>
          </m:r>
        </m:oMath>
      </w:ins>
      <m:oMath>
        <m:r>
          <w:ins w:id="3526" w:author="Baker, Gregory Joseph" w:date="2018-11-08T16:45:00Z">
            <w:del w:id="3527" w:author="Microsoft Office User" w:date="2018-11-08T21:10:00Z">
              <m:rPr>
                <m:sty m:val="b"/>
              </m:rPr>
              <w:rPr>
                <w:rFonts w:ascii="Cambria Math" w:hAnsi="Cambria Math"/>
                <w:color w:val="262626"/>
                <w:rPrChange w:id="3528" w:author="Microsoft Office User" w:date="2018-11-26T15:34:00Z">
                  <w:rPr>
                    <w:rFonts w:ascii="Cambria Math" w:hAnsi="Cambria Math"/>
                    <w:color w:val="262626"/>
                  </w:rPr>
                </w:rPrChange>
              </w:rPr>
              <m:t xml:space="preserve"> </m:t>
            </w:del>
          </w:ins>
        </m:r>
        <m:nary>
          <m:naryPr>
            <m:chr m:val="∑"/>
            <m:supHide m:val="1"/>
            <m:ctrlPr>
              <w:ins w:id="3529" w:author="Baker, Gregory Joseph" w:date="2018-11-08T16:52:00Z">
                <w:del w:id="3530" w:author="Microsoft Office User" w:date="2018-11-08T21:10:00Z">
                  <w:rPr>
                    <w:rFonts w:ascii="Cambria Math" w:hAnsi="Cambria Math"/>
                    <w:b/>
                    <w:i/>
                    <w:color w:val="262626"/>
                    <w:rPrChange w:id="3531" w:author="Microsoft Office User" w:date="2018-11-26T15:34:00Z">
                      <w:rPr>
                        <w:rFonts w:ascii="Cambria Math" w:hAnsi="Cambria Math"/>
                        <w:i/>
                        <w:color w:val="262626"/>
                      </w:rPr>
                    </w:rPrChange>
                  </w:rPr>
                </w:del>
              </w:ins>
            </m:ctrlPr>
          </m:naryPr>
          <m:sub>
            <m:r>
              <w:ins w:id="3532" w:author="Baker, Gregory Joseph" w:date="2018-11-08T16:52:00Z">
                <w:del w:id="3533" w:author="Microsoft Office User" w:date="2018-11-08T21:10:00Z">
                  <m:rPr>
                    <m:sty m:val="bi"/>
                  </m:rPr>
                  <w:rPr>
                    <w:rFonts w:ascii="Cambria Math" w:hAnsi="Cambria Math"/>
                    <w:color w:val="262626"/>
                    <w:rPrChange w:id="3534" w:author="Microsoft Office User" w:date="2018-11-26T15:34:00Z">
                      <w:rPr>
                        <w:rFonts w:ascii="Cambria Math" w:hAnsi="Cambria Math"/>
                        <w:color w:val="262626"/>
                      </w:rPr>
                    </w:rPrChange>
                  </w:rPr>
                  <m:t>k</m:t>
                </w:del>
              </w:ins>
            </m:r>
          </m:sub>
          <m:sup/>
          <m:e>
            <m:d>
              <m:dPr>
                <m:ctrlPr>
                  <w:ins w:id="3535" w:author="Baker, Gregory Joseph" w:date="2018-11-08T16:52:00Z">
                    <w:del w:id="3536" w:author="Microsoft Office User" w:date="2018-11-08T21:10:00Z">
                      <w:rPr>
                        <w:rFonts w:ascii="Cambria Math" w:hAnsi="Cambria Math"/>
                        <w:b/>
                        <w:i/>
                        <w:color w:val="262626"/>
                        <w:rPrChange w:id="3537" w:author="Microsoft Office User" w:date="2018-11-26T15:34:00Z">
                          <w:rPr>
                            <w:rFonts w:ascii="Cambria Math" w:hAnsi="Cambria Math"/>
                            <w:i/>
                            <w:color w:val="262626"/>
                          </w:rPr>
                        </w:rPrChange>
                      </w:rPr>
                    </w:del>
                  </w:ins>
                </m:ctrlPr>
              </m:dPr>
              <m:e>
                <m:f>
                  <m:fPr>
                    <m:type m:val="noBar"/>
                    <m:ctrlPr>
                      <w:ins w:id="3538" w:author="Baker, Gregory Joseph" w:date="2018-11-08T16:52:00Z">
                        <w:del w:id="3539" w:author="Microsoft Office User" w:date="2018-11-08T21:10:00Z">
                          <w:rPr>
                            <w:rFonts w:ascii="Cambria Math" w:hAnsi="Cambria Math"/>
                            <w:b/>
                            <w:i/>
                            <w:color w:val="262626"/>
                            <w:rPrChange w:id="3540" w:author="Microsoft Office User" w:date="2018-11-26T15:34:00Z">
                              <w:rPr>
                                <w:rFonts w:ascii="Cambria Math" w:hAnsi="Cambria Math"/>
                                <w:i/>
                                <w:color w:val="262626"/>
                              </w:rPr>
                            </w:rPrChange>
                          </w:rPr>
                        </w:del>
                      </w:ins>
                    </m:ctrlPr>
                  </m:fPr>
                  <m:num>
                    <m:r>
                      <w:ins w:id="3541" w:author="Baker, Gregory Joseph" w:date="2018-11-08T16:55:00Z">
                        <w:del w:id="3542" w:author="Microsoft Office User" w:date="2018-11-08T21:10:00Z">
                          <m:rPr>
                            <m:sty m:val="bi"/>
                          </m:rPr>
                          <w:rPr>
                            <w:rFonts w:ascii="Cambria Math" w:hAnsi="Cambria Math"/>
                            <w:color w:val="262626"/>
                            <w:rPrChange w:id="3543" w:author="Microsoft Office User" w:date="2018-11-26T15:34:00Z">
                              <w:rPr>
                                <w:rFonts w:ascii="Cambria Math" w:hAnsi="Cambria Math"/>
                                <w:color w:val="262626"/>
                              </w:rPr>
                            </w:rPrChange>
                          </w:rPr>
                          <m:t>M</m:t>
                        </w:del>
                      </w:ins>
                    </m:r>
                  </m:num>
                  <m:den>
                    <m:r>
                      <w:ins w:id="3544" w:author="Baker, Gregory Joseph" w:date="2018-11-08T16:52:00Z">
                        <w:del w:id="3545" w:author="Microsoft Office User" w:date="2018-11-08T21:10:00Z">
                          <m:rPr>
                            <m:sty m:val="bi"/>
                          </m:rPr>
                          <w:rPr>
                            <w:rFonts w:ascii="Cambria Math" w:hAnsi="Cambria Math"/>
                            <w:color w:val="262626"/>
                            <w:rPrChange w:id="3546" w:author="Microsoft Office User" w:date="2018-11-26T15:34:00Z">
                              <w:rPr>
                                <w:rFonts w:ascii="Cambria Math" w:hAnsi="Cambria Math"/>
                                <w:color w:val="262626"/>
                              </w:rPr>
                            </w:rPrChange>
                          </w:rPr>
                          <m:t>k</m:t>
                        </w:del>
                      </w:ins>
                    </m:r>
                  </m:den>
                </m:f>
              </m:e>
            </m:d>
          </m:e>
        </m:nary>
        <m:r>
          <w:ins w:id="3547" w:author="Baker, Gregory Joseph" w:date="2018-11-08T16:52:00Z">
            <w:del w:id="3548" w:author="Microsoft Office User" w:date="2018-11-08T21:10:00Z">
              <m:rPr>
                <m:sty m:val="bi"/>
              </m:rPr>
              <w:rPr>
                <w:rFonts w:ascii="Cambria Math" w:hAnsi="Cambria Math"/>
                <w:color w:val="262626"/>
                <w:rPrChange w:id="3549" w:author="Microsoft Office User" w:date="2018-11-26T15:34:00Z">
                  <w:rPr>
                    <w:rFonts w:ascii="Cambria Math" w:hAnsi="Cambria Math"/>
                    <w:color w:val="262626"/>
                  </w:rPr>
                </w:rPrChange>
              </w:rPr>
              <m:t>=</m:t>
            </w:del>
          </w:ins>
        </m:r>
        <m:sSup>
          <m:sSupPr>
            <m:ctrlPr>
              <w:ins w:id="3550" w:author="Baker, Gregory Joseph" w:date="2018-11-08T16:52:00Z">
                <w:del w:id="3551" w:author="Microsoft Office User" w:date="2018-11-08T21:10:00Z">
                  <w:rPr>
                    <w:rFonts w:ascii="Cambria Math" w:hAnsi="Cambria Math"/>
                    <w:b/>
                    <w:i/>
                    <w:color w:val="262626"/>
                    <w:rPrChange w:id="3552" w:author="Microsoft Office User" w:date="2018-11-26T15:34:00Z">
                      <w:rPr>
                        <w:rFonts w:ascii="Cambria Math" w:hAnsi="Cambria Math"/>
                        <w:i/>
                        <w:color w:val="262626"/>
                      </w:rPr>
                    </w:rPrChange>
                  </w:rPr>
                </w:del>
              </w:ins>
            </m:ctrlPr>
          </m:sSupPr>
          <m:e>
            <m:r>
              <w:ins w:id="3553" w:author="Baker, Gregory Joseph" w:date="2018-11-08T16:52:00Z">
                <w:del w:id="3554" w:author="Microsoft Office User" w:date="2018-11-08T21:10:00Z">
                  <m:rPr>
                    <m:sty m:val="bi"/>
                  </m:rPr>
                  <w:rPr>
                    <w:rFonts w:ascii="Cambria Math" w:hAnsi="Cambria Math"/>
                    <w:color w:val="262626"/>
                    <w:rPrChange w:id="3555" w:author="Microsoft Office User" w:date="2018-11-26T15:34:00Z">
                      <w:rPr>
                        <w:rFonts w:ascii="Cambria Math" w:hAnsi="Cambria Math"/>
                        <w:color w:val="262626"/>
                      </w:rPr>
                    </w:rPrChange>
                  </w:rPr>
                  <m:t>2</m:t>
                </w:del>
              </w:ins>
            </m:r>
          </m:e>
          <m:sup>
            <m:r>
              <w:ins w:id="3556" w:author="Baker, Gregory Joseph" w:date="2018-11-08T16:55:00Z">
                <w:del w:id="3557" w:author="Microsoft Office User" w:date="2018-11-08T21:10:00Z">
                  <m:rPr>
                    <m:sty m:val="bi"/>
                  </m:rPr>
                  <w:rPr>
                    <w:rFonts w:ascii="Cambria Math" w:hAnsi="Cambria Math"/>
                    <w:color w:val="262626"/>
                    <w:rPrChange w:id="3558" w:author="Microsoft Office User" w:date="2018-11-26T15:34:00Z">
                      <w:rPr>
                        <w:rFonts w:ascii="Cambria Math" w:hAnsi="Cambria Math"/>
                        <w:color w:val="262626"/>
                      </w:rPr>
                    </w:rPrChange>
                  </w:rPr>
                  <m:t>M</m:t>
                </w:del>
              </w:ins>
            </m:r>
          </m:sup>
        </m:sSup>
        <m:r>
          <w:ins w:id="3559" w:author="Baker, Gregory Joseph" w:date="2018-11-08T16:55:00Z">
            <w:del w:id="3560" w:author="Microsoft Office User" w:date="2018-11-08T21:10:00Z">
              <m:rPr>
                <m:sty m:val="b"/>
              </m:rPr>
              <w:rPr>
                <w:rFonts w:ascii="Cambria Math" w:hAnsi="Cambria Math"/>
                <w:color w:val="262626"/>
                <w:rPrChange w:id="3561" w:author="Microsoft Office User" w:date="2018-11-26T15:34:00Z">
                  <w:rPr>
                    <w:rFonts w:ascii="Cambria Math" w:hAnsi="Cambria Math"/>
                    <w:color w:val="262626"/>
                  </w:rPr>
                </w:rPrChange>
              </w:rPr>
              <m:t>.</m:t>
            </w:del>
          </w:ins>
        </m:r>
      </m:oMath>
      <w:ins w:id="3562" w:author="Baker, Gregory Joseph" w:date="2018-11-08T16:55:00Z">
        <w:del w:id="3563" w:author="Microsoft Office User" w:date="2018-11-08T21:11:00Z">
          <w:r w:rsidR="00EC6294" w:rsidRPr="00EA49BB" w:rsidDel="00BE2BAF">
            <w:rPr>
              <w:b/>
              <w:color w:val="262626"/>
              <w:rPrChange w:id="3564" w:author="Microsoft Office User" w:date="2018-11-26T15:34:00Z">
                <w:rPr>
                  <w:color w:val="262626"/>
                </w:rPr>
              </w:rPrChange>
            </w:rPr>
            <w:delText xml:space="preserve"> </w:delText>
          </w:r>
        </w:del>
      </w:ins>
      <w:ins w:id="3565" w:author="Baker, Gregory Joseph" w:date="2018-11-21T11:04:00Z">
        <w:del w:id="3566" w:author="Microsoft Office User" w:date="2018-11-26T15:30:00Z">
          <w:r w:rsidR="00214CFB" w:rsidRPr="00EA49BB" w:rsidDel="00EA49BB">
            <w:rPr>
              <w:b/>
              <w:color w:val="262626"/>
              <w:rPrChange w:id="3567" w:author="Microsoft Office User" w:date="2018-11-26T15:34:00Z">
                <w:rPr>
                  <w:color w:val="262626"/>
                </w:rPr>
              </w:rPrChange>
            </w:rPr>
            <w:delText xml:space="preserve"> (+/-) the case </w:delText>
          </w:r>
        </w:del>
      </w:ins>
      <w:ins w:id="3568" w:author="Baker, Gregory Joseph" w:date="2018-11-21T11:05:00Z">
        <w:del w:id="3569" w:author="Microsoft Office User" w:date="2018-11-26T15:30:00Z">
          <w:r w:rsidR="00214CFB" w:rsidRPr="00EA49BB" w:rsidDel="00EA49BB">
            <w:rPr>
              <w:b/>
              <w:color w:val="262626"/>
              <w:rPrChange w:id="3570" w:author="Microsoft Office User" w:date="2018-11-26T15:34:00Z">
                <w:rPr>
                  <w:color w:val="262626"/>
                </w:rPr>
              </w:rPrChange>
            </w:rPr>
            <w:delText>immunophenotype permutations</w:delText>
          </w:r>
        </w:del>
      </w:ins>
      <w:ins w:id="3571" w:author="Baker, Gregory Joseph" w:date="2018-11-09T07:25:00Z">
        <w:del w:id="3572" w:author="Microsoft Office User" w:date="2018-11-26T15:30:00Z">
          <w:r w:rsidR="00BB562A" w:rsidRPr="00EA49BB" w:rsidDel="00EA49BB">
            <w:rPr>
              <w:b/>
              <w:color w:val="262626"/>
              <w:rPrChange w:id="3573" w:author="Microsoft Office User" w:date="2018-11-26T15:34:00Z">
                <w:rPr>
                  <w:color w:val="262626"/>
                </w:rPr>
              </w:rPrChange>
            </w:rPr>
            <w:delText xml:space="preserve">scales as </w:delText>
          </w:r>
        </w:del>
      </w:ins>
      <w:ins w:id="3574" w:author="Baker, Gregory Joseph" w:date="2018-11-09T07:26:00Z">
        <w:del w:id="3575" w:author="Microsoft Office User" w:date="2018-11-26T15:30:00Z">
          <w:r w:rsidR="00BB562A" w:rsidRPr="00EA49BB" w:rsidDel="00EA49BB">
            <w:rPr>
              <w:b/>
              <w:color w:val="262626"/>
              <w:rPrChange w:id="3576" w:author="Microsoft Office User" w:date="2018-11-26T15:34:00Z">
                <w:rPr>
                  <w:color w:val="262626"/>
                </w:rPr>
              </w:rPrChange>
            </w:rPr>
            <w:delText xml:space="preserve">, where M is the number of </w:delText>
          </w:r>
        </w:del>
      </w:ins>
      <w:ins w:id="3577" w:author="Baker, Gregory Joseph" w:date="2018-11-21T11:05:00Z">
        <w:del w:id="3578" w:author="Microsoft Office User" w:date="2018-11-26T15:30:00Z">
          <w:r w:rsidR="00214CFB" w:rsidRPr="00EA49BB" w:rsidDel="00EA49BB">
            <w:rPr>
              <w:b/>
              <w:color w:val="262626"/>
              <w:rPrChange w:id="3579" w:author="Microsoft Office User" w:date="2018-11-26T15:34:00Z">
                <w:rPr>
                  <w:color w:val="262626"/>
                </w:rPr>
              </w:rPrChange>
            </w:rPr>
            <w:delText>probed antigenic epitopes</w:delText>
          </w:r>
        </w:del>
      </w:ins>
      <w:ins w:id="3580" w:author="Baker, Gregory Joseph" w:date="2018-11-09T07:26:00Z">
        <w:del w:id="3581" w:author="Microsoft Office User" w:date="2018-11-26T15:30:00Z">
          <w:r w:rsidR="00BB562A" w:rsidRPr="00EA49BB" w:rsidDel="00EA49BB">
            <w:rPr>
              <w:b/>
              <w:color w:val="262626"/>
              <w:rPrChange w:id="3582" w:author="Microsoft Office User" w:date="2018-11-26T15:34:00Z">
                <w:rPr>
                  <w:color w:val="262626"/>
                </w:rPr>
              </w:rPrChange>
            </w:rPr>
            <w:delText xml:space="preserve">. </w:delText>
          </w:r>
        </w:del>
      </w:ins>
      <w:ins w:id="3583" w:author="Baker, Gregory Joseph" w:date="2018-11-21T11:06:00Z">
        <w:del w:id="3584" w:author="Microsoft Office User" w:date="2018-11-26T15:30:00Z">
          <w:r w:rsidR="005368C6" w:rsidRPr="00EA49BB" w:rsidDel="00EA49BB">
            <w:rPr>
              <w:b/>
              <w:color w:val="262626"/>
              <w:rPrChange w:id="3585" w:author="Microsoft Office User" w:date="2018-11-26T15:34:00Z">
                <w:rPr>
                  <w:color w:val="262626"/>
                </w:rPr>
              </w:rPrChange>
            </w:rPr>
            <w:delText xml:space="preserve">identifiable </w:delText>
          </w:r>
        </w:del>
      </w:ins>
      <w:ins w:id="3586" w:author="Baker, Gregory Joseph" w:date="2018-11-08T16:55:00Z">
        <w:del w:id="3587" w:author="Microsoft Office User" w:date="2018-11-08T21:11:00Z">
          <w:r w:rsidR="00FF46CD" w:rsidRPr="00EA49BB" w:rsidDel="00965953">
            <w:rPr>
              <w:b/>
              <w:color w:val="262626"/>
              <w:rPrChange w:id="3588" w:author="Microsoft Office User" w:date="2018-11-26T15:34:00Z">
                <w:rPr>
                  <w:color w:val="262626"/>
                </w:rPr>
              </w:rPrChange>
            </w:rPr>
            <w:delText>Even</w:delText>
          </w:r>
        </w:del>
        <w:del w:id="3589" w:author="Microsoft Office User" w:date="2018-11-08T21:13:00Z">
          <w:r w:rsidR="00FF46CD" w:rsidRPr="00EA49BB" w:rsidDel="00965953">
            <w:rPr>
              <w:b/>
              <w:color w:val="262626"/>
              <w:rPrChange w:id="3590" w:author="Microsoft Office User" w:date="2018-11-26T15:34:00Z">
                <w:rPr>
                  <w:color w:val="262626"/>
                </w:rPr>
              </w:rPrChange>
            </w:rPr>
            <w:delText xml:space="preserve"> in</w:delText>
          </w:r>
          <w:r w:rsidR="00EC6294" w:rsidRPr="00EA49BB" w:rsidDel="00965953">
            <w:rPr>
              <w:b/>
              <w:color w:val="262626"/>
              <w:rPrChange w:id="3591" w:author="Microsoft Office User" w:date="2018-11-26T15:34:00Z">
                <w:rPr>
                  <w:color w:val="262626"/>
                </w:rPr>
              </w:rPrChange>
            </w:rPr>
            <w:delText xml:space="preserve"> this</w:delText>
          </w:r>
        </w:del>
        <w:del w:id="3592" w:author="Microsoft Office User" w:date="2018-11-08T22:06:00Z">
          <w:r w:rsidR="00EC6294" w:rsidRPr="00EA49BB" w:rsidDel="00F0711B">
            <w:rPr>
              <w:b/>
              <w:color w:val="262626"/>
              <w:rPrChange w:id="3593" w:author="Microsoft Office User" w:date="2018-11-26T15:34:00Z">
                <w:rPr>
                  <w:color w:val="262626"/>
                </w:rPr>
              </w:rPrChange>
            </w:rPr>
            <w:delText xml:space="preserve"> Boolean case, where </w:delText>
          </w:r>
        </w:del>
        <w:del w:id="3594" w:author="Microsoft Office User" w:date="2018-11-08T21:13:00Z">
          <w:r w:rsidR="00EC6294" w:rsidRPr="00EA49BB" w:rsidDel="00965953">
            <w:rPr>
              <w:b/>
              <w:color w:val="262626"/>
              <w:rPrChange w:id="3595" w:author="Microsoft Office User" w:date="2018-11-26T15:34:00Z">
                <w:rPr>
                  <w:color w:val="262626"/>
                </w:rPr>
              </w:rPrChange>
            </w:rPr>
            <w:delText xml:space="preserve">each </w:delText>
          </w:r>
        </w:del>
      </w:ins>
      <w:ins w:id="3596" w:author="Baker, Gregory Joseph" w:date="2018-11-08T16:56:00Z">
        <w:del w:id="3597" w:author="Microsoft Office User" w:date="2018-11-08T21:13:00Z">
          <w:r w:rsidR="00EC6294" w:rsidRPr="00EA49BB" w:rsidDel="00965953">
            <w:rPr>
              <w:b/>
              <w:color w:val="262626"/>
              <w:rPrChange w:id="3598" w:author="Microsoft Office User" w:date="2018-11-26T15:34:00Z">
                <w:rPr>
                  <w:color w:val="262626"/>
                </w:rPr>
              </w:rPrChange>
            </w:rPr>
            <w:delText>immunomarke</w:delText>
          </w:r>
          <w:r w:rsidR="00FF46CD" w:rsidRPr="00EA49BB" w:rsidDel="00965953">
            <w:rPr>
              <w:b/>
              <w:color w:val="262626"/>
              <w:rPrChange w:id="3599" w:author="Microsoft Office User" w:date="2018-11-26T15:34:00Z">
                <w:rPr>
                  <w:color w:val="262626"/>
                </w:rPr>
              </w:rPrChange>
            </w:rPr>
            <w:delText>r</w:delText>
          </w:r>
        </w:del>
      </w:ins>
      <w:ins w:id="3600" w:author="Baker, Gregory Joseph" w:date="2018-11-08T16:55:00Z">
        <w:del w:id="3601" w:author="Microsoft Office User" w:date="2018-11-08T21:15:00Z">
          <w:r w:rsidR="00EC6294" w:rsidRPr="00EA49BB" w:rsidDel="00965953">
            <w:rPr>
              <w:b/>
              <w:color w:val="262626"/>
              <w:rPrChange w:id="3602" w:author="Microsoft Office User" w:date="2018-11-26T15:34:00Z">
                <w:rPr>
                  <w:color w:val="262626"/>
                </w:rPr>
              </w:rPrChange>
            </w:rPr>
            <w:delText xml:space="preserve"> </w:delText>
          </w:r>
        </w:del>
      </w:ins>
      <w:ins w:id="3603" w:author="Baker, Gregory Joseph" w:date="2018-11-08T16:56:00Z">
        <w:del w:id="3604" w:author="Microsoft Office User" w:date="2018-11-08T21:15:00Z">
          <w:r w:rsidR="00EC6294" w:rsidRPr="00EA49BB" w:rsidDel="00965953">
            <w:rPr>
              <w:b/>
              <w:color w:val="262626"/>
              <w:rPrChange w:id="3605" w:author="Microsoft Office User" w:date="2018-11-26T15:34:00Z">
                <w:rPr>
                  <w:color w:val="262626"/>
                </w:rPr>
              </w:rPrChange>
            </w:rPr>
            <w:delText>is</w:delText>
          </w:r>
          <w:r w:rsidR="00FF46CD" w:rsidRPr="00EA49BB" w:rsidDel="00965953">
            <w:rPr>
              <w:b/>
              <w:color w:val="262626"/>
              <w:rPrChange w:id="3606" w:author="Microsoft Office User" w:date="2018-11-26T15:34:00Z">
                <w:rPr>
                  <w:color w:val="262626"/>
                </w:rPr>
              </w:rPrChange>
            </w:rPr>
            <w:delText xml:space="preserve"> </w:delText>
          </w:r>
        </w:del>
      </w:ins>
      <w:ins w:id="3607" w:author="Baker, Gregory Joseph" w:date="2018-11-08T16:57:00Z">
        <w:del w:id="3608" w:author="Microsoft Office User" w:date="2018-11-08T21:15:00Z">
          <w:r w:rsidR="00FF46CD" w:rsidRPr="00EA49BB" w:rsidDel="00965953">
            <w:rPr>
              <w:b/>
              <w:color w:val="262626"/>
              <w:rPrChange w:id="3609" w:author="Microsoft Office User" w:date="2018-11-26T15:34:00Z">
                <w:rPr>
                  <w:color w:val="262626"/>
                </w:rPr>
              </w:rPrChange>
            </w:rPr>
            <w:delText xml:space="preserve">only </w:delText>
          </w:r>
        </w:del>
      </w:ins>
      <w:ins w:id="3610" w:author="Baker, Gregory Joseph" w:date="2018-11-08T16:56:00Z">
        <w:del w:id="3611" w:author="Microsoft Office User" w:date="2018-11-08T21:15:00Z">
          <w:r w:rsidR="00FF46CD" w:rsidRPr="00EA49BB" w:rsidDel="00965953">
            <w:rPr>
              <w:b/>
              <w:color w:val="262626"/>
              <w:rPrChange w:id="3612" w:author="Microsoft Office User" w:date="2018-11-26T15:34:00Z">
                <w:rPr>
                  <w:color w:val="262626"/>
                </w:rPr>
              </w:rPrChange>
            </w:rPr>
            <w:delText>specified as being</w:delText>
          </w:r>
          <w:r w:rsidR="00EC6294" w:rsidRPr="00EA49BB" w:rsidDel="00965953">
            <w:rPr>
              <w:b/>
              <w:color w:val="262626"/>
              <w:rPrChange w:id="3613" w:author="Microsoft Office User" w:date="2018-11-26T15:34:00Z">
                <w:rPr>
                  <w:color w:val="262626"/>
                </w:rPr>
              </w:rPrChange>
            </w:rPr>
            <w:delText xml:space="preserve"> present or absence, </w:delText>
          </w:r>
        </w:del>
      </w:ins>
      <w:ins w:id="3614" w:author="Baker, Gregory Joseph" w:date="2018-11-08T16:57:00Z">
        <w:del w:id="3615" w:author="Microsoft Office User" w:date="2018-11-08T21:15:00Z">
          <w:r w:rsidR="00FF46CD" w:rsidRPr="00EA49BB" w:rsidDel="00965953">
            <w:rPr>
              <w:b/>
              <w:color w:val="262626"/>
              <w:rPrChange w:id="3616" w:author="Microsoft Office User" w:date="2018-11-26T15:34:00Z">
                <w:rPr>
                  <w:color w:val="262626"/>
                </w:rPr>
              </w:rPrChange>
            </w:rPr>
            <w:delText xml:space="preserve">the number of potential cell states grows exponentially, and the problem is compounded if </w:delText>
          </w:r>
        </w:del>
        <w:del w:id="3617" w:author="Microsoft Office User" w:date="2018-11-08T22:06:00Z">
          <w:r w:rsidR="00FF46CD" w:rsidRPr="00EA49BB" w:rsidDel="00F0711B">
            <w:rPr>
              <w:b/>
              <w:color w:val="262626"/>
              <w:rPrChange w:id="3618" w:author="Microsoft Office User" w:date="2018-11-26T15:34:00Z">
                <w:rPr>
                  <w:color w:val="262626"/>
                </w:rPr>
              </w:rPrChange>
            </w:rPr>
            <w:delText>multiple levels of expressions are considered</w:delText>
          </w:r>
        </w:del>
        <w:del w:id="3619" w:author="Microsoft Office User" w:date="2018-11-08T21:15:00Z">
          <w:r w:rsidR="00FF46CD" w:rsidRPr="00EA49BB" w:rsidDel="00965953">
            <w:rPr>
              <w:b/>
              <w:color w:val="262626"/>
              <w:rPrChange w:id="3620" w:author="Microsoft Office User" w:date="2018-11-26T15:34:00Z">
                <w:rPr>
                  <w:color w:val="262626"/>
                </w:rPr>
              </w:rPrChange>
            </w:rPr>
            <w:delText>.</w:delText>
          </w:r>
        </w:del>
      </w:ins>
      <w:ins w:id="3621" w:author="Baker, Gregory Joseph" w:date="2018-11-08T16:58:00Z">
        <w:del w:id="3622" w:author="Microsoft Office User" w:date="2018-11-08T21:16:00Z">
          <w:r w:rsidR="00FF46CD" w:rsidRPr="00EA49BB" w:rsidDel="00965953">
            <w:rPr>
              <w:b/>
              <w:color w:val="262626"/>
              <w:rPrChange w:id="3623" w:author="Microsoft Office User" w:date="2018-11-26T15:34:00Z">
                <w:rPr>
                  <w:color w:val="262626"/>
                </w:rPr>
              </w:rPrChange>
            </w:rPr>
            <w:delText xml:space="preserve"> </w:delText>
          </w:r>
        </w:del>
      </w:ins>
      <w:ins w:id="3624" w:author="Baker, Gregory Joseph" w:date="2018-11-21T11:06:00Z">
        <w:del w:id="3625" w:author="Microsoft Office User" w:date="2018-11-26T15:30:00Z">
          <w:r w:rsidR="005368C6" w:rsidRPr="00EA49BB" w:rsidDel="00EA49BB">
            <w:rPr>
              <w:b/>
              <w:color w:val="262626"/>
              <w:rPrChange w:id="3626" w:author="Microsoft Office User" w:date="2018-11-26T15:34:00Z">
                <w:rPr>
                  <w:color w:val="262626"/>
                </w:rPr>
              </w:rPrChange>
            </w:rPr>
            <w:delText>immunophenotype e</w:delText>
          </w:r>
        </w:del>
      </w:ins>
      <w:ins w:id="3627" w:author="Baker, Gregory Joseph" w:date="2018-11-09T07:27:00Z">
        <w:del w:id="3628" w:author="Microsoft Office User" w:date="2018-11-26T15:30:00Z">
          <w:r w:rsidR="00EF5F9F" w:rsidRPr="00EA49BB" w:rsidDel="00EA49BB">
            <w:rPr>
              <w:b/>
              <w:color w:val="262626"/>
              <w:rPrChange w:id="3629" w:author="Microsoft Office User" w:date="2018-11-26T15:34:00Z">
                <w:rPr>
                  <w:color w:val="262626"/>
                </w:rPr>
              </w:rPrChange>
            </w:rPr>
            <w:delText>valuation</w:delText>
          </w:r>
        </w:del>
      </w:ins>
      <w:ins w:id="3630" w:author="Baker, Gregory Joseph" w:date="2018-11-09T07:26:00Z">
        <w:del w:id="3631" w:author="Microsoft Office User" w:date="2018-11-26T15:30:00Z">
          <w:r w:rsidR="00EF5F9F" w:rsidRPr="00EA49BB" w:rsidDel="00EA49BB">
            <w:rPr>
              <w:b/>
              <w:color w:val="262626"/>
              <w:rPrChange w:id="3632" w:author="Microsoft Office User" w:date="2018-11-26T15:34:00Z">
                <w:rPr>
                  <w:color w:val="262626"/>
                </w:rPr>
              </w:rPrChange>
            </w:rPr>
            <w:delText xml:space="preserve"> </w:delText>
          </w:r>
        </w:del>
      </w:ins>
      <w:ins w:id="3633" w:author="Baker, Gregory Joseph" w:date="2018-11-21T11:06:00Z">
        <w:del w:id="3634" w:author="Microsoft Office User" w:date="2018-11-26T15:30:00Z">
          <w:r w:rsidR="005368C6" w:rsidRPr="00EA49BB" w:rsidDel="00EA49BB">
            <w:rPr>
              <w:b/>
              <w:color w:val="262626"/>
              <w:rPrChange w:id="3635" w:author="Microsoft Office User" w:date="2018-11-26T15:34:00Z">
                <w:rPr>
                  <w:color w:val="262626"/>
                </w:rPr>
              </w:rPrChange>
            </w:rPr>
            <w:delText xml:space="preserve">of highly multiplex single-cell data </w:delText>
          </w:r>
        </w:del>
      </w:ins>
      <w:ins w:id="3636" w:author="Baker, Gregory Joseph" w:date="2018-11-08T16:59:00Z">
        <w:del w:id="3637" w:author="Microsoft Office User" w:date="2018-11-26T15:30:00Z">
          <w:r w:rsidR="003520B4" w:rsidRPr="00EA49BB" w:rsidDel="00EA49BB">
            <w:rPr>
              <w:b/>
              <w:rPrChange w:id="3638" w:author="Microsoft Office User" w:date="2018-11-26T15:34:00Z">
                <w:rPr/>
              </w:rPrChange>
            </w:rPr>
            <w:delText>intractable</w:delText>
          </w:r>
        </w:del>
      </w:ins>
      <w:ins w:id="3639" w:author="Baker, Gregory Joseph" w:date="2018-11-07T10:25:00Z">
        <w:del w:id="3640" w:author="Microsoft Office User" w:date="2018-11-26T15:30:00Z">
          <w:r w:rsidR="00007D01" w:rsidRPr="00EA49BB" w:rsidDel="00EA49BB">
            <w:rPr>
              <w:b/>
              <w:rPrChange w:id="3641" w:author="Microsoft Office User" w:date="2018-11-26T15:34:00Z">
                <w:rPr/>
              </w:rPrChange>
            </w:rPr>
            <w:delText xml:space="preserve"> </w:delText>
          </w:r>
        </w:del>
      </w:ins>
      <w:ins w:id="3642" w:author="Baker, Gregory Joseph" w:date="2018-11-21T11:07:00Z">
        <w:del w:id="3643" w:author="Microsoft Office User" w:date="2018-11-26T15:30:00Z">
          <w:r w:rsidR="005368C6" w:rsidRPr="00EA49BB" w:rsidDel="00EA49BB">
            <w:rPr>
              <w:b/>
              <w:rPrChange w:id="3644" w:author="Microsoft Office User" w:date="2018-11-26T15:34:00Z">
                <w:rPr/>
              </w:rPrChange>
            </w:rPr>
            <w:delText xml:space="preserve">and </w:delText>
          </w:r>
        </w:del>
      </w:ins>
      <w:ins w:id="3645" w:author="Baker, Gregory Joseph" w:date="2018-11-09T07:27:00Z">
        <w:del w:id="3646" w:author="Microsoft Office User" w:date="2018-11-26T15:30:00Z">
          <w:r w:rsidR="00EF5F9F" w:rsidRPr="00EA49BB" w:rsidDel="00EA49BB">
            <w:rPr>
              <w:b/>
              <w:rPrChange w:id="3647" w:author="Microsoft Office User" w:date="2018-11-26T15:34:00Z">
                <w:rPr/>
              </w:rPrChange>
            </w:rPr>
            <w:delText>prone to non-commutativity</w:delText>
          </w:r>
        </w:del>
      </w:ins>
      <w:ins w:id="3648" w:author="Baker, Gregory Joseph" w:date="2018-11-09T07:28:00Z">
        <w:del w:id="3649" w:author="Microsoft Office User" w:date="2018-11-26T15:30:00Z">
          <w:r w:rsidR="00EF5F9F" w:rsidRPr="00EA49BB" w:rsidDel="00EA49BB">
            <w:rPr>
              <w:b/>
              <w:rPrChange w:id="3650" w:author="Microsoft Office User" w:date="2018-11-26T15:34:00Z">
                <w:rPr/>
              </w:rPrChange>
            </w:rPr>
            <w:delText xml:space="preserve"> (the gating order across </w:delText>
          </w:r>
        </w:del>
      </w:ins>
      <w:ins w:id="3651" w:author="Baker, Gregory Joseph" w:date="2018-11-21T11:07:00Z">
        <w:del w:id="3652" w:author="Microsoft Office User" w:date="2018-11-26T15:30:00Z">
          <w:r w:rsidR="005368C6" w:rsidRPr="00EA49BB" w:rsidDel="00EA49BB">
            <w:rPr>
              <w:b/>
              <w:rPrChange w:id="3653" w:author="Microsoft Office User" w:date="2018-11-26T15:34:00Z">
                <w:rPr/>
              </w:rPrChange>
            </w:rPr>
            <w:delText>cell</w:delText>
          </w:r>
        </w:del>
      </w:ins>
      <w:ins w:id="3654" w:author="Baker, Gregory Joseph" w:date="2018-11-21T11:08:00Z">
        <w:del w:id="3655" w:author="Microsoft Office User" w:date="2018-11-26T15:30:00Z">
          <w:r w:rsidR="005368C6" w:rsidRPr="00EA49BB" w:rsidDel="00EA49BB">
            <w:rPr>
              <w:b/>
              <w:rPrChange w:id="3656" w:author="Microsoft Office User" w:date="2018-11-26T15:34:00Z">
                <w:rPr/>
              </w:rPrChange>
            </w:rPr>
            <w:delText>ular</w:delText>
          </w:r>
        </w:del>
      </w:ins>
      <w:ins w:id="3657" w:author="Baker, Gregory Joseph" w:date="2018-11-21T11:07:00Z">
        <w:del w:id="3658" w:author="Microsoft Office User" w:date="2018-11-26T15:30:00Z">
          <w:r w:rsidR="005368C6" w:rsidRPr="00EA49BB" w:rsidDel="00EA49BB">
            <w:rPr>
              <w:b/>
              <w:rPrChange w:id="3659" w:author="Microsoft Office User" w:date="2018-11-26T15:34:00Z">
                <w:rPr/>
              </w:rPrChange>
            </w:rPr>
            <w:delText xml:space="preserve"> </w:delText>
          </w:r>
        </w:del>
      </w:ins>
      <w:ins w:id="3660" w:author="Baker, Gregory Joseph" w:date="2018-11-21T11:08:00Z">
        <w:del w:id="3661" w:author="Microsoft Office User" w:date="2018-11-26T15:30:00Z">
          <w:r w:rsidR="005368C6" w:rsidRPr="00EA49BB" w:rsidDel="00EA49BB">
            <w:rPr>
              <w:b/>
              <w:rPrChange w:id="3662" w:author="Microsoft Office User" w:date="2018-11-26T15:34:00Z">
                <w:rPr/>
              </w:rPrChange>
            </w:rPr>
            <w:delText xml:space="preserve">antigens </w:delText>
          </w:r>
        </w:del>
      </w:ins>
      <w:ins w:id="3663" w:author="Baker, Gregory Joseph" w:date="2018-11-09T07:28:00Z">
        <w:del w:id="3664" w:author="Microsoft Office User" w:date="2018-11-26T15:30:00Z">
          <w:r w:rsidR="00EF5F9F" w:rsidRPr="00EA49BB" w:rsidDel="00EA49BB">
            <w:rPr>
              <w:b/>
              <w:rPrChange w:id="3665" w:author="Microsoft Office User" w:date="2018-11-26T15:34:00Z">
                <w:rPr/>
              </w:rPrChange>
            </w:rPr>
            <w:delText>can lead to differences in</w:delText>
          </w:r>
        </w:del>
      </w:ins>
      <w:ins w:id="3666" w:author="Baker, Gregory Joseph" w:date="2018-11-09T07:29:00Z">
        <w:del w:id="3667" w:author="Microsoft Office User" w:date="2018-11-26T15:30:00Z">
          <w:r w:rsidR="00EF5F9F" w:rsidRPr="00EA49BB" w:rsidDel="00EA49BB">
            <w:rPr>
              <w:b/>
              <w:rPrChange w:id="3668" w:author="Microsoft Office User" w:date="2018-11-26T15:34:00Z">
                <w:rPr/>
              </w:rPrChange>
            </w:rPr>
            <w:delText xml:space="preserve"> </w:delText>
          </w:r>
        </w:del>
      </w:ins>
      <w:ins w:id="3669" w:author="Baker, Gregory Joseph" w:date="2018-11-21T11:08:00Z">
        <w:del w:id="3670" w:author="Microsoft Office User" w:date="2018-11-26T15:30:00Z">
          <w:r w:rsidR="00887416" w:rsidRPr="00EA49BB" w:rsidDel="00EA49BB">
            <w:rPr>
              <w:b/>
              <w:rPrChange w:id="3671" w:author="Microsoft Office User" w:date="2018-11-26T15:34:00Z">
                <w:rPr/>
              </w:rPrChange>
            </w:rPr>
            <w:delText xml:space="preserve">the final </w:delText>
          </w:r>
        </w:del>
      </w:ins>
      <w:ins w:id="3672" w:author="Baker, Gregory Joseph" w:date="2018-11-09T07:29:00Z">
        <w:del w:id="3673" w:author="Microsoft Office User" w:date="2018-11-26T15:30:00Z">
          <w:r w:rsidR="00EF5F9F" w:rsidRPr="00EA49BB" w:rsidDel="00EA49BB">
            <w:rPr>
              <w:b/>
              <w:rPrChange w:id="3674" w:author="Microsoft Office User" w:date="2018-11-26T15:34:00Z">
                <w:rPr/>
              </w:rPrChange>
            </w:rPr>
            <w:delText>report</w:delText>
          </w:r>
        </w:del>
      </w:ins>
      <w:ins w:id="3675" w:author="Baker, Gregory Joseph" w:date="2018-11-21T11:08:00Z">
        <w:del w:id="3676" w:author="Microsoft Office User" w:date="2018-11-26T15:30:00Z">
          <w:r w:rsidR="00887416" w:rsidRPr="00EA49BB" w:rsidDel="00EA49BB">
            <w:rPr>
              <w:b/>
              <w:rPrChange w:id="3677" w:author="Microsoft Office User" w:date="2018-11-26T15:34:00Z">
                <w:rPr/>
              </w:rPrChange>
            </w:rPr>
            <w:delText>ed</w:delText>
          </w:r>
        </w:del>
      </w:ins>
      <w:ins w:id="3678" w:author="Baker, Gregory Joseph" w:date="2018-11-09T07:29:00Z">
        <w:del w:id="3679" w:author="Microsoft Office User" w:date="2018-11-26T15:30:00Z">
          <w:r w:rsidR="00887416" w:rsidRPr="00EA49BB" w:rsidDel="00EA49BB">
            <w:rPr>
              <w:b/>
              <w:rPrChange w:id="3680" w:author="Microsoft Office User" w:date="2018-11-26T15:34:00Z">
                <w:rPr/>
              </w:rPrChange>
            </w:rPr>
            <w:delText xml:space="preserve"> frequency</w:delText>
          </w:r>
          <w:r w:rsidR="00EF5F9F" w:rsidRPr="00EA49BB" w:rsidDel="00EA49BB">
            <w:rPr>
              <w:b/>
              <w:rPrChange w:id="3681" w:author="Microsoft Office User" w:date="2018-11-26T15:34:00Z">
                <w:rPr/>
              </w:rPrChange>
            </w:rPr>
            <w:delText>)</w:delText>
          </w:r>
        </w:del>
      </w:ins>
      <w:ins w:id="3682" w:author="Baker, Gregory Joseph" w:date="2018-11-21T11:07:00Z">
        <w:del w:id="3683" w:author="Microsoft Office User" w:date="2018-11-26T15:30:00Z">
          <w:r w:rsidR="005368C6" w:rsidRPr="00EA49BB" w:rsidDel="00EA49BB">
            <w:rPr>
              <w:b/>
              <w:rPrChange w:id="3684" w:author="Microsoft Office User" w:date="2018-11-26T15:34:00Z">
                <w:rPr/>
              </w:rPrChange>
            </w:rPr>
            <w:delText xml:space="preserve"> if performed by serial gating</w:delText>
          </w:r>
        </w:del>
      </w:ins>
      <w:ins w:id="3685" w:author="Baker, Gregory Joseph" w:date="2018-11-07T10:25:00Z">
        <w:del w:id="3686" w:author="Microsoft Office User" w:date="2018-11-26T15:30:00Z">
          <w:r w:rsidR="00007D01" w:rsidRPr="00EA49BB" w:rsidDel="00EA49BB">
            <w:rPr>
              <w:b/>
              <w:rPrChange w:id="3687" w:author="Microsoft Office User" w:date="2018-11-26T15:34:00Z">
                <w:rPr/>
              </w:rPrChange>
            </w:rPr>
            <w:delText>.</w:delText>
          </w:r>
        </w:del>
      </w:ins>
      <w:ins w:id="3688" w:author="Baker, Gregory Joseph" w:date="2018-11-09T07:29:00Z">
        <w:del w:id="3689" w:author="Microsoft Office User" w:date="2018-11-26T15:30:00Z">
          <w:r w:rsidR="00E1712A" w:rsidRPr="00EA49BB" w:rsidDel="00EA49BB">
            <w:rPr>
              <w:b/>
              <w:color w:val="262626"/>
              <w:rPrChange w:id="3690" w:author="Microsoft Office User" w:date="2018-11-26T15:34:00Z">
                <w:rPr>
                  <w:color w:val="262626"/>
                </w:rPr>
              </w:rPrChange>
            </w:rPr>
            <w:delText xml:space="preserve"> </w:delText>
          </w:r>
        </w:del>
      </w:ins>
      <w:ins w:id="3691" w:author="Baker, Gregory Joseph" w:date="2018-11-07T10:28:00Z">
        <w:del w:id="3692" w:author="Microsoft Office User" w:date="2018-11-08T21:18:00Z">
          <w:r w:rsidR="009D2D6C" w:rsidRPr="00EA49BB" w:rsidDel="00965953">
            <w:rPr>
              <w:b/>
              <w:rPrChange w:id="3693" w:author="Microsoft Office User" w:date="2018-11-26T15:34:00Z">
                <w:rPr/>
              </w:rPrChange>
            </w:rPr>
            <w:delText xml:space="preserve"> </w:delText>
          </w:r>
        </w:del>
      </w:ins>
      <w:ins w:id="3694" w:author="psorger@gmail.com" w:date="2018-11-05T23:59:00Z">
        <w:del w:id="3695" w:author="Microsoft Office User" w:date="2018-11-26T15:30:00Z">
          <w:r w:rsidR="005F0BA6" w:rsidRPr="00EA49BB" w:rsidDel="00EA49BB">
            <w:rPr>
              <w:b/>
              <w:rPrChange w:id="3696" w:author="Microsoft Office User" w:date="2018-11-26T15:34:00Z">
                <w:rPr/>
              </w:rPrChange>
            </w:rPr>
            <w:delText xml:space="preserve"> key assumption in using CD </w:delText>
          </w:r>
        </w:del>
      </w:ins>
      <w:ins w:id="3697" w:author="psorger@gmail.com" w:date="2018-11-06T00:04:00Z">
        <w:del w:id="3698" w:author="Microsoft Office User" w:date="2018-11-26T15:30:00Z">
          <w:r w:rsidR="005F0BA6" w:rsidRPr="00EA49BB" w:rsidDel="00EA49BB">
            <w:rPr>
              <w:b/>
              <w:rPrChange w:id="3699" w:author="Microsoft Office User" w:date="2018-11-26T15:34:00Z">
                <w:rPr/>
              </w:rPrChange>
            </w:rPr>
            <w:delText>antigens</w:delText>
          </w:r>
        </w:del>
      </w:ins>
      <w:ins w:id="3700" w:author="psorger@gmail.com" w:date="2018-11-05T23:59:00Z">
        <w:del w:id="3701" w:author="Microsoft Office User" w:date="2018-11-26T15:30:00Z">
          <w:r w:rsidR="005F0BA6" w:rsidRPr="00EA49BB" w:rsidDel="00EA49BB">
            <w:rPr>
              <w:b/>
              <w:rPrChange w:id="3702" w:author="Microsoft Office User" w:date="2018-11-26T15:34:00Z">
                <w:rPr/>
              </w:rPrChange>
            </w:rPr>
            <w:delText xml:space="preserve"> </w:delText>
          </w:r>
        </w:del>
      </w:ins>
      <w:ins w:id="3703" w:author="psorger@gmail.com" w:date="2018-11-06T00:04:00Z">
        <w:del w:id="3704" w:author="Microsoft Office User" w:date="2018-11-26T15:30:00Z">
          <w:r w:rsidR="005F0BA6" w:rsidRPr="00EA49BB" w:rsidDel="00EA49BB">
            <w:rPr>
              <w:b/>
              <w:rPrChange w:id="3705" w:author="Microsoft Office User" w:date="2018-11-26T15:34:00Z">
                <w:rPr/>
              </w:rPrChange>
            </w:rPr>
            <w:delText>for</w:delText>
          </w:r>
        </w:del>
      </w:ins>
      <w:ins w:id="3706" w:author="psorger@gmail.com" w:date="2018-11-05T23:59:00Z">
        <w:del w:id="3707" w:author="Microsoft Office User" w:date="2018-11-26T15:30:00Z">
          <w:r w:rsidR="005F0BA6" w:rsidRPr="00EA49BB" w:rsidDel="00EA49BB">
            <w:rPr>
              <w:b/>
              <w:rPrChange w:id="3708" w:author="Microsoft Office User" w:date="2018-11-26T15:34:00Z">
                <w:rPr/>
              </w:rPrChange>
            </w:rPr>
            <w:delText xml:space="preserve"> immunoprofiling cel</w:delText>
          </w:r>
        </w:del>
      </w:ins>
      <w:ins w:id="3709" w:author="psorger@gmail.com" w:date="2018-11-06T00:00:00Z">
        <w:del w:id="3710" w:author="Microsoft Office User" w:date="2018-11-26T15:30:00Z">
          <w:r w:rsidR="005F0BA6" w:rsidRPr="00EA49BB" w:rsidDel="00EA49BB">
            <w:rPr>
              <w:b/>
              <w:rPrChange w:id="3711" w:author="Microsoft Office User" w:date="2018-11-26T15:34:00Z">
                <w:rPr/>
              </w:rPrChange>
            </w:rPr>
            <w:delText xml:space="preserve">ls </w:delText>
          </w:r>
        </w:del>
      </w:ins>
      <w:ins w:id="3712" w:author="psorger@gmail.com" w:date="2018-11-06T00:01:00Z">
        <w:del w:id="3713" w:author="Microsoft Office User" w:date="2018-11-26T15:30:00Z">
          <w:r w:rsidR="005F0BA6" w:rsidRPr="00EA49BB" w:rsidDel="00EA49BB">
            <w:rPr>
              <w:b/>
              <w:rPrChange w:id="3714" w:author="Microsoft Office User" w:date="2018-11-26T15:34:00Z">
                <w:rPr/>
              </w:rPrChange>
            </w:rPr>
            <w:delText>is that</w:delText>
          </w:r>
        </w:del>
      </w:ins>
      <w:ins w:id="3715" w:author="psorger@gmail.com" w:date="2018-11-06T00:04:00Z">
        <w:del w:id="3716" w:author="Microsoft Office User" w:date="2018-11-26T15:30:00Z">
          <w:r w:rsidR="005F0BA6" w:rsidRPr="00EA49BB" w:rsidDel="00EA49BB">
            <w:rPr>
              <w:b/>
              <w:rPrChange w:id="3717" w:author="Microsoft Office User" w:date="2018-11-26T15:34:00Z">
                <w:rPr/>
              </w:rPrChange>
            </w:rPr>
            <w:delText xml:space="preserve"> antigen is either expressed or not </w:delText>
          </w:r>
        </w:del>
      </w:ins>
      <w:ins w:id="3718" w:author="psorger@gmail.com" w:date="2018-11-06T00:05:00Z">
        <w:del w:id="3719" w:author="Microsoft Office User" w:date="2018-11-26T15:30:00Z">
          <w:r w:rsidR="005F0BA6" w:rsidRPr="00EA49BB" w:rsidDel="00EA49BB">
            <w:rPr>
              <w:b/>
              <w:rPrChange w:id="3720" w:author="Microsoft Office User" w:date="2018-11-26T15:34:00Z">
                <w:rPr/>
              </w:rPrChange>
            </w:rPr>
            <w:delText>expressed depending on lineage</w:delText>
          </w:r>
        </w:del>
      </w:ins>
      <w:ins w:id="3721" w:author="psorger@gmail.com" w:date="2018-11-06T00:24:00Z">
        <w:del w:id="3722" w:author="Microsoft Office User" w:date="2018-11-26T15:30:00Z">
          <w:r w:rsidR="007D4742" w:rsidRPr="00EA49BB" w:rsidDel="00EA49BB">
            <w:rPr>
              <w:b/>
              <w:rPrChange w:id="3723" w:author="Microsoft Office User" w:date="2018-11-26T15:34:00Z">
                <w:rPr/>
              </w:rPrChange>
            </w:rPr>
            <w:delText xml:space="preserve"> (</w:delText>
          </w:r>
          <w:r w:rsidR="007D4742" w:rsidRPr="00EA49BB" w:rsidDel="00EA49BB">
            <w:rPr>
              <w:b/>
              <w:highlight w:val="yellow"/>
              <w:rPrChange w:id="3724" w:author="Microsoft Office User" w:date="2018-11-26T15:34:00Z">
                <w:rPr/>
              </w:rPrChange>
            </w:rPr>
            <w:delText>FIG 3B COULD BE USED HERE</w:delText>
          </w:r>
          <w:r w:rsidR="007D4742" w:rsidRPr="00EA49BB" w:rsidDel="00EA49BB">
            <w:rPr>
              <w:b/>
              <w:rPrChange w:id="3725" w:author="Microsoft Office User" w:date="2018-11-26T15:34:00Z">
                <w:rPr/>
              </w:rPrChange>
            </w:rPr>
            <w:delText>)</w:delText>
          </w:r>
        </w:del>
      </w:ins>
      <w:ins w:id="3726" w:author="psorger@gmail.com" w:date="2018-11-06T00:05:00Z">
        <w:del w:id="3727" w:author="Microsoft Office User" w:date="2018-11-26T15:30:00Z">
          <w:r w:rsidR="005F0BA6" w:rsidRPr="00EA49BB" w:rsidDel="00EA49BB">
            <w:rPr>
              <w:b/>
              <w:rPrChange w:id="3728" w:author="Microsoft Office User" w:date="2018-11-26T15:34:00Z">
                <w:rPr/>
              </w:rPrChange>
            </w:rPr>
            <w:delText>.</w:delText>
          </w:r>
        </w:del>
      </w:ins>
      <w:ins w:id="3729" w:author="Baker, Gregory Joseph" w:date="2018-11-07T10:16:00Z">
        <w:del w:id="3730" w:author="Microsoft Office User" w:date="2018-11-26T15:30:00Z">
          <w:r w:rsidR="005B3453" w:rsidRPr="00EA49BB" w:rsidDel="00EA49BB">
            <w:rPr>
              <w:b/>
              <w:rPrChange w:id="3731" w:author="Microsoft Office User" w:date="2018-11-26T15:34:00Z">
                <w:rPr/>
              </w:rPrChange>
            </w:rPr>
            <w:delText xml:space="preserve">To </w:delText>
          </w:r>
        </w:del>
      </w:ins>
      <w:ins w:id="3732" w:author="Baker, Gregory Joseph" w:date="2018-11-21T11:08:00Z">
        <w:del w:id="3733" w:author="Microsoft Office User" w:date="2018-11-26T15:30:00Z">
          <w:r w:rsidR="00122977" w:rsidRPr="00EA49BB" w:rsidDel="00EA49BB">
            <w:rPr>
              <w:b/>
              <w:rPrChange w:id="3734" w:author="Microsoft Office User" w:date="2018-11-26T15:34:00Z">
                <w:rPr/>
              </w:rPrChange>
            </w:rPr>
            <w:delText>avoid</w:delText>
          </w:r>
        </w:del>
      </w:ins>
      <w:ins w:id="3735" w:author="Baker, Gregory Joseph" w:date="2018-11-07T10:16:00Z">
        <w:del w:id="3736" w:author="Microsoft Office User" w:date="2018-11-26T15:30:00Z">
          <w:r w:rsidR="005B3453" w:rsidRPr="00EA49BB" w:rsidDel="00EA49BB">
            <w:rPr>
              <w:b/>
              <w:rPrChange w:id="3737" w:author="Microsoft Office User" w:date="2018-11-26T15:34:00Z">
                <w:rPr/>
              </w:rPrChange>
            </w:rPr>
            <w:delText xml:space="preserve"> the </w:delText>
          </w:r>
        </w:del>
      </w:ins>
      <w:ins w:id="3738" w:author="Baker, Gregory Joseph" w:date="2018-11-21T11:08:00Z">
        <w:del w:id="3739" w:author="Microsoft Office User" w:date="2018-11-26T15:30:00Z">
          <w:r w:rsidR="00122977" w:rsidRPr="00EA49BB" w:rsidDel="00EA49BB">
            <w:rPr>
              <w:b/>
              <w:rPrChange w:id="3740" w:author="Microsoft Office User" w:date="2018-11-26T15:34:00Z">
                <w:rPr/>
              </w:rPrChange>
            </w:rPr>
            <w:delText xml:space="preserve">labor-intensive </w:delText>
          </w:r>
        </w:del>
      </w:ins>
      <w:ins w:id="3741" w:author="Baker, Gregory Joseph" w:date="2018-11-07T10:16:00Z">
        <w:del w:id="3742" w:author="Microsoft Office User" w:date="2018-11-26T15:30:00Z">
          <w:r w:rsidR="005B3453" w:rsidRPr="00EA49BB" w:rsidDel="00EA49BB">
            <w:rPr>
              <w:b/>
              <w:rPrChange w:id="3743" w:author="Microsoft Office User" w:date="2018-11-26T15:34:00Z">
                <w:rPr/>
              </w:rPrChange>
            </w:rPr>
            <w:delText xml:space="preserve">requirement for multidimensional gating in </w:delText>
          </w:r>
        </w:del>
      </w:ins>
      <w:ins w:id="3744" w:author="Baker, Gregory Joseph" w:date="2018-11-21T11:08:00Z">
        <w:del w:id="3745" w:author="Microsoft Office User" w:date="2018-11-26T15:30:00Z">
          <w:r w:rsidR="00122977" w:rsidRPr="00EA49BB" w:rsidDel="00EA49BB">
            <w:rPr>
              <w:b/>
              <w:rPrChange w:id="3746" w:author="Microsoft Office User" w:date="2018-11-26T15:34:00Z">
                <w:rPr/>
              </w:rPrChange>
            </w:rPr>
            <w:delText xml:space="preserve">unbiased </w:delText>
          </w:r>
        </w:del>
      </w:ins>
      <w:ins w:id="3747" w:author="Baker, Gregory Joseph" w:date="2018-11-07T10:16:00Z">
        <w:del w:id="3748" w:author="Microsoft Office User" w:date="2018-11-26T15:30:00Z">
          <w:r w:rsidR="005B3453" w:rsidRPr="00EA49BB" w:rsidDel="00EA49BB">
            <w:rPr>
              <w:b/>
              <w:rPrChange w:id="3749" w:author="Microsoft Office User" w:date="2018-11-26T15:34:00Z">
                <w:rPr/>
              </w:rPrChange>
            </w:rPr>
            <w:delText>immunophen</w:delText>
          </w:r>
          <w:r w:rsidR="00122977" w:rsidRPr="00EA49BB" w:rsidDel="00EA49BB">
            <w:rPr>
              <w:b/>
              <w:rPrChange w:id="3750" w:author="Microsoft Office User" w:date="2018-11-26T15:34:00Z">
                <w:rPr/>
              </w:rPrChange>
            </w:rPr>
            <w:delText>otype calling</w:delText>
          </w:r>
          <w:r w:rsidR="00425C89" w:rsidRPr="00EA49BB" w:rsidDel="00EA49BB">
            <w:rPr>
              <w:b/>
              <w:rPrChange w:id="3751" w:author="Microsoft Office User" w:date="2018-11-26T15:34:00Z">
                <w:rPr/>
              </w:rPrChange>
            </w:rPr>
            <w:delText xml:space="preserve">, we </w:delText>
          </w:r>
        </w:del>
      </w:ins>
      <w:ins w:id="3752" w:author="Baker, Gregory Joseph" w:date="2018-11-07T10:17:00Z">
        <w:del w:id="3753" w:author="Microsoft Office User" w:date="2018-11-26T15:30:00Z">
          <w:r w:rsidR="00425C89" w:rsidRPr="00EA49BB" w:rsidDel="00EA49BB">
            <w:rPr>
              <w:b/>
              <w:rPrChange w:id="3754" w:author="Microsoft Office User" w:date="2018-11-26T15:34:00Z">
                <w:rPr/>
              </w:rPrChange>
            </w:rPr>
            <w:delText xml:space="preserve">developed </w:delText>
          </w:r>
        </w:del>
      </w:ins>
      <w:ins w:id="3755" w:author="Baker, Gregory Joseph" w:date="2018-11-08T17:00:00Z">
        <w:del w:id="3756" w:author="Microsoft Office User" w:date="2018-11-26T15:30:00Z">
          <w:r w:rsidR="00FE12BA" w:rsidRPr="00EA49BB" w:rsidDel="00EA49BB">
            <w:rPr>
              <w:b/>
              <w:rPrChange w:id="3757" w:author="Microsoft Office User" w:date="2018-11-26T15:34:00Z">
                <w:rPr/>
              </w:rPrChange>
            </w:rPr>
            <w:delText>a</w:delText>
          </w:r>
        </w:del>
      </w:ins>
      <w:ins w:id="3758" w:author="Baker, Gregory Joseph" w:date="2018-11-09T07:30:00Z">
        <w:del w:id="3759" w:author="Microsoft Office User" w:date="2018-11-26T15:30:00Z">
          <w:r w:rsidR="00946717" w:rsidRPr="00EA49BB" w:rsidDel="00EA49BB">
            <w:rPr>
              <w:b/>
              <w:rPrChange w:id="3760" w:author="Microsoft Office User" w:date="2018-11-26T15:34:00Z">
                <w:rPr/>
              </w:rPrChange>
            </w:rPr>
            <w:delText xml:space="preserve"> </w:delText>
          </w:r>
        </w:del>
      </w:ins>
      <w:ins w:id="3761" w:author="Baker, Gregory Joseph" w:date="2018-11-21T11:09:00Z">
        <w:del w:id="3762" w:author="Microsoft Office User" w:date="2018-11-26T15:30:00Z">
          <w:r w:rsidR="00122977" w:rsidRPr="00EA49BB" w:rsidDel="00EA49BB">
            <w:rPr>
              <w:b/>
              <w:rPrChange w:id="3763" w:author="Microsoft Office User" w:date="2018-11-26T15:34:00Z">
                <w:rPr/>
              </w:rPrChange>
            </w:rPr>
            <w:delText xml:space="preserve">simplified </w:delText>
          </w:r>
        </w:del>
      </w:ins>
      <w:ins w:id="3764" w:author="Baker, Gregory Joseph" w:date="2018-11-09T07:30:00Z">
        <w:del w:id="3765" w:author="Microsoft Office User" w:date="2018-11-26T15:30:00Z">
          <w:r w:rsidR="00946717" w:rsidRPr="00EA49BB" w:rsidDel="00EA49BB">
            <w:rPr>
              <w:b/>
              <w:rPrChange w:id="3766" w:author="Microsoft Office User" w:date="2018-11-26T15:34:00Z">
                <w:rPr/>
              </w:rPrChange>
            </w:rPr>
            <w:delText xml:space="preserve">unidimensional </w:delText>
          </w:r>
        </w:del>
      </w:ins>
      <w:ins w:id="3767" w:author="Baker, Gregory Joseph" w:date="2018-11-21T11:09:00Z">
        <w:del w:id="3768" w:author="Microsoft Office User" w:date="2018-11-26T15:30:00Z">
          <w:r w:rsidR="00122977" w:rsidRPr="00EA49BB" w:rsidDel="00EA49BB">
            <w:rPr>
              <w:b/>
              <w:rPrChange w:id="3769" w:author="Microsoft Office User" w:date="2018-11-26T15:34:00Z">
                <w:rPr/>
              </w:rPrChange>
            </w:rPr>
            <w:delText xml:space="preserve">gating </w:delText>
          </w:r>
        </w:del>
      </w:ins>
      <w:ins w:id="3770" w:author="Baker, Gregory Joseph" w:date="2018-11-09T07:31:00Z">
        <w:del w:id="3771" w:author="Microsoft Office User" w:date="2018-11-26T15:30:00Z">
          <w:r w:rsidR="00946717" w:rsidRPr="00EA49BB" w:rsidDel="00EA49BB">
            <w:rPr>
              <w:b/>
              <w:rPrChange w:id="3772" w:author="Microsoft Office User" w:date="2018-11-26T15:34:00Z">
                <w:rPr/>
              </w:rPrChange>
            </w:rPr>
            <w:delText>approach</w:delText>
          </w:r>
        </w:del>
      </w:ins>
      <w:ins w:id="3773" w:author="Baker, Gregory Joseph" w:date="2018-11-07T10:38:00Z">
        <w:del w:id="3774" w:author="Microsoft Office User" w:date="2018-11-26T15:30:00Z">
          <w:r w:rsidR="00FD6A9F" w:rsidRPr="00EA49BB" w:rsidDel="00EA49BB">
            <w:rPr>
              <w:b/>
              <w:rPrChange w:id="3775" w:author="Microsoft Office User" w:date="2018-11-26T15:34:00Z">
                <w:rPr/>
              </w:rPrChange>
            </w:rPr>
            <w:delText>.</w:delText>
          </w:r>
        </w:del>
      </w:ins>
      <w:ins w:id="3776" w:author="Baker, Gregory Joseph" w:date="2018-11-07T10:16:00Z">
        <w:del w:id="3777" w:author="Microsoft Office User" w:date="2018-11-26T15:30:00Z">
          <w:r w:rsidR="005B3453" w:rsidRPr="00EA49BB" w:rsidDel="00EA49BB">
            <w:rPr>
              <w:b/>
              <w:rPrChange w:id="3778" w:author="Microsoft Office User" w:date="2018-11-26T15:34:00Z">
                <w:rPr/>
              </w:rPrChange>
            </w:rPr>
            <w:delText xml:space="preserve"> The goal of this procedure is to </w:delText>
          </w:r>
        </w:del>
      </w:ins>
      <w:ins w:id="3779" w:author="Baker, Gregory Joseph" w:date="2018-11-21T11:10:00Z">
        <w:del w:id="3780" w:author="Microsoft Office User" w:date="2018-11-26T15:30:00Z">
          <w:r w:rsidR="006733F3" w:rsidRPr="00EA49BB" w:rsidDel="00EA49BB">
            <w:rPr>
              <w:b/>
              <w:rPrChange w:id="3781" w:author="Microsoft Office User" w:date="2018-11-26T15:34:00Z">
                <w:rPr/>
              </w:rPrChange>
            </w:rPr>
            <w:delText xml:space="preserve">binarize signal intensity data </w:delText>
          </w:r>
        </w:del>
      </w:ins>
      <w:ins w:id="3782" w:author="Baker, Gregory Joseph" w:date="2018-11-09T07:32:00Z">
        <w:del w:id="3783" w:author="Microsoft Office User" w:date="2018-11-26T15:30:00Z">
          <w:r w:rsidR="00F45BF7" w:rsidRPr="00EA49BB" w:rsidDel="00EA49BB">
            <w:rPr>
              <w:b/>
              <w:rPrChange w:id="3784" w:author="Microsoft Office User" w:date="2018-11-26T15:34:00Z">
                <w:rPr/>
              </w:rPrChange>
            </w:rPr>
            <w:delText>on a per immunomarker</w:delText>
          </w:r>
          <w:r w:rsidR="00DB1F2F" w:rsidRPr="00EA49BB" w:rsidDel="00EA49BB">
            <w:rPr>
              <w:b/>
              <w:rPrChange w:id="3785" w:author="Microsoft Office User" w:date="2018-11-26T15:34:00Z">
                <w:rPr/>
              </w:rPrChange>
            </w:rPr>
            <w:delText xml:space="preserve"> basis </w:delText>
          </w:r>
        </w:del>
      </w:ins>
      <w:ins w:id="3786" w:author="Baker, Gregory Joseph" w:date="2018-11-08T17:03:00Z">
        <w:del w:id="3787" w:author="Microsoft Office User" w:date="2018-11-26T15:30:00Z">
          <w:r w:rsidR="00B426BE" w:rsidRPr="00EA49BB" w:rsidDel="00EA49BB">
            <w:rPr>
              <w:b/>
              <w:rPrChange w:id="3788" w:author="Microsoft Office User" w:date="2018-11-26T15:34:00Z">
                <w:rPr/>
              </w:rPrChange>
            </w:rPr>
            <w:delText xml:space="preserve">through the supervised </w:delText>
          </w:r>
        </w:del>
      </w:ins>
      <w:ins w:id="3789" w:author="Baker, Gregory Joseph" w:date="2018-11-09T07:32:00Z">
        <w:del w:id="3790" w:author="Microsoft Office User" w:date="2018-11-26T15:30:00Z">
          <w:r w:rsidR="00DB1F2F" w:rsidRPr="00EA49BB" w:rsidDel="00EA49BB">
            <w:rPr>
              <w:b/>
              <w:rPrChange w:id="3791" w:author="Microsoft Office User" w:date="2018-11-26T15:34:00Z">
                <w:rPr/>
              </w:rPrChange>
            </w:rPr>
            <w:delText>curation</w:delText>
          </w:r>
        </w:del>
      </w:ins>
      <w:ins w:id="3792" w:author="Baker, Gregory Joseph" w:date="2018-11-08T17:03:00Z">
        <w:del w:id="3793" w:author="Microsoft Office User" w:date="2018-11-26T15:30:00Z">
          <w:r w:rsidR="00B426BE" w:rsidRPr="00EA49BB" w:rsidDel="00EA49BB">
            <w:rPr>
              <w:b/>
              <w:rPrChange w:id="3794" w:author="Microsoft Office User" w:date="2018-11-26T15:34:00Z">
                <w:rPr/>
              </w:rPrChange>
            </w:rPr>
            <w:delText xml:space="preserve"> </w:delText>
          </w:r>
        </w:del>
      </w:ins>
      <w:ins w:id="3795" w:author="Baker, Gregory Joseph" w:date="2018-11-09T07:32:00Z">
        <w:del w:id="3796" w:author="Microsoft Office User" w:date="2018-11-26T15:30:00Z">
          <w:r w:rsidR="00DB1F2F" w:rsidRPr="00EA49BB" w:rsidDel="00EA49BB">
            <w:rPr>
              <w:b/>
              <w:rPrChange w:id="3797" w:author="Microsoft Office User" w:date="2018-11-26T15:34:00Z">
                <w:rPr/>
              </w:rPrChange>
            </w:rPr>
            <w:delText>of a set of</w:delText>
          </w:r>
        </w:del>
      </w:ins>
      <w:ins w:id="3798" w:author="Baker, Gregory Joseph" w:date="2018-11-08T17:03:00Z">
        <w:del w:id="3799" w:author="Microsoft Office User" w:date="2018-11-26T15:30:00Z">
          <w:r w:rsidR="00B426BE" w:rsidRPr="00EA49BB" w:rsidDel="00EA49BB">
            <w:rPr>
              <w:b/>
              <w:rPrChange w:id="3800" w:author="Microsoft Office User" w:date="2018-11-26T15:34:00Z">
                <w:rPr/>
              </w:rPrChange>
            </w:rPr>
            <w:delText xml:space="preserve"> unidimensional gate</w:delText>
          </w:r>
        </w:del>
      </w:ins>
      <w:ins w:id="3801" w:author="Baker, Gregory Joseph" w:date="2018-11-09T07:32:00Z">
        <w:del w:id="3802" w:author="Microsoft Office User" w:date="2018-11-26T15:30:00Z">
          <w:r w:rsidR="00DB1F2F" w:rsidRPr="00EA49BB" w:rsidDel="00EA49BB">
            <w:rPr>
              <w:b/>
              <w:rPrChange w:id="3803" w:author="Microsoft Office User" w:date="2018-11-26T15:34:00Z">
                <w:rPr/>
              </w:rPrChange>
            </w:rPr>
            <w:delText>s placed</w:delText>
          </w:r>
        </w:del>
      </w:ins>
      <w:ins w:id="3804" w:author="Baker, Gregory Joseph" w:date="2018-11-08T17:03:00Z">
        <w:del w:id="3805" w:author="Microsoft Office User" w:date="2018-11-26T15:30:00Z">
          <w:r w:rsidR="00B426BE" w:rsidRPr="00EA49BB" w:rsidDel="00EA49BB">
            <w:rPr>
              <w:b/>
              <w:rPrChange w:id="3806" w:author="Microsoft Office User" w:date="2018-11-26T15:34:00Z">
                <w:rPr/>
              </w:rPrChange>
            </w:rPr>
            <w:delText xml:space="preserve"> at</w:delText>
          </w:r>
        </w:del>
      </w:ins>
      <w:ins w:id="3807" w:author="Baker, Gregory Joseph" w:date="2018-11-08T17:04:00Z">
        <w:del w:id="3808" w:author="Microsoft Office User" w:date="2018-11-26T15:30:00Z">
          <w:r w:rsidR="00B426BE" w:rsidRPr="00EA49BB" w:rsidDel="00EA49BB">
            <w:rPr>
              <w:b/>
              <w:rPrChange w:id="3809" w:author="Microsoft Office User" w:date="2018-11-26T15:34:00Z">
                <w:rPr/>
              </w:rPrChange>
            </w:rPr>
            <w:delText xml:space="preserve"> the interface of </w:delText>
          </w:r>
        </w:del>
      </w:ins>
      <w:ins w:id="3810" w:author="Baker, Gregory Joseph" w:date="2018-11-09T07:32:00Z">
        <w:del w:id="3811" w:author="Microsoft Office User" w:date="2018-11-26T15:30:00Z">
          <w:r w:rsidR="00DB1F2F" w:rsidRPr="00EA49BB" w:rsidDel="00EA49BB">
            <w:rPr>
              <w:b/>
              <w:rPrChange w:id="3812" w:author="Microsoft Office User" w:date="2018-11-26T15:34:00Z">
                <w:rPr/>
              </w:rPrChange>
            </w:rPr>
            <w:delText>background and foreground signal intensity.</w:delText>
          </w:r>
        </w:del>
      </w:ins>
      <w:ins w:id="3813" w:author="Baker, Gregory Joseph" w:date="2018-11-07T10:16:00Z">
        <w:del w:id="3814" w:author="Microsoft Office User" w:date="2018-11-26T15:30:00Z">
          <w:r w:rsidR="00796804" w:rsidRPr="00EA49BB" w:rsidDel="00EA49BB">
            <w:rPr>
              <w:b/>
              <w:rPrChange w:id="3815" w:author="Microsoft Office User" w:date="2018-11-26T15:34:00Z">
                <w:rPr/>
              </w:rPrChange>
            </w:rPr>
            <w:delText xml:space="preserve"> T</w:delText>
          </w:r>
          <w:r w:rsidR="00DB1F2F" w:rsidRPr="00EA49BB" w:rsidDel="00EA49BB">
            <w:rPr>
              <w:b/>
              <w:rPrChange w:id="3816" w:author="Microsoft Office User" w:date="2018-11-26T15:34:00Z">
                <w:rPr/>
              </w:rPrChange>
            </w:rPr>
            <w:delText xml:space="preserve">his is </w:delText>
          </w:r>
        </w:del>
      </w:ins>
      <w:ins w:id="3817" w:author="Baker, Gregory Joseph" w:date="2018-11-09T07:33:00Z">
        <w:del w:id="3818" w:author="Microsoft Office User" w:date="2018-11-26T15:30:00Z">
          <w:r w:rsidR="00DB1F2F" w:rsidRPr="00EA49BB" w:rsidDel="00EA49BB">
            <w:rPr>
              <w:b/>
              <w:rPrChange w:id="3819" w:author="Microsoft Office User" w:date="2018-11-26T15:34:00Z">
                <w:rPr/>
              </w:rPrChange>
            </w:rPr>
            <w:delText>achieved</w:delText>
          </w:r>
        </w:del>
      </w:ins>
      <w:ins w:id="3820" w:author="Baker, Gregory Joseph" w:date="2018-11-07T10:16:00Z">
        <w:del w:id="3821" w:author="Microsoft Office User" w:date="2018-11-26T15:30:00Z">
          <w:r w:rsidR="00DB1F2F" w:rsidRPr="00EA49BB" w:rsidDel="00EA49BB">
            <w:rPr>
              <w:b/>
              <w:rPrChange w:id="3822" w:author="Microsoft Office User" w:date="2018-11-26T15:34:00Z">
                <w:rPr/>
              </w:rPrChange>
            </w:rPr>
            <w:delText xml:space="preserve"> </w:delText>
          </w:r>
        </w:del>
      </w:ins>
      <w:ins w:id="3823" w:author="Baker, Gregory Joseph" w:date="2018-11-09T07:33:00Z">
        <w:del w:id="3824" w:author="Microsoft Office User" w:date="2018-11-26T15:30:00Z">
          <w:r w:rsidR="00DB1F2F" w:rsidRPr="00EA49BB" w:rsidDel="00EA49BB">
            <w:rPr>
              <w:b/>
              <w:rPrChange w:id="3825" w:author="Microsoft Office User" w:date="2018-11-26T15:34:00Z">
                <w:rPr/>
              </w:rPrChange>
            </w:rPr>
            <w:delText xml:space="preserve">with the use of a scrolling HTML table (viewable with a web browser) </w:delText>
          </w:r>
        </w:del>
      </w:ins>
      <w:ins w:id="3826" w:author="Baker, Gregory Joseph" w:date="2018-11-21T11:11:00Z">
        <w:del w:id="3827" w:author="Microsoft Office User" w:date="2018-11-26T15:30:00Z">
          <w:r w:rsidR="00796804" w:rsidRPr="00EA49BB" w:rsidDel="00EA49BB">
            <w:rPr>
              <w:b/>
              <w:rPrChange w:id="3828" w:author="Microsoft Office User" w:date="2018-11-26T15:34:00Z">
                <w:rPr/>
              </w:rPrChange>
            </w:rPr>
            <w:delText>in which</w:delText>
          </w:r>
        </w:del>
      </w:ins>
      <w:ins w:id="3829" w:author="Baker, Gregory Joseph" w:date="2018-11-09T07:33:00Z">
        <w:del w:id="3830" w:author="Microsoft Office User" w:date="2018-11-26T15:30:00Z">
          <w:r w:rsidR="00DB1F2F" w:rsidRPr="00EA49BB" w:rsidDel="00EA49BB">
            <w:rPr>
              <w:b/>
              <w:rPrChange w:id="3831" w:author="Microsoft Office User" w:date="2018-11-26T15:34:00Z">
                <w:rPr/>
              </w:rPrChange>
            </w:rPr>
            <w:delText xml:space="preserve"> a series of single intensity histograms</w:delText>
          </w:r>
        </w:del>
      </w:ins>
      <w:ins w:id="3832" w:author="Baker, Gregory Joseph" w:date="2018-11-21T11:12:00Z">
        <w:del w:id="3833" w:author="Microsoft Office User" w:date="2018-11-26T15:30:00Z">
          <w:r w:rsidR="009F4046" w:rsidRPr="00EA49BB" w:rsidDel="00EA49BB">
            <w:rPr>
              <w:b/>
              <w:rPrChange w:id="3834" w:author="Microsoft Office User" w:date="2018-11-26T15:34:00Z">
                <w:rPr/>
              </w:rPrChange>
            </w:rPr>
            <w:delText xml:space="preserve"> (per sample per immunomarkers)</w:delText>
          </w:r>
        </w:del>
      </w:ins>
      <w:ins w:id="3835" w:author="Baker, Gregory Joseph" w:date="2018-11-09T07:33:00Z">
        <w:del w:id="3836" w:author="Microsoft Office User" w:date="2018-11-26T15:30:00Z">
          <w:r w:rsidR="00DB1F2F" w:rsidRPr="00EA49BB" w:rsidDel="00EA49BB">
            <w:rPr>
              <w:b/>
              <w:rPrChange w:id="3837" w:author="Microsoft Office User" w:date="2018-11-26T15:34:00Z">
                <w:rPr/>
              </w:rPrChange>
            </w:rPr>
            <w:delText xml:space="preserve"> </w:delText>
          </w:r>
        </w:del>
      </w:ins>
      <w:ins w:id="3838" w:author="Baker, Gregory Joseph" w:date="2018-11-21T11:11:00Z">
        <w:del w:id="3839" w:author="Microsoft Office User" w:date="2018-11-26T15:30:00Z">
          <w:r w:rsidR="00796804" w:rsidRPr="00EA49BB" w:rsidDel="00EA49BB">
            <w:rPr>
              <w:b/>
              <w:rPrChange w:id="3840" w:author="Microsoft Office User" w:date="2018-11-26T15:34:00Z">
                <w:rPr/>
              </w:rPrChange>
            </w:rPr>
            <w:delText>are plotted</w:delText>
          </w:r>
        </w:del>
      </w:ins>
      <w:ins w:id="3841" w:author="Baker, Gregory Joseph" w:date="2018-11-07T10:16:00Z">
        <w:del w:id="3842" w:author="Microsoft Office User" w:date="2018-11-26T15:30:00Z">
          <w:r w:rsidR="00543A2D" w:rsidRPr="00EA49BB" w:rsidDel="00EA49BB">
            <w:rPr>
              <w:b/>
              <w:rPrChange w:id="3843" w:author="Microsoft Office User" w:date="2018-11-26T15:34:00Z">
                <w:rPr/>
              </w:rPrChange>
            </w:rPr>
            <w:delText xml:space="preserve">. A signal intensity </w:delText>
          </w:r>
          <w:r w:rsidR="005B3453" w:rsidRPr="00EA49BB" w:rsidDel="00EA49BB">
            <w:rPr>
              <w:b/>
              <w:rPrChange w:id="3844" w:author="Microsoft Office User" w:date="2018-11-26T15:34:00Z">
                <w:rPr/>
              </w:rPrChange>
            </w:rPr>
            <w:delText xml:space="preserve">distribution of unlabeled </w:delText>
          </w:r>
        </w:del>
      </w:ins>
      <w:ins w:id="3845" w:author="Baker, Gregory Joseph" w:date="2018-11-21T11:13:00Z">
        <w:del w:id="3846" w:author="Microsoft Office User" w:date="2018-11-26T15:30:00Z">
          <w:r w:rsidR="00B877CA" w:rsidRPr="00EA49BB" w:rsidDel="00EA49BB">
            <w:rPr>
              <w:b/>
              <w:rPrChange w:id="3847" w:author="Microsoft Office User" w:date="2018-11-26T15:34:00Z">
                <w:rPr/>
              </w:rPrChange>
            </w:rPr>
            <w:delText>(</w:delText>
          </w:r>
        </w:del>
      </w:ins>
      <w:ins w:id="3848" w:author="Baker, Gregory Joseph" w:date="2018-11-07T10:16:00Z">
        <w:del w:id="3849" w:author="Microsoft Office User" w:date="2018-11-26T15:30:00Z">
          <w:r w:rsidR="005B3453" w:rsidRPr="00EA49BB" w:rsidDel="00EA49BB">
            <w:rPr>
              <w:b/>
              <w:rPrChange w:id="3850" w:author="Microsoft Office User" w:date="2018-11-26T15:34:00Z">
                <w:rPr/>
              </w:rPrChange>
            </w:rPr>
            <w:delText>or isotype-labeled</w:delText>
          </w:r>
        </w:del>
      </w:ins>
      <w:ins w:id="3851" w:author="Baker, Gregory Joseph" w:date="2018-11-21T11:13:00Z">
        <w:del w:id="3852" w:author="Microsoft Office User" w:date="2018-11-26T15:30:00Z">
          <w:r w:rsidR="00B877CA" w:rsidRPr="00EA49BB" w:rsidDel="00EA49BB">
            <w:rPr>
              <w:b/>
              <w:rPrChange w:id="3853" w:author="Microsoft Office User" w:date="2018-11-26T15:34:00Z">
                <w:rPr/>
              </w:rPrChange>
            </w:rPr>
            <w:delText>)</w:delText>
          </w:r>
        </w:del>
      </w:ins>
      <w:ins w:id="3854" w:author="Baker, Gregory Joseph" w:date="2018-11-07T10:16:00Z">
        <w:del w:id="3855" w:author="Microsoft Office User" w:date="2018-11-26T15:30:00Z">
          <w:r w:rsidR="005B3453" w:rsidRPr="00EA49BB" w:rsidDel="00EA49BB">
            <w:rPr>
              <w:b/>
              <w:rPrChange w:id="3856" w:author="Microsoft Office User" w:date="2018-11-26T15:34:00Z">
                <w:rPr/>
              </w:rPrChange>
            </w:rPr>
            <w:delText xml:space="preserve"> control cells</w:delText>
          </w:r>
        </w:del>
      </w:ins>
      <w:ins w:id="3857" w:author="Baker, Gregory Joseph" w:date="2018-11-21T11:13:00Z">
        <w:del w:id="3858" w:author="Microsoft Office User" w:date="2018-11-26T15:30:00Z">
          <w:r w:rsidR="00B877CA" w:rsidRPr="00EA49BB" w:rsidDel="00EA49BB">
            <w:rPr>
              <w:b/>
              <w:rPrChange w:id="3859" w:author="Microsoft Office User" w:date="2018-11-26T15:34:00Z">
                <w:rPr/>
              </w:rPrChange>
            </w:rPr>
            <w:delText xml:space="preserve"> can be</w:delText>
          </w:r>
        </w:del>
      </w:ins>
      <w:ins w:id="3860" w:author="Baker, Gregory Joseph" w:date="2018-11-07T10:16:00Z">
        <w:del w:id="3861" w:author="Microsoft Office User" w:date="2018-11-26T15:30:00Z">
          <w:r w:rsidR="005B3453" w:rsidRPr="00EA49BB" w:rsidDel="00EA49BB">
            <w:rPr>
              <w:b/>
              <w:rPrChange w:id="3862" w:author="Microsoft Office User" w:date="2018-11-26T15:34:00Z">
                <w:rPr/>
              </w:rPrChange>
            </w:rPr>
            <w:delText xml:space="preserve"> superimposed on each </w:delText>
          </w:r>
        </w:del>
      </w:ins>
      <w:ins w:id="3863" w:author="Baker, Gregory Joseph" w:date="2018-11-21T11:13:00Z">
        <w:del w:id="3864" w:author="Microsoft Office User" w:date="2018-11-26T15:30:00Z">
          <w:r w:rsidR="00B877CA" w:rsidRPr="00EA49BB" w:rsidDel="00EA49BB">
            <w:rPr>
              <w:b/>
              <w:rPrChange w:id="3865" w:author="Microsoft Office User" w:date="2018-11-26T15:34:00Z">
                <w:rPr/>
              </w:rPrChange>
            </w:rPr>
            <w:delText xml:space="preserve">histogram </w:delText>
          </w:r>
        </w:del>
      </w:ins>
      <w:ins w:id="3866" w:author="Baker, Gregory Joseph" w:date="2018-11-07T10:16:00Z">
        <w:del w:id="3867" w:author="Microsoft Office User" w:date="2018-11-26T15:30:00Z">
          <w:r w:rsidR="005B3453" w:rsidRPr="00EA49BB" w:rsidDel="00EA49BB">
            <w:rPr>
              <w:b/>
              <w:rPrChange w:id="3868" w:author="Microsoft Office User" w:date="2018-11-26T15:34:00Z">
                <w:rPr/>
              </w:rPrChange>
            </w:rPr>
            <w:delText xml:space="preserve">as a fiducial guide to aid in the selection of an appropriate gate by revealing how signal intensities associated with autofluorescence/off-target antibody binding compare to experimental </w:delText>
          </w:r>
        </w:del>
      </w:ins>
      <w:ins w:id="3869" w:author="Baker, Gregory Joseph" w:date="2018-11-09T07:35:00Z">
        <w:del w:id="3870" w:author="Microsoft Office User" w:date="2018-11-26T15:30:00Z">
          <w:r w:rsidR="007D231D" w:rsidRPr="00EA49BB" w:rsidDel="00EA49BB">
            <w:rPr>
              <w:b/>
              <w:rPrChange w:id="3871" w:author="Microsoft Office User" w:date="2018-11-26T15:34:00Z">
                <w:rPr/>
              </w:rPrChange>
            </w:rPr>
            <w:delText xml:space="preserve">distributions </w:delText>
          </w:r>
        </w:del>
      </w:ins>
      <w:ins w:id="3872" w:author="Baker, Gregory Joseph" w:date="2018-11-07T10:38:00Z">
        <w:del w:id="3873" w:author="Microsoft Office User" w:date="2018-11-26T15:30:00Z">
          <w:r w:rsidR="00AC0F91" w:rsidRPr="00EA49BB" w:rsidDel="00EA49BB">
            <w:rPr>
              <w:b/>
              <w:rPrChange w:id="3874" w:author="Microsoft Office User" w:date="2018-11-26T15:34:00Z">
                <w:rPr/>
              </w:rPrChange>
            </w:rPr>
            <w:delText>(</w:delText>
          </w:r>
          <w:r w:rsidR="00244A2A" w:rsidRPr="00EA49BB" w:rsidDel="00EA49BB">
            <w:rPr>
              <w:b/>
              <w:color w:val="262626"/>
              <w:rPrChange w:id="3875" w:author="Microsoft Office User" w:date="2018-11-26T15:34:00Z">
                <w:rPr>
                  <w:b/>
                  <w:color w:val="262626"/>
                </w:rPr>
              </w:rPrChange>
            </w:rPr>
            <w:delText>Fig.</w:delText>
          </w:r>
          <w:r w:rsidR="00AC0F91" w:rsidRPr="00EA49BB" w:rsidDel="00EA49BB">
            <w:rPr>
              <w:b/>
              <w:color w:val="262626"/>
              <w:rPrChange w:id="3876" w:author="Microsoft Office User" w:date="2018-11-26T15:34:00Z">
                <w:rPr>
                  <w:b/>
                  <w:color w:val="262626"/>
                </w:rPr>
              </w:rPrChange>
            </w:rPr>
            <w:delText xml:space="preserve"> 2a-c</w:delText>
          </w:r>
          <w:r w:rsidR="00AC0F91" w:rsidRPr="00EA49BB" w:rsidDel="00EA49BB">
            <w:rPr>
              <w:b/>
              <w:rPrChange w:id="3877" w:author="Microsoft Office User" w:date="2018-11-26T15:34:00Z">
                <w:rPr/>
              </w:rPrChange>
            </w:rPr>
            <w:delText>)</w:delText>
          </w:r>
        </w:del>
      </w:ins>
      <w:ins w:id="3878" w:author="Baker, Gregory Joseph" w:date="2018-11-07T10:16:00Z">
        <w:del w:id="3879" w:author="Microsoft Office User" w:date="2018-11-26T15:30:00Z">
          <w:r w:rsidR="005B3453" w:rsidRPr="00EA49BB" w:rsidDel="00EA49BB">
            <w:rPr>
              <w:b/>
              <w:rPrChange w:id="3880" w:author="Microsoft Office User" w:date="2018-11-26T15:34:00Z">
                <w:rPr/>
              </w:rPrChange>
            </w:rPr>
            <w:delText>.</w:delText>
          </w:r>
        </w:del>
      </w:ins>
      <w:ins w:id="3881" w:author="psorger@gmail.com" w:date="2018-11-06T00:05:00Z">
        <w:del w:id="3882" w:author="Microsoft Office User" w:date="2018-11-26T15:30:00Z">
          <w:r w:rsidR="005F0BA6" w:rsidRPr="00EA49BB" w:rsidDel="00EA49BB">
            <w:rPr>
              <w:b/>
              <w:rPrChange w:id="3883" w:author="Microsoft Office User" w:date="2018-11-26T15:34:00Z">
                <w:rPr/>
              </w:rPrChange>
            </w:rPr>
            <w:delText xml:space="preserve"> </w:delText>
          </w:r>
        </w:del>
      </w:ins>
      <w:ins w:id="3884" w:author="Baker, Gregory Joseph" w:date="2018-11-07T10:19:00Z">
        <w:del w:id="3885" w:author="Microsoft Office User" w:date="2018-11-26T15:30:00Z">
          <w:r w:rsidR="00B265A0" w:rsidRPr="00EA49BB" w:rsidDel="00EA49BB">
            <w:rPr>
              <w:b/>
              <w:rPrChange w:id="3886" w:author="Microsoft Office User" w:date="2018-11-26T15:34:00Z">
                <w:rPr/>
              </w:rPrChange>
            </w:rPr>
            <w:delText xml:space="preserve"> </w:delText>
          </w:r>
        </w:del>
      </w:ins>
      <w:ins w:id="3887" w:author="Baker, Gregory Joseph" w:date="2018-11-07T10:20:00Z">
        <w:del w:id="3888" w:author="Microsoft Office User" w:date="2018-11-26T15:30:00Z">
          <w:r w:rsidR="00B265A0" w:rsidRPr="00EA49BB" w:rsidDel="00EA49BB">
            <w:rPr>
              <w:b/>
              <w:rPrChange w:id="3889" w:author="Microsoft Office User" w:date="2018-11-26T15:34:00Z">
                <w:rPr/>
              </w:rPrChange>
            </w:rPr>
            <w:delText>Once curated, the gate values</w:delText>
          </w:r>
        </w:del>
      </w:ins>
      <w:ins w:id="3890" w:author="Baker, Gregory Joseph" w:date="2018-11-07T14:45:00Z">
        <w:del w:id="3891" w:author="Microsoft Office User" w:date="2018-11-26T15:30:00Z">
          <w:r w:rsidR="00B41E14" w:rsidRPr="00EA49BB" w:rsidDel="00EA49BB">
            <w:rPr>
              <w:b/>
              <w:rPrChange w:id="3892" w:author="Microsoft Office User" w:date="2018-11-26T15:34:00Z">
                <w:rPr/>
              </w:rPrChange>
            </w:rPr>
            <w:delText xml:space="preserve"> are</w:delText>
          </w:r>
        </w:del>
      </w:ins>
      <w:ins w:id="3893" w:author="Baker, Gregory Joseph" w:date="2018-11-07T10:20:00Z">
        <w:del w:id="3894" w:author="Microsoft Office User" w:date="2018-11-26T15:30:00Z">
          <w:r w:rsidR="00B265A0" w:rsidRPr="00EA49BB" w:rsidDel="00EA49BB">
            <w:rPr>
              <w:b/>
              <w:rPrChange w:id="3895" w:author="Microsoft Office User" w:date="2018-11-26T15:34:00Z">
                <w:rPr/>
              </w:rPrChange>
            </w:rPr>
            <w:delText xml:space="preserve"> programmatically subtracted from the signal intensity values of their corresponding histograms.</w:delText>
          </w:r>
        </w:del>
      </w:ins>
      <w:ins w:id="3896" w:author="Baker, Gregory Joseph" w:date="2018-11-09T07:39:00Z">
        <w:del w:id="3897" w:author="Microsoft Office User" w:date="2018-11-26T15:30:00Z">
          <w:r w:rsidR="005B1CDC" w:rsidRPr="00EA49BB" w:rsidDel="00EA49BB">
            <w:rPr>
              <w:b/>
              <w:rPrChange w:id="3898" w:author="Microsoft Office User" w:date="2018-11-26T15:34:00Z">
                <w:rPr/>
              </w:rPrChange>
            </w:rPr>
            <w:delText xml:space="preserve"> </w:delText>
          </w:r>
        </w:del>
      </w:ins>
      <w:ins w:id="3899" w:author="Baker, Gregory Joseph" w:date="2018-11-07T10:20:00Z">
        <w:del w:id="3900" w:author="Microsoft Office User" w:date="2018-11-26T15:30:00Z">
          <w:r w:rsidR="00B265A0" w:rsidRPr="00EA49BB" w:rsidDel="00EA49BB">
            <w:rPr>
              <w:b/>
              <w:rPrChange w:id="3901" w:author="Microsoft Office User" w:date="2018-11-26T15:34:00Z">
                <w:rPr/>
              </w:rPrChange>
            </w:rPr>
            <w:delText xml:space="preserve">This causes </w:delText>
          </w:r>
        </w:del>
      </w:ins>
      <w:ins w:id="3902" w:author="Baker, Gregory Joseph" w:date="2018-11-09T07:41:00Z">
        <w:del w:id="3903" w:author="Microsoft Office User" w:date="2018-11-26T15:30:00Z">
          <w:r w:rsidR="00500383" w:rsidRPr="00EA49BB" w:rsidDel="00EA49BB">
            <w:rPr>
              <w:b/>
              <w:rPrChange w:id="3904" w:author="Microsoft Office User" w:date="2018-11-26T15:34:00Z">
                <w:rPr/>
              </w:rPrChange>
            </w:rPr>
            <w:delText xml:space="preserve">the </w:delText>
          </w:r>
        </w:del>
      </w:ins>
      <w:ins w:id="3905" w:author="Baker, Gregory Joseph" w:date="2018-11-21T11:14:00Z">
        <w:del w:id="3906" w:author="Microsoft Office User" w:date="2018-11-26T15:30:00Z">
          <w:r w:rsidR="00E90F78" w:rsidRPr="00EA49BB" w:rsidDel="00EA49BB">
            <w:rPr>
              <w:b/>
              <w:rPrChange w:id="3907" w:author="Microsoft Office User" w:date="2018-11-26T15:34:00Z">
                <w:rPr/>
              </w:rPrChange>
            </w:rPr>
            <w:delText xml:space="preserve">signal intensity associated with the chosen gate </w:delText>
          </w:r>
        </w:del>
      </w:ins>
      <w:ins w:id="3908" w:author="Baker, Gregory Joseph" w:date="2018-11-07T10:20:00Z">
        <w:del w:id="3909" w:author="Microsoft Office User" w:date="2018-11-26T15:30:00Z">
          <w:r w:rsidR="00B265A0" w:rsidRPr="00EA49BB" w:rsidDel="00EA49BB">
            <w:rPr>
              <w:b/>
              <w:rPrChange w:id="3910" w:author="Microsoft Office User" w:date="2018-11-26T15:34:00Z">
                <w:rPr/>
              </w:rPrChange>
            </w:rPr>
            <w:delText>to become zero and background signal intensities to become negative</w:delText>
          </w:r>
        </w:del>
      </w:ins>
      <w:ins w:id="3911" w:author="Baker, Gregory Joseph" w:date="2018-11-07T10:21:00Z">
        <w:del w:id="3912" w:author="Microsoft Office User" w:date="2018-11-26T15:30:00Z">
          <w:r w:rsidR="00B265A0" w:rsidRPr="00EA49BB" w:rsidDel="00EA49BB">
            <w:rPr>
              <w:b/>
              <w:rPrChange w:id="3913" w:author="Microsoft Office User" w:date="2018-11-26T15:34:00Z">
                <w:rPr/>
              </w:rPrChange>
            </w:rPr>
            <w:delText xml:space="preserve"> valued</w:delText>
          </w:r>
        </w:del>
      </w:ins>
      <w:ins w:id="3914" w:author="Baker, Gregory Joseph" w:date="2018-11-07T10:20:00Z">
        <w:del w:id="3915" w:author="Microsoft Office User" w:date="2018-11-26T15:30:00Z">
          <w:r w:rsidR="00B265A0" w:rsidRPr="00EA49BB" w:rsidDel="00EA49BB">
            <w:rPr>
              <w:b/>
              <w:rPrChange w:id="3916" w:author="Microsoft Office User" w:date="2018-11-26T15:34:00Z">
                <w:rPr/>
              </w:rPrChange>
            </w:rPr>
            <w:delText xml:space="preserve"> </w:delText>
          </w:r>
        </w:del>
      </w:ins>
      <w:ins w:id="3917" w:author="Baker, Gregory Joseph" w:date="2018-11-07T10:39:00Z">
        <w:del w:id="3918" w:author="Microsoft Office User" w:date="2018-11-26T15:30:00Z">
          <w:r w:rsidR="00AC0F91" w:rsidRPr="00EA49BB" w:rsidDel="00EA49BB">
            <w:rPr>
              <w:b/>
              <w:rPrChange w:id="3919" w:author="Microsoft Office User" w:date="2018-11-26T15:34:00Z">
                <w:rPr/>
              </w:rPrChange>
            </w:rPr>
            <w:delText>(</w:delText>
          </w:r>
          <w:r w:rsidR="00244A2A" w:rsidRPr="00EA49BB" w:rsidDel="00EA49BB">
            <w:rPr>
              <w:b/>
              <w:color w:val="262626"/>
              <w:rPrChange w:id="3920" w:author="Microsoft Office User" w:date="2018-11-26T15:34:00Z">
                <w:rPr>
                  <w:b/>
                  <w:color w:val="262626"/>
                </w:rPr>
              </w:rPrChange>
            </w:rPr>
            <w:delText>Fig.</w:delText>
          </w:r>
          <w:r w:rsidR="00AC0F91" w:rsidRPr="00EA49BB" w:rsidDel="00EA49BB">
            <w:rPr>
              <w:b/>
              <w:color w:val="262626"/>
              <w:rPrChange w:id="3921" w:author="Microsoft Office User" w:date="2018-11-26T15:34:00Z">
                <w:rPr>
                  <w:b/>
                  <w:color w:val="262626"/>
                </w:rPr>
              </w:rPrChange>
            </w:rPr>
            <w:delText xml:space="preserve"> 2d</w:delText>
          </w:r>
          <w:r w:rsidR="00AC0F91" w:rsidRPr="00EA49BB" w:rsidDel="00EA49BB">
            <w:rPr>
              <w:b/>
              <w:rPrChange w:id="3922" w:author="Microsoft Office User" w:date="2018-11-26T15:34:00Z">
                <w:rPr/>
              </w:rPrChange>
            </w:rPr>
            <w:delText>)</w:delText>
          </w:r>
        </w:del>
      </w:ins>
      <w:ins w:id="3923" w:author="Baker, Gregory Joseph" w:date="2018-11-07T10:20:00Z">
        <w:del w:id="3924" w:author="Microsoft Office User" w:date="2018-11-26T15:30:00Z">
          <w:r w:rsidR="00B265A0" w:rsidRPr="00EA49BB" w:rsidDel="00EA49BB">
            <w:rPr>
              <w:b/>
              <w:rPrChange w:id="3925" w:author="Microsoft Office User" w:date="2018-11-26T15:34:00Z">
                <w:rPr/>
              </w:rPrChange>
            </w:rPr>
            <w:delText xml:space="preserve">. Since </w:delText>
          </w:r>
        </w:del>
      </w:ins>
      <w:ins w:id="3926" w:author="Baker, Gregory Joseph" w:date="2018-11-21T11:15:00Z">
        <w:del w:id="3927" w:author="Microsoft Office User" w:date="2018-11-26T15:30:00Z">
          <w:r w:rsidR="001D622D" w:rsidRPr="00EA49BB" w:rsidDel="00EA49BB">
            <w:rPr>
              <w:b/>
              <w:rPrChange w:id="3928" w:author="Microsoft Office User" w:date="2018-11-26T15:34:00Z">
                <w:rPr/>
              </w:rPrChange>
            </w:rPr>
            <w:delText xml:space="preserve">all </w:delText>
          </w:r>
        </w:del>
      </w:ins>
      <w:ins w:id="3929" w:author="Baker, Gregory Joseph" w:date="2018-11-07T10:20:00Z">
        <w:del w:id="3930" w:author="Microsoft Office User" w:date="2018-11-26T15:30:00Z">
          <w:r w:rsidR="00B265A0" w:rsidRPr="00EA49BB" w:rsidDel="00EA49BB">
            <w:rPr>
              <w:b/>
              <w:rPrChange w:id="3931" w:author="Microsoft Office User" w:date="2018-11-26T15:34:00Z">
                <w:rPr/>
              </w:rPrChange>
            </w:rPr>
            <w:delText xml:space="preserve">immunomarker signals </w:delText>
          </w:r>
        </w:del>
      </w:ins>
      <w:ins w:id="3932" w:author="Baker, Gregory Joseph" w:date="2018-11-21T11:15:00Z">
        <w:del w:id="3933" w:author="Microsoft Office User" w:date="2018-11-26T15:30:00Z">
          <w:r w:rsidR="001D622D" w:rsidRPr="00EA49BB" w:rsidDel="00EA49BB">
            <w:rPr>
              <w:b/>
              <w:rPrChange w:id="3934" w:author="Microsoft Office User" w:date="2018-11-26T15:34:00Z">
                <w:rPr/>
              </w:rPrChange>
            </w:rPr>
            <w:delText xml:space="preserve">are now </w:delText>
          </w:r>
        </w:del>
      </w:ins>
      <w:ins w:id="3935" w:author="Baker, Gregory Joseph" w:date="2018-11-07T10:20:00Z">
        <w:del w:id="3936" w:author="Microsoft Office User" w:date="2018-11-26T15:30:00Z">
          <w:r w:rsidR="00B265A0" w:rsidRPr="00EA49BB" w:rsidDel="00EA49BB">
            <w:rPr>
              <w:b/>
              <w:rPrChange w:id="3937" w:author="Microsoft Office User" w:date="2018-11-26T15:34:00Z">
                <w:rPr/>
              </w:rPrChange>
            </w:rPr>
            <w:delText xml:space="preserve">binarized according to mathematical sign, the cells in the dataset </w:delText>
          </w:r>
        </w:del>
      </w:ins>
      <w:ins w:id="3938" w:author="Baker, Gregory Joseph" w:date="2018-11-07T10:21:00Z">
        <w:del w:id="3939" w:author="Microsoft Office User" w:date="2018-11-26T15:30:00Z">
          <w:r w:rsidR="00B265A0" w:rsidRPr="00EA49BB" w:rsidDel="00EA49BB">
            <w:rPr>
              <w:b/>
              <w:rPrChange w:id="3940" w:author="Microsoft Office User" w:date="2018-11-26T15:34:00Z">
                <w:rPr/>
              </w:rPrChange>
            </w:rPr>
            <w:delText xml:space="preserve">can be </w:delText>
          </w:r>
        </w:del>
      </w:ins>
      <w:ins w:id="3941" w:author="Baker, Gregory Joseph" w:date="2018-11-21T11:15:00Z">
        <w:del w:id="3942" w:author="Microsoft Office User" w:date="2018-11-26T15:30:00Z">
          <w:r w:rsidR="001D622D" w:rsidRPr="00EA49BB" w:rsidDel="00EA49BB">
            <w:rPr>
              <w:b/>
              <w:rPrChange w:id="3943" w:author="Microsoft Office User" w:date="2018-11-26T15:34:00Z">
                <w:rPr/>
              </w:rPrChange>
            </w:rPr>
            <w:delText>automatically</w:delText>
          </w:r>
        </w:del>
      </w:ins>
      <w:ins w:id="3944" w:author="Baker, Gregory Joseph" w:date="2018-11-07T10:21:00Z">
        <w:del w:id="3945" w:author="Microsoft Office User" w:date="2018-11-26T15:30:00Z">
          <w:r w:rsidR="00B265A0" w:rsidRPr="00EA49BB" w:rsidDel="00EA49BB">
            <w:rPr>
              <w:b/>
              <w:rPrChange w:id="3946" w:author="Microsoft Office User" w:date="2018-11-26T15:34:00Z">
                <w:rPr/>
              </w:rPrChange>
            </w:rPr>
            <w:delText xml:space="preserve"> </w:delText>
          </w:r>
        </w:del>
      </w:ins>
      <w:ins w:id="3947" w:author="Baker, Gregory Joseph" w:date="2018-11-09T07:42:00Z">
        <w:del w:id="3948" w:author="Microsoft Office User" w:date="2018-11-26T15:30:00Z">
          <w:r w:rsidR="00F66BF8" w:rsidRPr="00EA49BB" w:rsidDel="00EA49BB">
            <w:rPr>
              <w:b/>
              <w:rPrChange w:id="3949" w:author="Microsoft Office User" w:date="2018-11-26T15:34:00Z">
                <w:rPr/>
              </w:rPrChange>
            </w:rPr>
            <w:delText>partitioned</w:delText>
          </w:r>
        </w:del>
      </w:ins>
      <w:ins w:id="3950" w:author="Baker, Gregory Joseph" w:date="2018-11-07T10:21:00Z">
        <w:del w:id="3951" w:author="Microsoft Office User" w:date="2018-11-26T15:30:00Z">
          <w:r w:rsidR="00B265A0" w:rsidRPr="00EA49BB" w:rsidDel="00EA49BB">
            <w:rPr>
              <w:b/>
              <w:rPrChange w:id="3952" w:author="Microsoft Office User" w:date="2018-11-26T15:34:00Z">
                <w:rPr/>
              </w:rPrChange>
            </w:rPr>
            <w:delText xml:space="preserve"> </w:delText>
          </w:r>
        </w:del>
      </w:ins>
      <w:ins w:id="3953" w:author="Baker, Gregory Joseph" w:date="2018-11-09T07:42:00Z">
        <w:del w:id="3954" w:author="Microsoft Office User" w:date="2018-11-26T15:30:00Z">
          <w:r w:rsidR="00F66BF8" w:rsidRPr="00EA49BB" w:rsidDel="00EA49BB">
            <w:rPr>
              <w:b/>
              <w:rPrChange w:id="3955" w:author="Microsoft Office User" w:date="2018-11-26T15:34:00Z">
                <w:rPr/>
              </w:rPrChange>
            </w:rPr>
            <w:delText>across the</w:delText>
          </w:r>
        </w:del>
      </w:ins>
      <w:ins w:id="3956" w:author="Baker, Gregory Joseph" w:date="2018-11-07T10:20:00Z">
        <w:del w:id="3957" w:author="Microsoft Office User" w:date="2018-11-26T15:30:00Z">
          <w:r w:rsidR="00B265A0" w:rsidRPr="00EA49BB" w:rsidDel="00EA49BB">
            <w:rPr>
              <w:b/>
              <w:rPrChange w:id="3958" w:author="Microsoft Office User" w:date="2018-11-26T15:34:00Z">
                <w:rPr/>
              </w:rPrChange>
            </w:rPr>
            <w:delText xml:space="preserve"> 2</w:delText>
          </w:r>
          <w:r w:rsidR="00B265A0" w:rsidRPr="00EA49BB" w:rsidDel="00EA49BB">
            <w:rPr>
              <w:b/>
              <w:vertAlign w:val="superscript"/>
              <w:rPrChange w:id="3959" w:author="Microsoft Office User" w:date="2018-11-26T15:34:00Z">
                <w:rPr/>
              </w:rPrChange>
            </w:rPr>
            <w:delText>M</w:delText>
          </w:r>
          <w:r w:rsidR="00B265A0" w:rsidRPr="00EA49BB" w:rsidDel="00EA49BB">
            <w:rPr>
              <w:b/>
              <w:rPrChange w:id="3960" w:author="Microsoft Office User" w:date="2018-11-26T15:34:00Z">
                <w:rPr/>
              </w:rPrChange>
            </w:rPr>
            <w:delText xml:space="preserve"> orthants of an M-dimensional hypercube, each</w:delText>
          </w:r>
        </w:del>
      </w:ins>
      <w:ins w:id="3961" w:author="Baker, Gregory Joseph" w:date="2018-11-09T07:43:00Z">
        <w:del w:id="3962" w:author="Microsoft Office User" w:date="2018-11-26T15:30:00Z">
          <w:r w:rsidR="0011134A" w:rsidRPr="00EA49BB" w:rsidDel="00EA49BB">
            <w:rPr>
              <w:b/>
              <w:rPrChange w:id="3963" w:author="Microsoft Office User" w:date="2018-11-26T15:34:00Z">
                <w:rPr/>
              </w:rPrChange>
            </w:rPr>
            <w:delText xml:space="preserve"> of which </w:delText>
          </w:r>
        </w:del>
      </w:ins>
      <w:ins w:id="3964" w:author="Baker, Gregory Joseph" w:date="2018-11-21T11:16:00Z">
        <w:del w:id="3965" w:author="Microsoft Office User" w:date="2018-11-26T15:30:00Z">
          <w:r w:rsidR="003A4D32" w:rsidRPr="00EA49BB" w:rsidDel="00EA49BB">
            <w:rPr>
              <w:b/>
              <w:rPrChange w:id="3966" w:author="Microsoft Office User" w:date="2018-11-26T15:34:00Z">
                <w:rPr/>
              </w:rPrChange>
            </w:rPr>
            <w:delText>corresponding</w:delText>
          </w:r>
          <w:r w:rsidR="004845A1" w:rsidRPr="00EA49BB" w:rsidDel="00EA49BB">
            <w:rPr>
              <w:b/>
              <w:rPrChange w:id="3967" w:author="Microsoft Office User" w:date="2018-11-26T15:34:00Z">
                <w:rPr/>
              </w:rPrChange>
            </w:rPr>
            <w:delText xml:space="preserve"> to</w:delText>
          </w:r>
        </w:del>
      </w:ins>
      <w:ins w:id="3968" w:author="Baker, Gregory Joseph" w:date="2018-11-09T07:43:00Z">
        <w:del w:id="3969" w:author="Microsoft Office User" w:date="2018-11-26T15:30:00Z">
          <w:r w:rsidR="0011134A" w:rsidRPr="00EA49BB" w:rsidDel="00EA49BB">
            <w:rPr>
              <w:b/>
              <w:rPrChange w:id="3970" w:author="Microsoft Office User" w:date="2018-11-26T15:34:00Z">
                <w:rPr/>
              </w:rPrChange>
            </w:rPr>
            <w:delText xml:space="preserve"> </w:delText>
          </w:r>
        </w:del>
      </w:ins>
      <w:ins w:id="3971" w:author="Baker, Gregory Joseph" w:date="2018-11-07T10:20:00Z">
        <w:del w:id="3972" w:author="Microsoft Office User" w:date="2018-11-26T15:30:00Z">
          <w:r w:rsidR="006F2584" w:rsidRPr="00EA49BB" w:rsidDel="00EA49BB">
            <w:rPr>
              <w:b/>
              <w:rPrChange w:id="3973" w:author="Microsoft Office User" w:date="2018-11-26T15:34:00Z">
                <w:rPr/>
              </w:rPrChange>
            </w:rPr>
            <w:delText xml:space="preserve">a unique </w:delText>
          </w:r>
        </w:del>
      </w:ins>
      <w:ins w:id="3974" w:author="Baker, Gregory Joseph" w:date="2018-11-21T11:16:00Z">
        <w:del w:id="3975" w:author="Microsoft Office User" w:date="2018-11-26T15:30:00Z">
          <w:r w:rsidR="00B03FB5" w:rsidRPr="00EA49BB" w:rsidDel="00EA49BB">
            <w:rPr>
              <w:b/>
              <w:rPrChange w:id="3976" w:author="Microsoft Office User" w:date="2018-11-26T15:34:00Z">
                <w:rPr/>
              </w:rPrChange>
            </w:rPr>
            <w:delText xml:space="preserve">immunophenotype </w:delText>
          </w:r>
        </w:del>
      </w:ins>
      <w:ins w:id="3977" w:author="Baker, Gregory Joseph" w:date="2018-11-07T10:20:00Z">
        <w:del w:id="3978" w:author="Microsoft Office User" w:date="2018-11-26T15:30:00Z">
          <w:r w:rsidR="00B265A0" w:rsidRPr="00EA49BB" w:rsidDel="00EA49BB">
            <w:rPr>
              <w:b/>
              <w:rPrChange w:id="3979" w:author="Microsoft Office User" w:date="2018-11-26T15:34:00Z">
                <w:rPr/>
              </w:rPrChange>
            </w:rPr>
            <w:delText>(e.g. CDx</w:delText>
          </w:r>
          <w:r w:rsidR="00B265A0" w:rsidRPr="00EA49BB" w:rsidDel="00EA49BB">
            <w:rPr>
              <w:b/>
              <w:vertAlign w:val="superscript"/>
              <w:rPrChange w:id="3980" w:author="Microsoft Office User" w:date="2018-11-26T15:34:00Z">
                <w:rPr/>
              </w:rPrChange>
            </w:rPr>
            <w:delText>+</w:delText>
          </w:r>
          <w:r w:rsidR="00B265A0" w:rsidRPr="00EA49BB" w:rsidDel="00EA49BB">
            <w:rPr>
              <w:b/>
              <w:rPrChange w:id="3981" w:author="Microsoft Office User" w:date="2018-11-26T15:34:00Z">
                <w:rPr/>
              </w:rPrChange>
            </w:rPr>
            <w:delText>, CDy</w:delText>
          </w:r>
          <w:r w:rsidR="00B265A0" w:rsidRPr="00EA49BB" w:rsidDel="00EA49BB">
            <w:rPr>
              <w:b/>
              <w:vertAlign w:val="superscript"/>
              <w:rPrChange w:id="3982" w:author="Microsoft Office User" w:date="2018-11-26T15:34:00Z">
                <w:rPr/>
              </w:rPrChange>
            </w:rPr>
            <w:delText>-</w:delText>
          </w:r>
          <w:r w:rsidR="00B265A0" w:rsidRPr="00EA49BB" w:rsidDel="00EA49BB">
            <w:rPr>
              <w:b/>
              <w:rPrChange w:id="3983" w:author="Microsoft Office User" w:date="2018-11-26T15:34:00Z">
                <w:rPr/>
              </w:rPrChange>
            </w:rPr>
            <w:delText>, CDz</w:delText>
          </w:r>
          <w:r w:rsidR="00B265A0" w:rsidRPr="00EA49BB" w:rsidDel="00EA49BB">
            <w:rPr>
              <w:b/>
              <w:vertAlign w:val="superscript"/>
              <w:rPrChange w:id="3984" w:author="Microsoft Office User" w:date="2018-11-26T15:34:00Z">
                <w:rPr/>
              </w:rPrChange>
            </w:rPr>
            <w:delText>+</w:delText>
          </w:r>
          <w:r w:rsidR="00B265A0" w:rsidRPr="00EA49BB" w:rsidDel="00EA49BB">
            <w:rPr>
              <w:b/>
              <w:rPrChange w:id="3985" w:author="Microsoft Office User" w:date="2018-11-26T15:34:00Z">
                <w:rPr/>
              </w:rPrChange>
            </w:rPr>
            <w:delText xml:space="preserve">…) </w:delText>
          </w:r>
        </w:del>
      </w:ins>
      <w:ins w:id="3986" w:author="Baker, Gregory Joseph" w:date="2018-11-07T10:39:00Z">
        <w:del w:id="3987" w:author="Microsoft Office User" w:date="2018-11-26T15:30:00Z">
          <w:r w:rsidR="00AC0F91" w:rsidRPr="00EA49BB" w:rsidDel="00EA49BB">
            <w:rPr>
              <w:b/>
              <w:rPrChange w:id="3988" w:author="Microsoft Office User" w:date="2018-11-26T15:34:00Z">
                <w:rPr/>
              </w:rPrChange>
            </w:rPr>
            <w:delText>(</w:delText>
          </w:r>
          <w:r w:rsidR="00244A2A" w:rsidRPr="00EA49BB" w:rsidDel="00EA49BB">
            <w:rPr>
              <w:b/>
              <w:color w:val="262626"/>
              <w:rPrChange w:id="3989" w:author="Microsoft Office User" w:date="2018-11-26T15:34:00Z">
                <w:rPr>
                  <w:b/>
                  <w:color w:val="262626"/>
                </w:rPr>
              </w:rPrChange>
            </w:rPr>
            <w:delText>Fig.</w:delText>
          </w:r>
          <w:r w:rsidR="00AC0F91" w:rsidRPr="00EA49BB" w:rsidDel="00EA49BB">
            <w:rPr>
              <w:b/>
              <w:color w:val="262626"/>
              <w:rPrChange w:id="3990" w:author="Microsoft Office User" w:date="2018-11-26T15:34:00Z">
                <w:rPr>
                  <w:b/>
                  <w:color w:val="262626"/>
                </w:rPr>
              </w:rPrChange>
            </w:rPr>
            <w:delText xml:space="preserve"> 2e</w:delText>
          </w:r>
          <w:r w:rsidR="00AC0F91" w:rsidRPr="00EA49BB" w:rsidDel="00EA49BB">
            <w:rPr>
              <w:b/>
              <w:rPrChange w:id="3991" w:author="Microsoft Office User" w:date="2018-11-26T15:34:00Z">
                <w:rPr/>
              </w:rPrChange>
            </w:rPr>
            <w:delText>)</w:delText>
          </w:r>
        </w:del>
      </w:ins>
      <w:ins w:id="3992" w:author="Baker, Gregory Joseph" w:date="2018-11-07T10:20:00Z">
        <w:del w:id="3993" w:author="Microsoft Office User" w:date="2018-11-26T15:30:00Z">
          <w:r w:rsidR="00B265A0" w:rsidRPr="00EA49BB" w:rsidDel="00EA49BB">
            <w:rPr>
              <w:b/>
              <w:rPrChange w:id="3994" w:author="Microsoft Office User" w:date="2018-11-26T15:34:00Z">
                <w:rPr/>
              </w:rPrChange>
            </w:rPr>
            <w:delText>.</w:delText>
          </w:r>
        </w:del>
      </w:ins>
      <w:ins w:id="3995" w:author="Baker, Gregory Joseph" w:date="2018-11-21T11:16:00Z">
        <w:del w:id="3996" w:author="Microsoft Office User" w:date="2018-11-26T15:30:00Z">
          <w:r w:rsidR="00B57F2C" w:rsidRPr="00EA49BB" w:rsidDel="00EA49BB">
            <w:rPr>
              <w:b/>
              <w:rPrChange w:id="3997" w:author="Microsoft Office User" w:date="2018-11-26T15:34:00Z">
                <w:rPr/>
              </w:rPrChange>
            </w:rPr>
            <w:delText xml:space="preserve"> </w:delText>
          </w:r>
        </w:del>
      </w:ins>
      <w:ins w:id="3998" w:author="Baker, Gregory Joseph" w:date="2018-11-21T11:17:00Z">
        <w:del w:id="3999" w:author="Microsoft Office User" w:date="2018-11-26T15:30:00Z">
          <w:r w:rsidR="00B57F2C" w:rsidRPr="00EA49BB" w:rsidDel="00EA49BB">
            <w:rPr>
              <w:b/>
              <w:rPrChange w:id="4000" w:author="Microsoft Office User" w:date="2018-11-26T15:34:00Z">
                <w:rPr/>
              </w:rPrChange>
            </w:rPr>
            <w:delText xml:space="preserve">The same principle </w:delText>
          </w:r>
        </w:del>
      </w:ins>
      <w:ins w:id="4001" w:author="Baker, Gregory Joseph" w:date="2018-11-21T11:18:00Z">
        <w:del w:id="4002" w:author="Microsoft Office User" w:date="2018-11-26T15:30:00Z">
          <w:r w:rsidR="00E459F7" w:rsidRPr="00EA49BB" w:rsidDel="00EA49BB">
            <w:rPr>
              <w:b/>
              <w:rPrChange w:id="4003" w:author="Microsoft Office User" w:date="2018-11-26T15:34:00Z">
                <w:rPr/>
              </w:rPrChange>
            </w:rPr>
            <w:delText xml:space="preserve">would </w:delText>
          </w:r>
        </w:del>
      </w:ins>
      <w:ins w:id="4004" w:author="Baker, Gregory Joseph" w:date="2018-11-21T11:17:00Z">
        <w:del w:id="4005" w:author="Microsoft Office User" w:date="2018-11-26T15:30:00Z">
          <w:r w:rsidR="00E459F7" w:rsidRPr="00EA49BB" w:rsidDel="00EA49BB">
            <w:rPr>
              <w:b/>
              <w:rPrChange w:id="4006" w:author="Microsoft Office User" w:date="2018-11-26T15:34:00Z">
                <w:rPr/>
              </w:rPrChange>
            </w:rPr>
            <w:delText>apply</w:delText>
          </w:r>
          <w:r w:rsidR="00B57F2C" w:rsidRPr="00EA49BB" w:rsidDel="00EA49BB">
            <w:rPr>
              <w:b/>
              <w:rPrChange w:id="4007" w:author="Microsoft Office User" w:date="2018-11-26T15:34:00Z">
                <w:rPr/>
              </w:rPrChange>
            </w:rPr>
            <w:delText xml:space="preserve"> when multiple modes of on-target signal intensity are considered</w:delText>
          </w:r>
        </w:del>
      </w:ins>
      <w:ins w:id="4008" w:author="Baker, Gregory Joseph" w:date="2018-11-21T11:18:00Z">
        <w:del w:id="4009" w:author="Microsoft Office User" w:date="2018-11-26T15:30:00Z">
          <w:r w:rsidR="00CB6EC0" w:rsidRPr="00EA49BB" w:rsidDel="00EA49BB">
            <w:rPr>
              <w:b/>
              <w:rPrChange w:id="4010" w:author="Microsoft Office User" w:date="2018-11-26T15:34:00Z">
                <w:rPr/>
              </w:rPrChange>
            </w:rPr>
            <w:delText>. In this case, there would be two or more unidimensional gates applied to each histogram.</w:delText>
          </w:r>
        </w:del>
      </w:ins>
    </w:p>
    <w:p w14:paraId="67E52009" w14:textId="18C2D383" w:rsidR="00FD0E4A" w:rsidRPr="00EA49BB" w:rsidDel="00EA49BB" w:rsidRDefault="00460A41" w:rsidP="00EA49BB">
      <w:pPr>
        <w:spacing w:line="480" w:lineRule="auto"/>
        <w:contextualSpacing/>
        <w:rPr>
          <w:del w:id="4011" w:author="Microsoft Office User" w:date="2018-11-26T15:30:00Z"/>
          <w:b/>
          <w:rPrChange w:id="4012" w:author="Microsoft Office User" w:date="2018-11-26T15:34:00Z">
            <w:rPr>
              <w:del w:id="4013" w:author="Microsoft Office User" w:date="2018-11-26T15:30:00Z"/>
            </w:rPr>
          </w:rPrChange>
        </w:rPr>
        <w:pPrChange w:id="4014" w:author="Microsoft Office User" w:date="2018-11-26T15:34:00Z">
          <w:pPr>
            <w:spacing w:line="480" w:lineRule="auto"/>
            <w:contextualSpacing/>
            <w:outlineLvl w:val="0"/>
          </w:pPr>
        </w:pPrChange>
      </w:pPr>
      <w:ins w:id="4015" w:author="Baker, Gregory Joseph" w:date="2018-11-21T11:20:00Z">
        <w:del w:id="4016" w:author="Microsoft Office User" w:date="2018-11-26T15:30:00Z">
          <w:r w:rsidRPr="00EA49BB" w:rsidDel="00EA49BB">
            <w:rPr>
              <w:b/>
              <w:rPrChange w:id="4017" w:author="Microsoft Office User" w:date="2018-11-26T15:34:00Z">
                <w:rPr/>
              </w:rPrChange>
            </w:rPr>
            <w:tab/>
          </w:r>
        </w:del>
      </w:ins>
      <w:ins w:id="4018" w:author="Baker, Gregory Joseph" w:date="2018-11-09T07:50:00Z">
        <w:del w:id="4019" w:author="Microsoft Office User" w:date="2018-11-26T15:30:00Z">
          <w:r w:rsidRPr="00EA49BB" w:rsidDel="00EA49BB">
            <w:rPr>
              <w:b/>
              <w:rPrChange w:id="4020" w:author="Microsoft Office User" w:date="2018-11-26T15:34:00Z">
                <w:rPr/>
              </w:rPrChange>
            </w:rPr>
            <w:delText>Through</w:delText>
          </w:r>
        </w:del>
      </w:ins>
      <w:ins w:id="4021" w:author="Baker, Gregory Joseph" w:date="2018-11-21T11:20:00Z">
        <w:del w:id="4022" w:author="Microsoft Office User" w:date="2018-11-26T15:30:00Z">
          <w:r w:rsidRPr="00EA49BB" w:rsidDel="00EA49BB">
            <w:rPr>
              <w:b/>
              <w:rPrChange w:id="4023" w:author="Microsoft Office User" w:date="2018-11-26T15:34:00Z">
                <w:rPr/>
              </w:rPrChange>
            </w:rPr>
            <w:delText xml:space="preserve"> </w:delText>
          </w:r>
        </w:del>
      </w:ins>
      <w:ins w:id="4024" w:author="Baker, Gregory Joseph" w:date="2018-11-09T07:50:00Z">
        <w:del w:id="4025" w:author="Microsoft Office User" w:date="2018-11-26T15:30:00Z">
          <w:r w:rsidR="00EC2E20" w:rsidRPr="00EA49BB" w:rsidDel="00EA49BB">
            <w:rPr>
              <w:b/>
              <w:rPrChange w:id="4026" w:author="Microsoft Office User" w:date="2018-11-26T15:34:00Z">
                <w:rPr/>
              </w:rPrChange>
            </w:rPr>
            <w:delText>unidimensional gating</w:delText>
          </w:r>
        </w:del>
      </w:ins>
      <w:ins w:id="4027" w:author="Baker, Gregory Joseph" w:date="2018-11-21T11:20:00Z">
        <w:del w:id="4028" w:author="Microsoft Office User" w:date="2018-11-26T15:30:00Z">
          <w:r w:rsidRPr="00EA49BB" w:rsidDel="00EA49BB">
            <w:rPr>
              <w:b/>
              <w:rPrChange w:id="4029" w:author="Microsoft Office User" w:date="2018-11-26T15:34:00Z">
                <w:rPr/>
              </w:rPrChange>
            </w:rPr>
            <w:delText xml:space="preserve"> </w:delText>
          </w:r>
        </w:del>
      </w:ins>
      <w:ins w:id="4030" w:author="Baker, Gregory Joseph" w:date="2018-11-09T07:50:00Z">
        <w:del w:id="4031" w:author="Microsoft Office User" w:date="2018-11-26T15:30:00Z">
          <w:r w:rsidR="00EC2E20" w:rsidRPr="00EA49BB" w:rsidDel="00EA49BB">
            <w:rPr>
              <w:b/>
              <w:rPrChange w:id="4032" w:author="Microsoft Office User" w:date="2018-11-26T15:34:00Z">
                <w:rPr/>
              </w:rPrChange>
            </w:rPr>
            <w:delText xml:space="preserve">and </w:delText>
          </w:r>
        </w:del>
      </w:ins>
      <w:ins w:id="4033" w:author="Baker, Gregory Joseph" w:date="2018-11-21T11:30:00Z">
        <w:del w:id="4034" w:author="Microsoft Office User" w:date="2018-11-26T15:30:00Z">
          <w:r w:rsidR="0036734D" w:rsidRPr="00EA49BB" w:rsidDel="00EA49BB">
            <w:rPr>
              <w:b/>
              <w:rPrChange w:id="4035" w:author="Microsoft Office User" w:date="2018-11-26T15:34:00Z">
                <w:rPr/>
              </w:rPrChange>
            </w:rPr>
            <w:delText>application of</w:delText>
          </w:r>
        </w:del>
      </w:ins>
      <w:ins w:id="4036" w:author="Baker, Gregory Joseph" w:date="2018-11-07T10:39:00Z">
        <w:del w:id="4037" w:author="Microsoft Office User" w:date="2018-11-26T15:30:00Z">
          <w:r w:rsidR="00EC0CAA" w:rsidRPr="00EA49BB" w:rsidDel="00EA49BB">
            <w:rPr>
              <w:b/>
              <w:rPrChange w:id="4038" w:author="Microsoft Office User" w:date="2018-11-26T15:34:00Z">
                <w:rPr/>
              </w:rPrChange>
            </w:rPr>
            <w:delText xml:space="preserve"> ortha</w:delText>
          </w:r>
        </w:del>
      </w:ins>
      <w:ins w:id="4039" w:author="Baker, Gregory Joseph" w:date="2018-11-07T10:40:00Z">
        <w:del w:id="4040" w:author="Microsoft Office User" w:date="2018-11-26T15:30:00Z">
          <w:r w:rsidR="00EC2E20" w:rsidRPr="00EA49BB" w:rsidDel="00EA49BB">
            <w:rPr>
              <w:b/>
              <w:rPrChange w:id="4041" w:author="Microsoft Office User" w:date="2018-11-26T15:34:00Z">
                <w:rPr/>
              </w:rPrChange>
            </w:rPr>
            <w:delText>nt binning</w:delText>
          </w:r>
        </w:del>
      </w:ins>
      <w:ins w:id="4042" w:author="Baker, Gregory Joseph" w:date="2018-11-21T11:30:00Z">
        <w:del w:id="4043" w:author="Microsoft Office User" w:date="2018-11-26T15:30:00Z">
          <w:r w:rsidR="0036734D" w:rsidRPr="00EA49BB" w:rsidDel="00EA49BB">
            <w:rPr>
              <w:b/>
              <w:rPrChange w:id="4044" w:author="Microsoft Office User" w:date="2018-11-26T15:34:00Z">
                <w:rPr/>
              </w:rPrChange>
            </w:rPr>
            <w:delText xml:space="preserve"> using the SYLARAS algorithm</w:delText>
          </w:r>
        </w:del>
      </w:ins>
      <w:ins w:id="4045" w:author="Baker, Gregory Joseph" w:date="2018-11-07T10:40:00Z">
        <w:del w:id="4046" w:author="Microsoft Office User" w:date="2018-11-26T15:30:00Z">
          <w:r w:rsidR="00EC2E20" w:rsidRPr="00EA49BB" w:rsidDel="00EA49BB">
            <w:rPr>
              <w:b/>
              <w:rPrChange w:id="4047" w:author="Microsoft Office User" w:date="2018-11-26T15:34:00Z">
                <w:rPr/>
              </w:rPrChange>
            </w:rPr>
            <w:delText xml:space="preserve">, </w:delText>
          </w:r>
        </w:del>
      </w:ins>
      <w:ins w:id="4048" w:author="Baker, Gregory Joseph" w:date="2018-11-09T07:51:00Z">
        <w:del w:id="4049" w:author="Microsoft Office User" w:date="2018-11-26T15:30:00Z">
          <w:r w:rsidR="00D33E13" w:rsidRPr="00EA49BB" w:rsidDel="00EA49BB">
            <w:rPr>
              <w:b/>
              <w:rPrChange w:id="4050" w:author="Microsoft Office User" w:date="2018-11-26T15:34:00Z">
                <w:rPr/>
              </w:rPrChange>
            </w:rPr>
            <w:delText xml:space="preserve">we </w:delText>
          </w:r>
          <w:r w:rsidRPr="00EA49BB" w:rsidDel="00EA49BB">
            <w:rPr>
              <w:b/>
              <w:rPrChange w:id="4051" w:author="Microsoft Office User" w:date="2018-11-26T15:34:00Z">
                <w:rPr/>
              </w:rPrChange>
            </w:rPr>
            <w:delText>programmatically evaluate</w:delText>
          </w:r>
        </w:del>
      </w:ins>
      <w:ins w:id="4052" w:author="Baker, Gregory Joseph" w:date="2018-11-21T11:29:00Z">
        <w:del w:id="4053" w:author="Microsoft Office User" w:date="2018-11-26T15:30:00Z">
          <w:r w:rsidR="0036734D" w:rsidRPr="00EA49BB" w:rsidDel="00EA49BB">
            <w:rPr>
              <w:b/>
              <w:rPrChange w:id="4054" w:author="Microsoft Office User" w:date="2018-11-26T15:34:00Z">
                <w:rPr/>
              </w:rPrChange>
            </w:rPr>
            <w:delText>d</w:delText>
          </w:r>
        </w:del>
      </w:ins>
      <w:ins w:id="4055" w:author="Baker, Gregory Joseph" w:date="2018-11-09T07:51:00Z">
        <w:del w:id="4056" w:author="Microsoft Office User" w:date="2018-11-26T15:30:00Z">
          <w:r w:rsidR="00D33E13" w:rsidRPr="00EA49BB" w:rsidDel="00EA49BB">
            <w:rPr>
              <w:b/>
              <w:rPrChange w:id="4057" w:author="Microsoft Office User" w:date="2018-11-26T15:34:00Z">
                <w:rPr/>
              </w:rPrChange>
            </w:rPr>
            <w:delText xml:space="preserve"> </w:delText>
          </w:r>
        </w:del>
      </w:ins>
      <w:ins w:id="4058" w:author="psorger@gmail.com" w:date="2018-11-06T00:05:00Z">
        <w:del w:id="4059" w:author="Microsoft Office User" w:date="2018-11-26T15:30:00Z">
          <w:r w:rsidR="005F0BA6" w:rsidRPr="00EA49BB" w:rsidDel="00EA49BB">
            <w:rPr>
              <w:b/>
              <w:rPrChange w:id="4060" w:author="Microsoft Office User" w:date="2018-11-26T15:34:00Z">
                <w:rPr/>
              </w:rPrChange>
            </w:rPr>
            <w:delText xml:space="preserve">To binarize </w:delText>
          </w:r>
        </w:del>
      </w:ins>
      <w:ins w:id="4061" w:author="psorger@gmail.com" w:date="2018-11-06T00:06:00Z">
        <w:del w:id="4062" w:author="Microsoft Office User" w:date="2018-11-26T15:30:00Z">
          <w:r w:rsidR="005F0BA6" w:rsidRPr="00EA49BB" w:rsidDel="00EA49BB">
            <w:rPr>
              <w:b/>
              <w:rPrChange w:id="4063" w:author="Microsoft Office User" w:date="2018-11-26T15:34:00Z">
                <w:rPr/>
              </w:rPrChange>
            </w:rPr>
            <w:delText xml:space="preserve">raw </w:delText>
          </w:r>
        </w:del>
      </w:ins>
      <w:ins w:id="4064" w:author="psorger@gmail.com" w:date="2018-11-06T00:05:00Z">
        <w:del w:id="4065" w:author="Microsoft Office User" w:date="2018-11-26T15:30:00Z">
          <w:r w:rsidR="005F0BA6" w:rsidRPr="00EA49BB" w:rsidDel="00EA49BB">
            <w:rPr>
              <w:b/>
              <w:rPrChange w:id="4066" w:author="Microsoft Office User" w:date="2018-11-26T15:34:00Z">
                <w:rPr/>
              </w:rPrChange>
            </w:rPr>
            <w:delText xml:space="preserve">flow cytometry data </w:delText>
          </w:r>
        </w:del>
      </w:ins>
      <w:ins w:id="4067" w:author="psorger@gmail.com" w:date="2018-11-05T23:53:00Z">
        <w:del w:id="4068" w:author="Microsoft Office User" w:date="2018-11-26T15:30:00Z">
          <w:r w:rsidR="005E40C5" w:rsidRPr="00EA49BB" w:rsidDel="00EA49BB">
            <w:rPr>
              <w:b/>
              <w:rPrChange w:id="4069" w:author="Microsoft Office User" w:date="2018-11-26T15:34:00Z">
                <w:rPr/>
              </w:rPrChange>
            </w:rPr>
            <w:delText xml:space="preserve">we </w:delText>
          </w:r>
        </w:del>
      </w:ins>
      <w:ins w:id="4070" w:author="psorger@gmail.com" w:date="2018-11-05T23:54:00Z">
        <w:del w:id="4071" w:author="Microsoft Office User" w:date="2018-11-26T15:30:00Z">
          <w:r w:rsidR="005E40C5" w:rsidRPr="00EA49BB" w:rsidDel="00EA49BB">
            <w:rPr>
              <w:b/>
              <w:rPrChange w:id="4072" w:author="Microsoft Office User" w:date="2018-11-26T15:34:00Z">
                <w:rPr/>
              </w:rPrChange>
            </w:rPr>
            <w:delText xml:space="preserve">developed </w:delText>
          </w:r>
        </w:del>
      </w:ins>
      <w:ins w:id="4073" w:author="psorger@gmail.com" w:date="2018-11-05T23:55:00Z">
        <w:del w:id="4074" w:author="Microsoft Office User" w:date="2018-11-26T15:30:00Z">
          <w:r w:rsidR="005E40C5" w:rsidRPr="00EA49BB" w:rsidDel="00EA49BB">
            <w:rPr>
              <w:b/>
              <w:rPrChange w:id="4075" w:author="Microsoft Office User" w:date="2018-11-26T15:34:00Z">
                <w:rPr/>
              </w:rPrChange>
            </w:rPr>
            <w:delText xml:space="preserve">software </w:delText>
          </w:r>
        </w:del>
      </w:ins>
      <w:ins w:id="4076" w:author="psorger@gmail.com" w:date="2018-11-05T23:56:00Z">
        <w:del w:id="4077" w:author="Microsoft Office User" w:date="2018-11-26T15:30:00Z">
          <w:r w:rsidR="005E40C5" w:rsidRPr="00EA49BB" w:rsidDel="00EA49BB">
            <w:rPr>
              <w:b/>
              <w:rPrChange w:id="4078" w:author="Microsoft Office User" w:date="2018-11-26T15:34:00Z">
                <w:rPr/>
              </w:rPrChange>
            </w:rPr>
            <w:delText>that displays intensity histogram</w:delText>
          </w:r>
        </w:del>
      </w:ins>
      <w:ins w:id="4079" w:author="psorger@gmail.com" w:date="2018-11-06T00:06:00Z">
        <w:del w:id="4080" w:author="Microsoft Office User" w:date="2018-11-26T15:30:00Z">
          <w:r w:rsidR="005F0BA6" w:rsidRPr="00EA49BB" w:rsidDel="00EA49BB">
            <w:rPr>
              <w:b/>
              <w:rPrChange w:id="4081" w:author="Microsoft Office User" w:date="2018-11-26T15:34:00Z">
                <w:rPr/>
              </w:rPrChange>
            </w:rPr>
            <w:delText>s</w:delText>
          </w:r>
        </w:del>
      </w:ins>
      <w:ins w:id="4082" w:author="psorger@gmail.com" w:date="2018-11-05T23:56:00Z">
        <w:del w:id="4083" w:author="Microsoft Office User" w:date="2018-11-26T15:30:00Z">
          <w:r w:rsidR="005E40C5" w:rsidRPr="00EA49BB" w:rsidDel="00EA49BB">
            <w:rPr>
              <w:b/>
              <w:rPrChange w:id="4084" w:author="Microsoft Office User" w:date="2018-11-26T15:34:00Z">
                <w:rPr/>
              </w:rPrChange>
            </w:rPr>
            <w:delText xml:space="preserve"> for each sample and each immuno-marker as a scrolling HTML table (viewable with a web browser) </w:delText>
          </w:r>
          <w:r w:rsidR="005F0BA6" w:rsidRPr="00EA49BB" w:rsidDel="00EA49BB">
            <w:rPr>
              <w:b/>
              <w:rPrChange w:id="4085" w:author="Microsoft Office User" w:date="2018-11-26T15:34:00Z">
                <w:rPr/>
              </w:rPrChange>
            </w:rPr>
            <w:delText xml:space="preserve">superimposed on </w:delText>
          </w:r>
        </w:del>
      </w:ins>
      <w:ins w:id="4086" w:author="psorger@gmail.com" w:date="2018-11-05T23:57:00Z">
        <w:del w:id="4087" w:author="Microsoft Office User" w:date="2018-11-26T15:30:00Z">
          <w:r w:rsidR="005F0BA6" w:rsidRPr="00EA49BB" w:rsidDel="00EA49BB">
            <w:rPr>
              <w:b/>
              <w:rPrChange w:id="4088" w:author="Microsoft Office User" w:date="2018-11-26T15:34:00Z">
                <w:rPr/>
              </w:rPrChange>
            </w:rPr>
            <w:delText>a histogram of unlabeled cells</w:delText>
          </w:r>
        </w:del>
      </w:ins>
      <w:ins w:id="4089" w:author="psorger@gmail.com" w:date="2018-11-06T00:06:00Z">
        <w:del w:id="4090" w:author="Microsoft Office User" w:date="2018-11-26T15:30:00Z">
          <w:r w:rsidR="005F0BA6" w:rsidRPr="00EA49BB" w:rsidDel="00EA49BB">
            <w:rPr>
              <w:b/>
              <w:rPrChange w:id="4091" w:author="Microsoft Office User" w:date="2018-11-26T15:34:00Z">
                <w:rPr/>
              </w:rPrChange>
            </w:rPr>
            <w:delText xml:space="preserve"> recorded</w:delText>
          </w:r>
        </w:del>
      </w:ins>
      <w:ins w:id="4092" w:author="psorger@gmail.com" w:date="2018-11-05T23:57:00Z">
        <w:del w:id="4093" w:author="Microsoft Office User" w:date="2018-11-26T15:30:00Z">
          <w:r w:rsidR="005F0BA6" w:rsidRPr="00EA49BB" w:rsidDel="00EA49BB">
            <w:rPr>
              <w:b/>
              <w:rPrChange w:id="4094" w:author="Microsoft Office User" w:date="2018-11-26T15:34:00Z">
                <w:rPr/>
              </w:rPrChange>
            </w:rPr>
            <w:delText xml:space="preserve"> in the same channel. </w:delText>
          </w:r>
        </w:del>
      </w:ins>
      <w:ins w:id="4095" w:author="psorger@gmail.com" w:date="2018-11-06T00:06:00Z">
        <w:del w:id="4096" w:author="Microsoft Office User" w:date="2018-11-26T15:30:00Z">
          <w:r w:rsidR="005F0BA6" w:rsidRPr="00EA49BB" w:rsidDel="00EA49BB">
            <w:rPr>
              <w:b/>
              <w:rPrChange w:id="4097" w:author="Microsoft Office User" w:date="2018-11-26T15:34:00Z">
                <w:rPr/>
              </w:rPrChange>
            </w:rPr>
            <w:delText>A user then compares</w:delText>
          </w:r>
          <w:r w:rsidR="00C37AD6" w:rsidRPr="00EA49BB" w:rsidDel="00EA49BB">
            <w:rPr>
              <w:b/>
              <w:rPrChange w:id="4098" w:author="Microsoft Office User" w:date="2018-11-26T15:34:00Z">
                <w:rPr/>
              </w:rPrChange>
            </w:rPr>
            <w:delText xml:space="preserve"> </w:delText>
          </w:r>
        </w:del>
      </w:ins>
      <w:ins w:id="4099" w:author="psorger@gmail.com" w:date="2018-11-06T00:07:00Z">
        <w:del w:id="4100" w:author="Microsoft Office User" w:date="2018-11-26T15:30:00Z">
          <w:r w:rsidR="00C37AD6" w:rsidRPr="00EA49BB" w:rsidDel="00EA49BB">
            <w:rPr>
              <w:b/>
              <w:rPrChange w:id="4101" w:author="Microsoft Office User" w:date="2018-11-26T15:34:00Z">
                <w:rPr/>
              </w:rPrChange>
            </w:rPr>
            <w:delText xml:space="preserve">actual staining in </w:delText>
          </w:r>
        </w:del>
      </w:ins>
      <w:ins w:id="4102" w:author="psorger@gmail.com" w:date="2018-11-06T00:06:00Z">
        <w:del w:id="4103" w:author="Microsoft Office User" w:date="2018-11-26T15:30:00Z">
          <w:r w:rsidR="005F0BA6" w:rsidRPr="00EA49BB" w:rsidDel="00EA49BB">
            <w:rPr>
              <w:b/>
              <w:rPrChange w:id="4104" w:author="Microsoft Office User" w:date="2018-11-26T15:34:00Z">
                <w:rPr/>
              </w:rPrChange>
            </w:rPr>
            <w:delText xml:space="preserve">experimental </w:delText>
          </w:r>
        </w:del>
      </w:ins>
      <w:ins w:id="4105" w:author="psorger@gmail.com" w:date="2018-11-06T00:08:00Z">
        <w:del w:id="4106" w:author="Microsoft Office User" w:date="2018-11-26T15:30:00Z">
          <w:r w:rsidR="00C37AD6" w:rsidRPr="00EA49BB" w:rsidDel="00EA49BB">
            <w:rPr>
              <w:b/>
              <w:rPrChange w:id="4107" w:author="Microsoft Office User" w:date="2018-11-26T15:34:00Z">
                <w:rPr/>
              </w:rPrChange>
            </w:rPr>
            <w:delText>data</w:delText>
          </w:r>
        </w:del>
      </w:ins>
      <w:ins w:id="4108" w:author="psorger@gmail.com" w:date="2018-11-06T00:07:00Z">
        <w:del w:id="4109" w:author="Microsoft Office User" w:date="2018-11-26T15:30:00Z">
          <w:r w:rsidR="00C37AD6" w:rsidRPr="00EA49BB" w:rsidDel="00EA49BB">
            <w:rPr>
              <w:b/>
              <w:rPrChange w:id="4110" w:author="Microsoft Office User" w:date="2018-11-26T15:34:00Z">
                <w:rPr/>
              </w:rPrChange>
            </w:rPr>
            <w:delText xml:space="preserve"> to auto</w:delText>
          </w:r>
        </w:del>
      </w:ins>
      <w:ins w:id="4111" w:author="psorger@gmail.com" w:date="2018-11-06T00:08:00Z">
        <w:del w:id="4112" w:author="Microsoft Office User" w:date="2018-11-26T15:30:00Z">
          <w:r w:rsidR="00C37AD6" w:rsidRPr="00EA49BB" w:rsidDel="00EA49BB">
            <w:rPr>
              <w:b/>
              <w:rPrChange w:id="4113" w:author="Microsoft Office User" w:date="2018-11-26T15:34:00Z">
                <w:rPr/>
              </w:rPrChange>
            </w:rPr>
            <w:delText>-</w:delText>
          </w:r>
        </w:del>
      </w:ins>
      <w:ins w:id="4114" w:author="psorger@gmail.com" w:date="2018-11-06T00:07:00Z">
        <w:del w:id="4115" w:author="Microsoft Office User" w:date="2018-11-26T15:30:00Z">
          <w:r w:rsidR="00C37AD6" w:rsidRPr="00EA49BB" w:rsidDel="00EA49BB">
            <w:rPr>
              <w:b/>
              <w:rPrChange w:id="4116" w:author="Microsoft Office User" w:date="2018-11-26T15:34:00Z">
                <w:rPr/>
              </w:rPrChange>
            </w:rPr>
            <w:delText>fluorescence</w:delText>
          </w:r>
        </w:del>
      </w:ins>
      <w:ins w:id="4117" w:author="psorger@gmail.com" w:date="2018-11-06T00:08:00Z">
        <w:del w:id="4118" w:author="Microsoft Office User" w:date="2018-11-26T15:30:00Z">
          <w:r w:rsidR="00C37AD6" w:rsidRPr="00EA49BB" w:rsidDel="00EA49BB">
            <w:rPr>
              <w:b/>
              <w:rPrChange w:id="4119" w:author="Microsoft Office User" w:date="2018-11-26T15:34:00Z">
                <w:rPr/>
              </w:rPrChange>
            </w:rPr>
            <w:delText xml:space="preserve"> and </w:delText>
          </w:r>
        </w:del>
      </w:ins>
      <w:ins w:id="4120" w:author="psorger@gmail.com" w:date="2018-11-06T00:07:00Z">
        <w:del w:id="4121" w:author="Microsoft Office User" w:date="2018-11-26T15:30:00Z">
          <w:r w:rsidR="00C37AD6" w:rsidRPr="00EA49BB" w:rsidDel="00EA49BB">
            <w:rPr>
              <w:b/>
              <w:rPrChange w:id="4122" w:author="Microsoft Office User" w:date="2018-11-26T15:34:00Z">
                <w:rPr/>
              </w:rPrChange>
            </w:rPr>
            <w:delText xml:space="preserve">off-target antibody binding </w:delText>
          </w:r>
        </w:del>
      </w:ins>
      <w:ins w:id="4123" w:author="psorger@gmail.com" w:date="2018-11-06T00:08:00Z">
        <w:del w:id="4124" w:author="Microsoft Office User" w:date="2018-11-26T15:30:00Z">
          <w:r w:rsidR="00C37AD6" w:rsidRPr="00EA49BB" w:rsidDel="00EA49BB">
            <w:rPr>
              <w:b/>
              <w:rPrChange w:id="4125" w:author="Microsoft Office User" w:date="2018-11-26T15:34:00Z">
                <w:rPr/>
              </w:rPrChange>
            </w:rPr>
            <w:delText>in the</w:delText>
          </w:r>
        </w:del>
      </w:ins>
      <w:ins w:id="4126" w:author="psorger@gmail.com" w:date="2018-11-06T00:06:00Z">
        <w:del w:id="4127" w:author="Microsoft Office User" w:date="2018-11-26T15:30:00Z">
          <w:r w:rsidR="005F0BA6" w:rsidRPr="00EA49BB" w:rsidDel="00EA49BB">
            <w:rPr>
              <w:b/>
              <w:rPrChange w:id="4128" w:author="Microsoft Office User" w:date="2018-11-26T15:34:00Z">
                <w:rPr/>
              </w:rPrChange>
            </w:rPr>
            <w:delText xml:space="preserve"> control data </w:delText>
          </w:r>
        </w:del>
      </w:ins>
      <w:ins w:id="4129" w:author="psorger@gmail.com" w:date="2018-11-06T00:08:00Z">
        <w:del w:id="4130" w:author="Microsoft Office User" w:date="2018-11-26T15:30:00Z">
          <w:r w:rsidR="00C37AD6" w:rsidRPr="00EA49BB" w:rsidDel="00EA49BB">
            <w:rPr>
              <w:b/>
              <w:rPrChange w:id="4131" w:author="Microsoft Office User" w:date="2018-11-26T15:34:00Z">
                <w:rPr/>
              </w:rPrChange>
            </w:rPr>
            <w:delText>as a means to</w:delText>
          </w:r>
        </w:del>
      </w:ins>
      <w:ins w:id="4132" w:author="psorger@gmail.com" w:date="2018-11-06T00:06:00Z">
        <w:del w:id="4133" w:author="Microsoft Office User" w:date="2018-11-26T15:30:00Z">
          <w:r w:rsidR="005F0BA6" w:rsidRPr="00EA49BB" w:rsidDel="00EA49BB">
            <w:rPr>
              <w:b/>
              <w:rPrChange w:id="4134" w:author="Microsoft Office User" w:date="2018-11-26T15:34:00Z">
                <w:rPr/>
              </w:rPrChange>
            </w:rPr>
            <w:delText xml:space="preserve"> set an appropriate gate </w:delText>
          </w:r>
        </w:del>
      </w:ins>
      <w:ins w:id="4135" w:author="psorger@gmail.com" w:date="2018-11-06T00:07:00Z">
        <w:del w:id="4136" w:author="Microsoft Office User" w:date="2018-11-26T15:30:00Z">
          <w:r w:rsidR="005F0BA6" w:rsidRPr="00EA49BB" w:rsidDel="00EA49BB">
            <w:rPr>
              <w:b/>
              <w:rPrChange w:id="4137" w:author="Microsoft Office User" w:date="2018-11-26T15:34:00Z">
                <w:rPr/>
              </w:rPrChange>
            </w:rPr>
            <w:delText>(</w:delText>
          </w:r>
          <w:r w:rsidR="005F0BA6" w:rsidRPr="00EA49BB" w:rsidDel="00EA49BB">
            <w:rPr>
              <w:b/>
              <w:highlight w:val="yellow"/>
              <w:rPrChange w:id="4138" w:author="Microsoft Office User" w:date="2018-11-26T15:34:00Z">
                <w:rPr/>
              </w:rPrChange>
            </w:rPr>
            <w:delText>BIAS RIGHT WORD?</w:delText>
          </w:r>
          <w:r w:rsidR="005F0BA6" w:rsidRPr="00EA49BB" w:rsidDel="00EA49BB">
            <w:rPr>
              <w:b/>
              <w:rPrChange w:id="4139" w:author="Microsoft Office User" w:date="2018-11-26T15:34:00Z">
                <w:rPr/>
              </w:rPrChange>
            </w:rPr>
            <w:delText>)</w:delText>
          </w:r>
        </w:del>
      </w:ins>
    </w:p>
    <w:p w14:paraId="7A5D2B32" w14:textId="79DF7F2B" w:rsidR="00D47797" w:rsidRPr="00EA49BB" w:rsidDel="00EA49BB" w:rsidRDefault="00C37AD6" w:rsidP="00EA49BB">
      <w:pPr>
        <w:spacing w:line="480" w:lineRule="auto"/>
        <w:contextualSpacing/>
        <w:rPr>
          <w:del w:id="4140" w:author="Microsoft Office User" w:date="2018-11-26T15:30:00Z"/>
          <w:b/>
          <w:color w:val="262626"/>
          <w:rPrChange w:id="4141" w:author="Microsoft Office User" w:date="2018-11-26T15:34:00Z">
            <w:rPr>
              <w:del w:id="4142" w:author="Microsoft Office User" w:date="2018-11-26T15:30:00Z"/>
              <w:color w:val="262626"/>
            </w:rPr>
          </w:rPrChange>
        </w:rPr>
        <w:pPrChange w:id="4143" w:author="Microsoft Office User" w:date="2018-11-26T15:34:00Z">
          <w:pPr>
            <w:spacing w:line="480" w:lineRule="auto"/>
            <w:contextualSpacing/>
          </w:pPr>
        </w:pPrChange>
      </w:pPr>
      <w:ins w:id="4144" w:author="psorger@gmail.com" w:date="2018-11-06T00:08:00Z">
        <w:del w:id="4145" w:author="Microsoft Office User" w:date="2018-11-26T15:30:00Z">
          <w:r w:rsidRPr="00EA49BB" w:rsidDel="00EA49BB">
            <w:rPr>
              <w:b/>
              <w:bCs/>
              <w:rPrChange w:id="4146" w:author="Microsoft Office User" w:date="2018-11-26T15:34:00Z">
                <w:rPr>
                  <w:bCs/>
                  <w:spacing w:val="-10"/>
                </w:rPr>
              </w:rPrChange>
            </w:rPr>
            <w:delText xml:space="preserve"> </w:delText>
          </w:r>
        </w:del>
      </w:ins>
    </w:p>
    <w:p w14:paraId="0243A4AB" w14:textId="468C6155" w:rsidR="00E04604" w:rsidRPr="00EA49BB" w:rsidDel="00EA49BB" w:rsidRDefault="00C177D1" w:rsidP="00EA49BB">
      <w:pPr>
        <w:spacing w:line="480" w:lineRule="auto"/>
        <w:contextualSpacing/>
        <w:rPr>
          <w:del w:id="4147" w:author="Microsoft Office User" w:date="2018-11-26T15:30:00Z"/>
          <w:b/>
          <w:bCs/>
          <w:rPrChange w:id="4148" w:author="Microsoft Office User" w:date="2018-11-26T15:34:00Z">
            <w:rPr>
              <w:del w:id="4149" w:author="Microsoft Office User" w:date="2018-11-26T15:30:00Z"/>
              <w:b/>
              <w:bCs/>
              <w:spacing w:val="-10"/>
            </w:rPr>
          </w:rPrChange>
        </w:rPr>
        <w:pPrChange w:id="4150" w:author="Microsoft Office User" w:date="2018-11-26T15:34:00Z">
          <w:pPr>
            <w:spacing w:line="480" w:lineRule="auto"/>
            <w:contextualSpacing/>
            <w:outlineLvl w:val="0"/>
          </w:pPr>
        </w:pPrChange>
      </w:pPr>
      <w:moveFromRangeStart w:id="4151" w:author="psorger@gmail.com" w:date="2018-11-05T23:52:00Z" w:name="move529225257"/>
      <w:moveFrom w:id="4152" w:author="psorger@gmail.com" w:date="2018-11-05T23:52:00Z">
        <w:del w:id="4153" w:author="Microsoft Office User" w:date="2018-11-26T15:30:00Z">
          <w:r w:rsidRPr="00EA49BB" w:rsidDel="00EA49BB">
            <w:rPr>
              <w:b/>
              <w:bCs/>
              <w:rPrChange w:id="4154" w:author="Microsoft Office User" w:date="2018-11-26T15:34:00Z">
                <w:rPr>
                  <w:b/>
                  <w:bCs/>
                  <w:spacing w:val="-10"/>
                </w:rPr>
              </w:rPrChange>
            </w:rPr>
            <w:delText xml:space="preserve">Bias curation: </w:delText>
          </w:r>
          <w:r w:rsidR="00142685" w:rsidRPr="00EA49BB" w:rsidDel="00EA49BB">
            <w:rPr>
              <w:b/>
              <w:bCs/>
              <w:rPrChange w:id="4155" w:author="Microsoft Office User" w:date="2018-11-26T15:34:00Z">
                <w:rPr>
                  <w:b/>
                  <w:bCs/>
                  <w:spacing w:val="-10"/>
                </w:rPr>
              </w:rPrChange>
            </w:rPr>
            <w:delText>multidimensional c</w:delText>
          </w:r>
          <w:r w:rsidR="00E04604" w:rsidRPr="00EA49BB" w:rsidDel="00EA49BB">
            <w:rPr>
              <w:b/>
              <w:bCs/>
              <w:rPrChange w:id="4156" w:author="Microsoft Office User" w:date="2018-11-26T15:34:00Z">
                <w:rPr>
                  <w:b/>
                  <w:bCs/>
                  <w:spacing w:val="-10"/>
                </w:rPr>
              </w:rPrChange>
            </w:rPr>
            <w:delText xml:space="preserve">ell state </w:delText>
          </w:r>
          <w:r w:rsidR="00142685" w:rsidRPr="00EA49BB" w:rsidDel="00EA49BB">
            <w:rPr>
              <w:b/>
              <w:bCs/>
              <w:rPrChange w:id="4157" w:author="Microsoft Office User" w:date="2018-11-26T15:34:00Z">
                <w:rPr>
                  <w:b/>
                  <w:bCs/>
                  <w:spacing w:val="-10"/>
                </w:rPr>
              </w:rPrChange>
            </w:rPr>
            <w:delText>calling</w:delText>
          </w:r>
          <w:r w:rsidRPr="00EA49BB" w:rsidDel="00EA49BB">
            <w:rPr>
              <w:b/>
              <w:bCs/>
              <w:rPrChange w:id="4158" w:author="Microsoft Office User" w:date="2018-11-26T15:34:00Z">
                <w:rPr>
                  <w:b/>
                  <w:bCs/>
                  <w:spacing w:val="-10"/>
                </w:rPr>
              </w:rPrChange>
            </w:rPr>
            <w:delText xml:space="preserve"> through </w:delText>
          </w:r>
          <w:r w:rsidR="0017060A" w:rsidRPr="00EA49BB" w:rsidDel="00EA49BB">
            <w:rPr>
              <w:b/>
              <w:bCs/>
              <w:rPrChange w:id="4159" w:author="Microsoft Office User" w:date="2018-11-26T15:34:00Z">
                <w:rPr>
                  <w:b/>
                  <w:bCs/>
                  <w:spacing w:val="-10"/>
                </w:rPr>
              </w:rPrChange>
            </w:rPr>
            <w:delText xml:space="preserve">a </w:delText>
          </w:r>
          <w:r w:rsidRPr="00EA49BB" w:rsidDel="00EA49BB">
            <w:rPr>
              <w:b/>
              <w:bCs/>
              <w:rPrChange w:id="4160" w:author="Microsoft Office User" w:date="2018-11-26T15:34:00Z">
                <w:rPr>
                  <w:b/>
                  <w:bCs/>
                  <w:spacing w:val="-10"/>
                </w:rPr>
              </w:rPrChange>
            </w:rPr>
            <w:delText>unidimensional gating</w:delText>
          </w:r>
          <w:r w:rsidR="0017060A" w:rsidRPr="00EA49BB" w:rsidDel="00EA49BB">
            <w:rPr>
              <w:b/>
              <w:bCs/>
              <w:rPrChange w:id="4161" w:author="Microsoft Office User" w:date="2018-11-26T15:34:00Z">
                <w:rPr>
                  <w:b/>
                  <w:bCs/>
                  <w:spacing w:val="-10"/>
                </w:rPr>
              </w:rPrChange>
            </w:rPr>
            <w:delText xml:space="preserve"> strategy</w:delText>
          </w:r>
        </w:del>
      </w:moveFrom>
    </w:p>
    <w:moveFromRangeEnd w:id="4151"/>
    <w:p w14:paraId="4137106F" w14:textId="05DC60A6" w:rsidR="00417E3A" w:rsidRPr="00EA49BB" w:rsidDel="00EA49BB" w:rsidRDefault="000A4CD2" w:rsidP="00EA49BB">
      <w:pPr>
        <w:spacing w:line="480" w:lineRule="auto"/>
        <w:contextualSpacing/>
        <w:rPr>
          <w:del w:id="4162" w:author="Microsoft Office User" w:date="2018-11-26T15:30:00Z"/>
          <w:b/>
          <w:bCs/>
          <w:rPrChange w:id="4163" w:author="Microsoft Office User" w:date="2018-11-26T15:34:00Z">
            <w:rPr>
              <w:del w:id="4164" w:author="Microsoft Office User" w:date="2018-11-26T15:30:00Z"/>
              <w:bCs/>
            </w:rPr>
          </w:rPrChange>
        </w:rPr>
        <w:pPrChange w:id="4165" w:author="Microsoft Office User" w:date="2018-11-26T15:34:00Z">
          <w:pPr>
            <w:spacing w:line="480" w:lineRule="auto"/>
            <w:contextualSpacing/>
            <w:outlineLvl w:val="0"/>
          </w:pPr>
        </w:pPrChange>
      </w:pPr>
      <w:del w:id="4166" w:author="Microsoft Office User" w:date="2018-11-26T15:30:00Z">
        <w:r w:rsidRPr="00EA49BB" w:rsidDel="00EA49BB">
          <w:rPr>
            <w:b/>
            <w:rPrChange w:id="4167" w:author="Microsoft Office User" w:date="2018-11-26T15:34:00Z">
              <w:rPr/>
            </w:rPrChange>
          </w:rPr>
          <w:delText xml:space="preserve">Exploratory evaluation of the resultant 240-tissue dataset would have been prohibitively time consuming and error prone if attempted using an interactive software program reliant on multidimensional gating strategies to define unique cell states. </w:delText>
        </w:r>
        <w:r w:rsidR="00D30939" w:rsidRPr="00EA49BB" w:rsidDel="00EA49BB">
          <w:rPr>
            <w:b/>
            <w:rPrChange w:id="4168" w:author="Microsoft Office User" w:date="2018-11-26T15:34:00Z">
              <w:rPr/>
            </w:rPrChange>
          </w:rPr>
          <w:delText xml:space="preserve">We overcame </w:delText>
        </w:r>
        <w:r w:rsidR="008F459D" w:rsidRPr="00EA49BB" w:rsidDel="00EA49BB">
          <w:rPr>
            <w:b/>
            <w:rPrChange w:id="4169" w:author="Microsoft Office User" w:date="2018-11-26T15:34:00Z">
              <w:rPr/>
            </w:rPrChange>
          </w:rPr>
          <w:delText xml:space="preserve">these difficulties </w:delText>
        </w:r>
        <w:r w:rsidR="00D30939" w:rsidRPr="00EA49BB" w:rsidDel="00EA49BB">
          <w:rPr>
            <w:b/>
            <w:rPrChange w:id="4170" w:author="Microsoft Office User" w:date="2018-11-26T15:34:00Z">
              <w:rPr/>
            </w:rPrChange>
          </w:rPr>
          <w:delText>by performing a simplified unidimensional gating procedure referred to as “</w:delText>
        </w:r>
        <w:r w:rsidR="00D30939" w:rsidRPr="00EA49BB" w:rsidDel="00EA49BB">
          <w:rPr>
            <w:b/>
            <w:highlight w:val="yellow"/>
            <w:rPrChange w:id="4171" w:author="Microsoft Office User" w:date="2018-11-26T15:34:00Z">
              <w:rPr/>
            </w:rPrChange>
          </w:rPr>
          <w:delText>bias curation</w:delText>
        </w:r>
        <w:r w:rsidR="00D30939" w:rsidRPr="00EA49BB" w:rsidDel="00EA49BB">
          <w:rPr>
            <w:b/>
            <w:rPrChange w:id="4172" w:author="Microsoft Office User" w:date="2018-11-26T15:34:00Z">
              <w:rPr/>
            </w:rPrChange>
          </w:rPr>
          <w:delText xml:space="preserve">” </w:delText>
        </w:r>
        <w:r w:rsidR="00BE477C" w:rsidRPr="00EA49BB" w:rsidDel="00EA49BB">
          <w:rPr>
            <w:b/>
            <w:rPrChange w:id="4173" w:author="Microsoft Office User" w:date="2018-11-26T15:34:00Z">
              <w:rPr/>
            </w:rPrChange>
          </w:rPr>
          <w:delText>prior to</w:delText>
        </w:r>
        <w:r w:rsidR="00D30939" w:rsidRPr="00EA49BB" w:rsidDel="00EA49BB">
          <w:rPr>
            <w:b/>
            <w:rPrChange w:id="4174" w:author="Microsoft Office User" w:date="2018-11-26T15:34:00Z">
              <w:rPr/>
            </w:rPrChange>
          </w:rPr>
          <w:delText xml:space="preserve"> running </w:delText>
        </w:r>
        <w:r w:rsidR="00BE477C" w:rsidRPr="00EA49BB" w:rsidDel="00EA49BB">
          <w:rPr>
            <w:b/>
            <w:rPrChange w:id="4175" w:author="Microsoft Office User" w:date="2018-11-26T15:34:00Z">
              <w:rPr/>
            </w:rPrChange>
          </w:rPr>
          <w:delText>the SYLARAS</w:delText>
        </w:r>
        <w:r w:rsidR="00D30939" w:rsidRPr="00EA49BB" w:rsidDel="00EA49BB">
          <w:rPr>
            <w:b/>
            <w:rPrChange w:id="4176" w:author="Microsoft Office User" w:date="2018-11-26T15:34:00Z">
              <w:rPr/>
            </w:rPrChange>
          </w:rPr>
          <w:delText xml:space="preserve"> </w:delText>
        </w:r>
        <w:r w:rsidR="00BE477C" w:rsidRPr="00EA49BB" w:rsidDel="00EA49BB">
          <w:rPr>
            <w:b/>
            <w:rPrChange w:id="4177" w:author="Microsoft Office User" w:date="2018-11-26T15:34:00Z">
              <w:rPr/>
            </w:rPrChange>
          </w:rPr>
          <w:delText>algorithm</w:delText>
        </w:r>
        <w:r w:rsidR="00D30939" w:rsidRPr="00EA49BB" w:rsidDel="00EA49BB">
          <w:rPr>
            <w:b/>
            <w:rPrChange w:id="4178" w:author="Microsoft Office User" w:date="2018-11-26T15:34:00Z">
              <w:rPr/>
            </w:rPrChange>
          </w:rPr>
          <w:delText xml:space="preserve"> </w:delText>
        </w:r>
        <w:r w:rsidR="0089053C" w:rsidRPr="00EA49BB" w:rsidDel="00EA49BB">
          <w:rPr>
            <w:b/>
            <w:rPrChange w:id="4179" w:author="Microsoft Office User" w:date="2018-11-26T15:34:00Z">
              <w:rPr/>
            </w:rPrChange>
          </w:rPr>
          <w:delText>whose goal it is to</w:delText>
        </w:r>
        <w:r w:rsidR="00D30939" w:rsidRPr="00EA49BB" w:rsidDel="00EA49BB">
          <w:rPr>
            <w:b/>
            <w:rPrChange w:id="4180" w:author="Microsoft Office User" w:date="2018-11-26T15:34:00Z">
              <w:rPr/>
            </w:rPrChange>
          </w:rPr>
          <w:delText xml:space="preserve"> estimate where background signal intensities end and true antibody signal begins for each immunomarker in the study (</w:delText>
        </w:r>
        <w:r w:rsidR="00D30939" w:rsidRPr="00EA49BB" w:rsidDel="00EA49BB">
          <w:rPr>
            <w:b/>
            <w:rPrChange w:id="4181" w:author="Microsoft Office User" w:date="2018-11-26T15:34:00Z">
              <w:rPr>
                <w:b/>
              </w:rPr>
            </w:rPrChange>
          </w:rPr>
          <w:delText>Fig. 2</w:delText>
        </w:r>
        <w:r w:rsidR="00D30939" w:rsidRPr="00EA49BB" w:rsidDel="00EA49BB">
          <w:rPr>
            <w:b/>
            <w:rPrChange w:id="4182" w:author="Microsoft Office User" w:date="2018-11-26T15:34:00Z">
              <w:rPr/>
            </w:rPrChange>
          </w:rPr>
          <w:delText>). The process was facilitated by formatting the study’s histograms (per sample per immunomarkers) as a scrolling HTML table viewable with a web browser. The signal intensity distribution of unlabeled control cells was superimposed on each histogram as a fiducial guide to aid in the selection of an appropriate bias by revealing how signal intensities associated with autofluorescence/off-target antibody binding compare to experimental data.</w:delText>
        </w:r>
        <w:r w:rsidR="0089053C" w:rsidRPr="00EA49BB" w:rsidDel="00EA49BB">
          <w:rPr>
            <w:b/>
            <w:bCs/>
            <w:rPrChange w:id="4183" w:author="Microsoft Office User" w:date="2018-11-26T15:34:00Z">
              <w:rPr>
                <w:bCs/>
              </w:rPr>
            </w:rPrChange>
          </w:rPr>
          <w:delText xml:space="preserve"> </w:delText>
        </w:r>
        <w:r w:rsidR="00CC5131" w:rsidRPr="00EA49BB" w:rsidDel="00EA49BB">
          <w:rPr>
            <w:b/>
            <w:bCs/>
            <w:rPrChange w:id="4184" w:author="Microsoft Office User" w:date="2018-11-26T15:34:00Z">
              <w:rPr>
                <w:bCs/>
              </w:rPr>
            </w:rPrChange>
          </w:rPr>
          <w:delText xml:space="preserve">The curated biases were then </w:delText>
        </w:r>
      </w:del>
      <w:ins w:id="4185" w:author="psorger@gmail.com" w:date="2018-11-06T00:09:00Z">
        <w:del w:id="4186" w:author="Microsoft Office User" w:date="2018-11-26T15:30:00Z">
          <w:r w:rsidR="00C37AD6" w:rsidRPr="00EA49BB" w:rsidDel="00EA49BB">
            <w:rPr>
              <w:b/>
              <w:bCs/>
              <w:rPrChange w:id="4187" w:author="Microsoft Office User" w:date="2018-11-26T15:34:00Z">
                <w:rPr>
                  <w:bCs/>
                </w:rPr>
              </w:rPrChange>
            </w:rPr>
            <w:delText xml:space="preserve">recorded </w:delText>
          </w:r>
        </w:del>
      </w:ins>
      <w:del w:id="4188" w:author="Microsoft Office User" w:date="2018-11-26T15:30:00Z">
        <w:r w:rsidR="00CC5131" w:rsidRPr="00EA49BB" w:rsidDel="00EA49BB">
          <w:rPr>
            <w:b/>
            <w:bCs/>
            <w:rPrChange w:id="4189" w:author="Microsoft Office User" w:date="2018-11-26T15:34:00Z">
              <w:rPr>
                <w:bCs/>
              </w:rPr>
            </w:rPrChange>
          </w:rPr>
          <w:delText xml:space="preserve">programmatically </w:delText>
        </w:r>
      </w:del>
      <w:ins w:id="4190" w:author="psorger@gmail.com" w:date="2018-11-06T00:09:00Z">
        <w:del w:id="4191" w:author="Microsoft Office User" w:date="2018-11-26T15:30:00Z">
          <w:r w:rsidR="00C37AD6" w:rsidRPr="00EA49BB" w:rsidDel="00EA49BB">
            <w:rPr>
              <w:b/>
              <w:bCs/>
              <w:rPrChange w:id="4192" w:author="Microsoft Office User" w:date="2018-11-26T15:34:00Z">
                <w:rPr>
                  <w:bCs/>
                </w:rPr>
              </w:rPrChange>
            </w:rPr>
            <w:delText xml:space="preserve">and </w:delText>
          </w:r>
        </w:del>
      </w:ins>
      <w:del w:id="4193" w:author="Microsoft Office User" w:date="2018-11-26T15:30:00Z">
        <w:r w:rsidR="00CC5131" w:rsidRPr="00EA49BB" w:rsidDel="00EA49BB">
          <w:rPr>
            <w:b/>
            <w:bCs/>
            <w:rPrChange w:id="4194" w:author="Microsoft Office User" w:date="2018-11-26T15:34:00Z">
              <w:rPr>
                <w:bCs/>
              </w:rPr>
            </w:rPrChange>
          </w:rPr>
          <w:delText xml:space="preserve">subtracted from </w:delText>
        </w:r>
      </w:del>
      <w:ins w:id="4195" w:author="psorger@gmail.com" w:date="2018-11-06T00:09:00Z">
        <w:del w:id="4196" w:author="Microsoft Office User" w:date="2018-11-26T15:30:00Z">
          <w:r w:rsidR="00C37AD6" w:rsidRPr="00EA49BB" w:rsidDel="00EA49BB">
            <w:rPr>
              <w:b/>
              <w:bCs/>
              <w:rPrChange w:id="4197" w:author="Microsoft Office User" w:date="2018-11-26T15:34:00Z">
                <w:rPr>
                  <w:bCs/>
                </w:rPr>
              </w:rPrChange>
            </w:rPr>
            <w:delText xml:space="preserve">experimental </w:delText>
          </w:r>
        </w:del>
      </w:ins>
      <w:del w:id="4198" w:author="Microsoft Office User" w:date="2018-11-26T15:30:00Z">
        <w:r w:rsidR="00CC5131" w:rsidRPr="00EA49BB" w:rsidDel="00EA49BB">
          <w:rPr>
            <w:b/>
            <w:bCs/>
            <w:rPrChange w:id="4199" w:author="Microsoft Office User" w:date="2018-11-26T15:34:00Z">
              <w:rPr>
                <w:bCs/>
              </w:rPr>
            </w:rPrChange>
          </w:rPr>
          <w:delText xml:space="preserve">the </w:delText>
        </w:r>
        <w:r w:rsidR="00CC5131" w:rsidRPr="00EA49BB" w:rsidDel="00EA49BB">
          <w:rPr>
            <w:b/>
            <w:rPrChange w:id="4200" w:author="Microsoft Office User" w:date="2018-11-26T15:34:00Z">
              <w:rPr/>
            </w:rPrChange>
          </w:rPr>
          <w:delText>signal intensity values of their corresponding histograms,</w:delText>
        </w:r>
        <w:r w:rsidR="00CC5131" w:rsidRPr="00EA49BB" w:rsidDel="00EA49BB">
          <w:rPr>
            <w:b/>
            <w:bCs/>
            <w:rPrChange w:id="4201" w:author="Microsoft Office User" w:date="2018-11-26T15:34:00Z">
              <w:rPr>
                <w:bCs/>
              </w:rPr>
            </w:rPrChange>
          </w:rPr>
          <w:delText xml:space="preserve"> </w:delText>
        </w:r>
        <w:r w:rsidR="00CC5131" w:rsidRPr="00EA49BB" w:rsidDel="00EA49BB">
          <w:rPr>
            <w:b/>
            <w:rPrChange w:id="4202" w:author="Microsoft Office User" w:date="2018-11-26T15:34:00Z">
              <w:rPr/>
            </w:rPrChange>
          </w:rPr>
          <w:delText>resulting</w:delText>
        </w:r>
        <w:r w:rsidR="00D30939" w:rsidRPr="00EA49BB" w:rsidDel="00EA49BB">
          <w:rPr>
            <w:b/>
            <w:rPrChange w:id="4203" w:author="Microsoft Office User" w:date="2018-11-26T15:34:00Z">
              <w:rPr/>
            </w:rPrChange>
          </w:rPr>
          <w:delText xml:space="preserve"> </w:delText>
        </w:r>
        <w:r w:rsidR="0089053C" w:rsidRPr="00EA49BB" w:rsidDel="00EA49BB">
          <w:rPr>
            <w:b/>
            <w:highlight w:val="yellow"/>
            <w:rPrChange w:id="4204" w:author="Microsoft Office User" w:date="2018-11-26T15:34:00Z">
              <w:rPr/>
            </w:rPrChange>
          </w:rPr>
          <w:delText xml:space="preserve">in </w:delText>
        </w:r>
        <w:r w:rsidR="00D30939" w:rsidRPr="00EA49BB" w:rsidDel="00EA49BB">
          <w:rPr>
            <w:b/>
            <w:highlight w:val="yellow"/>
            <w:rPrChange w:id="4205" w:author="Microsoft Office User" w:date="2018-11-26T15:34:00Z">
              <w:rPr/>
            </w:rPrChange>
          </w:rPr>
          <w:delText xml:space="preserve">each bias </w:delText>
        </w:r>
        <w:r w:rsidR="0089053C" w:rsidRPr="00EA49BB" w:rsidDel="00EA49BB">
          <w:rPr>
            <w:b/>
            <w:highlight w:val="yellow"/>
            <w:rPrChange w:id="4206" w:author="Microsoft Office User" w:date="2018-11-26T15:34:00Z">
              <w:rPr/>
            </w:rPrChange>
          </w:rPr>
          <w:delText>taking</w:delText>
        </w:r>
        <w:r w:rsidR="00D30939" w:rsidRPr="00EA49BB" w:rsidDel="00EA49BB">
          <w:rPr>
            <w:b/>
            <w:highlight w:val="yellow"/>
            <w:rPrChange w:id="4207" w:author="Microsoft Office User" w:date="2018-11-26T15:34:00Z">
              <w:rPr/>
            </w:rPrChange>
          </w:rPr>
          <w:delText xml:space="preserve"> on the numerical value of zero and background signal intensities </w:delText>
        </w:r>
        <w:r w:rsidR="00B733AB" w:rsidRPr="00EA49BB" w:rsidDel="00EA49BB">
          <w:rPr>
            <w:b/>
            <w:highlight w:val="yellow"/>
            <w:rPrChange w:id="4208" w:author="Microsoft Office User" w:date="2018-11-26T15:34:00Z">
              <w:rPr/>
            </w:rPrChange>
          </w:rPr>
          <w:delText>becoming</w:delText>
        </w:r>
        <w:r w:rsidR="00D30939" w:rsidRPr="00EA49BB" w:rsidDel="00EA49BB">
          <w:rPr>
            <w:b/>
            <w:highlight w:val="yellow"/>
            <w:rPrChange w:id="4209" w:author="Microsoft Office User" w:date="2018-11-26T15:34:00Z">
              <w:rPr/>
            </w:rPrChange>
          </w:rPr>
          <w:delText xml:space="preserve"> negative valued</w:delText>
        </w:r>
      </w:del>
      <w:ins w:id="4210" w:author="psorger@gmail.com" w:date="2018-11-06T00:10:00Z">
        <w:del w:id="4211" w:author="Microsoft Office User" w:date="2018-11-26T15:30:00Z">
          <w:r w:rsidR="00C37AD6" w:rsidRPr="00EA49BB" w:rsidDel="00EA49BB">
            <w:rPr>
              <w:b/>
              <w:rPrChange w:id="4212" w:author="Microsoft Office User" w:date="2018-11-26T15:34:00Z">
                <w:rPr/>
              </w:rPrChange>
            </w:rPr>
            <w:delText xml:space="preserve"> CONFUSING</w:delText>
          </w:r>
        </w:del>
      </w:ins>
      <w:del w:id="4213" w:author="Microsoft Office User" w:date="2018-11-26T15:30:00Z">
        <w:r w:rsidR="00D30939" w:rsidRPr="00EA49BB" w:rsidDel="00EA49BB">
          <w:rPr>
            <w:b/>
            <w:rPrChange w:id="4214" w:author="Microsoft Office User" w:date="2018-11-26T15:34:00Z">
              <w:rPr/>
            </w:rPrChange>
          </w:rPr>
          <w:delText xml:space="preserve"> (</w:delText>
        </w:r>
        <w:r w:rsidR="00D30939" w:rsidRPr="00EA49BB" w:rsidDel="00EA49BB">
          <w:rPr>
            <w:b/>
            <w:rPrChange w:id="4215" w:author="Microsoft Office User" w:date="2018-11-26T15:34:00Z">
              <w:rPr>
                <w:b/>
              </w:rPr>
            </w:rPrChange>
          </w:rPr>
          <w:delText>Fig. 2d</w:delText>
        </w:r>
      </w:del>
      <w:ins w:id="4216" w:author="psorger@gmail.com" w:date="2018-11-06T00:10:00Z">
        <w:del w:id="4217" w:author="Microsoft Office User" w:date="2018-11-26T15:30:00Z">
          <w:r w:rsidR="00C37AD6" w:rsidRPr="00EA49BB" w:rsidDel="00EA49BB">
            <w:rPr>
              <w:b/>
              <w:rPrChange w:id="4218" w:author="Microsoft Office User" w:date="2018-11-26T15:34:00Z">
                <w:rPr>
                  <w:b/>
                </w:rPr>
              </w:rPrChange>
            </w:rPr>
            <w:delText xml:space="preserve"> </w:delText>
          </w:r>
          <w:r w:rsidR="00C37AD6" w:rsidRPr="00EA49BB" w:rsidDel="00EA49BB">
            <w:rPr>
              <w:b/>
              <w:highlight w:val="yellow"/>
              <w:rPrChange w:id="4219" w:author="Microsoft Office User" w:date="2018-11-26T15:34:00Z">
                <w:rPr>
                  <w:b/>
                </w:rPr>
              </w:rPrChange>
            </w:rPr>
            <w:delText>NEED MENTION OTHER PANELS FIRST</w:delText>
          </w:r>
          <w:r w:rsidR="00C37AD6" w:rsidRPr="00EA49BB" w:rsidDel="00EA49BB">
            <w:rPr>
              <w:b/>
              <w:rPrChange w:id="4220" w:author="Microsoft Office User" w:date="2018-11-26T15:34:00Z">
                <w:rPr>
                  <w:b/>
                </w:rPr>
              </w:rPrChange>
            </w:rPr>
            <w:delText xml:space="preserve"> </w:delText>
          </w:r>
        </w:del>
      </w:ins>
      <w:del w:id="4221" w:author="Microsoft Office User" w:date="2018-11-26T15:30:00Z">
        <w:r w:rsidR="00D30939" w:rsidRPr="00EA49BB" w:rsidDel="00EA49BB">
          <w:rPr>
            <w:b/>
            <w:rPrChange w:id="4222" w:author="Microsoft Office User" w:date="2018-11-26T15:34:00Z">
              <w:rPr/>
            </w:rPrChange>
          </w:rPr>
          <w:delText xml:space="preserve">). Since bias curation </w:delText>
        </w:r>
        <w:r w:rsidR="002E13C4" w:rsidRPr="00EA49BB" w:rsidDel="00EA49BB">
          <w:rPr>
            <w:b/>
            <w:rPrChange w:id="4223" w:author="Microsoft Office User" w:date="2018-11-26T15:34:00Z">
              <w:rPr/>
            </w:rPrChange>
          </w:rPr>
          <w:delText>effectively</w:delText>
        </w:r>
      </w:del>
      <w:ins w:id="4224" w:author="psorger@gmail.com" w:date="2018-11-06T00:11:00Z">
        <w:del w:id="4225" w:author="Microsoft Office User" w:date="2018-11-26T15:30:00Z">
          <w:r w:rsidR="00C37AD6" w:rsidRPr="00EA49BB" w:rsidDel="00EA49BB">
            <w:rPr>
              <w:b/>
              <w:rPrChange w:id="4226" w:author="Microsoft Office User" w:date="2018-11-26T15:34:00Z">
                <w:rPr/>
              </w:rPrChange>
            </w:rPr>
            <w:delText>Following binarization of intensity data cells are</w:delText>
          </w:r>
        </w:del>
      </w:ins>
      <w:del w:id="4227" w:author="Microsoft Office User" w:date="2018-11-26T15:30:00Z">
        <w:r w:rsidR="002E13C4" w:rsidRPr="00EA49BB" w:rsidDel="00EA49BB">
          <w:rPr>
            <w:b/>
            <w:rPrChange w:id="4228" w:author="Microsoft Office User" w:date="2018-11-26T15:34:00Z">
              <w:rPr/>
            </w:rPrChange>
          </w:rPr>
          <w:delText xml:space="preserve"> </w:delText>
        </w:r>
        <w:r w:rsidR="00D30939" w:rsidRPr="00EA49BB" w:rsidDel="00EA49BB">
          <w:rPr>
            <w:b/>
            <w:rPrChange w:id="4229" w:author="Microsoft Office User" w:date="2018-11-26T15:34:00Z">
              <w:rPr/>
            </w:rPrChange>
          </w:rPr>
          <w:delText>binarizes signal intensity data according to mathematical sign, cells</w:delText>
        </w:r>
        <w:r w:rsidR="00CC5131" w:rsidRPr="00EA49BB" w:rsidDel="00EA49BB">
          <w:rPr>
            <w:b/>
            <w:rPrChange w:id="4230" w:author="Microsoft Office User" w:date="2018-11-26T15:34:00Z">
              <w:rPr/>
            </w:rPrChange>
          </w:rPr>
          <w:delText xml:space="preserve"> can be thought of as being binned</w:delText>
        </w:r>
        <w:r w:rsidR="007858AD" w:rsidRPr="00EA49BB" w:rsidDel="00EA49BB">
          <w:rPr>
            <w:b/>
            <w:rPrChange w:id="4231" w:author="Microsoft Office User" w:date="2018-11-26T15:34:00Z">
              <w:rPr/>
            </w:rPrChange>
          </w:rPr>
          <w:delText xml:space="preserve"> among </w:delText>
        </w:r>
        <w:r w:rsidR="00D30939" w:rsidRPr="00EA49BB" w:rsidDel="00EA49BB">
          <w:rPr>
            <w:b/>
            <w:rPrChange w:id="4232" w:author="Microsoft Office User" w:date="2018-11-26T15:34:00Z">
              <w:rPr/>
            </w:rPrChange>
          </w:rPr>
          <w:delText>2</w:delText>
        </w:r>
        <w:r w:rsidR="00D30939" w:rsidRPr="00EA49BB" w:rsidDel="00EA49BB">
          <w:rPr>
            <w:b/>
            <w:vertAlign w:val="superscript"/>
            <w:rPrChange w:id="4233" w:author="Microsoft Office User" w:date="2018-11-26T15:34:00Z">
              <w:rPr>
                <w:vertAlign w:val="superscript"/>
              </w:rPr>
            </w:rPrChange>
          </w:rPr>
          <w:delText>M</w:delText>
        </w:r>
        <w:r w:rsidR="00D30939" w:rsidRPr="00EA49BB" w:rsidDel="00EA49BB">
          <w:rPr>
            <w:b/>
            <w:rPrChange w:id="4234" w:author="Microsoft Office User" w:date="2018-11-26T15:34:00Z">
              <w:rPr/>
            </w:rPrChange>
          </w:rPr>
          <w:delText xml:space="preserve"> orthants of an M-dimensional hypercube, where M is the number of immuno</w:delText>
        </w:r>
      </w:del>
      <w:ins w:id="4235" w:author="psorger@gmail.com" w:date="2018-11-06T00:12:00Z">
        <w:del w:id="4236" w:author="Microsoft Office User" w:date="2018-11-26T15:30:00Z">
          <w:r w:rsidR="00C37AD6" w:rsidRPr="00EA49BB" w:rsidDel="00EA49BB">
            <w:rPr>
              <w:b/>
              <w:rPrChange w:id="4237" w:author="Microsoft Office User" w:date="2018-11-26T15:34:00Z">
                <w:rPr/>
              </w:rPrChange>
            </w:rPr>
            <w:delText>-</w:delText>
          </w:r>
        </w:del>
      </w:ins>
      <w:del w:id="4238" w:author="Microsoft Office User" w:date="2018-11-26T15:30:00Z">
        <w:r w:rsidR="00D30939" w:rsidRPr="00EA49BB" w:rsidDel="00EA49BB">
          <w:rPr>
            <w:b/>
            <w:rPrChange w:id="4239" w:author="Microsoft Office User" w:date="2018-11-26T15:34:00Z">
              <w:rPr/>
            </w:rPrChange>
          </w:rPr>
          <w:delText>markers used in the study and</w:delText>
        </w:r>
      </w:del>
      <w:ins w:id="4240" w:author="psorger@gmail.com" w:date="2018-11-06T00:12:00Z">
        <w:del w:id="4241" w:author="Microsoft Office User" w:date="2018-11-26T15:30:00Z">
          <w:r w:rsidR="00C37AD6" w:rsidRPr="00EA49BB" w:rsidDel="00EA49BB">
            <w:rPr>
              <w:b/>
              <w:rPrChange w:id="4242" w:author="Microsoft Office User" w:date="2018-11-26T15:34:00Z">
                <w:rPr/>
              </w:rPrChange>
            </w:rPr>
            <w:delText>and</w:delText>
          </w:r>
        </w:del>
      </w:ins>
      <w:del w:id="4243" w:author="Microsoft Office User" w:date="2018-11-26T15:30:00Z">
        <w:r w:rsidR="00D30939" w:rsidRPr="00EA49BB" w:rsidDel="00EA49BB">
          <w:rPr>
            <w:b/>
            <w:rPrChange w:id="4244" w:author="Microsoft Office User" w:date="2018-11-26T15:34:00Z">
              <w:rPr/>
            </w:rPrChange>
          </w:rPr>
          <w:delText xml:space="preserve"> each orthant corresponds to a unique </w:delText>
        </w:r>
        <w:r w:rsidR="006B121D" w:rsidRPr="00EA49BB" w:rsidDel="00EA49BB">
          <w:rPr>
            <w:b/>
            <w:rPrChange w:id="4245" w:author="Microsoft Office User" w:date="2018-11-26T15:34:00Z">
              <w:rPr/>
            </w:rPrChange>
          </w:rPr>
          <w:delText>IP</w:delText>
        </w:r>
        <w:r w:rsidR="00D30939" w:rsidRPr="00EA49BB" w:rsidDel="00EA49BB">
          <w:rPr>
            <w:b/>
            <w:rPrChange w:id="4246" w:author="Microsoft Office User" w:date="2018-11-26T15:34:00Z">
              <w:rPr/>
            </w:rPrChange>
          </w:rPr>
          <w:delText xml:space="preserve"> </w:delText>
        </w:r>
      </w:del>
      <w:ins w:id="4247" w:author="psorger@gmail.com" w:date="2018-11-06T00:12:00Z">
        <w:del w:id="4248" w:author="Microsoft Office User" w:date="2018-11-26T15:30:00Z">
          <w:r w:rsidR="00C37AD6" w:rsidRPr="00EA49BB" w:rsidDel="00EA49BB">
            <w:rPr>
              <w:b/>
              <w:rPrChange w:id="4249" w:author="Microsoft Office User" w:date="2018-11-26T15:34:00Z">
                <w:rPr/>
              </w:rPrChange>
            </w:rPr>
            <w:delText xml:space="preserve">CD expression code </w:delText>
          </w:r>
        </w:del>
      </w:ins>
      <w:del w:id="4250" w:author="Microsoft Office User" w:date="2018-11-26T15:30:00Z">
        <w:r w:rsidR="00D30939" w:rsidRPr="00EA49BB" w:rsidDel="00EA49BB">
          <w:rPr>
            <w:b/>
            <w:rPrChange w:id="4251" w:author="Microsoft Office User" w:date="2018-11-26T15:34:00Z">
              <w:rPr/>
            </w:rPrChange>
          </w:rPr>
          <w:delText>(e.g. CD</w:delText>
        </w:r>
        <w:r w:rsidR="00D30939" w:rsidRPr="00EA49BB" w:rsidDel="00EA49BB">
          <w:rPr>
            <w:b/>
            <w:vertAlign w:val="subscript"/>
            <w:rPrChange w:id="4252" w:author="Microsoft Office User" w:date="2018-11-26T15:34:00Z">
              <w:rPr>
                <w:vertAlign w:val="subscript"/>
              </w:rPr>
            </w:rPrChange>
          </w:rPr>
          <w:delText>x</w:delText>
        </w:r>
        <w:r w:rsidR="00D30939" w:rsidRPr="00EA49BB" w:rsidDel="00EA49BB">
          <w:rPr>
            <w:b/>
            <w:vertAlign w:val="superscript"/>
            <w:rPrChange w:id="4253" w:author="Microsoft Office User" w:date="2018-11-26T15:34:00Z">
              <w:rPr>
                <w:vertAlign w:val="superscript"/>
              </w:rPr>
            </w:rPrChange>
          </w:rPr>
          <w:delText>+</w:delText>
        </w:r>
        <w:r w:rsidR="00D30939" w:rsidRPr="00EA49BB" w:rsidDel="00EA49BB">
          <w:rPr>
            <w:b/>
            <w:rPrChange w:id="4254" w:author="Microsoft Office User" w:date="2018-11-26T15:34:00Z">
              <w:rPr/>
            </w:rPrChange>
          </w:rPr>
          <w:delText>, CD</w:delText>
        </w:r>
        <w:r w:rsidR="00D30939" w:rsidRPr="00EA49BB" w:rsidDel="00EA49BB">
          <w:rPr>
            <w:b/>
            <w:vertAlign w:val="subscript"/>
            <w:rPrChange w:id="4255" w:author="Microsoft Office User" w:date="2018-11-26T15:34:00Z">
              <w:rPr>
                <w:vertAlign w:val="subscript"/>
              </w:rPr>
            </w:rPrChange>
          </w:rPr>
          <w:delText>y</w:delText>
        </w:r>
        <w:r w:rsidR="00D30939" w:rsidRPr="00EA49BB" w:rsidDel="00EA49BB">
          <w:rPr>
            <w:b/>
            <w:vertAlign w:val="superscript"/>
            <w:rPrChange w:id="4256" w:author="Microsoft Office User" w:date="2018-11-26T15:34:00Z">
              <w:rPr>
                <w:vertAlign w:val="superscript"/>
              </w:rPr>
            </w:rPrChange>
          </w:rPr>
          <w:delText>-</w:delText>
        </w:r>
        <w:r w:rsidR="00D30939" w:rsidRPr="00EA49BB" w:rsidDel="00EA49BB">
          <w:rPr>
            <w:b/>
            <w:rPrChange w:id="4257" w:author="Microsoft Office User" w:date="2018-11-26T15:34:00Z">
              <w:rPr/>
            </w:rPrChange>
          </w:rPr>
          <w:delText>, CD</w:delText>
        </w:r>
        <w:r w:rsidR="00D30939" w:rsidRPr="00EA49BB" w:rsidDel="00EA49BB">
          <w:rPr>
            <w:b/>
            <w:vertAlign w:val="subscript"/>
            <w:rPrChange w:id="4258" w:author="Microsoft Office User" w:date="2018-11-26T15:34:00Z">
              <w:rPr>
                <w:vertAlign w:val="subscript"/>
              </w:rPr>
            </w:rPrChange>
          </w:rPr>
          <w:delText>z</w:delText>
        </w:r>
        <w:r w:rsidR="00D30939" w:rsidRPr="00EA49BB" w:rsidDel="00EA49BB">
          <w:rPr>
            <w:b/>
            <w:vertAlign w:val="superscript"/>
            <w:rPrChange w:id="4259" w:author="Microsoft Office User" w:date="2018-11-26T15:34:00Z">
              <w:rPr>
                <w:vertAlign w:val="superscript"/>
              </w:rPr>
            </w:rPrChange>
          </w:rPr>
          <w:delText>+</w:delText>
        </w:r>
        <w:r w:rsidR="00D30939" w:rsidRPr="00EA49BB" w:rsidDel="00EA49BB">
          <w:rPr>
            <w:b/>
            <w:rPrChange w:id="4260" w:author="Microsoft Office User" w:date="2018-11-26T15:34:00Z">
              <w:rPr/>
            </w:rPrChange>
          </w:rPr>
          <w:delText>…) (</w:delText>
        </w:r>
        <w:r w:rsidR="00D30939" w:rsidRPr="00EA49BB" w:rsidDel="00EA49BB">
          <w:rPr>
            <w:b/>
            <w:rPrChange w:id="4261" w:author="Microsoft Office User" w:date="2018-11-26T15:34:00Z">
              <w:rPr>
                <w:b/>
              </w:rPr>
            </w:rPrChange>
          </w:rPr>
          <w:delText>Fig. 2e</w:delText>
        </w:r>
        <w:r w:rsidR="00D30939" w:rsidRPr="00EA49BB" w:rsidDel="00EA49BB">
          <w:rPr>
            <w:b/>
            <w:rPrChange w:id="4262" w:author="Microsoft Office User" w:date="2018-11-26T15:34:00Z">
              <w:rPr/>
            </w:rPrChange>
          </w:rPr>
          <w:delText>).</w:delText>
        </w:r>
      </w:del>
    </w:p>
    <w:p w14:paraId="142EFB97" w14:textId="727483E3" w:rsidR="00417E3A" w:rsidRPr="00EA49BB" w:rsidDel="00EA49BB" w:rsidRDefault="00417E3A" w:rsidP="00EA49BB">
      <w:pPr>
        <w:spacing w:line="480" w:lineRule="auto"/>
        <w:contextualSpacing/>
        <w:rPr>
          <w:del w:id="4263" w:author="Microsoft Office User" w:date="2018-11-26T15:30:00Z"/>
          <w:b/>
          <w:bCs/>
          <w:rPrChange w:id="4264" w:author="Microsoft Office User" w:date="2018-11-26T15:34:00Z">
            <w:rPr>
              <w:del w:id="4265" w:author="Microsoft Office User" w:date="2018-11-26T15:30:00Z"/>
              <w:b/>
              <w:bCs/>
              <w:spacing w:val="-10"/>
            </w:rPr>
          </w:rPrChange>
        </w:rPr>
        <w:pPrChange w:id="4266" w:author="Microsoft Office User" w:date="2018-11-26T15:34:00Z">
          <w:pPr>
            <w:spacing w:line="480" w:lineRule="auto"/>
            <w:contextualSpacing/>
            <w:outlineLvl w:val="0"/>
          </w:pPr>
        </w:pPrChange>
      </w:pPr>
    </w:p>
    <w:p w14:paraId="6F52B4B9" w14:textId="1196F024" w:rsidR="00097947" w:rsidRPr="00EA49BB" w:rsidDel="00EA49BB" w:rsidRDefault="0077336F" w:rsidP="00EA49BB">
      <w:pPr>
        <w:spacing w:line="480" w:lineRule="auto"/>
        <w:contextualSpacing/>
        <w:rPr>
          <w:del w:id="4267" w:author="Microsoft Office User" w:date="2018-11-26T15:30:00Z"/>
          <w:b/>
          <w:rPrChange w:id="4268" w:author="Microsoft Office User" w:date="2018-11-26T15:34:00Z">
            <w:rPr>
              <w:del w:id="4269" w:author="Microsoft Office User" w:date="2018-11-26T15:30:00Z"/>
            </w:rPr>
          </w:rPrChange>
        </w:rPr>
        <w:pPrChange w:id="4270" w:author="Microsoft Office User" w:date="2018-11-26T15:34:00Z">
          <w:pPr>
            <w:spacing w:line="480" w:lineRule="auto"/>
            <w:contextualSpacing/>
            <w:outlineLvl w:val="0"/>
          </w:pPr>
        </w:pPrChange>
      </w:pPr>
      <w:del w:id="4271" w:author="Microsoft Office User" w:date="2018-11-26T15:30:00Z">
        <w:r w:rsidRPr="00EA49BB" w:rsidDel="00EA49BB">
          <w:rPr>
            <w:b/>
            <w:bCs/>
            <w:rPrChange w:id="4272" w:author="Microsoft Office User" w:date="2018-11-26T15:34:00Z">
              <w:rPr>
                <w:b/>
                <w:bCs/>
                <w:spacing w:val="-10"/>
              </w:rPr>
            </w:rPrChange>
          </w:rPr>
          <w:delText>Characterizing mouse</w:delText>
        </w:r>
        <w:r w:rsidR="00C4270C" w:rsidRPr="00EA49BB" w:rsidDel="00EA49BB">
          <w:rPr>
            <w:b/>
            <w:bCs/>
            <w:rPrChange w:id="4273" w:author="Microsoft Office User" w:date="2018-11-26T15:34:00Z">
              <w:rPr>
                <w:b/>
                <w:bCs/>
                <w:spacing w:val="-10"/>
              </w:rPr>
            </w:rPrChange>
          </w:rPr>
          <w:delText xml:space="preserve"> primary and secondary lymphoid tissue</w:delText>
        </w:r>
        <w:r w:rsidR="00FA14F2" w:rsidRPr="00EA49BB" w:rsidDel="00EA49BB">
          <w:rPr>
            <w:b/>
            <w:bCs/>
            <w:rPrChange w:id="4274" w:author="Microsoft Office User" w:date="2018-11-26T15:34:00Z">
              <w:rPr>
                <w:b/>
                <w:bCs/>
                <w:spacing w:val="-10"/>
              </w:rPr>
            </w:rPrChange>
          </w:rPr>
          <w:delText xml:space="preserve"> </w:delText>
        </w:r>
        <w:r w:rsidRPr="00EA49BB" w:rsidDel="00EA49BB">
          <w:rPr>
            <w:b/>
            <w:bCs/>
            <w:rPrChange w:id="4275" w:author="Microsoft Office User" w:date="2018-11-26T15:34:00Z">
              <w:rPr>
                <w:b/>
                <w:bCs/>
                <w:spacing w:val="-10"/>
              </w:rPr>
            </w:rPrChange>
          </w:rPr>
          <w:delText>by SYLARAS</w:delText>
        </w:r>
      </w:del>
    </w:p>
    <w:p w14:paraId="6433E161" w14:textId="21376A34" w:rsidR="004A1D38" w:rsidRPr="00EA49BB" w:rsidDel="00EA49BB" w:rsidRDefault="003D63CB" w:rsidP="00EA49BB">
      <w:pPr>
        <w:spacing w:line="480" w:lineRule="auto"/>
        <w:contextualSpacing/>
        <w:rPr>
          <w:del w:id="4276" w:author="Microsoft Office User" w:date="2018-11-26T15:30:00Z"/>
          <w:b/>
          <w:rPrChange w:id="4277" w:author="Microsoft Office User" w:date="2018-11-26T15:34:00Z">
            <w:rPr>
              <w:del w:id="4278" w:author="Microsoft Office User" w:date="2018-11-26T15:30:00Z"/>
            </w:rPr>
          </w:rPrChange>
        </w:rPr>
        <w:pPrChange w:id="4279" w:author="Microsoft Office User" w:date="2018-11-26T15:34:00Z">
          <w:pPr>
            <w:widowControl w:val="0"/>
            <w:autoSpaceDE w:val="0"/>
            <w:autoSpaceDN w:val="0"/>
            <w:adjustRightInd w:val="0"/>
            <w:spacing w:line="480" w:lineRule="auto"/>
            <w:contextualSpacing/>
          </w:pPr>
        </w:pPrChange>
      </w:pPr>
      <w:del w:id="4280" w:author="Microsoft Office User" w:date="2018-11-26T15:30:00Z">
        <w:r w:rsidRPr="00EA49BB" w:rsidDel="00EA49BB">
          <w:rPr>
            <w:b/>
            <w:rPrChange w:id="4281" w:author="Microsoft Office User" w:date="2018-11-26T15:34:00Z">
              <w:rPr/>
            </w:rPrChange>
          </w:rPr>
          <w:delText xml:space="preserve">Conventional </w:delText>
        </w:r>
        <w:r w:rsidR="00BF0956" w:rsidRPr="00EA49BB" w:rsidDel="00EA49BB">
          <w:rPr>
            <w:b/>
            <w:rPrChange w:id="4282" w:author="Microsoft Office User" w:date="2018-11-26T15:34:00Z">
              <w:rPr/>
            </w:rPrChange>
          </w:rPr>
          <w:delText>IP</w:delText>
        </w:r>
        <w:r w:rsidR="00DF0306" w:rsidRPr="00EA49BB" w:rsidDel="00EA49BB">
          <w:rPr>
            <w:b/>
            <w:rPrChange w:id="4283" w:author="Microsoft Office User" w:date="2018-11-26T15:34:00Z">
              <w:rPr/>
            </w:rPrChange>
          </w:rPr>
          <w:delText xml:space="preserve"> notation</w:delText>
        </w:r>
        <w:r w:rsidR="00417F92" w:rsidRPr="00EA49BB" w:rsidDel="00EA49BB">
          <w:rPr>
            <w:b/>
            <w:rPrChange w:id="4284" w:author="Microsoft Office User" w:date="2018-11-26T15:34:00Z">
              <w:rPr/>
            </w:rPrChange>
          </w:rPr>
          <w:delText xml:space="preserve"> uses</w:delText>
        </w:r>
        <w:r w:rsidR="00DF0306" w:rsidRPr="00EA49BB" w:rsidDel="00EA49BB">
          <w:rPr>
            <w:b/>
            <w:rPrChange w:id="4285" w:author="Microsoft Office User" w:date="2018-11-26T15:34:00Z">
              <w:rPr/>
            </w:rPrChange>
          </w:rPr>
          <w:delText xml:space="preserve"> </w:delText>
        </w:r>
        <w:r w:rsidR="003953AD" w:rsidRPr="00EA49BB" w:rsidDel="00EA49BB">
          <w:rPr>
            <w:b/>
            <w:rPrChange w:id="4286" w:author="Microsoft Office User" w:date="2018-11-26T15:34:00Z">
              <w:rPr/>
            </w:rPrChange>
          </w:rPr>
          <w:delText xml:space="preserve">+ </w:delText>
        </w:r>
        <w:r w:rsidR="00DF0306" w:rsidRPr="00EA49BB" w:rsidDel="00EA49BB">
          <w:rPr>
            <w:b/>
            <w:rPrChange w:id="4287" w:author="Microsoft Office User" w:date="2018-11-26T15:34:00Z">
              <w:rPr/>
            </w:rPrChange>
          </w:rPr>
          <w:delText>and</w:delText>
        </w:r>
        <w:r w:rsidR="003953AD" w:rsidRPr="00EA49BB" w:rsidDel="00EA49BB">
          <w:rPr>
            <w:b/>
            <w:rPrChange w:id="4288" w:author="Microsoft Office User" w:date="2018-11-26T15:34:00Z">
              <w:rPr/>
            </w:rPrChange>
          </w:rPr>
          <w:delText xml:space="preserve"> </w:delText>
        </w:r>
        <w:r w:rsidR="003953AD" w:rsidRPr="00EA49BB" w:rsidDel="00EA49BB">
          <w:rPr>
            <w:b/>
            <w:color w:val="262626"/>
            <w:rPrChange w:id="4289" w:author="Microsoft Office User" w:date="2018-11-26T15:34:00Z">
              <w:rPr>
                <w:color w:val="262626"/>
              </w:rPr>
            </w:rPrChange>
          </w:rPr>
          <w:delText>–</w:delText>
        </w:r>
        <w:r w:rsidR="003953AD" w:rsidRPr="00EA49BB" w:rsidDel="00EA49BB">
          <w:rPr>
            <w:b/>
            <w:rPrChange w:id="4290" w:author="Microsoft Office User" w:date="2018-11-26T15:34:00Z">
              <w:rPr/>
            </w:rPrChange>
          </w:rPr>
          <w:delText xml:space="preserve"> </w:delText>
        </w:r>
        <w:r w:rsidR="0062763B" w:rsidRPr="00EA49BB" w:rsidDel="00EA49BB">
          <w:rPr>
            <w:b/>
            <w:rPrChange w:id="4291" w:author="Microsoft Office User" w:date="2018-11-26T15:34:00Z">
              <w:rPr/>
            </w:rPrChange>
          </w:rPr>
          <w:delText xml:space="preserve">characters </w:delText>
        </w:r>
        <w:r w:rsidR="003953AD" w:rsidRPr="00EA49BB" w:rsidDel="00EA49BB">
          <w:rPr>
            <w:b/>
            <w:rPrChange w:id="4292" w:author="Microsoft Office User" w:date="2018-11-26T15:34:00Z">
              <w:rPr/>
            </w:rPrChange>
          </w:rPr>
          <w:delText>following the name of each antigen (e.g. CD</w:delText>
        </w:r>
        <w:r w:rsidR="003953AD" w:rsidRPr="00EA49BB" w:rsidDel="00EA49BB">
          <w:rPr>
            <w:b/>
            <w:vertAlign w:val="subscript"/>
            <w:rPrChange w:id="4293" w:author="Microsoft Office User" w:date="2018-11-26T15:34:00Z">
              <w:rPr>
                <w:vertAlign w:val="subscript"/>
              </w:rPr>
            </w:rPrChange>
          </w:rPr>
          <w:delText>x</w:delText>
        </w:r>
        <w:r w:rsidR="003953AD" w:rsidRPr="00EA49BB" w:rsidDel="00EA49BB">
          <w:rPr>
            <w:b/>
            <w:vertAlign w:val="superscript"/>
            <w:rPrChange w:id="4294" w:author="Microsoft Office User" w:date="2018-11-26T15:34:00Z">
              <w:rPr>
                <w:vertAlign w:val="superscript"/>
              </w:rPr>
            </w:rPrChange>
          </w:rPr>
          <w:delText>+</w:delText>
        </w:r>
        <w:r w:rsidR="003953AD" w:rsidRPr="00EA49BB" w:rsidDel="00EA49BB">
          <w:rPr>
            <w:b/>
            <w:rPrChange w:id="4295" w:author="Microsoft Office User" w:date="2018-11-26T15:34:00Z">
              <w:rPr/>
            </w:rPrChange>
          </w:rPr>
          <w:delText xml:space="preserve"> CD</w:delText>
        </w:r>
        <w:r w:rsidR="003953AD" w:rsidRPr="00EA49BB" w:rsidDel="00EA49BB">
          <w:rPr>
            <w:b/>
            <w:vertAlign w:val="subscript"/>
            <w:rPrChange w:id="4296" w:author="Microsoft Office User" w:date="2018-11-26T15:34:00Z">
              <w:rPr>
                <w:vertAlign w:val="subscript"/>
              </w:rPr>
            </w:rPrChange>
          </w:rPr>
          <w:delText>y</w:delText>
        </w:r>
        <w:r w:rsidR="003953AD" w:rsidRPr="00EA49BB" w:rsidDel="00EA49BB">
          <w:rPr>
            <w:b/>
            <w:vertAlign w:val="superscript"/>
            <w:rPrChange w:id="4297" w:author="Microsoft Office User" w:date="2018-11-26T15:34:00Z">
              <w:rPr>
                <w:vertAlign w:val="superscript"/>
              </w:rPr>
            </w:rPrChange>
          </w:rPr>
          <w:delText>–</w:delText>
        </w:r>
        <w:r w:rsidR="003953AD" w:rsidRPr="00EA49BB" w:rsidDel="00EA49BB">
          <w:rPr>
            <w:b/>
            <w:rPrChange w:id="4298" w:author="Microsoft Office User" w:date="2018-11-26T15:34:00Z">
              <w:rPr/>
            </w:rPrChange>
          </w:rPr>
          <w:delText xml:space="preserve"> CD</w:delText>
        </w:r>
        <w:r w:rsidR="003953AD" w:rsidRPr="00EA49BB" w:rsidDel="00EA49BB">
          <w:rPr>
            <w:b/>
            <w:vertAlign w:val="subscript"/>
            <w:rPrChange w:id="4299" w:author="Microsoft Office User" w:date="2018-11-26T15:34:00Z">
              <w:rPr>
                <w:vertAlign w:val="subscript"/>
              </w:rPr>
            </w:rPrChange>
          </w:rPr>
          <w:delText>z</w:delText>
        </w:r>
        <w:r w:rsidR="003953AD" w:rsidRPr="00EA49BB" w:rsidDel="00EA49BB">
          <w:rPr>
            <w:b/>
            <w:vertAlign w:val="superscript"/>
            <w:rPrChange w:id="4300" w:author="Microsoft Office User" w:date="2018-11-26T15:34:00Z">
              <w:rPr>
                <w:vertAlign w:val="superscript"/>
              </w:rPr>
            </w:rPrChange>
          </w:rPr>
          <w:delText>+</w:delText>
        </w:r>
        <w:r w:rsidR="003953AD" w:rsidRPr="00EA49BB" w:rsidDel="00EA49BB">
          <w:rPr>
            <w:b/>
            <w:rPrChange w:id="4301" w:author="Microsoft Office User" w:date="2018-11-26T15:34:00Z">
              <w:rPr/>
            </w:rPrChange>
          </w:rPr>
          <w:delText>)</w:delText>
        </w:r>
        <w:r w:rsidR="00557085" w:rsidRPr="00EA49BB" w:rsidDel="00EA49BB">
          <w:rPr>
            <w:b/>
            <w:rPrChange w:id="4302" w:author="Microsoft Office User" w:date="2018-11-26T15:34:00Z">
              <w:rPr/>
            </w:rPrChange>
          </w:rPr>
          <w:delText xml:space="preserve"> to specify </w:delText>
        </w:r>
        <w:r w:rsidR="00A01119" w:rsidRPr="00EA49BB" w:rsidDel="00EA49BB">
          <w:rPr>
            <w:b/>
            <w:rPrChange w:id="4303" w:author="Microsoft Office User" w:date="2018-11-26T15:34:00Z">
              <w:rPr/>
            </w:rPrChange>
          </w:rPr>
          <w:delText>whether a given</w:delText>
        </w:r>
        <w:r w:rsidR="00557085" w:rsidRPr="00EA49BB" w:rsidDel="00EA49BB">
          <w:rPr>
            <w:b/>
            <w:rPrChange w:id="4304" w:author="Microsoft Office User" w:date="2018-11-26T15:34:00Z">
              <w:rPr/>
            </w:rPrChange>
          </w:rPr>
          <w:delText xml:space="preserve"> antigen</w:delText>
        </w:r>
        <w:r w:rsidR="008B1089" w:rsidRPr="00EA49BB" w:rsidDel="00EA49BB">
          <w:rPr>
            <w:b/>
            <w:rPrChange w:id="4305" w:author="Microsoft Office User" w:date="2018-11-26T15:34:00Z">
              <w:rPr/>
            </w:rPrChange>
          </w:rPr>
          <w:delText xml:space="preserve"> </w:delText>
        </w:r>
        <w:r w:rsidR="00A01119" w:rsidRPr="00EA49BB" w:rsidDel="00EA49BB">
          <w:rPr>
            <w:b/>
            <w:rPrChange w:id="4306" w:author="Microsoft Office User" w:date="2018-11-26T15:34:00Z">
              <w:rPr/>
            </w:rPrChange>
          </w:rPr>
          <w:delText>is expressed by a certain cell state</w:delText>
        </w:r>
        <w:r w:rsidR="003953AD" w:rsidRPr="00EA49BB" w:rsidDel="00EA49BB">
          <w:rPr>
            <w:b/>
            <w:rPrChange w:id="4307" w:author="Microsoft Office User" w:date="2018-11-26T15:34:00Z">
              <w:rPr/>
            </w:rPrChange>
          </w:rPr>
          <w:delText xml:space="preserve">. </w:delText>
        </w:r>
        <w:r w:rsidR="008B04AF" w:rsidRPr="00EA49BB" w:rsidDel="00EA49BB">
          <w:rPr>
            <w:b/>
            <w:rPrChange w:id="4308" w:author="Microsoft Office User" w:date="2018-11-26T15:34:00Z">
              <w:rPr/>
            </w:rPrChange>
          </w:rPr>
          <w:delText>T</w:delText>
        </w:r>
        <w:r w:rsidR="00912D3A" w:rsidRPr="00EA49BB" w:rsidDel="00EA49BB">
          <w:rPr>
            <w:b/>
            <w:rPrChange w:id="4309" w:author="Microsoft Office User" w:date="2018-11-26T15:34:00Z">
              <w:rPr/>
            </w:rPrChange>
          </w:rPr>
          <w:delText xml:space="preserve">his </w:delText>
        </w:r>
        <w:r w:rsidR="00F631F7" w:rsidRPr="00EA49BB" w:rsidDel="00EA49BB">
          <w:rPr>
            <w:b/>
            <w:rPrChange w:id="4310" w:author="Microsoft Office User" w:date="2018-11-26T15:34:00Z">
              <w:rPr/>
            </w:rPrChange>
          </w:rPr>
          <w:delText>Boolean</w:delText>
        </w:r>
        <w:r w:rsidR="00BB1886" w:rsidRPr="00EA49BB" w:rsidDel="00EA49BB">
          <w:rPr>
            <w:b/>
            <w:rPrChange w:id="4311" w:author="Microsoft Office User" w:date="2018-11-26T15:34:00Z">
              <w:rPr/>
            </w:rPrChange>
          </w:rPr>
          <w:delText xml:space="preserve"> nomenclature</w:delText>
        </w:r>
        <w:r w:rsidR="008B04AF" w:rsidRPr="00EA49BB" w:rsidDel="00EA49BB">
          <w:rPr>
            <w:b/>
            <w:rPrChange w:id="4312" w:author="Microsoft Office User" w:date="2018-11-26T15:34:00Z">
              <w:rPr/>
            </w:rPrChange>
          </w:rPr>
          <w:delText xml:space="preserve"> </w:delText>
        </w:r>
        <w:r w:rsidR="00B12032" w:rsidRPr="00EA49BB" w:rsidDel="00EA49BB">
          <w:rPr>
            <w:b/>
            <w:rPrChange w:id="4313" w:author="Microsoft Office User" w:date="2018-11-26T15:34:00Z">
              <w:rPr/>
            </w:rPrChange>
          </w:rPr>
          <w:delText xml:space="preserve">theoretically </w:delText>
        </w:r>
        <w:r w:rsidR="008B04AF" w:rsidRPr="00EA49BB" w:rsidDel="00EA49BB">
          <w:rPr>
            <w:b/>
            <w:rPrChange w:id="4314" w:author="Microsoft Office User" w:date="2018-11-26T15:34:00Z">
              <w:rPr/>
            </w:rPrChange>
          </w:rPr>
          <w:delText xml:space="preserve">allows for the </w:delText>
        </w:r>
        <w:r w:rsidR="00BB1886" w:rsidRPr="00EA49BB" w:rsidDel="00EA49BB">
          <w:rPr>
            <w:b/>
            <w:rPrChange w:id="4315" w:author="Microsoft Office User" w:date="2018-11-26T15:34:00Z">
              <w:rPr/>
            </w:rPrChange>
          </w:rPr>
          <w:delText>specification of</w:delText>
        </w:r>
        <w:r w:rsidR="008B04AF" w:rsidRPr="00EA49BB" w:rsidDel="00EA49BB">
          <w:rPr>
            <w:b/>
            <w:rPrChange w:id="4316" w:author="Microsoft Office User" w:date="2018-11-26T15:34:00Z">
              <w:rPr/>
            </w:rPrChange>
          </w:rPr>
          <w:delText xml:space="preserve"> </w:delText>
        </w:r>
        <w:r w:rsidR="003953AD" w:rsidRPr="00EA49BB" w:rsidDel="00EA49BB">
          <w:rPr>
            <w:b/>
            <w:rPrChange w:id="4317" w:author="Microsoft Office User" w:date="2018-11-26T15:34:00Z">
              <w:rPr/>
            </w:rPrChange>
          </w:rPr>
          <w:delText>2</w:delText>
        </w:r>
        <w:r w:rsidR="003953AD" w:rsidRPr="00EA49BB" w:rsidDel="00EA49BB">
          <w:rPr>
            <w:b/>
            <w:vertAlign w:val="superscript"/>
            <w:rPrChange w:id="4318" w:author="Microsoft Office User" w:date="2018-11-26T15:34:00Z">
              <w:rPr>
                <w:vertAlign w:val="superscript"/>
              </w:rPr>
            </w:rPrChange>
          </w:rPr>
          <w:delText>M</w:delText>
        </w:r>
        <w:r w:rsidR="008B04AF" w:rsidRPr="00EA49BB" w:rsidDel="00EA49BB">
          <w:rPr>
            <w:b/>
            <w:rPrChange w:id="4319" w:author="Microsoft Office User" w:date="2018-11-26T15:34:00Z">
              <w:rPr/>
            </w:rPrChange>
          </w:rPr>
          <w:delText xml:space="preserve"> unique cell states, </w:delText>
        </w:r>
        <w:r w:rsidR="00912D3A" w:rsidRPr="00EA49BB" w:rsidDel="00EA49BB">
          <w:rPr>
            <w:b/>
            <w:rPrChange w:id="4320" w:author="Microsoft Office User" w:date="2018-11-26T15:34:00Z">
              <w:rPr/>
            </w:rPrChange>
          </w:rPr>
          <w:delText>where M is the number of</w:delText>
        </w:r>
        <w:r w:rsidR="00345C1E" w:rsidRPr="00EA49BB" w:rsidDel="00EA49BB">
          <w:rPr>
            <w:b/>
            <w:rPrChange w:id="4321" w:author="Microsoft Office User" w:date="2018-11-26T15:34:00Z">
              <w:rPr/>
            </w:rPrChange>
          </w:rPr>
          <w:delText xml:space="preserve"> </w:delText>
        </w:r>
        <w:r w:rsidR="0079096F" w:rsidRPr="00EA49BB" w:rsidDel="00EA49BB">
          <w:rPr>
            <w:b/>
            <w:rPrChange w:id="4322" w:author="Microsoft Office User" w:date="2018-11-26T15:34:00Z">
              <w:rPr/>
            </w:rPrChange>
          </w:rPr>
          <w:delText>immunomarkers</w:delText>
        </w:r>
        <w:r w:rsidR="00CC03BF" w:rsidRPr="00EA49BB" w:rsidDel="00EA49BB">
          <w:rPr>
            <w:b/>
            <w:rPrChange w:id="4323" w:author="Microsoft Office User" w:date="2018-11-26T15:34:00Z">
              <w:rPr/>
            </w:rPrChange>
          </w:rPr>
          <w:delText xml:space="preserve"> used </w:delText>
        </w:r>
        <w:r w:rsidR="00B8033B" w:rsidRPr="00EA49BB" w:rsidDel="00EA49BB">
          <w:rPr>
            <w:b/>
            <w:rPrChange w:id="4324" w:author="Microsoft Office User" w:date="2018-11-26T15:34:00Z">
              <w:rPr/>
            </w:rPrChange>
          </w:rPr>
          <w:delText>in the analysis</w:delText>
        </w:r>
        <w:r w:rsidR="00912D3A" w:rsidRPr="00EA49BB" w:rsidDel="00EA49BB">
          <w:rPr>
            <w:b/>
            <w:rPrChange w:id="4325" w:author="Microsoft Office User" w:date="2018-11-26T15:34:00Z">
              <w:rPr/>
            </w:rPrChange>
          </w:rPr>
          <w:delText xml:space="preserve">. </w:delText>
        </w:r>
      </w:del>
      <w:ins w:id="4326" w:author="psorger@gmail.com" w:date="2018-11-06T00:21:00Z">
        <w:del w:id="4327" w:author="Microsoft Office User" w:date="2018-11-26T15:30:00Z">
          <w:r w:rsidR="007D4742" w:rsidRPr="00EA49BB" w:rsidDel="00EA49BB">
            <w:rPr>
              <w:b/>
              <w:highlight w:val="yellow"/>
              <w:rPrChange w:id="4328" w:author="Microsoft Office User" w:date="2018-11-26T15:34:00Z">
                <w:rPr>
                  <w:highlight w:val="yellow"/>
                </w:rPr>
              </w:rPrChange>
            </w:rPr>
            <w:delText>WHEN INTRO SYLARAS</w:delText>
          </w:r>
          <w:r w:rsidR="007D4742" w:rsidRPr="00EA49BB" w:rsidDel="00EA49BB">
            <w:rPr>
              <w:b/>
              <w:rPrChange w:id="4329" w:author="Microsoft Office User" w:date="2018-11-26T15:34:00Z">
                <w:rPr/>
              </w:rPrChange>
            </w:rPr>
            <w:delText xml:space="preserve">? </w:delText>
          </w:r>
        </w:del>
      </w:ins>
      <w:del w:id="4330" w:author="Microsoft Office User" w:date="2018-11-26T15:30:00Z">
        <w:r w:rsidR="00A20706" w:rsidRPr="00EA49BB" w:rsidDel="00EA49BB">
          <w:rPr>
            <w:b/>
            <w:rPrChange w:id="4331" w:author="Microsoft Office User" w:date="2018-11-26T15:34:00Z">
              <w:rPr/>
            </w:rPrChange>
          </w:rPr>
          <w:delText>Th</w:delText>
        </w:r>
        <w:r w:rsidR="00B12032" w:rsidRPr="00EA49BB" w:rsidDel="00EA49BB">
          <w:rPr>
            <w:b/>
            <w:rPrChange w:id="4332" w:author="Microsoft Office User" w:date="2018-11-26T15:34:00Z">
              <w:rPr/>
            </w:rPrChange>
          </w:rPr>
          <w:delText>us</w:delText>
        </w:r>
      </w:del>
      <w:ins w:id="4333" w:author="psorger@gmail.com" w:date="2018-11-06T00:13:00Z">
        <w:del w:id="4334" w:author="Microsoft Office User" w:date="2018-11-26T15:30:00Z">
          <w:r w:rsidR="00C37AD6" w:rsidRPr="00EA49BB" w:rsidDel="00EA49BB">
            <w:rPr>
              <w:b/>
              <w:rPrChange w:id="4335" w:author="Microsoft Office User" w:date="2018-11-26T15:34:00Z">
                <w:rPr/>
              </w:rPrChange>
            </w:rPr>
            <w:delText xml:space="preserve">The </w:delText>
          </w:r>
        </w:del>
      </w:ins>
      <w:del w:id="4336" w:author="Microsoft Office User" w:date="2018-11-26T15:30:00Z">
        <w:r w:rsidR="00094BF2" w:rsidRPr="00EA49BB" w:rsidDel="00EA49BB">
          <w:rPr>
            <w:b/>
            <w:rPrChange w:id="4337" w:author="Microsoft Office User" w:date="2018-11-26T15:34:00Z">
              <w:rPr/>
            </w:rPrChange>
          </w:rPr>
          <w:delText xml:space="preserve">, the </w:delText>
        </w:r>
        <w:r w:rsidR="00B8033B" w:rsidRPr="00EA49BB" w:rsidDel="00EA49BB">
          <w:rPr>
            <w:b/>
            <w:rPrChange w:id="4338" w:author="Microsoft Office User" w:date="2018-11-26T15:34:00Z">
              <w:rPr/>
            </w:rPrChange>
          </w:rPr>
          <w:delText>11-</w:delText>
        </w:r>
        <w:r w:rsidR="00912D3A" w:rsidRPr="00EA49BB" w:rsidDel="00EA49BB">
          <w:rPr>
            <w:b/>
            <w:rPrChange w:id="4339" w:author="Microsoft Office User" w:date="2018-11-26T15:34:00Z">
              <w:rPr/>
            </w:rPrChange>
          </w:rPr>
          <w:delText>antibody</w:delText>
        </w:r>
        <w:r w:rsidR="003953AD" w:rsidRPr="00EA49BB" w:rsidDel="00EA49BB">
          <w:rPr>
            <w:b/>
            <w:rPrChange w:id="4340" w:author="Microsoft Office User" w:date="2018-11-26T15:34:00Z">
              <w:rPr/>
            </w:rPrChange>
          </w:rPr>
          <w:delText xml:space="preserve"> OMIP </w:delText>
        </w:r>
      </w:del>
      <w:ins w:id="4341" w:author="psorger@gmail.com" w:date="2018-11-06T00:13:00Z">
        <w:del w:id="4342" w:author="Microsoft Office User" w:date="2018-11-26T15:30:00Z">
          <w:r w:rsidR="00C37AD6" w:rsidRPr="00EA49BB" w:rsidDel="00EA49BB">
            <w:rPr>
              <w:b/>
              <w:rPrChange w:id="4343" w:author="Microsoft Office User" w:date="2018-11-26T15:34:00Z">
                <w:rPr/>
              </w:rPrChange>
            </w:rPr>
            <w:delText xml:space="preserve">panel </w:delText>
          </w:r>
        </w:del>
      </w:ins>
      <w:del w:id="4344" w:author="Microsoft Office User" w:date="2018-11-26T15:30:00Z">
        <w:r w:rsidR="00BD13A8" w:rsidRPr="00EA49BB" w:rsidDel="00EA49BB">
          <w:rPr>
            <w:b/>
            <w:rPrChange w:id="4345" w:author="Microsoft Office User" w:date="2018-11-26T15:34:00Z">
              <w:rPr/>
            </w:rPrChange>
          </w:rPr>
          <w:delText>us</w:delText>
        </w:r>
        <w:r w:rsidR="00B12032" w:rsidRPr="00EA49BB" w:rsidDel="00EA49BB">
          <w:rPr>
            <w:b/>
            <w:rPrChange w:id="4346" w:author="Microsoft Office User" w:date="2018-11-26T15:34:00Z">
              <w:rPr/>
            </w:rPrChange>
          </w:rPr>
          <w:delText>ed in</w:delText>
        </w:r>
        <w:r w:rsidR="00094BF2" w:rsidRPr="00EA49BB" w:rsidDel="00EA49BB">
          <w:rPr>
            <w:b/>
            <w:rPrChange w:id="4347" w:author="Microsoft Office User" w:date="2018-11-26T15:34:00Z">
              <w:rPr/>
            </w:rPrChange>
          </w:rPr>
          <w:delText xml:space="preserve"> our study </w:delText>
        </w:r>
        <w:r w:rsidR="008728DA" w:rsidRPr="00EA49BB" w:rsidDel="00EA49BB">
          <w:rPr>
            <w:b/>
            <w:rPrChange w:id="4348" w:author="Microsoft Office User" w:date="2018-11-26T15:34:00Z">
              <w:rPr/>
            </w:rPrChange>
          </w:rPr>
          <w:delText xml:space="preserve">is </w:delText>
        </w:r>
      </w:del>
      <w:ins w:id="4349" w:author="psorger@gmail.com" w:date="2018-11-06T00:13:00Z">
        <w:del w:id="4350" w:author="Microsoft Office User" w:date="2018-11-26T15:30:00Z">
          <w:r w:rsidR="00C37AD6" w:rsidRPr="00EA49BB" w:rsidDel="00EA49BB">
            <w:rPr>
              <w:b/>
              <w:rPrChange w:id="4351" w:author="Microsoft Office User" w:date="2018-11-26T15:34:00Z">
                <w:rPr/>
              </w:rPrChange>
            </w:rPr>
            <w:delText xml:space="preserve">theoretically </w:delText>
          </w:r>
        </w:del>
      </w:ins>
      <w:del w:id="4352" w:author="Microsoft Office User" w:date="2018-11-26T15:30:00Z">
        <w:r w:rsidR="008728DA" w:rsidRPr="00EA49BB" w:rsidDel="00EA49BB">
          <w:rPr>
            <w:b/>
            <w:rPrChange w:id="4353" w:author="Microsoft Office User" w:date="2018-11-26T15:34:00Z">
              <w:rPr/>
            </w:rPrChange>
          </w:rPr>
          <w:delText xml:space="preserve">capable of distinguishing between </w:delText>
        </w:r>
        <w:r w:rsidR="003953AD" w:rsidRPr="00EA49BB" w:rsidDel="00EA49BB">
          <w:rPr>
            <w:b/>
            <w:rPrChange w:id="4354" w:author="Microsoft Office User" w:date="2018-11-26T15:34:00Z">
              <w:rPr/>
            </w:rPrChange>
          </w:rPr>
          <w:delText>2</w:delText>
        </w:r>
        <w:r w:rsidR="003953AD" w:rsidRPr="00EA49BB" w:rsidDel="00EA49BB">
          <w:rPr>
            <w:b/>
            <w:vertAlign w:val="superscript"/>
            <w:rPrChange w:id="4355" w:author="Microsoft Office User" w:date="2018-11-26T15:34:00Z">
              <w:rPr>
                <w:vertAlign w:val="superscript"/>
              </w:rPr>
            </w:rPrChange>
          </w:rPr>
          <w:delText>11</w:delText>
        </w:r>
        <w:r w:rsidR="00A20706" w:rsidRPr="00EA49BB" w:rsidDel="00EA49BB">
          <w:rPr>
            <w:b/>
            <w:rPrChange w:id="4356" w:author="Microsoft Office User" w:date="2018-11-26T15:34:00Z">
              <w:rPr/>
            </w:rPrChange>
          </w:rPr>
          <w:delText xml:space="preserve"> (or </w:delText>
        </w:r>
        <w:r w:rsidR="00094BF2" w:rsidRPr="00EA49BB" w:rsidDel="00EA49BB">
          <w:rPr>
            <w:b/>
            <w:rPrChange w:id="4357" w:author="Microsoft Office User" w:date="2018-11-26T15:34:00Z">
              <w:rPr/>
            </w:rPrChange>
          </w:rPr>
          <w:delText>2,048</w:delText>
        </w:r>
        <w:r w:rsidR="00A20706" w:rsidRPr="00EA49BB" w:rsidDel="00EA49BB">
          <w:rPr>
            <w:b/>
            <w:rPrChange w:id="4358" w:author="Microsoft Office User" w:date="2018-11-26T15:34:00Z">
              <w:rPr/>
            </w:rPrChange>
          </w:rPr>
          <w:delText>)</w:delText>
        </w:r>
        <w:r w:rsidR="003953AD" w:rsidRPr="00EA49BB" w:rsidDel="00EA49BB">
          <w:rPr>
            <w:b/>
            <w:rPrChange w:id="4359" w:author="Microsoft Office User" w:date="2018-11-26T15:34:00Z">
              <w:rPr/>
            </w:rPrChange>
          </w:rPr>
          <w:delText xml:space="preserve"> discrete </w:delText>
        </w:r>
        <w:r w:rsidR="00AF35D1" w:rsidRPr="00EA49BB" w:rsidDel="00EA49BB">
          <w:rPr>
            <w:b/>
            <w:rPrChange w:id="4360" w:author="Microsoft Office User" w:date="2018-11-26T15:34:00Z">
              <w:rPr/>
            </w:rPrChange>
          </w:rPr>
          <w:delText>cell states</w:delText>
        </w:r>
      </w:del>
      <w:ins w:id="4361" w:author="Baker, Gregory Joseph" w:date="2018-11-21T11:21:00Z">
        <w:del w:id="4362" w:author="Microsoft Office User" w:date="2018-11-26T15:30:00Z">
          <w:r w:rsidR="00EE65E4" w:rsidRPr="00EA49BB" w:rsidDel="00EA49BB">
            <w:rPr>
              <w:b/>
              <w:rPrChange w:id="4363" w:author="Microsoft Office User" w:date="2018-11-26T15:34:00Z">
                <w:rPr/>
              </w:rPrChange>
            </w:rPr>
            <w:delText>immunophenotypes</w:delText>
          </w:r>
          <w:r w:rsidR="00AC1E9C" w:rsidRPr="00EA49BB" w:rsidDel="00EA49BB">
            <w:rPr>
              <w:b/>
              <w:rPrChange w:id="4364" w:author="Microsoft Office User" w:date="2018-11-26T15:34:00Z">
                <w:rPr/>
              </w:rPrChange>
            </w:rPr>
            <w:delText>.</w:delText>
          </w:r>
        </w:del>
      </w:ins>
      <w:ins w:id="4365" w:author="Baker, Gregory Joseph" w:date="2018-11-07T10:41:00Z">
        <w:del w:id="4366" w:author="Microsoft Office User" w:date="2018-11-26T15:30:00Z">
          <w:r w:rsidR="00EC0CAA" w:rsidRPr="00EA49BB" w:rsidDel="00EA49BB">
            <w:rPr>
              <w:b/>
              <w:rPrChange w:id="4367" w:author="Microsoft Office User" w:date="2018-11-26T15:34:00Z">
                <w:rPr/>
              </w:rPrChange>
            </w:rPr>
            <w:delText xml:space="preserve"> </w:delText>
          </w:r>
        </w:del>
      </w:ins>
      <w:ins w:id="4368" w:author="Baker, Gregory Joseph" w:date="2018-11-21T11:21:00Z">
        <w:del w:id="4369" w:author="Microsoft Office User" w:date="2018-11-26T15:30:00Z">
          <w:r w:rsidR="00AC1E9C" w:rsidRPr="00EA49BB" w:rsidDel="00EA49BB">
            <w:rPr>
              <w:b/>
              <w:rPrChange w:id="4370" w:author="Microsoft Office User" w:date="2018-11-26T15:34:00Z">
                <w:rPr/>
              </w:rPrChange>
            </w:rPr>
            <w:delText>A</w:delText>
          </w:r>
        </w:del>
      </w:ins>
      <w:ins w:id="4371" w:author="psorger@gmail.com" w:date="2018-11-06T00:13:00Z">
        <w:del w:id="4372" w:author="Microsoft Office User" w:date="2018-11-26T15:30:00Z">
          <w:r w:rsidR="00C37AD6" w:rsidRPr="00EA49BB" w:rsidDel="00EA49BB">
            <w:rPr>
              <w:b/>
              <w:rPrChange w:id="4373" w:author="Microsoft Office User" w:date="2018-11-26T15:34:00Z">
                <w:rPr/>
              </w:rPrChange>
            </w:rPr>
            <w:delText>, among which</w:delText>
          </w:r>
        </w:del>
      </w:ins>
      <w:ins w:id="4374" w:author="Baker, Gregory Joseph" w:date="2018-11-07T10:41:00Z">
        <w:del w:id="4375" w:author="Microsoft Office User" w:date="2018-11-26T15:30:00Z">
          <w:r w:rsidR="00EC0CAA" w:rsidRPr="00EA49BB" w:rsidDel="00EA49BB">
            <w:rPr>
              <w:b/>
              <w:rPrChange w:id="4376" w:author="Microsoft Office User" w:date="2018-11-26T15:34:00Z">
                <w:rPr/>
              </w:rPrChange>
            </w:rPr>
            <w:delText>the</w:delText>
          </w:r>
        </w:del>
      </w:ins>
      <w:ins w:id="4377" w:author="psorger@gmail.com" w:date="2018-11-06T00:13:00Z">
        <w:del w:id="4378" w:author="Microsoft Office User" w:date="2018-11-26T15:30:00Z">
          <w:r w:rsidR="00C37AD6" w:rsidRPr="00EA49BB" w:rsidDel="00EA49BB">
            <w:rPr>
              <w:b/>
              <w:rPrChange w:id="4379" w:author="Microsoft Office User" w:date="2018-11-26T15:34:00Z">
                <w:rPr/>
              </w:rPrChange>
            </w:rPr>
            <w:delText xml:space="preserve"> </w:delText>
          </w:r>
        </w:del>
      </w:ins>
      <w:del w:id="4380" w:author="Microsoft Office User" w:date="2018-11-26T15:30:00Z">
        <w:r w:rsidR="002930D6" w:rsidRPr="00EA49BB" w:rsidDel="00EA49BB">
          <w:rPr>
            <w:b/>
            <w:rPrChange w:id="4381" w:author="Microsoft Office User" w:date="2018-11-26T15:34:00Z">
              <w:rPr/>
            </w:rPrChange>
          </w:rPr>
          <w:delText>.</w:delText>
        </w:r>
        <w:r w:rsidR="00E12A90" w:rsidRPr="00EA49BB" w:rsidDel="00EA49BB">
          <w:rPr>
            <w:b/>
            <w:rPrChange w:id="4382" w:author="Microsoft Office User" w:date="2018-11-26T15:34:00Z">
              <w:rPr/>
            </w:rPrChange>
          </w:rPr>
          <w:delText xml:space="preserve"> </w:delText>
        </w:r>
        <w:r w:rsidR="00DE2BF8" w:rsidRPr="00EA49BB" w:rsidDel="00EA49BB">
          <w:rPr>
            <w:b/>
            <w:rPrChange w:id="4383" w:author="Microsoft Office User" w:date="2018-11-26T15:34:00Z">
              <w:rPr/>
            </w:rPrChange>
          </w:rPr>
          <w:delText>SYL</w:delText>
        </w:r>
        <w:r w:rsidR="00E12A90" w:rsidRPr="00EA49BB" w:rsidDel="00EA49BB">
          <w:rPr>
            <w:b/>
            <w:rPrChange w:id="4384" w:author="Microsoft Office User" w:date="2018-11-26T15:34:00Z">
              <w:rPr/>
            </w:rPrChange>
          </w:rPr>
          <w:delText>A</w:delText>
        </w:r>
        <w:r w:rsidR="00DE2BF8" w:rsidRPr="00EA49BB" w:rsidDel="00EA49BB">
          <w:rPr>
            <w:b/>
            <w:rPrChange w:id="4385" w:author="Microsoft Office User" w:date="2018-11-26T15:34:00Z">
              <w:rPr/>
            </w:rPrChange>
          </w:rPr>
          <w:delText>RAS</w:delText>
        </w:r>
        <w:r w:rsidR="00561641" w:rsidRPr="00EA49BB" w:rsidDel="00EA49BB">
          <w:rPr>
            <w:b/>
            <w:rPrChange w:id="4386" w:author="Microsoft Office User" w:date="2018-11-26T15:34:00Z">
              <w:rPr/>
            </w:rPrChange>
          </w:rPr>
          <w:delText xml:space="preserve"> </w:delText>
        </w:r>
        <w:r w:rsidR="00E12A90" w:rsidRPr="00EA49BB" w:rsidDel="00EA49BB">
          <w:rPr>
            <w:b/>
            <w:rPrChange w:id="4387" w:author="Microsoft Office User" w:date="2018-11-26T15:34:00Z">
              <w:rPr/>
            </w:rPrChange>
          </w:rPr>
          <w:delText>showed</w:delText>
        </w:r>
        <w:r w:rsidR="0005782C" w:rsidRPr="00EA49BB" w:rsidDel="00EA49BB">
          <w:rPr>
            <w:b/>
            <w:rPrChange w:id="4388" w:author="Microsoft Office User" w:date="2018-11-26T15:34:00Z">
              <w:rPr/>
            </w:rPrChange>
          </w:rPr>
          <w:delText xml:space="preserve"> </w:delText>
        </w:r>
        <w:r w:rsidR="00561641" w:rsidRPr="00EA49BB" w:rsidDel="00EA49BB">
          <w:rPr>
            <w:b/>
            <w:rPrChange w:id="4389" w:author="Microsoft Office User" w:date="2018-11-26T15:34:00Z">
              <w:rPr/>
            </w:rPrChange>
          </w:rPr>
          <w:delText xml:space="preserve">that </w:delText>
        </w:r>
        <w:r w:rsidR="00DE2BF8" w:rsidRPr="00EA49BB" w:rsidDel="00EA49BB">
          <w:rPr>
            <w:b/>
            <w:rPrChange w:id="4390" w:author="Microsoft Office User" w:date="2018-11-26T15:34:00Z">
              <w:rPr/>
            </w:rPrChange>
          </w:rPr>
          <w:delText xml:space="preserve">only </w:delText>
        </w:r>
        <w:r w:rsidR="00310C93" w:rsidRPr="00EA49BB" w:rsidDel="00EA49BB">
          <w:rPr>
            <w:b/>
            <w:rPrChange w:id="4391" w:author="Microsoft Office User" w:date="2018-11-26T15:34:00Z">
              <w:rPr/>
            </w:rPrChange>
          </w:rPr>
          <w:delText>604</w:delText>
        </w:r>
        <w:r w:rsidR="00DE2BF8" w:rsidRPr="00EA49BB" w:rsidDel="00EA49BB">
          <w:rPr>
            <w:b/>
            <w:rPrChange w:id="4392" w:author="Microsoft Office User" w:date="2018-11-26T15:34:00Z">
              <w:rPr/>
            </w:rPrChange>
          </w:rPr>
          <w:delText xml:space="preserve"> </w:delText>
        </w:r>
      </w:del>
      <w:ins w:id="4393" w:author="Baker, Gregory Joseph" w:date="2018-11-09T07:52:00Z">
        <w:del w:id="4394" w:author="Microsoft Office User" w:date="2018-11-26T15:30:00Z">
          <w:r w:rsidR="0020435F" w:rsidRPr="00EA49BB" w:rsidDel="00EA49BB">
            <w:rPr>
              <w:b/>
              <w:rPrChange w:id="4395" w:author="Microsoft Office User" w:date="2018-11-26T15:34:00Z">
                <w:rPr/>
              </w:rPrChange>
            </w:rPr>
            <w:delText xml:space="preserve">unique </w:delText>
          </w:r>
        </w:del>
      </w:ins>
      <w:ins w:id="4396" w:author="Baker, Gregory Joseph" w:date="2018-11-07T10:41:00Z">
        <w:del w:id="4397" w:author="Microsoft Office User" w:date="2018-11-26T15:30:00Z">
          <w:r w:rsidR="00EC0CAA" w:rsidRPr="00EA49BB" w:rsidDel="00EA49BB">
            <w:rPr>
              <w:b/>
              <w:rPrChange w:id="4398" w:author="Microsoft Office User" w:date="2018-11-26T15:34:00Z">
                <w:rPr/>
              </w:rPrChange>
            </w:rPr>
            <w:delText xml:space="preserve">cell </w:delText>
          </w:r>
        </w:del>
      </w:ins>
      <w:del w:id="4399" w:author="Microsoft Office User" w:date="2018-11-26T15:30:00Z">
        <w:r w:rsidR="00E12A90" w:rsidRPr="00EA49BB" w:rsidDel="00EA49BB">
          <w:rPr>
            <w:b/>
            <w:rPrChange w:id="4400" w:author="Microsoft Office User" w:date="2018-11-26T15:34:00Z">
              <w:rPr/>
            </w:rPrChange>
          </w:rPr>
          <w:delText xml:space="preserve">IPs </w:delText>
        </w:r>
      </w:del>
      <w:ins w:id="4401" w:author="psorger@gmail.com" w:date="2018-11-06T00:14:00Z">
        <w:del w:id="4402" w:author="Microsoft Office User" w:date="2018-11-26T15:30:00Z">
          <w:r w:rsidR="00C37AD6" w:rsidRPr="00EA49BB" w:rsidDel="00EA49BB">
            <w:rPr>
              <w:b/>
              <w:rPrChange w:id="4403" w:author="Microsoft Office User" w:date="2018-11-26T15:34:00Z">
                <w:rPr/>
              </w:rPrChange>
            </w:rPr>
            <w:delText xml:space="preserve">states </w:delText>
          </w:r>
        </w:del>
      </w:ins>
      <w:del w:id="4404" w:author="Microsoft Office User" w:date="2018-11-26T15:30:00Z">
        <w:r w:rsidR="00196419" w:rsidRPr="00EA49BB" w:rsidDel="00EA49BB">
          <w:rPr>
            <w:b/>
            <w:rPrChange w:id="4405" w:author="Microsoft Office User" w:date="2018-11-26T15:34:00Z">
              <w:rPr/>
            </w:rPrChange>
          </w:rPr>
          <w:delText>were</w:delText>
        </w:r>
        <w:r w:rsidR="00310C93" w:rsidRPr="00EA49BB" w:rsidDel="00EA49BB">
          <w:rPr>
            <w:b/>
            <w:rPrChange w:id="4406" w:author="Microsoft Office User" w:date="2018-11-26T15:34:00Z">
              <w:rPr/>
            </w:rPrChange>
          </w:rPr>
          <w:delText xml:space="preserve"> represented by at least 1 cell</w:delText>
        </w:r>
        <w:r w:rsidR="0005782C" w:rsidRPr="00EA49BB" w:rsidDel="00EA49BB">
          <w:rPr>
            <w:b/>
            <w:rPrChange w:id="4407" w:author="Microsoft Office User" w:date="2018-11-26T15:34:00Z">
              <w:rPr/>
            </w:rPrChange>
          </w:rPr>
          <w:delText xml:space="preserve"> in our dataset</w:delText>
        </w:r>
      </w:del>
      <w:ins w:id="4408" w:author="Baker, Gregory Joseph" w:date="2018-11-07T10:42:00Z">
        <w:del w:id="4409" w:author="Microsoft Office User" w:date="2018-11-26T15:30:00Z">
          <w:r w:rsidR="00EC0CAA" w:rsidRPr="00EA49BB" w:rsidDel="00EA49BB">
            <w:rPr>
              <w:b/>
              <w:rPrChange w:id="4410" w:author="Microsoft Office User" w:date="2018-11-26T15:34:00Z">
                <w:rPr/>
              </w:rPrChange>
            </w:rPr>
            <w:delText xml:space="preserve">, </w:delText>
          </w:r>
        </w:del>
      </w:ins>
      <w:del w:id="4411" w:author="Microsoft Office User" w:date="2018-11-26T15:30:00Z">
        <w:r w:rsidR="00196419" w:rsidRPr="00EA49BB" w:rsidDel="00EA49BB">
          <w:rPr>
            <w:b/>
            <w:rPrChange w:id="4412" w:author="Microsoft Office User" w:date="2018-11-26T15:34:00Z">
              <w:rPr/>
            </w:rPrChange>
          </w:rPr>
          <w:delText>.</w:delText>
        </w:r>
        <w:r w:rsidR="002D004D" w:rsidRPr="00EA49BB" w:rsidDel="00EA49BB">
          <w:rPr>
            <w:b/>
            <w:rPrChange w:id="4413" w:author="Microsoft Office User" w:date="2018-11-26T15:34:00Z">
              <w:rPr/>
            </w:rPrChange>
          </w:rPr>
          <w:delText xml:space="preserve"> </w:delText>
        </w:r>
        <w:r w:rsidR="00E12A90" w:rsidRPr="00EA49BB" w:rsidDel="00EA49BB">
          <w:rPr>
            <w:b/>
            <w:rPrChange w:id="4414" w:author="Microsoft Office User" w:date="2018-11-26T15:34:00Z">
              <w:rPr/>
            </w:rPrChange>
          </w:rPr>
          <w:delText xml:space="preserve">To </w:delText>
        </w:r>
      </w:del>
      <w:ins w:id="4415" w:author="psorger@gmail.com" w:date="2018-11-06T00:17:00Z">
        <w:del w:id="4416" w:author="Microsoft Office User" w:date="2018-11-26T15:30:00Z">
          <w:r w:rsidR="007D4742" w:rsidRPr="00EA49BB" w:rsidDel="00EA49BB">
            <w:rPr>
              <w:b/>
              <w:rPrChange w:id="4417" w:author="Microsoft Office User" w:date="2018-11-26T15:34:00Z">
                <w:rPr/>
              </w:rPrChange>
            </w:rPr>
            <w:delText xml:space="preserve">However, </w:delText>
          </w:r>
        </w:del>
      </w:ins>
      <w:ins w:id="4418" w:author="psorger@gmail.com" w:date="2018-11-06T00:18:00Z">
        <w:del w:id="4419" w:author="Microsoft Office User" w:date="2018-11-26T15:30:00Z">
          <w:r w:rsidR="007D4742" w:rsidRPr="00EA49BB" w:rsidDel="00EA49BB">
            <w:rPr>
              <w:b/>
              <w:rPrChange w:id="4420" w:author="Microsoft Office User" w:date="2018-11-26T15:34:00Z">
                <w:rPr/>
              </w:rPrChange>
            </w:rPr>
            <w:delText xml:space="preserve">only for </w:delText>
          </w:r>
        </w:del>
      </w:ins>
      <w:ins w:id="4421" w:author="psorger@gmail.com" w:date="2018-11-06T00:17:00Z">
        <w:del w:id="4422" w:author="Microsoft Office User" w:date="2018-11-26T15:30:00Z">
          <w:r w:rsidR="007D4742" w:rsidRPr="00EA49BB" w:rsidDel="00EA49BB">
            <w:rPr>
              <w:b/>
              <w:rPrChange w:id="4423" w:author="Microsoft Office User" w:date="2018-11-26T15:34:00Z">
                <w:rPr/>
              </w:rPrChange>
            </w:rPr>
            <w:delText xml:space="preserve">30 </w:delText>
          </w:r>
        </w:del>
      </w:ins>
      <w:ins w:id="4424" w:author="Baker, Gregory Joseph" w:date="2018-11-21T11:22:00Z">
        <w:del w:id="4425" w:author="Microsoft Office User" w:date="2018-11-26T15:30:00Z">
          <w:r w:rsidR="0036734D" w:rsidRPr="00EA49BB" w:rsidDel="00EA49BB">
            <w:rPr>
              <w:b/>
              <w:rPrChange w:id="4426" w:author="Microsoft Office User" w:date="2018-11-26T15:34:00Z">
                <w:rPr/>
              </w:rPrChange>
            </w:rPr>
            <w:delText>were present in at least 1 of</w:delText>
          </w:r>
          <w:r w:rsidR="00AC1E9C" w:rsidRPr="00EA49BB" w:rsidDel="00EA49BB">
            <w:rPr>
              <w:b/>
              <w:rPrChange w:id="4427" w:author="Microsoft Office User" w:date="2018-11-26T15:34:00Z">
                <w:rPr/>
              </w:rPrChange>
            </w:rPr>
            <w:delText xml:space="preserve"> the 240 tissue samples at a percentage </w:delText>
          </w:r>
          <w:r w:rsidR="00AC1E9C" w:rsidRPr="00EA49BB" w:rsidDel="00EA49BB">
            <w:rPr>
              <w:b/>
              <w:u w:val="single"/>
              <w:rPrChange w:id="4428" w:author="Microsoft Office User" w:date="2018-11-26T15:34:00Z">
                <w:rPr/>
              </w:rPrChange>
            </w:rPr>
            <w:delText>&gt;</w:delText>
          </w:r>
          <w:r w:rsidR="00AC1E9C" w:rsidRPr="00EA49BB" w:rsidDel="00EA49BB">
            <w:rPr>
              <w:b/>
              <w:rPrChange w:id="4429" w:author="Microsoft Office User" w:date="2018-11-26T15:34:00Z">
                <w:rPr/>
              </w:rPrChange>
            </w:rPr>
            <w:delText xml:space="preserve"> 1%</w:delText>
          </w:r>
          <w:r w:rsidR="0036734D" w:rsidRPr="00EA49BB" w:rsidDel="00EA49BB">
            <w:rPr>
              <w:b/>
              <w:rPrChange w:id="4430" w:author="Microsoft Office User" w:date="2018-11-26T15:34:00Z">
                <w:rPr/>
              </w:rPrChange>
            </w:rPr>
            <w:delText xml:space="preserve">, which together </w:delText>
          </w:r>
        </w:del>
      </w:ins>
      <w:ins w:id="4431" w:author="psorger@gmail.com" w:date="2018-11-06T00:17:00Z">
        <w:del w:id="4432" w:author="Microsoft Office User" w:date="2018-11-26T15:30:00Z">
          <w:r w:rsidR="007D4742" w:rsidRPr="00EA49BB" w:rsidDel="00EA49BB">
            <w:rPr>
              <w:b/>
              <w:rPrChange w:id="4433" w:author="Microsoft Office User" w:date="2018-11-26T15:34:00Z">
                <w:rPr/>
              </w:rPrChange>
            </w:rPr>
            <w:delText xml:space="preserve">states </w:delText>
          </w:r>
        </w:del>
      </w:ins>
      <w:ins w:id="4434" w:author="psorger@gmail.com" w:date="2018-11-06T00:18:00Z">
        <w:del w:id="4435" w:author="Microsoft Office User" w:date="2018-11-26T15:30:00Z">
          <w:r w:rsidR="007D4742" w:rsidRPr="00EA49BB" w:rsidDel="00EA49BB">
            <w:rPr>
              <w:b/>
              <w:rPrChange w:id="4436" w:author="Microsoft Office User" w:date="2018-11-26T15:34:00Z">
                <w:rPr/>
              </w:rPrChange>
            </w:rPr>
            <w:delText xml:space="preserve">were </w:delText>
          </w:r>
        </w:del>
      </w:ins>
      <w:ins w:id="4437" w:author="Baker, Gregory Joseph" w:date="2018-11-07T10:43:00Z">
        <w:del w:id="4438" w:author="Microsoft Office User" w:date="2018-11-26T15:30:00Z">
          <w:r w:rsidR="00AC1E9C" w:rsidRPr="00EA49BB" w:rsidDel="00EA49BB">
            <w:rPr>
              <w:b/>
              <w:rPrChange w:id="4439" w:author="Microsoft Office User" w:date="2018-11-26T15:34:00Z">
                <w:rPr/>
              </w:rPrChange>
            </w:rPr>
            <w:delText xml:space="preserve">accounted </w:delText>
          </w:r>
          <w:r w:rsidR="00EC0CAA" w:rsidRPr="00EA49BB" w:rsidDel="00EA49BB">
            <w:rPr>
              <w:b/>
              <w:rPrChange w:id="4440" w:author="Microsoft Office User" w:date="2018-11-26T15:34:00Z">
                <w:rPr/>
              </w:rPrChange>
            </w:rPr>
            <w:delText xml:space="preserve">for </w:delText>
          </w:r>
        </w:del>
      </w:ins>
      <w:ins w:id="4441" w:author="Baker, Gregory Joseph" w:date="2018-11-21T11:23:00Z">
        <w:del w:id="4442" w:author="Microsoft Office User" w:date="2018-11-26T15:30:00Z">
          <w:r w:rsidR="00AC1E9C" w:rsidRPr="00EA49BB" w:rsidDel="00EA49BB">
            <w:rPr>
              <w:b/>
              <w:rPrChange w:id="4443" w:author="Microsoft Office User" w:date="2018-11-26T15:34:00Z">
                <w:rPr/>
              </w:rPrChange>
            </w:rPr>
            <w:delText>&gt;</w:delText>
          </w:r>
        </w:del>
      </w:ins>
      <w:ins w:id="4444" w:author="Baker, Gregory Joseph" w:date="2018-11-07T10:43:00Z">
        <w:del w:id="4445" w:author="Microsoft Office User" w:date="2018-11-26T15:30:00Z">
          <w:r w:rsidR="00EC0CAA" w:rsidRPr="00EA49BB" w:rsidDel="00EA49BB">
            <w:rPr>
              <w:b/>
              <w:rPrChange w:id="4446" w:author="Microsoft Office User" w:date="2018-11-26T15:34:00Z">
                <w:rPr/>
              </w:rPrChange>
            </w:rPr>
            <w:delText xml:space="preserve">95% of the </w:delText>
          </w:r>
        </w:del>
      </w:ins>
      <w:ins w:id="4447" w:author="Baker, Gregory Joseph" w:date="2018-11-21T11:23:00Z">
        <w:del w:id="4448" w:author="Microsoft Office User" w:date="2018-11-26T15:30:00Z">
          <w:r w:rsidR="00AA7F44" w:rsidRPr="00EA49BB" w:rsidDel="00EA49BB">
            <w:rPr>
              <w:b/>
              <w:rPrChange w:id="4449" w:author="Microsoft Office User" w:date="2018-11-26T15:34:00Z">
                <w:rPr/>
              </w:rPrChange>
            </w:rPr>
            <w:delText>10 million cell WRS</w:delText>
          </w:r>
        </w:del>
      </w:ins>
      <w:ins w:id="4450" w:author="Baker, Gregory Joseph" w:date="2018-11-07T10:43:00Z">
        <w:del w:id="4451" w:author="Microsoft Office User" w:date="2018-11-26T15:30:00Z">
          <w:r w:rsidR="00910413" w:rsidRPr="00EA49BB" w:rsidDel="00EA49BB">
            <w:rPr>
              <w:b/>
              <w:rPrChange w:id="4452" w:author="Microsoft Office User" w:date="2018-11-26T15:34:00Z">
                <w:rPr/>
              </w:rPrChange>
            </w:rPr>
            <w:delText>.</w:delText>
          </w:r>
          <w:r w:rsidR="008F7B87" w:rsidRPr="00EA49BB" w:rsidDel="00EA49BB">
            <w:rPr>
              <w:b/>
              <w:rPrChange w:id="4453" w:author="Microsoft Office User" w:date="2018-11-26T15:34:00Z">
                <w:rPr/>
              </w:rPrChange>
            </w:rPr>
            <w:delText xml:space="preserve"> </w:delText>
          </w:r>
        </w:del>
      </w:ins>
      <w:ins w:id="4454" w:author="Baker, Gregory Joseph" w:date="2018-11-21T11:31:00Z">
        <w:del w:id="4455" w:author="Microsoft Office User" w:date="2018-11-26T15:30:00Z">
          <w:r w:rsidR="00C27825" w:rsidRPr="00EA49BB" w:rsidDel="00EA49BB">
            <w:rPr>
              <w:b/>
              <w:rPrChange w:id="4456" w:author="Microsoft Office User" w:date="2018-11-26T15:34:00Z">
                <w:rPr/>
              </w:rPrChange>
            </w:rPr>
            <w:delText xml:space="preserve">We mapped each of </w:delText>
          </w:r>
        </w:del>
      </w:ins>
      <w:ins w:id="4457" w:author="Baker, Gregory Joseph" w:date="2018-11-09T07:53:00Z">
        <w:del w:id="4458" w:author="Microsoft Office User" w:date="2018-11-26T15:30:00Z">
          <w:r w:rsidR="00C27825" w:rsidRPr="00EA49BB" w:rsidDel="00EA49BB">
            <w:rPr>
              <w:b/>
              <w:rPrChange w:id="4459" w:author="Microsoft Office User" w:date="2018-11-26T15:34:00Z">
                <w:rPr/>
              </w:rPrChange>
            </w:rPr>
            <w:delText>t</w:delText>
          </w:r>
          <w:r w:rsidR="005D6B23" w:rsidRPr="00EA49BB" w:rsidDel="00EA49BB">
            <w:rPr>
              <w:b/>
              <w:rPrChange w:id="4460" w:author="Microsoft Office User" w:date="2018-11-26T15:34:00Z">
                <w:rPr/>
              </w:rPrChange>
            </w:rPr>
            <w:delText xml:space="preserve">hese </w:delText>
          </w:r>
          <w:r w:rsidR="00C27825" w:rsidRPr="00EA49BB" w:rsidDel="00EA49BB">
            <w:rPr>
              <w:b/>
              <w:rPrChange w:id="4461" w:author="Microsoft Office User" w:date="2018-11-26T15:34:00Z">
                <w:rPr/>
              </w:rPrChange>
            </w:rPr>
            <w:delText>cell state</w:delText>
          </w:r>
          <w:r w:rsidR="005D6B23" w:rsidRPr="00EA49BB" w:rsidDel="00EA49BB">
            <w:rPr>
              <w:b/>
              <w:rPrChange w:id="4462" w:author="Microsoft Office User" w:date="2018-11-26T15:34:00Z">
                <w:rPr/>
              </w:rPrChange>
            </w:rPr>
            <w:delText xml:space="preserve"> </w:delText>
          </w:r>
        </w:del>
      </w:ins>
      <w:ins w:id="4463" w:author="Baker, Gregory Joseph" w:date="2018-11-21T11:31:00Z">
        <w:del w:id="4464" w:author="Microsoft Office User" w:date="2018-11-26T15:30:00Z">
          <w:r w:rsidR="00C27825" w:rsidRPr="00EA49BB" w:rsidDel="00EA49BB">
            <w:rPr>
              <w:b/>
              <w:rPrChange w:id="4465" w:author="Microsoft Office User" w:date="2018-11-26T15:34:00Z">
                <w:rPr/>
              </w:rPrChange>
            </w:rPr>
            <w:delText>onto 1 of</w:delText>
          </w:r>
        </w:del>
      </w:ins>
      <w:ins w:id="4466" w:author="psorger@gmail.com" w:date="2018-11-06T00:18:00Z">
        <w:del w:id="4467" w:author="Microsoft Office User" w:date="2018-11-26T15:30:00Z">
          <w:r w:rsidR="007D4742" w:rsidRPr="00EA49BB" w:rsidDel="00EA49BB">
            <w:rPr>
              <w:b/>
              <w:rPrChange w:id="4468" w:author="Microsoft Office User" w:date="2018-11-26T15:34:00Z">
                <w:rPr/>
              </w:rPrChange>
            </w:rPr>
            <w:delText>populated by</w:delText>
          </w:r>
        </w:del>
      </w:ins>
      <w:ins w:id="4469" w:author="psorger@gmail.com" w:date="2018-11-06T00:16:00Z">
        <w:del w:id="4470" w:author="Microsoft Office User" w:date="2018-11-26T15:30:00Z">
          <w:r w:rsidR="00C37AD6" w:rsidRPr="00EA49BB" w:rsidDel="00EA49BB">
            <w:rPr>
              <w:b/>
              <w:rPrChange w:id="4471" w:author="Microsoft Office User" w:date="2018-11-26T15:34:00Z">
                <w:rPr/>
              </w:rPrChange>
            </w:rPr>
            <w:delText xml:space="preserve"> </w:delText>
          </w:r>
        </w:del>
      </w:ins>
      <w:del w:id="4472" w:author="Microsoft Office User" w:date="2018-11-26T15:30:00Z">
        <w:r w:rsidR="00E12A90" w:rsidRPr="00EA49BB" w:rsidDel="00EA49BB">
          <w:rPr>
            <w:b/>
            <w:rPrChange w:id="4473" w:author="Microsoft Office User" w:date="2018-11-26T15:34:00Z">
              <w:rPr/>
            </w:rPrChange>
          </w:rPr>
          <w:delText xml:space="preserve">establish an </w:delText>
        </w:r>
        <w:r w:rsidR="00C21FF3" w:rsidRPr="00EA49BB" w:rsidDel="00EA49BB">
          <w:rPr>
            <w:b/>
            <w:rPrChange w:id="4474" w:author="Microsoft Office User" w:date="2018-11-26T15:34:00Z">
              <w:rPr/>
            </w:rPrChange>
          </w:rPr>
          <w:delText>objective</w:delText>
        </w:r>
        <w:r w:rsidR="00C80266" w:rsidRPr="00EA49BB" w:rsidDel="00EA49BB">
          <w:rPr>
            <w:b/>
            <w:rPrChange w:id="4475" w:author="Microsoft Office User" w:date="2018-11-26T15:34:00Z">
              <w:rPr/>
            </w:rPrChange>
          </w:rPr>
          <w:delText xml:space="preserve"> </w:delText>
        </w:r>
        <w:r w:rsidR="00C21FF3" w:rsidRPr="00EA49BB" w:rsidDel="00EA49BB">
          <w:rPr>
            <w:b/>
            <w:rPrChange w:id="4476" w:author="Microsoft Office User" w:date="2018-11-26T15:34:00Z">
              <w:rPr/>
            </w:rPrChange>
          </w:rPr>
          <w:delText xml:space="preserve">criterion for </w:delText>
        </w:r>
        <w:r w:rsidR="006B121D" w:rsidRPr="00EA49BB" w:rsidDel="00EA49BB">
          <w:rPr>
            <w:b/>
            <w:rPrChange w:id="4477" w:author="Microsoft Office User" w:date="2018-11-26T15:34:00Z">
              <w:rPr/>
            </w:rPrChange>
          </w:rPr>
          <w:delText>IP</w:delText>
        </w:r>
        <w:r w:rsidR="0005782C" w:rsidRPr="00EA49BB" w:rsidDel="00EA49BB">
          <w:rPr>
            <w:b/>
            <w:rPrChange w:id="4478" w:author="Microsoft Office User" w:date="2018-11-26T15:34:00Z">
              <w:rPr/>
            </w:rPrChange>
          </w:rPr>
          <w:delText xml:space="preserve">s </w:delText>
        </w:r>
        <w:r w:rsidR="00C80266" w:rsidRPr="00EA49BB" w:rsidDel="00EA49BB">
          <w:rPr>
            <w:b/>
            <w:rPrChange w:id="4479" w:author="Microsoft Office User" w:date="2018-11-26T15:34:00Z">
              <w:rPr/>
            </w:rPrChange>
          </w:rPr>
          <w:delText>to be included in</w:delText>
        </w:r>
        <w:r w:rsidR="00C21FF3" w:rsidRPr="00EA49BB" w:rsidDel="00EA49BB">
          <w:rPr>
            <w:b/>
            <w:rPrChange w:id="4480" w:author="Microsoft Office User" w:date="2018-11-26T15:34:00Z">
              <w:rPr/>
            </w:rPrChange>
          </w:rPr>
          <w:delText xml:space="preserve"> downstream computational analysis</w:delText>
        </w:r>
        <w:r w:rsidR="00C80266" w:rsidRPr="00EA49BB" w:rsidDel="00EA49BB">
          <w:rPr>
            <w:b/>
            <w:rPrChange w:id="4481" w:author="Microsoft Office User" w:date="2018-11-26T15:34:00Z">
              <w:rPr/>
            </w:rPrChange>
          </w:rPr>
          <w:delText xml:space="preserve">, only </w:delText>
        </w:r>
        <w:r w:rsidR="002D004D" w:rsidRPr="00EA49BB" w:rsidDel="00EA49BB">
          <w:rPr>
            <w:b/>
            <w:rPrChange w:id="4482" w:author="Microsoft Office User" w:date="2018-11-26T15:34:00Z">
              <w:rPr/>
            </w:rPrChange>
          </w:rPr>
          <w:delText>those</w:delText>
        </w:r>
        <w:r w:rsidR="00C80266" w:rsidRPr="00EA49BB" w:rsidDel="00EA49BB">
          <w:rPr>
            <w:b/>
            <w:rPrChange w:id="4483" w:author="Microsoft Office User" w:date="2018-11-26T15:34:00Z">
              <w:rPr/>
            </w:rPrChange>
          </w:rPr>
          <w:delText xml:space="preserve"> </w:delText>
        </w:r>
        <w:r w:rsidR="008B4B0B" w:rsidRPr="00EA49BB" w:rsidDel="00EA49BB">
          <w:rPr>
            <w:b/>
            <w:rPrChange w:id="4484" w:author="Microsoft Office User" w:date="2018-11-26T15:34:00Z">
              <w:rPr/>
            </w:rPrChange>
          </w:rPr>
          <w:delText xml:space="preserve">whose frequency was </w:delText>
        </w:r>
        <w:r w:rsidR="00FD50FC" w:rsidRPr="00EA49BB" w:rsidDel="00EA49BB">
          <w:rPr>
            <w:b/>
            <w:u w:val="single"/>
            <w:rPrChange w:id="4485" w:author="Microsoft Office User" w:date="2018-11-26T15:34:00Z">
              <w:rPr>
                <w:u w:val="single"/>
              </w:rPr>
            </w:rPrChange>
          </w:rPr>
          <w:delText>&gt;</w:delText>
        </w:r>
        <w:r w:rsidR="00FD50FC" w:rsidRPr="00EA49BB" w:rsidDel="00EA49BB">
          <w:rPr>
            <w:b/>
            <w:rPrChange w:id="4486" w:author="Microsoft Office User" w:date="2018-11-26T15:34:00Z">
              <w:rPr/>
            </w:rPrChange>
          </w:rPr>
          <w:delText xml:space="preserve"> 1% </w:delText>
        </w:r>
      </w:del>
      <w:ins w:id="4487" w:author="psorger@gmail.com" w:date="2018-11-06T00:16:00Z">
        <w:del w:id="4488" w:author="Microsoft Office User" w:date="2018-11-26T15:30:00Z">
          <w:r w:rsidR="00C37AD6" w:rsidRPr="00EA49BB" w:rsidDel="00EA49BB">
            <w:rPr>
              <w:b/>
              <w:rPrChange w:id="4489" w:author="Microsoft Office User" w:date="2018-11-26T15:34:00Z">
                <w:rPr/>
              </w:rPrChange>
            </w:rPr>
            <w:delText xml:space="preserve">of the cells (400 on average) in at least one of </w:delText>
          </w:r>
        </w:del>
      </w:ins>
      <w:del w:id="4490" w:author="Microsoft Office User" w:date="2018-11-26T15:30:00Z">
        <w:r w:rsidR="00FD50FC" w:rsidRPr="00EA49BB" w:rsidDel="00EA49BB">
          <w:rPr>
            <w:b/>
            <w:rPrChange w:id="4491" w:author="Microsoft Office User" w:date="2018-11-26T15:34:00Z">
              <w:rPr/>
            </w:rPrChange>
          </w:rPr>
          <w:delText>in at le</w:delText>
        </w:r>
        <w:r w:rsidR="00790F02" w:rsidRPr="00EA49BB" w:rsidDel="00EA49BB">
          <w:rPr>
            <w:b/>
            <w:rPrChange w:id="4492" w:author="Microsoft Office User" w:date="2018-11-26T15:34:00Z">
              <w:rPr/>
            </w:rPrChange>
          </w:rPr>
          <w:delText xml:space="preserve">ast 1 </w:delText>
        </w:r>
        <w:r w:rsidR="008B4B0B" w:rsidRPr="00EA49BB" w:rsidDel="00EA49BB">
          <w:rPr>
            <w:b/>
            <w:rPrChange w:id="4493" w:author="Microsoft Office User" w:date="2018-11-26T15:34:00Z">
              <w:rPr/>
            </w:rPrChange>
          </w:rPr>
          <w:delText xml:space="preserve">out </w:delText>
        </w:r>
        <w:r w:rsidR="00790F02" w:rsidRPr="00EA49BB" w:rsidDel="00EA49BB">
          <w:rPr>
            <w:b/>
            <w:rPrChange w:id="4494" w:author="Microsoft Office User" w:date="2018-11-26T15:34:00Z">
              <w:rPr/>
            </w:rPrChange>
          </w:rPr>
          <w:delText xml:space="preserve">of the 240 </w:delText>
        </w:r>
      </w:del>
      <w:ins w:id="4495" w:author="psorger@gmail.com" w:date="2018-11-06T00:17:00Z">
        <w:del w:id="4496" w:author="Microsoft Office User" w:date="2018-11-26T15:30:00Z">
          <w:r w:rsidR="007D4742" w:rsidRPr="00EA49BB" w:rsidDel="00EA49BB">
            <w:rPr>
              <w:b/>
              <w:rPrChange w:id="4497" w:author="Microsoft Office User" w:date="2018-11-26T15:34:00Z">
                <w:rPr/>
              </w:rPrChange>
            </w:rPr>
            <w:delText xml:space="preserve">tissue </w:delText>
          </w:r>
        </w:del>
      </w:ins>
      <w:del w:id="4498" w:author="Microsoft Office User" w:date="2018-11-26T15:30:00Z">
        <w:r w:rsidR="00790F02" w:rsidRPr="00EA49BB" w:rsidDel="00EA49BB">
          <w:rPr>
            <w:b/>
            <w:rPrChange w:id="4499" w:author="Microsoft Office User" w:date="2018-11-26T15:34:00Z">
              <w:rPr/>
            </w:rPrChange>
          </w:rPr>
          <w:delText>tissue samples</w:delText>
        </w:r>
      </w:del>
      <w:ins w:id="4500" w:author="psorger@gmail.com" w:date="2018-11-06T00:17:00Z">
        <w:del w:id="4501" w:author="Microsoft Office User" w:date="2018-11-26T15:30:00Z">
          <w:r w:rsidR="007D4742" w:rsidRPr="00EA49BB" w:rsidDel="00EA49BB">
            <w:rPr>
              <w:b/>
              <w:rPrChange w:id="4502" w:author="Microsoft Office User" w:date="2018-11-26T15:34:00Z">
                <w:rPr/>
              </w:rPrChange>
            </w:rPr>
            <w:delText xml:space="preserve">. In all </w:delText>
          </w:r>
        </w:del>
      </w:ins>
      <w:ins w:id="4503" w:author="psorger@gmail.com" w:date="2018-11-06T00:19:00Z">
        <w:del w:id="4504" w:author="Microsoft Office User" w:date="2018-11-26T15:30:00Z">
          <w:r w:rsidR="007D4742" w:rsidRPr="00EA49BB" w:rsidDel="00EA49BB">
            <w:rPr>
              <w:b/>
              <w:rPrChange w:id="4505" w:author="Microsoft Office User" w:date="2018-11-26T15:34:00Z">
                <w:rPr/>
              </w:rPrChange>
            </w:rPr>
            <w:delText xml:space="preserve">30 </w:delText>
          </w:r>
        </w:del>
      </w:ins>
      <w:ins w:id="4506" w:author="psorger@gmail.com" w:date="2018-11-06T00:17:00Z">
        <w:del w:id="4507" w:author="Microsoft Office User" w:date="2018-11-26T15:30:00Z">
          <w:r w:rsidR="007D4742" w:rsidRPr="00EA49BB" w:rsidDel="00EA49BB">
            <w:rPr>
              <w:b/>
              <w:rPrChange w:id="4508" w:author="Microsoft Office User" w:date="2018-11-26T15:34:00Z">
                <w:rPr/>
              </w:rPrChange>
            </w:rPr>
            <w:delText>case</w:delText>
          </w:r>
        </w:del>
      </w:ins>
      <w:ins w:id="4509" w:author="psorger@gmail.com" w:date="2018-11-06T00:18:00Z">
        <w:del w:id="4510" w:author="Microsoft Office User" w:date="2018-11-26T15:30:00Z">
          <w:r w:rsidR="007D4742" w:rsidRPr="00EA49BB" w:rsidDel="00EA49BB">
            <w:rPr>
              <w:b/>
              <w:rPrChange w:id="4511" w:author="Microsoft Office User" w:date="2018-11-26T15:34:00Z">
                <w:rPr/>
              </w:rPrChange>
            </w:rPr>
            <w:delText xml:space="preserve">s, </w:delText>
          </w:r>
        </w:del>
      </w:ins>
      <w:ins w:id="4512" w:author="psorger@gmail.com" w:date="2018-11-06T00:19:00Z">
        <w:del w:id="4513" w:author="Microsoft Office User" w:date="2018-11-26T15:30:00Z">
          <w:r w:rsidR="007D4742" w:rsidRPr="00EA49BB" w:rsidDel="00EA49BB">
            <w:rPr>
              <w:b/>
              <w:rPrChange w:id="4514" w:author="Microsoft Office User" w:date="2018-11-26T15:34:00Z">
                <w:rPr/>
              </w:rPrChange>
            </w:rPr>
            <w:delText xml:space="preserve">comprising </w:delText>
          </w:r>
        </w:del>
      </w:ins>
      <w:ins w:id="4515" w:author="psorger@gmail.com" w:date="2018-11-06T00:20:00Z">
        <w:del w:id="4516" w:author="Microsoft Office User" w:date="2018-11-26T15:30:00Z">
          <w:r w:rsidR="007D4742" w:rsidRPr="00EA49BB" w:rsidDel="00EA49BB">
            <w:rPr>
              <w:b/>
              <w:rPrChange w:id="4517" w:author="Microsoft Office User" w:date="2018-11-26T15:34:00Z">
                <w:rPr/>
              </w:rPrChange>
            </w:rPr>
            <w:delText xml:space="preserve">96.8% of viable cells detected by flow cytometry, </w:delText>
          </w:r>
        </w:del>
      </w:ins>
      <w:ins w:id="4518" w:author="psorger@gmail.com" w:date="2018-11-06T00:18:00Z">
        <w:del w:id="4519" w:author="Microsoft Office User" w:date="2018-11-26T15:30:00Z">
          <w:r w:rsidR="007D4742" w:rsidRPr="00EA49BB" w:rsidDel="00EA49BB">
            <w:rPr>
              <w:b/>
              <w:rPrChange w:id="4520" w:author="Microsoft Office User" w:date="2018-11-26T15:34:00Z">
                <w:rPr/>
              </w:rPrChange>
            </w:rPr>
            <w:delText>the resulting combinations of i</w:delText>
          </w:r>
        </w:del>
      </w:ins>
      <w:ins w:id="4521" w:author="psorger@gmail.com" w:date="2018-11-06T00:19:00Z">
        <w:del w:id="4522" w:author="Microsoft Office User" w:date="2018-11-26T15:30:00Z">
          <w:r w:rsidR="007D4742" w:rsidRPr="00EA49BB" w:rsidDel="00EA49BB">
            <w:rPr>
              <w:b/>
              <w:rPrChange w:id="4523" w:author="Microsoft Office User" w:date="2018-11-26T15:34:00Z">
                <w:rPr/>
              </w:rPrChange>
            </w:rPr>
            <w:delText xml:space="preserve">mmune marker </w:delText>
          </w:r>
        </w:del>
      </w:ins>
      <w:ins w:id="4524" w:author="psorger@gmail.com" w:date="2018-11-06T00:20:00Z">
        <w:del w:id="4525" w:author="Microsoft Office User" w:date="2018-11-26T15:30:00Z">
          <w:r w:rsidR="007D4742" w:rsidRPr="00EA49BB" w:rsidDel="00EA49BB">
            <w:rPr>
              <w:b/>
              <w:rPrChange w:id="4526" w:author="Microsoft Office User" w:date="2018-11-26T15:34:00Z">
                <w:rPr/>
              </w:rPrChange>
            </w:rPr>
            <w:delText>has previously been</w:delText>
          </w:r>
        </w:del>
      </w:ins>
      <w:ins w:id="4527" w:author="psorger@gmail.com" w:date="2018-11-06T00:19:00Z">
        <w:del w:id="4528" w:author="Microsoft Office User" w:date="2018-11-26T15:30:00Z">
          <w:r w:rsidR="007D4742" w:rsidRPr="00EA49BB" w:rsidDel="00EA49BB">
            <w:rPr>
              <w:b/>
              <w:rPrChange w:id="4529" w:author="Microsoft Office User" w:date="2018-11-26T15:34:00Z">
                <w:rPr/>
              </w:rPrChange>
            </w:rPr>
            <w:delText xml:space="preserve"> associated with </w:delText>
          </w:r>
        </w:del>
      </w:ins>
      <w:ins w:id="4530" w:author="psorger@gmail.com" w:date="2018-11-06T00:20:00Z">
        <w:del w:id="4531" w:author="Microsoft Office User" w:date="2018-11-26T15:30:00Z">
          <w:r w:rsidR="007D4742" w:rsidRPr="00EA49BB" w:rsidDel="00EA49BB">
            <w:rPr>
              <w:b/>
              <w:rPrChange w:id="4532" w:author="Microsoft Office User" w:date="2018-11-26T15:34:00Z">
                <w:rPr/>
              </w:rPrChange>
            </w:rPr>
            <w:delText>an</w:delText>
          </w:r>
        </w:del>
      </w:ins>
      <w:ins w:id="4533" w:author="psorger@gmail.com" w:date="2018-11-06T00:19:00Z">
        <w:del w:id="4534" w:author="Microsoft Office User" w:date="2018-11-26T15:30:00Z">
          <w:r w:rsidR="007D4742" w:rsidRPr="00EA49BB" w:rsidDel="00EA49BB">
            <w:rPr>
              <w:b/>
              <w:rPrChange w:id="4535" w:author="Microsoft Office User" w:date="2018-11-26T15:34:00Z">
                <w:rPr/>
              </w:rPrChange>
            </w:rPr>
            <w:delText xml:space="preserve"> </w:delText>
          </w:r>
        </w:del>
      </w:ins>
      <w:del w:id="4536" w:author="Microsoft Office User" w:date="2018-11-26T15:30:00Z">
        <w:r w:rsidR="00137972" w:rsidRPr="00EA49BB" w:rsidDel="00EA49BB">
          <w:rPr>
            <w:b/>
            <w:rPrChange w:id="4537" w:author="Microsoft Office User" w:date="2018-11-26T15:34:00Z">
              <w:rPr/>
            </w:rPrChange>
          </w:rPr>
          <w:delText xml:space="preserve"> bringing</w:delText>
        </w:r>
        <w:r w:rsidR="006D18FE" w:rsidRPr="00EA49BB" w:rsidDel="00EA49BB">
          <w:rPr>
            <w:b/>
            <w:rPrChange w:id="4538" w:author="Microsoft Office User" w:date="2018-11-26T15:34:00Z">
              <w:rPr/>
            </w:rPrChange>
          </w:rPr>
          <w:delText xml:space="preserve"> </w:delText>
        </w:r>
        <w:r w:rsidR="00FE10CF" w:rsidRPr="00EA49BB" w:rsidDel="00EA49BB">
          <w:rPr>
            <w:b/>
            <w:rPrChange w:id="4539" w:author="Microsoft Office User" w:date="2018-11-26T15:34:00Z">
              <w:rPr/>
            </w:rPrChange>
          </w:rPr>
          <w:delText xml:space="preserve">the final number </w:delText>
        </w:r>
        <w:r w:rsidR="00D879BC" w:rsidRPr="00EA49BB" w:rsidDel="00EA49BB">
          <w:rPr>
            <w:b/>
            <w:rPrChange w:id="4540" w:author="Microsoft Office User" w:date="2018-11-26T15:34:00Z">
              <w:rPr/>
            </w:rPrChange>
          </w:rPr>
          <w:delText>cell states</w:delText>
        </w:r>
        <w:r w:rsidR="00FE10CF" w:rsidRPr="00EA49BB" w:rsidDel="00EA49BB">
          <w:rPr>
            <w:b/>
            <w:rPrChange w:id="4541" w:author="Microsoft Office User" w:date="2018-11-26T15:34:00Z">
              <w:rPr/>
            </w:rPrChange>
          </w:rPr>
          <w:delText xml:space="preserve"> </w:delText>
        </w:r>
        <w:r w:rsidR="00137972" w:rsidRPr="00EA49BB" w:rsidDel="00EA49BB">
          <w:rPr>
            <w:b/>
            <w:rPrChange w:id="4542" w:author="Microsoft Office User" w:date="2018-11-26T15:34:00Z">
              <w:rPr/>
            </w:rPrChange>
          </w:rPr>
          <w:delText>to</w:delText>
        </w:r>
        <w:r w:rsidR="006D18FE" w:rsidRPr="00EA49BB" w:rsidDel="00EA49BB">
          <w:rPr>
            <w:b/>
            <w:rPrChange w:id="4543" w:author="Microsoft Office User" w:date="2018-11-26T15:34:00Z">
              <w:rPr/>
            </w:rPrChange>
          </w:rPr>
          <w:delText xml:space="preserve"> </w:delText>
        </w:r>
        <w:r w:rsidR="00FE10CF" w:rsidRPr="00EA49BB" w:rsidDel="00EA49BB">
          <w:rPr>
            <w:b/>
            <w:rPrChange w:id="4544" w:author="Microsoft Office User" w:date="2018-11-26T15:34:00Z">
              <w:rPr/>
            </w:rPrChange>
          </w:rPr>
          <w:delText>just 30</w:delText>
        </w:r>
        <w:r w:rsidR="00137972" w:rsidRPr="00EA49BB" w:rsidDel="00EA49BB">
          <w:rPr>
            <w:b/>
            <w:rPrChange w:id="4545" w:author="Microsoft Office User" w:date="2018-11-26T15:34:00Z">
              <w:rPr/>
            </w:rPrChange>
          </w:rPr>
          <w:delText xml:space="preserve">, </w:delText>
        </w:r>
        <w:r w:rsidR="000F6A5B" w:rsidRPr="00EA49BB" w:rsidDel="00EA49BB">
          <w:rPr>
            <w:b/>
            <w:rPrChange w:id="4546" w:author="Microsoft Office User" w:date="2018-11-26T15:34:00Z">
              <w:rPr/>
            </w:rPrChange>
          </w:rPr>
          <w:delText>for which evidence of an extant</w:delText>
        </w:r>
      </w:del>
      <w:ins w:id="4547" w:author="psorger@gmail.com" w:date="2018-11-06T00:19:00Z">
        <w:del w:id="4548" w:author="Microsoft Office User" w:date="2018-11-26T15:30:00Z">
          <w:r w:rsidR="007D4742" w:rsidRPr="00EA49BB" w:rsidDel="00EA49BB">
            <w:rPr>
              <w:b/>
              <w:rPrChange w:id="4549" w:author="Microsoft Office User" w:date="2018-11-26T15:34:00Z">
                <w:rPr/>
              </w:rPrChange>
            </w:rPr>
            <w:delText>immune</w:delText>
          </w:r>
        </w:del>
      </w:ins>
      <w:del w:id="4550" w:author="Microsoft Office User" w:date="2018-11-26T15:30:00Z">
        <w:r w:rsidR="000F6A5B" w:rsidRPr="00EA49BB" w:rsidDel="00EA49BB">
          <w:rPr>
            <w:b/>
            <w:rPrChange w:id="4551" w:author="Microsoft Office User" w:date="2018-11-26T15:34:00Z">
              <w:rPr/>
            </w:rPrChange>
          </w:rPr>
          <w:delText xml:space="preserve"> cell population </w:delText>
        </w:r>
      </w:del>
      <w:ins w:id="4552" w:author="psorger@gmail.com" w:date="2018-11-06T00:20:00Z">
        <w:del w:id="4553" w:author="Microsoft Office User" w:date="2018-11-26T15:30:00Z">
          <w:r w:rsidR="007D4742" w:rsidRPr="00EA49BB" w:rsidDel="00EA49BB">
            <w:rPr>
              <w:b/>
              <w:rPrChange w:id="4554" w:author="Microsoft Office User" w:date="2018-11-26T15:34:00Z">
                <w:rPr/>
              </w:rPrChange>
            </w:rPr>
            <w:delText xml:space="preserve">subtype </w:delText>
          </w:r>
        </w:del>
      </w:ins>
      <w:del w:id="4555" w:author="Microsoft Office User" w:date="2018-11-26T15:30:00Z">
        <w:r w:rsidR="000F6A5B" w:rsidRPr="00EA49BB" w:rsidDel="00EA49BB">
          <w:rPr>
            <w:b/>
            <w:rPrChange w:id="4556" w:author="Microsoft Office User" w:date="2018-11-26T15:34:00Z">
              <w:rPr/>
            </w:rPrChange>
          </w:rPr>
          <w:delText>was identified in peer-reviewed literature (</w:delText>
        </w:r>
        <w:r w:rsidR="000F6A5B" w:rsidRPr="00EA49BB" w:rsidDel="00EA49BB">
          <w:rPr>
            <w:b/>
            <w:rPrChange w:id="4557" w:author="Microsoft Office User" w:date="2018-11-26T15:34:00Z">
              <w:rPr>
                <w:b/>
              </w:rPr>
            </w:rPrChange>
          </w:rPr>
          <w:delText>Supplementary Table 1</w:delText>
        </w:r>
        <w:r w:rsidR="000F6A5B" w:rsidRPr="00EA49BB" w:rsidDel="00EA49BB">
          <w:rPr>
            <w:b/>
            <w:rPrChange w:id="4558" w:author="Microsoft Office User" w:date="2018-11-26T15:34:00Z">
              <w:rPr/>
            </w:rPrChange>
          </w:rPr>
          <w:delText xml:space="preserve">) which </w:delText>
        </w:r>
        <w:r w:rsidR="00137972" w:rsidRPr="00EA49BB" w:rsidDel="00EA49BB">
          <w:rPr>
            <w:b/>
            <w:rPrChange w:id="4559" w:author="Microsoft Office User" w:date="2018-11-26T15:34:00Z">
              <w:rPr/>
            </w:rPrChange>
          </w:rPr>
          <w:delText xml:space="preserve">together </w:delText>
        </w:r>
        <w:r w:rsidR="00D65796" w:rsidRPr="00EA49BB" w:rsidDel="00EA49BB">
          <w:rPr>
            <w:b/>
            <w:rPrChange w:id="4560" w:author="Microsoft Office User" w:date="2018-11-26T15:34:00Z">
              <w:rPr/>
            </w:rPrChange>
          </w:rPr>
          <w:delText>accounted for 96.8% of cells in the WRS</w:delText>
        </w:r>
      </w:del>
      <w:ins w:id="4561" w:author="psorger@gmail.com" w:date="2018-11-06T00:21:00Z">
        <w:del w:id="4562" w:author="Microsoft Office User" w:date="2018-11-26T15:30:00Z">
          <w:r w:rsidR="007D4742" w:rsidRPr="00EA49BB" w:rsidDel="00EA49BB">
            <w:rPr>
              <w:b/>
              <w:rPrChange w:id="4563" w:author="Microsoft Office User" w:date="2018-11-26T15:34:00Z">
                <w:rPr/>
              </w:rPrChange>
            </w:rPr>
            <w:delText xml:space="preserve"> falling into </w:delText>
          </w:r>
        </w:del>
      </w:ins>
      <w:del w:id="4564" w:author="Microsoft Office User" w:date="2018-11-26T15:30:00Z">
        <w:r w:rsidR="00D262F3" w:rsidRPr="00EA49BB" w:rsidDel="00EA49BB">
          <w:rPr>
            <w:b/>
            <w:rPrChange w:id="4565" w:author="Microsoft Office User" w:date="2018-11-26T15:34:00Z">
              <w:rPr/>
            </w:rPrChange>
          </w:rPr>
          <w:delText>.</w:delText>
        </w:r>
      </w:del>
    </w:p>
    <w:p w14:paraId="76585B0F" w14:textId="5BE16511" w:rsidR="00E37CCB" w:rsidRPr="00EA49BB" w:rsidDel="00EA49BB" w:rsidRDefault="004A1D38" w:rsidP="00EA49BB">
      <w:pPr>
        <w:spacing w:line="480" w:lineRule="auto"/>
        <w:contextualSpacing/>
        <w:rPr>
          <w:del w:id="4566" w:author="Microsoft Office User" w:date="2018-11-26T15:30:00Z"/>
          <w:b/>
          <w:rPrChange w:id="4567" w:author="Microsoft Office User" w:date="2018-11-26T15:34:00Z">
            <w:rPr>
              <w:del w:id="4568" w:author="Microsoft Office User" w:date="2018-11-26T15:30:00Z"/>
            </w:rPr>
          </w:rPrChange>
        </w:rPr>
        <w:pPrChange w:id="4569" w:author="Microsoft Office User" w:date="2018-11-26T15:34:00Z">
          <w:pPr>
            <w:spacing w:line="480" w:lineRule="auto"/>
            <w:contextualSpacing/>
          </w:pPr>
        </w:pPrChange>
      </w:pPr>
      <w:del w:id="4570" w:author="Microsoft Office User" w:date="2018-11-26T15:30:00Z">
        <w:r w:rsidRPr="00EA49BB" w:rsidDel="00EA49BB">
          <w:rPr>
            <w:b/>
            <w:rPrChange w:id="4571" w:author="Microsoft Office User" w:date="2018-11-26T15:34:00Z">
              <w:rPr/>
            </w:rPrChange>
          </w:rPr>
          <w:tab/>
        </w:r>
        <w:r w:rsidR="00FE10CF" w:rsidRPr="00EA49BB" w:rsidDel="00EA49BB">
          <w:rPr>
            <w:b/>
            <w:rPrChange w:id="4572" w:author="Microsoft Office User" w:date="2018-11-26T15:34:00Z">
              <w:rPr/>
            </w:rPrChange>
          </w:rPr>
          <w:delText xml:space="preserve"> </w:delText>
        </w:r>
        <w:r w:rsidR="00E24060" w:rsidRPr="00EA49BB" w:rsidDel="00EA49BB">
          <w:rPr>
            <w:b/>
            <w:rPrChange w:id="4573" w:author="Microsoft Office User" w:date="2018-11-26T15:34:00Z">
              <w:rPr/>
            </w:rPrChange>
          </w:rPr>
          <w:delText>T</w:delText>
        </w:r>
        <w:r w:rsidR="006A7818" w:rsidRPr="00EA49BB" w:rsidDel="00EA49BB">
          <w:rPr>
            <w:b/>
            <w:rPrChange w:id="4574" w:author="Microsoft Office User" w:date="2018-11-26T15:34:00Z">
              <w:rPr/>
            </w:rPrChange>
          </w:rPr>
          <w:delText>he</w:delText>
        </w:r>
        <w:r w:rsidR="00063BB1" w:rsidRPr="00EA49BB" w:rsidDel="00EA49BB">
          <w:rPr>
            <w:b/>
            <w:rPrChange w:id="4575" w:author="Microsoft Office User" w:date="2018-11-26T15:34:00Z">
              <w:rPr/>
            </w:rPrChange>
          </w:rPr>
          <w:delText xml:space="preserve"> selected </w:delText>
        </w:r>
        <w:r w:rsidR="006212F6" w:rsidRPr="00EA49BB" w:rsidDel="00EA49BB">
          <w:rPr>
            <w:b/>
            <w:rPrChange w:id="4576" w:author="Microsoft Office User" w:date="2018-11-26T15:34:00Z">
              <w:rPr/>
            </w:rPrChange>
          </w:rPr>
          <w:delText>IPs</w:delText>
        </w:r>
        <w:r w:rsidR="00E2765D" w:rsidRPr="00EA49BB" w:rsidDel="00EA49BB">
          <w:rPr>
            <w:b/>
            <w:rPrChange w:id="4577" w:author="Microsoft Office User" w:date="2018-11-26T15:34:00Z">
              <w:rPr/>
            </w:rPrChange>
          </w:rPr>
          <w:delText xml:space="preserve"> were mapping </w:delText>
        </w:r>
        <w:r w:rsidR="0073144B" w:rsidRPr="00EA49BB" w:rsidDel="00EA49BB">
          <w:rPr>
            <w:b/>
            <w:rPrChange w:id="4578" w:author="Microsoft Office User" w:date="2018-11-26T15:34:00Z">
              <w:rPr/>
            </w:rPrChange>
          </w:rPr>
          <w:delText>each onto</w:delText>
        </w:r>
        <w:r w:rsidR="0003796A" w:rsidRPr="00EA49BB" w:rsidDel="00EA49BB">
          <w:rPr>
            <w:b/>
            <w:rPrChange w:id="4579" w:author="Microsoft Office User" w:date="2018-11-26T15:34:00Z">
              <w:rPr/>
            </w:rPrChange>
          </w:rPr>
          <w:delText xml:space="preserve"> 1 of 14</w:delText>
        </w:r>
        <w:r w:rsidR="00E2765D" w:rsidRPr="00EA49BB" w:rsidDel="00EA49BB">
          <w:rPr>
            <w:b/>
            <w:rPrChange w:id="4580" w:author="Microsoft Office User" w:date="2018-11-26T15:34:00Z">
              <w:rPr/>
            </w:rPrChange>
          </w:rPr>
          <w:delText xml:space="preserve"> </w:delText>
        </w:r>
      </w:del>
      <w:ins w:id="4581" w:author="Baker, Gregory Joseph" w:date="2018-11-21T11:31:00Z">
        <w:del w:id="4582" w:author="Microsoft Office User" w:date="2018-11-26T15:30:00Z">
          <w:r w:rsidR="00C27825" w:rsidRPr="00EA49BB" w:rsidDel="00EA49BB">
            <w:rPr>
              <w:b/>
              <w:rPrChange w:id="4583" w:author="Microsoft Office User" w:date="2018-11-26T15:34:00Z">
                <w:rPr/>
              </w:rPrChange>
            </w:rPr>
            <w:delText xml:space="preserve">established members of the </w:delText>
          </w:r>
        </w:del>
      </w:ins>
      <w:del w:id="4584" w:author="Microsoft Office User" w:date="2018-11-26T15:30:00Z">
        <w:r w:rsidR="008608EA" w:rsidRPr="00EA49BB" w:rsidDel="00EA49BB">
          <w:rPr>
            <w:b/>
            <w:rPrChange w:id="4585" w:author="Microsoft Office User" w:date="2018-11-26T15:34:00Z">
              <w:rPr/>
            </w:rPrChange>
          </w:rPr>
          <w:delText>cell classes</w:delText>
        </w:r>
        <w:r w:rsidR="0003796A" w:rsidRPr="00EA49BB" w:rsidDel="00EA49BB">
          <w:rPr>
            <w:b/>
            <w:rPrChange w:id="4586" w:author="Microsoft Office User" w:date="2018-11-26T15:34:00Z">
              <w:rPr/>
            </w:rPrChange>
          </w:rPr>
          <w:delText xml:space="preserve"> </w:delText>
        </w:r>
        <w:r w:rsidR="0073144B" w:rsidRPr="00EA49BB" w:rsidDel="00EA49BB">
          <w:rPr>
            <w:b/>
            <w:rPrChange w:id="4587" w:author="Microsoft Office User" w:date="2018-11-26T15:34:00Z">
              <w:rPr/>
            </w:rPrChange>
          </w:rPr>
          <w:delText xml:space="preserve">of the hematopoietic </w:delText>
        </w:r>
      </w:del>
      <w:ins w:id="4588" w:author="Baker, Gregory Joseph" w:date="2018-11-21T11:32:00Z">
        <w:del w:id="4589" w:author="Microsoft Office User" w:date="2018-11-26T15:30:00Z">
          <w:r w:rsidR="00C27825" w:rsidRPr="00EA49BB" w:rsidDel="00EA49BB">
            <w:rPr>
              <w:b/>
              <w:rPrChange w:id="4590" w:author="Microsoft Office User" w:date="2018-11-26T15:34:00Z">
                <w:rPr/>
              </w:rPrChange>
            </w:rPr>
            <w:delText>hierarchy</w:delText>
          </w:r>
          <w:r w:rsidR="00CF33E3" w:rsidRPr="00EA49BB" w:rsidDel="00EA49BB">
            <w:rPr>
              <w:b/>
              <w:rPrChange w:id="4591" w:author="Microsoft Office User" w:date="2018-11-26T15:34:00Z">
                <w:rPr/>
              </w:rPrChange>
            </w:rPr>
            <w:delText xml:space="preserve">: </w:delText>
          </w:r>
        </w:del>
      </w:ins>
      <w:ins w:id="4592" w:author="Baker, Gregory Joseph" w:date="2018-11-21T11:33:00Z">
        <w:del w:id="4593" w:author="Microsoft Office User" w:date="2018-11-26T15:30:00Z">
          <w:r w:rsidR="00CF33E3" w:rsidRPr="00EA49BB" w:rsidDel="00EA49BB">
            <w:rPr>
              <w:b/>
              <w:rPrChange w:id="4594" w:author="Microsoft Office User" w:date="2018-11-26T15:34:00Z">
                <w:rPr/>
              </w:rPrChange>
            </w:rPr>
            <w:delText xml:space="preserve">B cells (B), helper T cells (CD4T), myeloid dendritic cells (DC), </w:delText>
          </w:r>
          <w:r w:rsidR="00CF33E3" w:rsidRPr="00EA49BB" w:rsidDel="00EA49BB">
            <w:rPr>
              <w:b/>
              <w:color w:val="262626"/>
              <w:rPrChange w:id="4595" w:author="Microsoft Office User" w:date="2018-11-26T15:34:00Z">
                <w:rPr>
                  <w:color w:val="262626"/>
                </w:rPr>
              </w:rPrChange>
            </w:rPr>
            <w:delText>cytotoxic T cells (CD8T), neutrophils/basophils (PMN), immature single-positive T cells (ISPT), immature double positive T cells (DPT), natural killer cells (NK), monocytes (Mono), macrophages (Mac), double negative T cells (DNT), lymphoid tissue inducer cells (LTi), eosinophils (Eo), and immune progenitors (Precursor)</w:delText>
          </w:r>
          <w:r w:rsidR="00CF33E3" w:rsidRPr="00EA49BB" w:rsidDel="00EA49BB">
            <w:rPr>
              <w:b/>
              <w:rPrChange w:id="4596" w:author="Microsoft Office User" w:date="2018-11-26T15:34:00Z">
                <w:rPr/>
              </w:rPrChange>
            </w:rPr>
            <w:delText xml:space="preserve">. </w:delText>
          </w:r>
        </w:del>
      </w:ins>
      <w:ins w:id="4597" w:author="Baker, Gregory Joseph" w:date="2018-11-21T11:36:00Z">
        <w:del w:id="4598" w:author="Microsoft Office User" w:date="2018-11-26T15:30:00Z">
          <w:r w:rsidR="00BD6514" w:rsidRPr="00EA49BB" w:rsidDel="00EA49BB">
            <w:rPr>
              <w:b/>
              <w:rPrChange w:id="4599" w:author="Microsoft Office User" w:date="2018-11-26T15:34:00Z">
                <w:rPr/>
              </w:rPrChange>
            </w:rPr>
            <w:delText xml:space="preserve">Conventional +/− immunophenotype notation was then used to specify the presence of subpopulations of each nominal cell type </w:delText>
          </w:r>
        </w:del>
      </w:ins>
      <w:del w:id="4600" w:author="Microsoft Office User" w:date="2018-11-26T15:30:00Z">
        <w:r w:rsidR="0073144B" w:rsidRPr="00EA49BB" w:rsidDel="00EA49BB">
          <w:rPr>
            <w:b/>
            <w:rPrChange w:id="4601" w:author="Microsoft Office User" w:date="2018-11-26T15:34:00Z">
              <w:rPr/>
            </w:rPrChange>
          </w:rPr>
          <w:delText>hierarchy</w:delText>
        </w:r>
      </w:del>
      <w:ins w:id="4602" w:author="psorger@gmail.com" w:date="2018-11-06T00:21:00Z">
        <w:del w:id="4603" w:author="Microsoft Office User" w:date="2018-11-26T15:30:00Z">
          <w:r w:rsidR="007D4742" w:rsidRPr="00EA49BB" w:rsidDel="00EA49BB">
            <w:rPr>
              <w:b/>
              <w:rPrChange w:id="4604" w:author="Microsoft Office User" w:date="2018-11-26T15:34:00Z">
                <w:rPr/>
              </w:rPrChange>
            </w:rPr>
            <w:delText>lineages</w:delText>
          </w:r>
        </w:del>
      </w:ins>
      <w:ins w:id="4605" w:author="psorger@gmail.com" w:date="2018-11-06T00:23:00Z">
        <w:del w:id="4606" w:author="Microsoft Office User" w:date="2018-11-26T15:30:00Z">
          <w:r w:rsidR="007D4742" w:rsidRPr="00EA49BB" w:rsidDel="00EA49BB">
            <w:rPr>
              <w:b/>
              <w:rPrChange w:id="4607" w:author="Microsoft Office User" w:date="2018-11-26T15:34:00Z">
                <w:rPr/>
              </w:rPrChange>
            </w:rPr>
            <w:delText xml:space="preserve"> (conventional +/</w:delText>
          </w:r>
          <w:r w:rsidR="007D4742" w:rsidRPr="00EA49BB" w:rsidDel="00EA49BB">
            <w:rPr>
              <w:b/>
              <w:color w:val="262626"/>
              <w:rPrChange w:id="4608" w:author="Microsoft Office User" w:date="2018-11-26T15:34:00Z">
                <w:rPr>
                  <w:color w:val="262626"/>
                </w:rPr>
              </w:rPrChange>
            </w:rPr>
            <w:delText xml:space="preserve">− </w:delText>
          </w:r>
          <w:r w:rsidR="007D4742" w:rsidRPr="00EA49BB" w:rsidDel="00EA49BB">
            <w:rPr>
              <w:b/>
              <w:rPrChange w:id="4609" w:author="Microsoft Office User" w:date="2018-11-26T15:34:00Z">
                <w:rPr/>
              </w:rPrChange>
            </w:rPr>
            <w:delText>notation was used to distinguish among subtypes within these lineage)</w:delText>
          </w:r>
        </w:del>
      </w:ins>
      <w:del w:id="4610" w:author="Microsoft Office User" w:date="2018-11-26T15:30:00Z">
        <w:r w:rsidR="00E2765D" w:rsidRPr="00EA49BB" w:rsidDel="00EA49BB">
          <w:rPr>
            <w:b/>
            <w:rPrChange w:id="4611" w:author="Microsoft Office User" w:date="2018-11-26T15:34:00Z">
              <w:rPr/>
            </w:rPrChange>
          </w:rPr>
          <w:delText xml:space="preserve">: B cells (B), helper T cells (CD4T), myeloid dendritic cells (DC), </w:delText>
        </w:r>
        <w:r w:rsidR="00E2765D" w:rsidRPr="00EA49BB" w:rsidDel="00EA49BB">
          <w:rPr>
            <w:b/>
            <w:color w:val="262626"/>
            <w:rPrChange w:id="4612" w:author="Microsoft Office User" w:date="2018-11-26T15:34:00Z">
              <w:rPr>
                <w:color w:val="262626"/>
              </w:rPr>
            </w:rPrChange>
          </w:rPr>
          <w:delText>cytotoxic T cells (CD8T), neutrophils/basophils (PMN), immature single-positive T cells (ISPT)</w:delText>
        </w:r>
        <w:r w:rsidR="00F75561" w:rsidRPr="00EA49BB" w:rsidDel="00EA49BB">
          <w:rPr>
            <w:b/>
            <w:rPrChange w:id="4613" w:author="Microsoft Office User" w:date="2018-11-26T15:34:00Z">
              <w:rPr/>
            </w:rPrChange>
          </w:rPr>
          <w:fldChar w:fldCharType="begin"/>
        </w:r>
        <w:r w:rsidR="00E4722A" w:rsidRPr="00EA49BB" w:rsidDel="00EA49BB">
          <w:rPr>
            <w:b/>
            <w:rPrChange w:id="4614" w:author="Microsoft Office User" w:date="2018-11-26T15:34:00Z">
              <w:rPr/>
            </w:rPrChange>
          </w:rPr>
          <w:delInstrText xml:space="preserve"> ADDIN ZOTERO_ITEM CSL_CITATION {"citationID":"hfDlhmRy","properties":{"formattedCitation":"\\super 9\\nosupersub{}","plainCitation":"9","noteIndex":0},"citationItems":[{"id":16,"uris":["http://zotero.org/users/local/oR8ZFVJz/items/UT8B5X82"],"uri":["http://zotero.org/users/local/oR8ZFVJz/items/UT8B5X82"],"itemData":{"id":16,"type":"article-journal","title":"Developmental gene networks: a triathlon on the course to T cell identity","container-title":"Nature Reviews. Immunology","page":"529-545","volume":"14","issue":"8","source":"PubMed","abstract":"Cells acquire their ultimate identities by activating combinations of transcription factors that initiate and sustain expression of the appropriate cell type-specific genes. T cell development depends on the progression of progenitor cells through three major phases, each of which is associated with distinct transcription factor ensembles that control the recruitment of these cells to the thymus, their proliferation, lineage commitment and responsiveness to T cell receptor signals, all before the allocation of cells to particular effector programmes. All three phases are essential for proper T cell development, as are the mechanisms that determine the boundaries between each phase. Cells that fail to shut off one set of regulators before the next gene network phase is activated are predisposed to leukaemic transformation.","DOI":"10.1038/nri3702","ISSN":"1474-1741","note":"PMID: 25060579\nPMCID: PMC4153685","shortTitle":"Developmental gene networks","journalAbbreviation":"Nat. Rev. Immunol.","language":"eng","author":[{"family":"Yui","given":"Mary A."},{"family":"Rothenberg","given":"Ellen V."}],"issued":{"date-parts":[["2014",8]]}}}],"schema":"https://github.com/citation-style-language/schema/raw/master/csl-citation.json"} </w:delInstrText>
        </w:r>
        <w:r w:rsidR="00F75561" w:rsidRPr="00EA49BB" w:rsidDel="00EA49BB">
          <w:rPr>
            <w:b/>
            <w:rPrChange w:id="4615" w:author="Microsoft Office User" w:date="2018-11-26T15:34:00Z">
              <w:rPr/>
            </w:rPrChange>
          </w:rPr>
          <w:fldChar w:fldCharType="separate"/>
        </w:r>
        <w:r w:rsidR="00E4722A" w:rsidRPr="00EA49BB" w:rsidDel="00EA49BB">
          <w:rPr>
            <w:b/>
            <w:vertAlign w:val="superscript"/>
            <w:rPrChange w:id="4616" w:author="Microsoft Office User" w:date="2018-11-26T15:34:00Z">
              <w:rPr>
                <w:vertAlign w:val="superscript"/>
              </w:rPr>
            </w:rPrChange>
          </w:rPr>
          <w:delText>9</w:delText>
        </w:r>
        <w:r w:rsidR="00F75561" w:rsidRPr="00EA49BB" w:rsidDel="00EA49BB">
          <w:rPr>
            <w:b/>
            <w:rPrChange w:id="4617" w:author="Microsoft Office User" w:date="2018-11-26T15:34:00Z">
              <w:rPr/>
            </w:rPrChange>
          </w:rPr>
          <w:fldChar w:fldCharType="end"/>
        </w:r>
        <w:r w:rsidR="00F75561" w:rsidRPr="00EA49BB" w:rsidDel="00EA49BB">
          <w:rPr>
            <w:b/>
            <w:vertAlign w:val="superscript"/>
            <w:rPrChange w:id="4618" w:author="Microsoft Office User" w:date="2018-11-26T15:34:00Z">
              <w:rPr>
                <w:vertAlign w:val="superscript"/>
              </w:rPr>
            </w:rPrChange>
          </w:rPr>
          <w:delText>,</w:delText>
        </w:r>
        <w:r w:rsidR="00F75561" w:rsidRPr="00EA49BB" w:rsidDel="00EA49BB">
          <w:rPr>
            <w:b/>
            <w:rPrChange w:id="4619" w:author="Microsoft Office User" w:date="2018-11-26T15:34:00Z">
              <w:rPr/>
            </w:rPrChange>
          </w:rPr>
          <w:fldChar w:fldCharType="begin"/>
        </w:r>
        <w:r w:rsidR="00E4722A" w:rsidRPr="00EA49BB" w:rsidDel="00EA49BB">
          <w:rPr>
            <w:b/>
            <w:rPrChange w:id="4620" w:author="Microsoft Office User" w:date="2018-11-26T15:34:00Z">
              <w:rPr/>
            </w:rPrChange>
          </w:rPr>
          <w:delInstrText xml:space="preserve"> ADDIN ZOTERO_ITEM CSL_CITATION {"citationID":"ypx1qVLN","properties":{"formattedCitation":"\\super 10\\nosupersub{}","plainCitation":"10","noteIndex":0},"citationItems":[{"id":18,"uris":["http://zotero.org/users/local/oR8ZFVJz/items/CN4ZFVLC"],"uri":["http://zotero.org/users/local/oR8ZFVJz/items/CN4ZFVLC"],"itemData":{"id":18,"type":"article-journal","title":"Differentiation of thymocytes from CD3-CD4-CD8- through CD3-CD4-CD8+ into more mature stages induced by a thymic stromal cell clone","container-title":"Proceedings of the National Academy of Sciences of the United States of America","page":"2750-2754","volume":"87","issue":"7","source":"PubMed","abstract":"We have investigated the capacity of our established thymic stromal cell clone (MRL104.8a) or its derived factor(s) to induce the differentiation of immature thymocytes. Culture of purified adult murine double-negative (CD4-CD8-, indicated here as CD4-8-) thymocytes on the MRL104.8a thymic stromal cell monolayer for 1 day resulted in the induction of an appreciable percentage of CD4-8+ thymocytes. A bone marrow-derived stromal cell monolayer or a L929 fibroblast monolayer failed to generate CD4-8+ cells. This differentiation could also be induced by a semipurified sample of the MRL104.8a culture supernatant, which contained a thymic stroma-derived T-cell growth factor capable of contributing to the growth of double-negative immature thymocytes. CD4-8+ thymocytes generated 1 day after coculture with the MRL104.8a cells or the sample containing thymic stroma-derived T-cell growth factor were found to be CD3- and J11d+, excluding the possibility of expansion of mature (CD3+4-8+) thymocytes present in the thymus. More importantly, when the culture period was extended to 2 or 3 days, an appreciable number of CD4+8+ and single-positive (CD4+) cells were generated on the MRL104.8a monolayer. Thus, these results provide the direct demonstration that CD3-4-8- immature thymocytes are promoted to differentiate through a rapidly cycling intermediate (CD3-4-8+) into double- and single-positive cells by a specialized thymic stromal component.","ISSN":"0027-8424","note":"PMID: 2138784\nPMCID: PMC53768","journalAbbreviation":"Proc. Natl. Acad. Sci. U.S.A.","language":"eng","author":[{"family":"Tatsumi","given":"Y."},{"family":"Kumanogoh","given":"A."},{"family":"Saitoh","given":"M."},{"family":"Mizushima","given":"Y."},{"family":"Kimura","given":"K."},{"family":"Suzuki","given":"S."},{"family":"Yagi","given":"H."},{"family":"Horiuchi","given":"A."},{"family":"Ogata","given":"M."},{"family":"Hamaoka","given":"T."}],"issued":{"date-parts":[["1990",4]]}}}],"schema":"https://github.com/citation-style-language/schema/raw/master/csl-citation.json"} </w:delInstrText>
        </w:r>
        <w:r w:rsidR="00F75561" w:rsidRPr="00EA49BB" w:rsidDel="00EA49BB">
          <w:rPr>
            <w:b/>
            <w:rPrChange w:id="4621" w:author="Microsoft Office User" w:date="2018-11-26T15:34:00Z">
              <w:rPr/>
            </w:rPrChange>
          </w:rPr>
          <w:fldChar w:fldCharType="separate"/>
        </w:r>
        <w:r w:rsidR="00E4722A" w:rsidRPr="00EA49BB" w:rsidDel="00EA49BB">
          <w:rPr>
            <w:b/>
            <w:vertAlign w:val="superscript"/>
            <w:rPrChange w:id="4622" w:author="Microsoft Office User" w:date="2018-11-26T15:34:00Z">
              <w:rPr>
                <w:vertAlign w:val="superscript"/>
              </w:rPr>
            </w:rPrChange>
          </w:rPr>
          <w:delText>10</w:delText>
        </w:r>
        <w:r w:rsidR="00F75561" w:rsidRPr="00EA49BB" w:rsidDel="00EA49BB">
          <w:rPr>
            <w:b/>
            <w:rPrChange w:id="4623" w:author="Microsoft Office User" w:date="2018-11-26T15:34:00Z">
              <w:rPr/>
            </w:rPrChange>
          </w:rPr>
          <w:fldChar w:fldCharType="end"/>
        </w:r>
        <w:r w:rsidR="00E2765D" w:rsidRPr="00EA49BB" w:rsidDel="00EA49BB">
          <w:rPr>
            <w:b/>
            <w:color w:val="262626"/>
            <w:rPrChange w:id="4624" w:author="Microsoft Office User" w:date="2018-11-26T15:34:00Z">
              <w:rPr>
                <w:color w:val="262626"/>
              </w:rPr>
            </w:rPrChange>
          </w:rPr>
          <w:delText>, immature double positive T cells (DPT), natural killer cells (NK), monocytes (Mono), macrophages (Mac),</w:delText>
        </w:r>
        <w:r w:rsidR="00B934C6" w:rsidRPr="00EA49BB" w:rsidDel="00EA49BB">
          <w:rPr>
            <w:b/>
            <w:color w:val="262626"/>
            <w:rPrChange w:id="4625" w:author="Microsoft Office User" w:date="2018-11-26T15:34:00Z">
              <w:rPr>
                <w:color w:val="262626"/>
              </w:rPr>
            </w:rPrChange>
          </w:rPr>
          <w:delText xml:space="preserve"> </w:delText>
        </w:r>
        <w:r w:rsidR="00E2765D" w:rsidRPr="00EA49BB" w:rsidDel="00EA49BB">
          <w:rPr>
            <w:b/>
            <w:color w:val="262626"/>
            <w:rPrChange w:id="4626" w:author="Microsoft Office User" w:date="2018-11-26T15:34:00Z">
              <w:rPr>
                <w:color w:val="262626"/>
              </w:rPr>
            </w:rPrChange>
          </w:rPr>
          <w:delText>double negative T cells (DNT), lymphoid tissue inducer cells (LTi), and eosinophils (Eo)</w:delText>
        </w:r>
        <w:r w:rsidR="00B934C6" w:rsidRPr="00EA49BB" w:rsidDel="00EA49BB">
          <w:rPr>
            <w:b/>
            <w:color w:val="262626"/>
            <w:rPrChange w:id="4627" w:author="Microsoft Office User" w:date="2018-11-26T15:34:00Z">
              <w:rPr>
                <w:color w:val="262626"/>
              </w:rPr>
            </w:rPrChange>
          </w:rPr>
          <w:delText>, and progenitor cells (Precursor</w:delText>
        </w:r>
      </w:del>
      <w:ins w:id="4628" w:author="psorger@gmail.com" w:date="2018-11-06T00:21:00Z">
        <w:del w:id="4629" w:author="Microsoft Office User" w:date="2018-11-26T15:30:00Z">
          <w:r w:rsidR="007D4742" w:rsidRPr="00EA49BB" w:rsidDel="00EA49BB">
            <w:rPr>
              <w:b/>
              <w:color w:val="262626"/>
              <w:rPrChange w:id="4630" w:author="Microsoft Office User" w:date="2018-11-26T15:34:00Z">
                <w:rPr>
                  <w:color w:val="262626"/>
                </w:rPr>
              </w:rPrChange>
            </w:rPr>
            <w:delText>;</w:delText>
          </w:r>
        </w:del>
      </w:ins>
      <w:del w:id="4631" w:author="Microsoft Office User" w:date="2018-11-26T15:30:00Z">
        <w:r w:rsidR="00B934C6" w:rsidRPr="00EA49BB" w:rsidDel="00EA49BB">
          <w:rPr>
            <w:b/>
            <w:color w:val="262626"/>
            <w:rPrChange w:id="4632" w:author="Microsoft Office User" w:date="2018-11-26T15:34:00Z">
              <w:rPr>
                <w:color w:val="262626"/>
              </w:rPr>
            </w:rPrChange>
          </w:rPr>
          <w:delText xml:space="preserve">) defined as </w:delText>
        </w:r>
        <w:r w:rsidR="00CF71F9" w:rsidRPr="00EA49BB" w:rsidDel="00EA49BB">
          <w:rPr>
            <w:b/>
            <w:color w:val="262626"/>
            <w:rPrChange w:id="4633" w:author="Microsoft Office User" w:date="2018-11-26T15:34:00Z">
              <w:rPr>
                <w:color w:val="262626"/>
              </w:rPr>
            </w:rPrChange>
          </w:rPr>
          <w:delText>CD45</w:delText>
        </w:r>
        <w:r w:rsidR="00CF71F9" w:rsidRPr="00EA49BB" w:rsidDel="00EA49BB">
          <w:rPr>
            <w:b/>
            <w:color w:val="262626"/>
            <w:vertAlign w:val="superscript"/>
            <w:rPrChange w:id="4634" w:author="Microsoft Office User" w:date="2018-11-26T15:34:00Z">
              <w:rPr>
                <w:color w:val="262626"/>
                <w:vertAlign w:val="superscript"/>
              </w:rPr>
            </w:rPrChange>
          </w:rPr>
          <w:delText>+</w:delText>
        </w:r>
        <w:r w:rsidR="00CF71F9" w:rsidRPr="00EA49BB" w:rsidDel="00EA49BB">
          <w:rPr>
            <w:b/>
            <w:color w:val="262626"/>
            <w:rPrChange w:id="4635" w:author="Microsoft Office User" w:date="2018-11-26T15:34:00Z">
              <w:rPr>
                <w:color w:val="262626"/>
              </w:rPr>
            </w:rPrChange>
          </w:rPr>
          <w:delText xml:space="preserve"> lin</w:delText>
        </w:r>
        <w:r w:rsidR="00CF71F9" w:rsidRPr="00EA49BB" w:rsidDel="00EA49BB">
          <w:rPr>
            <w:b/>
            <w:color w:val="262626"/>
            <w:vertAlign w:val="superscript"/>
            <w:rPrChange w:id="4636" w:author="Microsoft Office User" w:date="2018-11-26T15:34:00Z">
              <w:rPr>
                <w:color w:val="262626"/>
                <w:vertAlign w:val="superscript"/>
              </w:rPr>
            </w:rPrChange>
          </w:rPr>
          <w:delText xml:space="preserve">- </w:delText>
        </w:r>
        <w:r w:rsidR="00B934C6" w:rsidRPr="00EA49BB" w:rsidDel="00EA49BB">
          <w:rPr>
            <w:b/>
            <w:color w:val="262626"/>
            <w:rPrChange w:id="4637" w:author="Microsoft Office User" w:date="2018-11-26T15:34:00Z">
              <w:rPr>
                <w:color w:val="262626"/>
              </w:rPr>
            </w:rPrChange>
          </w:rPr>
          <w:delText>cells</w:delText>
        </w:r>
      </w:del>
      <w:ins w:id="4638" w:author="psorger@gmail.com" w:date="2018-11-06T00:21:00Z">
        <w:del w:id="4639" w:author="Microsoft Office User" w:date="2018-11-26T15:30:00Z">
          <w:r w:rsidR="007D4742" w:rsidRPr="00EA49BB" w:rsidDel="00EA49BB">
            <w:rPr>
              <w:b/>
              <w:color w:val="262626"/>
              <w:rPrChange w:id="4640" w:author="Microsoft Office User" w:date="2018-11-26T15:34:00Z">
                <w:rPr>
                  <w:color w:val="262626"/>
                </w:rPr>
              </w:rPrChange>
            </w:rPr>
            <w:delText>)</w:delText>
          </w:r>
        </w:del>
      </w:ins>
      <w:del w:id="4641" w:author="Microsoft Office User" w:date="2018-11-26T15:30:00Z">
        <w:r w:rsidR="00602926" w:rsidRPr="00EA49BB" w:rsidDel="00EA49BB">
          <w:rPr>
            <w:b/>
            <w:rPrChange w:id="4642" w:author="Microsoft Office User" w:date="2018-11-26T15:34:00Z">
              <w:rPr/>
            </w:rPrChange>
          </w:rPr>
          <w:delText>.</w:delText>
        </w:r>
        <w:r w:rsidR="00186383" w:rsidRPr="00EA49BB" w:rsidDel="00EA49BB">
          <w:rPr>
            <w:b/>
            <w:rPrChange w:id="4643" w:author="Microsoft Office User" w:date="2018-11-26T15:34:00Z">
              <w:rPr/>
            </w:rPrChange>
          </w:rPr>
          <w:delText xml:space="preserve"> </w:delText>
        </w:r>
      </w:del>
      <w:ins w:id="4644" w:author="Baker, Gregory Joseph" w:date="2018-11-07T10:52:00Z">
        <w:del w:id="4645" w:author="Microsoft Office User" w:date="2018-11-26T15:30:00Z">
          <w:r w:rsidR="00946BB7" w:rsidRPr="00EA49BB" w:rsidDel="00EA49BB">
            <w:rPr>
              <w:b/>
              <w:rPrChange w:id="4646" w:author="Microsoft Office User" w:date="2018-11-26T15:34:00Z">
                <w:rPr/>
              </w:rPrChange>
            </w:rPr>
            <w:delText>(</w:delText>
          </w:r>
        </w:del>
      </w:ins>
      <w:del w:id="4647" w:author="Microsoft Office User" w:date="2018-11-26T15:30:00Z">
        <w:r w:rsidR="008608EA" w:rsidRPr="00EA49BB" w:rsidDel="00EA49BB">
          <w:rPr>
            <w:b/>
            <w:rPrChange w:id="4648" w:author="Microsoft Office User" w:date="2018-11-26T15:34:00Z">
              <w:rPr/>
            </w:rPrChange>
          </w:rPr>
          <w:delText xml:space="preserve">More than one IP mapped to the </w:delText>
        </w:r>
        <w:r w:rsidR="00061211" w:rsidRPr="00EA49BB" w:rsidDel="00EA49BB">
          <w:rPr>
            <w:b/>
            <w:rPrChange w:id="4649" w:author="Microsoft Office User" w:date="2018-11-26T15:34:00Z">
              <w:rPr/>
            </w:rPrChange>
          </w:rPr>
          <w:delText xml:space="preserve">majority of </w:delText>
        </w:r>
        <w:r w:rsidR="008608EA" w:rsidRPr="00EA49BB" w:rsidDel="00EA49BB">
          <w:rPr>
            <w:b/>
            <w:rPrChange w:id="4650" w:author="Microsoft Office User" w:date="2018-11-26T15:34:00Z">
              <w:rPr/>
            </w:rPrChange>
          </w:rPr>
          <w:delText>these classes</w:delText>
        </w:r>
        <w:r w:rsidR="002E5ECA" w:rsidRPr="00EA49BB" w:rsidDel="00EA49BB">
          <w:rPr>
            <w:b/>
            <w:rPrChange w:id="4651" w:author="Microsoft Office User" w:date="2018-11-26T15:34:00Z">
              <w:rPr/>
            </w:rPrChange>
          </w:rPr>
          <w:delText>.</w:delText>
        </w:r>
        <w:r w:rsidR="00061211" w:rsidRPr="00EA49BB" w:rsidDel="00EA49BB">
          <w:rPr>
            <w:b/>
            <w:rPrChange w:id="4652" w:author="Microsoft Office User" w:date="2018-11-26T15:34:00Z">
              <w:rPr/>
            </w:rPrChange>
          </w:rPr>
          <w:delText xml:space="preserve"> </w:delText>
        </w:r>
        <w:r w:rsidR="008608EA" w:rsidRPr="00EA49BB" w:rsidDel="00EA49BB">
          <w:rPr>
            <w:b/>
            <w:rPrChange w:id="4653" w:author="Microsoft Office User" w:date="2018-11-26T15:34:00Z">
              <w:rPr/>
            </w:rPrChange>
          </w:rPr>
          <w:delText>In these cases, c</w:delText>
        </w:r>
        <w:r w:rsidR="00F16839" w:rsidRPr="00EA49BB" w:rsidDel="00EA49BB">
          <w:rPr>
            <w:b/>
            <w:rPrChange w:id="4654" w:author="Microsoft Office User" w:date="2018-11-26T15:34:00Z">
              <w:rPr/>
            </w:rPrChange>
          </w:rPr>
          <w:delText>onventional +/</w:delText>
        </w:r>
        <w:r w:rsidR="00F16839" w:rsidRPr="00EA49BB" w:rsidDel="00EA49BB">
          <w:rPr>
            <w:b/>
            <w:color w:val="262626"/>
            <w:rPrChange w:id="4655" w:author="Microsoft Office User" w:date="2018-11-26T15:34:00Z">
              <w:rPr>
                <w:color w:val="262626"/>
              </w:rPr>
            </w:rPrChange>
          </w:rPr>
          <w:delText xml:space="preserve">− </w:delText>
        </w:r>
        <w:r w:rsidR="00F16839" w:rsidRPr="00EA49BB" w:rsidDel="00EA49BB">
          <w:rPr>
            <w:b/>
            <w:rPrChange w:id="4656" w:author="Microsoft Office User" w:date="2018-11-26T15:34:00Z">
              <w:rPr/>
            </w:rPrChange>
          </w:rPr>
          <w:delText xml:space="preserve">notation </w:delText>
        </w:r>
        <w:r w:rsidR="00D60469" w:rsidRPr="00EA49BB" w:rsidDel="00EA49BB">
          <w:rPr>
            <w:b/>
            <w:rPrChange w:id="4657" w:author="Microsoft Office User" w:date="2018-11-26T15:34:00Z">
              <w:rPr/>
            </w:rPrChange>
          </w:rPr>
          <w:delText>was used to</w:delText>
        </w:r>
        <w:r w:rsidR="00061211" w:rsidRPr="00EA49BB" w:rsidDel="00EA49BB">
          <w:rPr>
            <w:b/>
            <w:rPrChange w:id="4658" w:author="Microsoft Office User" w:date="2018-11-26T15:34:00Z">
              <w:rPr/>
            </w:rPrChange>
          </w:rPr>
          <w:delText xml:space="preserve"> </w:delText>
        </w:r>
        <w:r w:rsidR="001266BE" w:rsidRPr="00EA49BB" w:rsidDel="00EA49BB">
          <w:rPr>
            <w:b/>
            <w:rPrChange w:id="4659" w:author="Microsoft Office User" w:date="2018-11-26T15:34:00Z">
              <w:rPr/>
            </w:rPrChange>
          </w:rPr>
          <w:delText>distinguish between</w:delText>
        </w:r>
        <w:r w:rsidR="00E7681F" w:rsidRPr="00EA49BB" w:rsidDel="00EA49BB">
          <w:rPr>
            <w:b/>
            <w:rPrChange w:id="4660" w:author="Microsoft Office User" w:date="2018-11-26T15:34:00Z">
              <w:rPr/>
            </w:rPrChange>
          </w:rPr>
          <w:delText xml:space="preserve"> these</w:delText>
        </w:r>
        <w:r w:rsidR="008608EA" w:rsidRPr="00EA49BB" w:rsidDel="00EA49BB">
          <w:rPr>
            <w:b/>
            <w:rPrChange w:id="4661" w:author="Microsoft Office User" w:date="2018-11-26T15:34:00Z">
              <w:rPr/>
            </w:rPrChange>
          </w:rPr>
          <w:delText xml:space="preserve"> within class subtypes </w:delText>
        </w:r>
        <w:r w:rsidR="0087406E" w:rsidRPr="00EA49BB" w:rsidDel="00EA49BB">
          <w:rPr>
            <w:b/>
            <w:rPrChange w:id="4662" w:author="Microsoft Office User" w:date="2018-11-26T15:34:00Z">
              <w:rPr/>
            </w:rPrChange>
          </w:rPr>
          <w:delText>(</w:delText>
        </w:r>
        <w:r w:rsidR="0087406E" w:rsidRPr="00EA49BB" w:rsidDel="00EA49BB">
          <w:rPr>
            <w:b/>
            <w:rPrChange w:id="4663" w:author="Microsoft Office User" w:date="2018-11-26T15:34:00Z">
              <w:rPr>
                <w:b/>
              </w:rPr>
            </w:rPrChange>
          </w:rPr>
          <w:delText>Fig. 3a</w:delText>
        </w:r>
      </w:del>
      <w:ins w:id="4664" w:author="Baker, Gregory Joseph" w:date="2018-11-07T10:53:00Z">
        <w:del w:id="4665" w:author="Microsoft Office User" w:date="2018-11-26T15:30:00Z">
          <w:r w:rsidR="00335008" w:rsidRPr="00EA49BB" w:rsidDel="00EA49BB">
            <w:rPr>
              <w:b/>
              <w:rPrChange w:id="4666" w:author="Microsoft Office User" w:date="2018-11-26T15:34:00Z">
                <w:rPr>
                  <w:b/>
                </w:rPr>
              </w:rPrChange>
            </w:rPr>
            <w:delText>,b</w:delText>
          </w:r>
        </w:del>
      </w:ins>
      <w:del w:id="4667" w:author="Microsoft Office User" w:date="2018-11-26T15:30:00Z">
        <w:r w:rsidR="0087406E" w:rsidRPr="00EA49BB" w:rsidDel="00EA49BB">
          <w:rPr>
            <w:b/>
            <w:rPrChange w:id="4668" w:author="Microsoft Office User" w:date="2018-11-26T15:34:00Z">
              <w:rPr>
                <w:b/>
              </w:rPr>
            </w:rPrChange>
          </w:rPr>
          <w:delText>,</w:delText>
        </w:r>
      </w:del>
      <w:ins w:id="4669" w:author="Baker, Gregory Joseph" w:date="2018-11-07T10:53:00Z">
        <w:del w:id="4670" w:author="Microsoft Office User" w:date="2018-11-26T15:30:00Z">
          <w:r w:rsidR="00CB689B" w:rsidRPr="00EA49BB" w:rsidDel="00EA49BB">
            <w:rPr>
              <w:b/>
              <w:rPrChange w:id="4671" w:author="Microsoft Office User" w:date="2018-11-26T15:34:00Z">
                <w:rPr>
                  <w:b/>
                </w:rPr>
              </w:rPrChange>
            </w:rPr>
            <w:delText xml:space="preserve">, </w:delText>
          </w:r>
        </w:del>
      </w:ins>
      <w:ins w:id="4672" w:author="Baker, Gregory Joseph" w:date="2018-11-09T09:06:00Z">
        <w:del w:id="4673" w:author="Microsoft Office User" w:date="2018-11-26T15:30:00Z">
          <w:r w:rsidR="003B4D4F" w:rsidRPr="00EA49BB" w:rsidDel="00EA49BB">
            <w:rPr>
              <w:b/>
              <w:rPrChange w:id="4674" w:author="Microsoft Office User" w:date="2018-11-26T15:34:00Z">
                <w:rPr>
                  <w:b/>
                </w:rPr>
              </w:rPrChange>
            </w:rPr>
            <w:delText>Supplementary Table</w:delText>
          </w:r>
        </w:del>
      </w:ins>
      <w:ins w:id="4675" w:author="Baker, Gregory Joseph" w:date="2018-11-21T13:16:00Z">
        <w:del w:id="4676" w:author="Microsoft Office User" w:date="2018-11-26T15:30:00Z">
          <w:r w:rsidR="0030148E" w:rsidRPr="00EA49BB" w:rsidDel="00EA49BB">
            <w:rPr>
              <w:b/>
              <w:rPrChange w:id="4677" w:author="Microsoft Office User" w:date="2018-11-26T15:34:00Z">
                <w:rPr>
                  <w:b/>
                </w:rPr>
              </w:rPrChange>
            </w:rPr>
            <w:delText xml:space="preserve"> </w:delText>
          </w:r>
        </w:del>
      </w:ins>
      <w:ins w:id="4678" w:author="Baker, Gregory Joseph" w:date="2018-11-09T09:06:00Z">
        <w:del w:id="4679" w:author="Microsoft Office User" w:date="2018-11-26T15:30:00Z">
          <w:r w:rsidR="003B4D4F" w:rsidRPr="00EA49BB" w:rsidDel="00EA49BB">
            <w:rPr>
              <w:b/>
              <w:rPrChange w:id="4680" w:author="Microsoft Office User" w:date="2018-11-26T15:34:00Z">
                <w:rPr>
                  <w:b/>
                </w:rPr>
              </w:rPrChange>
            </w:rPr>
            <w:delText xml:space="preserve">1 </w:delText>
          </w:r>
        </w:del>
      </w:ins>
      <w:del w:id="4681" w:author="Microsoft Office User" w:date="2018-11-26T15:30:00Z">
        <w:r w:rsidR="0087406E" w:rsidRPr="00EA49BB" w:rsidDel="00EA49BB">
          <w:rPr>
            <w:b/>
            <w:rPrChange w:id="4682" w:author="Microsoft Office User" w:date="2018-11-26T15:34:00Z">
              <w:rPr>
                <w:b/>
              </w:rPr>
            </w:rPrChange>
          </w:rPr>
          <w:delText>b</w:delText>
        </w:r>
      </w:del>
      <w:ins w:id="4683" w:author="Baker, Gregory Joseph" w:date="2018-11-09T08:45:00Z">
        <w:del w:id="4684" w:author="Microsoft Office User" w:date="2018-11-26T15:30:00Z">
          <w:r w:rsidR="00A54B07" w:rsidRPr="00EA49BB" w:rsidDel="00EA49BB">
            <w:rPr>
              <w:b/>
              <w:rPrChange w:id="4685" w:author="Microsoft Office User" w:date="2018-11-26T15:34:00Z">
                <w:rPr>
                  <w:b/>
                </w:rPr>
              </w:rPrChange>
            </w:rPr>
            <w:delText>and</w:delText>
          </w:r>
        </w:del>
      </w:ins>
      <w:ins w:id="4686" w:author="Baker, Gregory Joseph" w:date="2018-11-09T09:06:00Z">
        <w:del w:id="4687" w:author="Microsoft Office User" w:date="2018-11-26T15:30:00Z">
          <w:r w:rsidR="003B4D4F" w:rsidRPr="00EA49BB" w:rsidDel="00EA49BB">
            <w:rPr>
              <w:b/>
              <w:rPrChange w:id="4688" w:author="Microsoft Office User" w:date="2018-11-26T15:34:00Z">
                <w:rPr/>
              </w:rPrChange>
            </w:rPr>
            <w:delText xml:space="preserve"> </w:delText>
          </w:r>
          <w:r w:rsidR="003B4D4F" w:rsidRPr="00EA49BB" w:rsidDel="00EA49BB">
            <w:rPr>
              <w:b/>
              <w:rPrChange w:id="4689" w:author="Microsoft Office User" w:date="2018-11-26T15:34:00Z">
                <w:rPr>
                  <w:b/>
                </w:rPr>
              </w:rPrChange>
            </w:rPr>
            <w:delText>Supplementary Fig. 6</w:delText>
          </w:r>
        </w:del>
      </w:ins>
      <w:del w:id="4690" w:author="Microsoft Office User" w:date="2018-11-26T15:30:00Z">
        <w:r w:rsidR="0087406E" w:rsidRPr="00EA49BB" w:rsidDel="00EA49BB">
          <w:rPr>
            <w:b/>
            <w:rPrChange w:id="4691" w:author="Microsoft Office User" w:date="2018-11-26T15:34:00Z">
              <w:rPr/>
            </w:rPrChange>
          </w:rPr>
          <w:delText>)</w:delText>
        </w:r>
        <w:r w:rsidR="00E85E23" w:rsidRPr="00EA49BB" w:rsidDel="00EA49BB">
          <w:rPr>
            <w:b/>
            <w:rPrChange w:id="4692" w:author="Microsoft Office User" w:date="2018-11-26T15:34:00Z">
              <w:rPr/>
            </w:rPrChange>
          </w:rPr>
          <w:delText>.</w:delText>
        </w:r>
      </w:del>
      <w:ins w:id="4693" w:author="psorger@gmail.com" w:date="2018-11-06T00:25:00Z">
        <w:del w:id="4694" w:author="Microsoft Office User" w:date="2018-11-26T15:30:00Z">
          <w:r w:rsidR="007D4742" w:rsidRPr="00EA49BB" w:rsidDel="00EA49BB">
            <w:rPr>
              <w:b/>
              <w:rPrChange w:id="4695" w:author="Microsoft Office User" w:date="2018-11-26T15:34:00Z">
                <w:rPr/>
              </w:rPrChange>
            </w:rPr>
            <w:delText xml:space="preserve"> We conclude that the SYLARAS approach accurately and effic</w:delText>
          </w:r>
        </w:del>
      </w:ins>
      <w:ins w:id="4696" w:author="psorger@gmail.com" w:date="2018-11-06T00:26:00Z">
        <w:del w:id="4697" w:author="Microsoft Office User" w:date="2018-11-26T15:30:00Z">
          <w:r w:rsidR="007D4742" w:rsidRPr="00EA49BB" w:rsidDel="00EA49BB">
            <w:rPr>
              <w:b/>
              <w:rPrChange w:id="4698" w:author="Microsoft Office User" w:date="2018-11-26T15:34:00Z">
                <w:rPr/>
              </w:rPrChange>
            </w:rPr>
            <w:delText xml:space="preserve">iently </w:delText>
          </w:r>
        </w:del>
      </w:ins>
      <w:ins w:id="4699" w:author="psorger@gmail.com" w:date="2018-11-06T00:25:00Z">
        <w:del w:id="4700" w:author="Microsoft Office User" w:date="2018-11-26T15:30:00Z">
          <w:r w:rsidR="007D4742" w:rsidRPr="00EA49BB" w:rsidDel="00EA49BB">
            <w:rPr>
              <w:b/>
              <w:rPrChange w:id="4701" w:author="Microsoft Office User" w:date="2018-11-26T15:34:00Z">
                <w:rPr/>
              </w:rPrChange>
            </w:rPr>
            <w:delText xml:space="preserve">phenotypes immune cells </w:delText>
          </w:r>
        </w:del>
      </w:ins>
      <w:ins w:id="4702" w:author="psorger@gmail.com" w:date="2018-11-06T00:26:00Z">
        <w:del w:id="4703" w:author="Microsoft Office User" w:date="2018-11-26T15:30:00Z">
          <w:r w:rsidR="007D4742" w:rsidRPr="00EA49BB" w:rsidDel="00EA49BB">
            <w:rPr>
              <w:b/>
              <w:rPrChange w:id="4704" w:author="Microsoft Office User" w:date="2018-11-26T15:34:00Z">
                <w:rPr/>
              </w:rPrChange>
            </w:rPr>
            <w:delText>across</w:delText>
          </w:r>
        </w:del>
      </w:ins>
      <w:ins w:id="4705" w:author="psorger@gmail.com" w:date="2018-11-06T00:25:00Z">
        <w:del w:id="4706" w:author="Microsoft Office User" w:date="2018-11-26T15:30:00Z">
          <w:r w:rsidR="007D4742" w:rsidRPr="00EA49BB" w:rsidDel="00EA49BB">
            <w:rPr>
              <w:b/>
              <w:rPrChange w:id="4707" w:author="Microsoft Office User" w:date="2018-11-26T15:34:00Z">
                <w:rPr/>
              </w:rPrChange>
            </w:rPr>
            <w:delText xml:space="preserve"> multiple organs</w:delText>
          </w:r>
        </w:del>
      </w:ins>
      <w:ins w:id="4708" w:author="psorger@gmail.com" w:date="2018-11-06T00:26:00Z">
        <w:del w:id="4709" w:author="Microsoft Office User" w:date="2018-11-26T15:30:00Z">
          <w:r w:rsidR="007D4742" w:rsidRPr="00EA49BB" w:rsidDel="00EA49BB">
            <w:rPr>
              <w:b/>
              <w:rPrChange w:id="4710" w:author="Microsoft Office User" w:date="2018-11-26T15:34:00Z">
                <w:rPr/>
              </w:rPrChange>
            </w:rPr>
            <w:delText xml:space="preserve"> with little evidence of false-positive signal.</w:delText>
          </w:r>
        </w:del>
      </w:ins>
    </w:p>
    <w:p w14:paraId="6F29B48A" w14:textId="2246C41D" w:rsidR="00F56A5B" w:rsidRPr="00EA49BB" w:rsidDel="00EA49BB" w:rsidRDefault="00F56A5B" w:rsidP="00EA49BB">
      <w:pPr>
        <w:spacing w:line="480" w:lineRule="auto"/>
        <w:contextualSpacing/>
        <w:rPr>
          <w:ins w:id="4711" w:author="Baker, Gregory Joseph" w:date="2018-11-09T08:01:00Z"/>
          <w:del w:id="4712" w:author="Microsoft Office User" w:date="2018-11-26T15:30:00Z"/>
          <w:b/>
          <w:rPrChange w:id="4713" w:author="Microsoft Office User" w:date="2018-11-26T15:34:00Z">
            <w:rPr>
              <w:ins w:id="4714" w:author="Baker, Gregory Joseph" w:date="2018-11-09T08:01:00Z"/>
              <w:del w:id="4715" w:author="Microsoft Office User" w:date="2018-11-26T15:30:00Z"/>
            </w:rPr>
          </w:rPrChange>
        </w:rPr>
        <w:pPrChange w:id="4716" w:author="Microsoft Office User" w:date="2018-11-26T15:34:00Z">
          <w:pPr>
            <w:widowControl w:val="0"/>
            <w:autoSpaceDE w:val="0"/>
            <w:autoSpaceDN w:val="0"/>
            <w:adjustRightInd w:val="0"/>
            <w:spacing w:line="480" w:lineRule="auto"/>
            <w:contextualSpacing/>
          </w:pPr>
        </w:pPrChange>
      </w:pPr>
      <w:ins w:id="4717" w:author="Baker, Gregory Joseph" w:date="2018-11-09T08:01:00Z">
        <w:del w:id="4718" w:author="Microsoft Office User" w:date="2018-11-26T15:30:00Z">
          <w:r w:rsidRPr="00EA49BB" w:rsidDel="00EA49BB">
            <w:rPr>
              <w:b/>
              <w:rPrChange w:id="4719" w:author="Microsoft Office User" w:date="2018-11-26T15:34:00Z">
                <w:rPr/>
              </w:rPrChange>
            </w:rPr>
            <w:tab/>
          </w:r>
        </w:del>
      </w:ins>
    </w:p>
    <w:p w14:paraId="7EECBD17" w14:textId="0FB57657" w:rsidR="00BD10EA" w:rsidRPr="00EA49BB" w:rsidDel="00EA49BB" w:rsidRDefault="00F56A5B" w:rsidP="00EA49BB">
      <w:pPr>
        <w:spacing w:line="480" w:lineRule="auto"/>
        <w:contextualSpacing/>
        <w:rPr>
          <w:ins w:id="4720" w:author="Baker, Gregory Joseph" w:date="2018-11-09T07:58:00Z"/>
          <w:del w:id="4721" w:author="Microsoft Office User" w:date="2018-11-26T15:30:00Z"/>
          <w:b/>
          <w:rPrChange w:id="4722" w:author="Microsoft Office User" w:date="2018-11-26T15:34:00Z">
            <w:rPr>
              <w:ins w:id="4723" w:author="Baker, Gregory Joseph" w:date="2018-11-09T07:58:00Z"/>
              <w:del w:id="4724" w:author="Microsoft Office User" w:date="2018-11-26T15:30:00Z"/>
            </w:rPr>
          </w:rPrChange>
        </w:rPr>
        <w:pPrChange w:id="4725" w:author="Microsoft Office User" w:date="2018-11-26T15:34:00Z">
          <w:pPr>
            <w:spacing w:line="480" w:lineRule="auto"/>
            <w:contextualSpacing/>
          </w:pPr>
        </w:pPrChange>
      </w:pPr>
      <w:ins w:id="4726" w:author="Baker, Gregory Joseph" w:date="2018-11-09T08:01:00Z">
        <w:del w:id="4727" w:author="Microsoft Office User" w:date="2018-11-26T15:30:00Z">
          <w:r w:rsidRPr="00EA49BB" w:rsidDel="00EA49BB">
            <w:rPr>
              <w:b/>
              <w:rPrChange w:id="4728" w:author="Microsoft Office User" w:date="2018-11-26T15:34:00Z">
                <w:rPr/>
              </w:rPrChange>
            </w:rPr>
            <w:tab/>
          </w:r>
        </w:del>
      </w:ins>
      <w:ins w:id="4729" w:author="Baker, Gregory Joseph" w:date="2018-11-21T11:37:00Z">
        <w:del w:id="4730" w:author="Microsoft Office User" w:date="2018-11-26T15:30:00Z">
          <w:r w:rsidR="00BD6514" w:rsidRPr="00EA49BB" w:rsidDel="00EA49BB">
            <w:rPr>
              <w:b/>
              <w:rPrChange w:id="4731" w:author="Microsoft Office User" w:date="2018-11-26T15:34:00Z">
                <w:rPr/>
              </w:rPrChange>
            </w:rPr>
            <w:delText>V</w:delText>
          </w:r>
        </w:del>
      </w:ins>
      <w:ins w:id="4732" w:author="psorger@gmail.com" w:date="2018-11-06T00:27:00Z">
        <w:del w:id="4733" w:author="Microsoft Office User" w:date="2018-11-26T15:30:00Z">
          <w:r w:rsidR="007D4742" w:rsidRPr="00EA49BB" w:rsidDel="00EA49BB">
            <w:rPr>
              <w:b/>
              <w:rPrChange w:id="4734" w:author="Microsoft Office User" w:date="2018-11-26T15:34:00Z">
                <w:rPr/>
              </w:rPrChange>
            </w:rPr>
            <w:delText xml:space="preserve">The </w:delText>
          </w:r>
        </w:del>
      </w:ins>
      <w:ins w:id="4735" w:author="Baker, Gregory Joseph" w:date="2018-11-07T10:54:00Z">
        <w:del w:id="4736" w:author="Microsoft Office User" w:date="2018-11-26T15:30:00Z">
          <w:r w:rsidR="00027BD1" w:rsidRPr="00EA49BB" w:rsidDel="00EA49BB">
            <w:rPr>
              <w:b/>
              <w:rPrChange w:id="4737" w:author="Microsoft Office User" w:date="2018-11-26T15:34:00Z">
                <w:rPr/>
              </w:rPrChange>
            </w:rPr>
            <w:delText xml:space="preserve">ariability in the </w:delText>
          </w:r>
        </w:del>
      </w:ins>
      <w:ins w:id="4738" w:author="psorger@gmail.com" w:date="2018-11-06T00:27:00Z">
        <w:del w:id="4739" w:author="Microsoft Office User" w:date="2018-11-26T15:30:00Z">
          <w:r w:rsidR="00C24733" w:rsidRPr="00EA49BB" w:rsidDel="00EA49BB">
            <w:rPr>
              <w:b/>
              <w:rPrChange w:id="4740" w:author="Microsoft Office User" w:date="2018-11-26T15:34:00Z">
                <w:rPr/>
              </w:rPrChange>
            </w:rPr>
            <w:delText>distribution of phenotypes</w:delText>
          </w:r>
        </w:del>
      </w:ins>
      <w:ins w:id="4741" w:author="Baker, Gregory Joseph" w:date="2018-11-09T07:58:00Z">
        <w:del w:id="4742" w:author="Microsoft Office User" w:date="2018-11-26T15:30:00Z">
          <w:r w:rsidR="00BD10EA" w:rsidRPr="00EA49BB" w:rsidDel="00EA49BB">
            <w:rPr>
              <w:b/>
              <w:rPrChange w:id="4743" w:author="Microsoft Office User" w:date="2018-11-26T15:34:00Z">
                <w:rPr/>
              </w:rPrChange>
            </w:rPr>
            <w:delText>cell states</w:delText>
          </w:r>
        </w:del>
      </w:ins>
      <w:ins w:id="4744" w:author="psorger@gmail.com" w:date="2018-11-06T00:27:00Z">
        <w:del w:id="4745" w:author="Microsoft Office User" w:date="2018-11-26T15:30:00Z">
          <w:r w:rsidR="00C24733" w:rsidRPr="00EA49BB" w:rsidDel="00EA49BB">
            <w:rPr>
              <w:b/>
              <w:rPrChange w:id="4746" w:author="Microsoft Office User" w:date="2018-11-26T15:34:00Z">
                <w:rPr/>
              </w:rPrChange>
            </w:rPr>
            <w:delText xml:space="preserve"> across tissues was determined </w:delText>
          </w:r>
        </w:del>
      </w:ins>
      <w:ins w:id="4747" w:author="Baker, Gregory Joseph" w:date="2018-11-21T11:37:00Z">
        <w:del w:id="4748" w:author="Microsoft Office User" w:date="2018-11-26T15:30:00Z">
          <w:r w:rsidR="00BD6514" w:rsidRPr="00EA49BB" w:rsidDel="00EA49BB">
            <w:rPr>
              <w:b/>
              <w:rPrChange w:id="4749" w:author="Microsoft Office User" w:date="2018-11-26T15:34:00Z">
                <w:rPr/>
              </w:rPrChange>
            </w:rPr>
            <w:delText xml:space="preserve">calculating their </w:delText>
          </w:r>
        </w:del>
      </w:ins>
      <w:ins w:id="4750" w:author="psorger@gmail.com" w:date="2018-11-06T00:27:00Z">
        <w:del w:id="4751" w:author="Microsoft Office User" w:date="2018-11-26T15:30:00Z">
          <w:r w:rsidR="00C24733" w:rsidRPr="00EA49BB" w:rsidDel="00EA49BB">
            <w:rPr>
              <w:b/>
              <w:rPrChange w:id="4752" w:author="Microsoft Office User" w:date="2018-11-26T15:34:00Z">
                <w:rPr/>
              </w:rPrChange>
            </w:rPr>
            <w:delText>using</w:delText>
          </w:r>
        </w:del>
      </w:ins>
      <w:ins w:id="4753" w:author="psorger@gmail.com" w:date="2018-11-06T00:28:00Z">
        <w:del w:id="4754" w:author="Microsoft Office User" w:date="2018-11-26T15:30:00Z">
          <w:r w:rsidR="00C24733" w:rsidRPr="00EA49BB" w:rsidDel="00EA49BB">
            <w:rPr>
              <w:b/>
              <w:rPrChange w:id="4755" w:author="Microsoft Office User" w:date="2018-11-26T15:34:00Z">
                <w:rPr/>
              </w:rPrChange>
            </w:rPr>
            <w:delText xml:space="preserve"> the</w:delText>
          </w:r>
        </w:del>
      </w:ins>
      <w:ins w:id="4756" w:author="psorger@gmail.com" w:date="2018-11-06T00:27:00Z">
        <w:del w:id="4757" w:author="Microsoft Office User" w:date="2018-11-26T15:30:00Z">
          <w:r w:rsidR="00C24733" w:rsidRPr="00EA49BB" w:rsidDel="00EA49BB">
            <w:rPr>
              <w:b/>
              <w:rPrChange w:id="4758" w:author="Microsoft Office User" w:date="2018-11-26T15:34:00Z">
                <w:rPr/>
              </w:rPrChange>
            </w:rPr>
            <w:delText xml:space="preserve"> </w:delText>
          </w:r>
        </w:del>
      </w:ins>
      <w:ins w:id="4759" w:author="psorger@gmail.com" w:date="2018-11-06T00:28:00Z">
        <w:del w:id="4760" w:author="Microsoft Office User" w:date="2018-11-26T15:30:00Z">
          <w:r w:rsidR="00C24733" w:rsidRPr="00EA49BB" w:rsidDel="00EA49BB">
            <w:rPr>
              <w:b/>
              <w:rPrChange w:id="4761" w:author="Microsoft Office User" w:date="2018-11-26T15:34:00Z">
                <w:rPr/>
              </w:rPrChange>
            </w:rPr>
            <w:delText xml:space="preserve">Shannon </w:delText>
          </w:r>
        </w:del>
      </w:ins>
      <w:ins w:id="4762" w:author="Baker, Gregory Joseph" w:date="2018-11-07T10:56:00Z">
        <w:del w:id="4763" w:author="Microsoft Office User" w:date="2018-11-26T15:30:00Z">
          <w:r w:rsidR="00027BD1" w:rsidRPr="00EA49BB" w:rsidDel="00EA49BB">
            <w:rPr>
              <w:b/>
              <w:rPrChange w:id="4764" w:author="Microsoft Office User" w:date="2018-11-26T15:34:00Z">
                <w:rPr/>
              </w:rPrChange>
            </w:rPr>
            <w:delText>entropy</w:delText>
          </w:r>
        </w:del>
      </w:ins>
      <w:ins w:id="4765" w:author="Baker, Gregory Joseph" w:date="2018-11-07T10:57:00Z">
        <w:del w:id="4766" w:author="Microsoft Office User" w:date="2018-11-26T15:30:00Z">
          <w:r w:rsidR="00027BD1" w:rsidRPr="00EA49BB" w:rsidDel="00EA49BB">
            <w:rPr>
              <w:b/>
              <w:rPrChange w:id="4767" w:author="Microsoft Office User" w:date="2018-11-26T15:34:00Z">
                <w:rPr/>
              </w:rPrChange>
            </w:rPr>
            <w:delText xml:space="preserve"> (H)</w:delText>
          </w:r>
        </w:del>
      </w:ins>
      <w:ins w:id="4768" w:author="Baker, Gregory Joseph" w:date="2018-11-07T10:56:00Z">
        <w:del w:id="4769" w:author="Microsoft Office User" w:date="2018-11-26T15:30:00Z">
          <w:r w:rsidR="00027BD1" w:rsidRPr="00EA49BB" w:rsidDel="00EA49BB">
            <w:rPr>
              <w:b/>
              <w:rPrChange w:id="4770" w:author="Microsoft Office User" w:date="2018-11-26T15:34:00Z">
                <w:rPr/>
              </w:rPrChange>
            </w:rPr>
            <w:delText xml:space="preserve">, a quantitative diversity index that reflects </w:delText>
          </w:r>
        </w:del>
      </w:ins>
      <w:ins w:id="4771" w:author="Baker, Gregory Joseph" w:date="2018-11-07T10:57:00Z">
        <w:del w:id="4772" w:author="Microsoft Office User" w:date="2018-11-26T15:30:00Z">
          <w:r w:rsidR="00027BD1" w:rsidRPr="00EA49BB" w:rsidDel="00EA49BB">
            <w:rPr>
              <w:b/>
              <w:rPrChange w:id="4773" w:author="Microsoft Office User" w:date="2018-11-26T15:34:00Z">
                <w:rPr/>
              </w:rPrChange>
            </w:rPr>
            <w:delText>distribution homogeneity</w:delText>
          </w:r>
        </w:del>
      </w:ins>
      <w:ins w:id="4774" w:author="psorger@gmail.com" w:date="2018-11-06T00:28:00Z">
        <w:del w:id="4775" w:author="Microsoft Office User" w:date="2018-11-26T15:30:00Z">
          <w:r w:rsidR="00C24733" w:rsidRPr="00EA49BB" w:rsidDel="00EA49BB">
            <w:rPr>
              <w:b/>
              <w:rPrChange w:id="4776" w:author="Microsoft Office User" w:date="2018-11-26T15:34:00Z">
                <w:rPr/>
              </w:rPrChange>
            </w:rPr>
            <w:delText xml:space="preserve">diversity index (H) </w:delText>
          </w:r>
          <w:r w:rsidR="00C24733" w:rsidRPr="00EA49BB" w:rsidDel="00EA49BB">
            <w:rPr>
              <w:b/>
              <w:highlight w:val="yellow"/>
              <w:rPrChange w:id="4777" w:author="Microsoft Office User" w:date="2018-11-26T15:34:00Z">
                <w:rPr>
                  <w:highlight w:val="yellow"/>
                </w:rPr>
              </w:rPrChange>
            </w:rPr>
            <w:delText>EXPLAIN</w:delText>
          </w:r>
          <w:r w:rsidR="00C24733" w:rsidRPr="00EA49BB" w:rsidDel="00EA49BB">
            <w:rPr>
              <w:b/>
              <w:rPrChange w:id="4778" w:author="Microsoft Office User" w:date="2018-11-26T15:34:00Z">
                <w:rPr/>
              </w:rPrChange>
            </w:rPr>
            <w:delText>.</w:delText>
          </w:r>
        </w:del>
      </w:ins>
      <w:ins w:id="4779" w:author="Baker, Gregory Joseph" w:date="2018-11-07T10:57:00Z">
        <w:del w:id="4780" w:author="Microsoft Office User" w:date="2018-11-26T15:30:00Z">
          <w:r w:rsidR="007F3C18" w:rsidRPr="00EA49BB" w:rsidDel="00EA49BB">
            <w:rPr>
              <w:b/>
              <w:rPrChange w:id="4781" w:author="Microsoft Office User" w:date="2018-11-26T15:34:00Z">
                <w:rPr/>
              </w:rPrChange>
            </w:rPr>
            <w:delText xml:space="preserve"> </w:delText>
          </w:r>
        </w:del>
      </w:ins>
      <w:ins w:id="4782" w:author="psorger@gmail.com" w:date="2018-11-06T00:28:00Z">
        <w:del w:id="4783" w:author="Microsoft Office User" w:date="2018-11-26T15:30:00Z">
          <w:r w:rsidR="00C24733" w:rsidRPr="00EA49BB" w:rsidDel="00EA49BB">
            <w:rPr>
              <w:b/>
              <w:rPrChange w:id="4784" w:author="Microsoft Office User" w:date="2018-11-26T15:34:00Z">
                <w:rPr/>
              </w:rPrChange>
            </w:rPr>
            <w:delText xml:space="preserve"> This</w:delText>
          </w:r>
        </w:del>
      </w:ins>
      <w:ins w:id="4785" w:author="Baker, Gregory Joseph" w:date="2018-11-21T11:37:00Z">
        <w:del w:id="4786" w:author="Microsoft Office User" w:date="2018-11-26T15:30:00Z">
          <w:r w:rsidR="00BD6514" w:rsidRPr="00EA49BB" w:rsidDel="00EA49BB">
            <w:rPr>
              <w:b/>
              <w:rPrChange w:id="4787" w:author="Microsoft Office User" w:date="2018-11-26T15:34:00Z">
                <w:rPr/>
              </w:rPrChange>
            </w:rPr>
            <w:delText>Our</w:delText>
          </w:r>
        </w:del>
      </w:ins>
      <w:ins w:id="4788" w:author="psorger@gmail.com" w:date="2018-11-06T00:28:00Z">
        <w:del w:id="4789" w:author="Microsoft Office User" w:date="2018-11-26T15:30:00Z">
          <w:r w:rsidR="00C24733" w:rsidRPr="00EA49BB" w:rsidDel="00EA49BB">
            <w:rPr>
              <w:b/>
              <w:rPrChange w:id="4790" w:author="Microsoft Office User" w:date="2018-11-26T15:34:00Z">
                <w:rPr/>
              </w:rPrChange>
            </w:rPr>
            <w:delText xml:space="preserve"> </w:delText>
          </w:r>
        </w:del>
      </w:ins>
      <w:ins w:id="4791" w:author="Baker, Gregory Joseph" w:date="2018-11-07T10:57:00Z">
        <w:del w:id="4792" w:author="Microsoft Office User" w:date="2018-11-26T15:30:00Z">
          <w:r w:rsidR="007F3C18" w:rsidRPr="00EA49BB" w:rsidDel="00EA49BB">
            <w:rPr>
              <w:b/>
              <w:rPrChange w:id="4793" w:author="Microsoft Office User" w:date="2018-11-26T15:34:00Z">
                <w:rPr/>
              </w:rPrChange>
            </w:rPr>
            <w:delText xml:space="preserve">analysis </w:delText>
          </w:r>
        </w:del>
      </w:ins>
      <w:ins w:id="4794" w:author="psorger@gmail.com" w:date="2018-11-06T00:28:00Z">
        <w:del w:id="4795" w:author="Microsoft Office User" w:date="2018-11-26T15:30:00Z">
          <w:r w:rsidR="00C24733" w:rsidRPr="00EA49BB" w:rsidDel="00EA49BB">
            <w:rPr>
              <w:b/>
              <w:rPrChange w:id="4796" w:author="Microsoft Office User" w:date="2018-11-26T15:34:00Z">
                <w:rPr/>
              </w:rPrChange>
            </w:rPr>
            <w:delText>recapitulated known heterogeneitie</w:delText>
          </w:r>
        </w:del>
      </w:ins>
      <w:ins w:id="4797" w:author="Baker, Gregory Joseph" w:date="2018-11-07T10:57:00Z">
        <w:del w:id="4798" w:author="Microsoft Office User" w:date="2018-11-26T15:30:00Z">
          <w:r w:rsidR="007F3C18" w:rsidRPr="00EA49BB" w:rsidDel="00EA49BB">
            <w:rPr>
              <w:b/>
              <w:rPrChange w:id="4799" w:author="Microsoft Office User" w:date="2018-11-26T15:34:00Z">
                <w:rPr/>
              </w:rPrChange>
            </w:rPr>
            <w:delText xml:space="preserve">difference in the </w:delText>
          </w:r>
        </w:del>
      </w:ins>
      <w:ins w:id="4800" w:author="psorger@gmail.com" w:date="2018-11-06T00:28:00Z">
        <w:del w:id="4801" w:author="Microsoft Office User" w:date="2018-11-26T15:30:00Z">
          <w:r w:rsidR="00C24733" w:rsidRPr="00EA49BB" w:rsidDel="00EA49BB">
            <w:rPr>
              <w:b/>
              <w:rPrChange w:id="4802" w:author="Microsoft Office User" w:date="2018-11-26T15:34:00Z">
                <w:rPr/>
              </w:rPrChange>
            </w:rPr>
            <w:delText>s in tissue</w:delText>
          </w:r>
        </w:del>
      </w:ins>
      <w:ins w:id="4803" w:author="Baker, Gregory Joseph" w:date="2018-11-07T10:57:00Z">
        <w:del w:id="4804" w:author="Microsoft Office User" w:date="2018-11-26T15:30:00Z">
          <w:r w:rsidR="007F3C18" w:rsidRPr="00EA49BB" w:rsidDel="00EA49BB">
            <w:rPr>
              <w:b/>
              <w:rPrChange w:id="4805" w:author="Microsoft Office User" w:date="2018-11-26T15:34:00Z">
                <w:rPr/>
              </w:rPrChange>
            </w:rPr>
            <w:delText>tissue</w:delText>
          </w:r>
        </w:del>
      </w:ins>
      <w:ins w:id="4806" w:author="psorger@gmail.com" w:date="2018-11-06T00:28:00Z">
        <w:del w:id="4807" w:author="Microsoft Office User" w:date="2018-11-26T15:30:00Z">
          <w:r w:rsidR="00C24733" w:rsidRPr="00EA49BB" w:rsidDel="00EA49BB">
            <w:rPr>
              <w:b/>
              <w:rPrChange w:id="4808" w:author="Microsoft Office User" w:date="2018-11-26T15:34:00Z">
                <w:rPr/>
              </w:rPrChange>
            </w:rPr>
            <w:delText xml:space="preserve"> distribution</w:delText>
          </w:r>
        </w:del>
      </w:ins>
      <w:ins w:id="4809" w:author="Baker, Gregory Joseph" w:date="2018-11-07T10:57:00Z">
        <w:del w:id="4810" w:author="Microsoft Office User" w:date="2018-11-26T15:30:00Z">
          <w:r w:rsidR="00BD6514" w:rsidRPr="00EA49BB" w:rsidDel="00EA49BB">
            <w:rPr>
              <w:b/>
              <w:rPrChange w:id="4811" w:author="Microsoft Office User" w:date="2018-11-26T15:34:00Z">
                <w:rPr/>
              </w:rPrChange>
            </w:rPr>
            <w:delText xml:space="preserve"> of</w:delText>
          </w:r>
          <w:r w:rsidR="007F3C18" w:rsidRPr="00EA49BB" w:rsidDel="00EA49BB">
            <w:rPr>
              <w:b/>
              <w:rPrChange w:id="4812" w:author="Microsoft Office User" w:date="2018-11-26T15:34:00Z">
                <w:rPr/>
              </w:rPrChange>
            </w:rPr>
            <w:delText xml:space="preserve"> immune </w:delText>
          </w:r>
        </w:del>
      </w:ins>
      <w:ins w:id="4813" w:author="Baker, Gregory Joseph" w:date="2018-11-09T08:01:00Z">
        <w:del w:id="4814" w:author="Microsoft Office User" w:date="2018-11-26T15:30:00Z">
          <w:r w:rsidR="00734706" w:rsidRPr="00EA49BB" w:rsidDel="00EA49BB">
            <w:rPr>
              <w:b/>
              <w:rPrChange w:id="4815" w:author="Microsoft Office User" w:date="2018-11-26T15:34:00Z">
                <w:rPr/>
              </w:rPrChange>
            </w:rPr>
            <w:delText>subsets</w:delText>
          </w:r>
        </w:del>
      </w:ins>
      <w:ins w:id="4816" w:author="Baker, Gregory Joseph" w:date="2018-11-07T10:58:00Z">
        <w:del w:id="4817" w:author="Microsoft Office User" w:date="2018-11-26T15:30:00Z">
          <w:r w:rsidR="007F3C18" w:rsidRPr="00EA49BB" w:rsidDel="00EA49BB">
            <w:rPr>
              <w:b/>
              <w:rPrChange w:id="4818" w:author="Microsoft Office User" w:date="2018-11-26T15:34:00Z">
                <w:rPr/>
              </w:rPrChange>
            </w:rPr>
            <w:delText xml:space="preserve">. For example, </w:delText>
          </w:r>
        </w:del>
      </w:ins>
      <w:ins w:id="4819" w:author="psorger@gmail.com" w:date="2018-11-06T00:28:00Z">
        <w:del w:id="4820" w:author="Microsoft Office User" w:date="2018-11-26T15:30:00Z">
          <w:r w:rsidR="00C24733" w:rsidRPr="00EA49BB" w:rsidDel="00EA49BB">
            <w:rPr>
              <w:b/>
              <w:rPrChange w:id="4821" w:author="Microsoft Office User" w:date="2018-11-26T15:34:00Z">
                <w:rPr/>
              </w:rPrChange>
            </w:rPr>
            <w:delText xml:space="preserve">: </w:delText>
          </w:r>
        </w:del>
      </w:ins>
      <w:ins w:id="4822" w:author="Baker, Gregory Joseph" w:date="2018-11-09T08:03:00Z">
        <w:del w:id="4823" w:author="Microsoft Office User" w:date="2018-11-26T15:30:00Z">
          <w:r w:rsidR="00FE4275" w:rsidRPr="00EA49BB" w:rsidDel="00EA49BB">
            <w:rPr>
              <w:b/>
              <w:rPrChange w:id="4824" w:author="Microsoft Office User" w:date="2018-11-26T15:34:00Z">
                <w:rPr/>
              </w:rPrChange>
            </w:rPr>
            <w:delText xml:space="preserve">the </w:delText>
          </w:r>
        </w:del>
      </w:ins>
      <w:ins w:id="4825" w:author="psorger@gmail.com" w:date="2018-11-06T00:28:00Z">
        <w:del w:id="4826" w:author="Microsoft Office User" w:date="2018-11-26T15:30:00Z">
          <w:r w:rsidR="00C24733" w:rsidRPr="00EA49BB" w:rsidDel="00EA49BB">
            <w:rPr>
              <w:b/>
              <w:rPrChange w:id="4827" w:author="Microsoft Office User" w:date="2018-11-26T15:34:00Z">
                <w:rPr/>
              </w:rPrChange>
            </w:rPr>
            <w:delText>DPT and ISPT</w:delText>
          </w:r>
        </w:del>
      </w:ins>
      <w:ins w:id="4828" w:author="Baker, Gregory Joseph" w:date="2018-11-09T08:03:00Z">
        <w:del w:id="4829" w:author="Microsoft Office User" w:date="2018-11-26T15:30:00Z">
          <w:r w:rsidR="003906EE" w:rsidRPr="00EA49BB" w:rsidDel="00EA49BB">
            <w:rPr>
              <w:b/>
              <w:rPrChange w:id="4830" w:author="Microsoft Office User" w:date="2018-11-26T15:34:00Z">
                <w:rPr/>
              </w:rPrChange>
            </w:rPr>
            <w:delText xml:space="preserve"> cell</w:delText>
          </w:r>
          <w:r w:rsidR="00FE4275" w:rsidRPr="00EA49BB" w:rsidDel="00EA49BB">
            <w:rPr>
              <w:b/>
              <w:rPrChange w:id="4831" w:author="Microsoft Office User" w:date="2018-11-26T15:34:00Z">
                <w:rPr/>
              </w:rPrChange>
            </w:rPr>
            <w:delText>s</w:delText>
          </w:r>
        </w:del>
      </w:ins>
      <w:ins w:id="4832" w:author="psorger@gmail.com" w:date="2018-11-06T00:28:00Z">
        <w:del w:id="4833" w:author="Microsoft Office User" w:date="2018-11-26T15:30:00Z">
          <w:r w:rsidR="00C24733" w:rsidRPr="00EA49BB" w:rsidDel="00EA49BB">
            <w:rPr>
              <w:b/>
              <w:rPrChange w:id="4834" w:author="Microsoft Office User" w:date="2018-11-26T15:34:00Z">
                <w:rPr/>
              </w:rPrChange>
            </w:rPr>
            <w:delText>s were almost exclusively restricted</w:delText>
          </w:r>
        </w:del>
      </w:ins>
      <w:ins w:id="4835" w:author="Baker, Gregory Joseph" w:date="2018-11-09T08:04:00Z">
        <w:del w:id="4836" w:author="Microsoft Office User" w:date="2018-11-26T15:30:00Z">
          <w:r w:rsidR="00FE4275" w:rsidRPr="00EA49BB" w:rsidDel="00EA49BB">
            <w:rPr>
              <w:b/>
              <w:rPrChange w:id="4837" w:author="Microsoft Office User" w:date="2018-11-26T15:34:00Z">
                <w:rPr/>
              </w:rPrChange>
            </w:rPr>
            <w:delText>found</w:delText>
          </w:r>
        </w:del>
      </w:ins>
      <w:ins w:id="4838" w:author="psorger@gmail.com" w:date="2018-11-06T00:28:00Z">
        <w:del w:id="4839" w:author="Microsoft Office User" w:date="2018-11-26T15:30:00Z">
          <w:r w:rsidR="00C24733" w:rsidRPr="00EA49BB" w:rsidDel="00EA49BB">
            <w:rPr>
              <w:b/>
              <w:rPrChange w:id="4840" w:author="Microsoft Office User" w:date="2018-11-26T15:34:00Z">
                <w:rPr/>
              </w:rPrChange>
            </w:rPr>
            <w:delText xml:space="preserve"> to</w:delText>
          </w:r>
        </w:del>
      </w:ins>
      <w:ins w:id="4841" w:author="Baker, Gregory Joseph" w:date="2018-11-09T08:04:00Z">
        <w:del w:id="4842" w:author="Microsoft Office User" w:date="2018-11-26T15:30:00Z">
          <w:r w:rsidR="00FE4275" w:rsidRPr="00EA49BB" w:rsidDel="00EA49BB">
            <w:rPr>
              <w:b/>
              <w:rPrChange w:id="4843" w:author="Microsoft Office User" w:date="2018-11-26T15:34:00Z">
                <w:rPr/>
              </w:rPrChange>
            </w:rPr>
            <w:delText>in</w:delText>
          </w:r>
        </w:del>
      </w:ins>
      <w:ins w:id="4844" w:author="psorger@gmail.com" w:date="2018-11-06T00:28:00Z">
        <w:del w:id="4845" w:author="Microsoft Office User" w:date="2018-11-26T15:30:00Z">
          <w:r w:rsidR="00C24733" w:rsidRPr="00EA49BB" w:rsidDel="00EA49BB">
            <w:rPr>
              <w:b/>
              <w:rPrChange w:id="4846" w:author="Microsoft Office User" w:date="2018-11-26T15:34:00Z">
                <w:rPr/>
              </w:rPrChange>
            </w:rPr>
            <w:delText xml:space="preserve"> </w:delText>
          </w:r>
        </w:del>
      </w:ins>
      <w:ins w:id="4847" w:author="Baker, Gregory Joseph" w:date="2018-11-09T08:04:00Z">
        <w:del w:id="4848" w:author="Microsoft Office User" w:date="2018-11-26T15:30:00Z">
          <w:r w:rsidR="00FE4275" w:rsidRPr="00EA49BB" w:rsidDel="00EA49BB">
            <w:rPr>
              <w:b/>
              <w:rPrChange w:id="4849" w:author="Microsoft Office User" w:date="2018-11-26T15:34:00Z">
                <w:rPr/>
              </w:rPrChange>
            </w:rPr>
            <w:delText xml:space="preserve">the </w:delText>
          </w:r>
        </w:del>
      </w:ins>
      <w:ins w:id="4850" w:author="psorger@gmail.com" w:date="2018-11-06T00:28:00Z">
        <w:del w:id="4851" w:author="Microsoft Office User" w:date="2018-11-26T15:30:00Z">
          <w:r w:rsidR="00C24733" w:rsidRPr="00EA49BB" w:rsidDel="00EA49BB">
            <w:rPr>
              <w:b/>
              <w:rPrChange w:id="4852" w:author="Microsoft Office User" w:date="2018-11-26T15:34:00Z">
                <w:rPr/>
              </w:rPrChange>
            </w:rPr>
            <w:delText>the thymus</w:delText>
          </w:r>
        </w:del>
      </w:ins>
      <w:ins w:id="4853" w:author="Baker, Gregory Joseph" w:date="2018-11-07T10:58:00Z">
        <w:del w:id="4854" w:author="Microsoft Office User" w:date="2018-11-26T15:30:00Z">
          <w:r w:rsidR="007F3C18" w:rsidRPr="00EA49BB" w:rsidDel="00EA49BB">
            <w:rPr>
              <w:b/>
              <w:rPrChange w:id="4855" w:author="Microsoft Office User" w:date="2018-11-26T15:34:00Z">
                <w:rPr/>
              </w:rPrChange>
            </w:rPr>
            <w:delText>, while</w:delText>
          </w:r>
        </w:del>
      </w:ins>
      <w:ins w:id="4856" w:author="Baker, Gregory Joseph" w:date="2018-11-09T08:04:00Z">
        <w:del w:id="4857" w:author="Microsoft Office User" w:date="2018-11-26T15:30:00Z">
          <w:r w:rsidR="00FE4275" w:rsidRPr="00EA49BB" w:rsidDel="00EA49BB">
            <w:rPr>
              <w:b/>
              <w:rPrChange w:id="4858" w:author="Microsoft Office User" w:date="2018-11-26T15:34:00Z">
                <w:rPr/>
              </w:rPrChange>
            </w:rPr>
            <w:delText xml:space="preserve"> the </w:delText>
          </w:r>
        </w:del>
      </w:ins>
      <w:ins w:id="4859" w:author="psorger@gmail.com" w:date="2018-11-06T00:28:00Z">
        <w:del w:id="4860" w:author="Microsoft Office User" w:date="2018-11-26T15:30:00Z">
          <w:r w:rsidR="00C24733" w:rsidRPr="00EA49BB" w:rsidDel="00EA49BB">
            <w:rPr>
              <w:b/>
              <w:rPrChange w:id="4861" w:author="Microsoft Office User" w:date="2018-11-26T15:34:00Z">
                <w:rPr/>
              </w:rPrChange>
            </w:rPr>
            <w:delText xml:space="preserve"> and CD8T, CD4T, and B </w:delText>
          </w:r>
        </w:del>
      </w:ins>
      <w:ins w:id="4862" w:author="psorger@gmail.com" w:date="2018-11-06T00:29:00Z">
        <w:del w:id="4863" w:author="Microsoft Office User" w:date="2018-11-26T15:30:00Z">
          <w:r w:rsidR="00C24733" w:rsidRPr="00EA49BB" w:rsidDel="00EA49BB">
            <w:rPr>
              <w:b/>
              <w:rPrChange w:id="4864" w:author="Microsoft Office User" w:date="2018-11-26T15:34:00Z">
                <w:rPr/>
              </w:rPrChange>
            </w:rPr>
            <w:delText>phenotypes</w:delText>
          </w:r>
        </w:del>
      </w:ins>
      <w:ins w:id="4865" w:author="Baker, Gregory Joseph" w:date="2018-11-09T08:04:00Z">
        <w:del w:id="4866" w:author="Microsoft Office User" w:date="2018-11-26T15:30:00Z">
          <w:r w:rsidR="003906EE" w:rsidRPr="00EA49BB" w:rsidDel="00EA49BB">
            <w:rPr>
              <w:b/>
              <w:rPrChange w:id="4867" w:author="Microsoft Office User" w:date="2018-11-26T15:34:00Z">
                <w:rPr/>
              </w:rPrChange>
            </w:rPr>
            <w:delText>cell</w:delText>
          </w:r>
          <w:r w:rsidR="00FE4275" w:rsidRPr="00EA49BB" w:rsidDel="00EA49BB">
            <w:rPr>
              <w:b/>
              <w:rPrChange w:id="4868" w:author="Microsoft Office User" w:date="2018-11-26T15:34:00Z">
                <w:rPr/>
              </w:rPrChange>
            </w:rPr>
            <w:delText>s</w:delText>
          </w:r>
        </w:del>
      </w:ins>
      <w:ins w:id="4869" w:author="Baker, Gregory Joseph" w:date="2018-11-07T10:58:00Z">
        <w:del w:id="4870" w:author="Microsoft Office User" w:date="2018-11-26T15:30:00Z">
          <w:r w:rsidR="00A84EAA" w:rsidRPr="00EA49BB" w:rsidDel="00EA49BB">
            <w:rPr>
              <w:b/>
              <w:rPrChange w:id="4871" w:author="Microsoft Office User" w:date="2018-11-26T15:34:00Z">
                <w:rPr/>
              </w:rPrChange>
            </w:rPr>
            <w:delText xml:space="preserve"> were </w:delText>
          </w:r>
        </w:del>
      </w:ins>
      <w:ins w:id="4872" w:author="Baker, Gregory Joseph" w:date="2018-11-21T11:38:00Z">
        <w:del w:id="4873" w:author="Microsoft Office User" w:date="2018-11-26T15:30:00Z">
          <w:r w:rsidR="00D04EDC" w:rsidRPr="00EA49BB" w:rsidDel="00EA49BB">
            <w:rPr>
              <w:b/>
              <w:rPrChange w:id="4874" w:author="Microsoft Office User" w:date="2018-11-26T15:34:00Z">
                <w:rPr/>
              </w:rPrChange>
            </w:rPr>
            <w:delText>much more</w:delText>
          </w:r>
        </w:del>
      </w:ins>
      <w:ins w:id="4875" w:author="Baker, Gregory Joseph" w:date="2018-11-07T10:58:00Z">
        <w:del w:id="4876" w:author="Microsoft Office User" w:date="2018-11-26T15:30:00Z">
          <w:r w:rsidR="00A84EAA" w:rsidRPr="00EA49BB" w:rsidDel="00EA49BB">
            <w:rPr>
              <w:b/>
              <w:rPrChange w:id="4877" w:author="Microsoft Office User" w:date="2018-11-26T15:34:00Z">
                <w:rPr/>
              </w:rPrChange>
            </w:rPr>
            <w:delText xml:space="preserve"> evenly</w:delText>
          </w:r>
        </w:del>
      </w:ins>
      <w:ins w:id="4878" w:author="psorger@gmail.com" w:date="2018-11-06T00:28:00Z">
        <w:del w:id="4879" w:author="Microsoft Office User" w:date="2018-11-26T15:30:00Z">
          <w:r w:rsidR="00C24733" w:rsidRPr="00EA49BB" w:rsidDel="00EA49BB">
            <w:rPr>
              <w:b/>
              <w:rPrChange w:id="4880" w:author="Microsoft Office User" w:date="2018-11-26T15:34:00Z">
                <w:rPr/>
              </w:rPrChange>
            </w:rPr>
            <w:delText xml:space="preserve"> distributed across primary and secondary lymphoid tissue</w:delText>
          </w:r>
        </w:del>
      </w:ins>
      <w:ins w:id="4881" w:author="Baker, Gregory Joseph" w:date="2018-11-21T11:39:00Z">
        <w:del w:id="4882" w:author="Microsoft Office User" w:date="2018-11-26T15:30:00Z">
          <w:r w:rsidR="003906EE" w:rsidRPr="00EA49BB" w:rsidDel="00EA49BB">
            <w:rPr>
              <w:b/>
              <w:rPrChange w:id="4883" w:author="Microsoft Office User" w:date="2018-11-26T15:34:00Z">
                <w:rPr/>
              </w:rPrChange>
            </w:rPr>
            <w:delText>s</w:delText>
          </w:r>
        </w:del>
      </w:ins>
      <w:ins w:id="4884" w:author="psorger@gmail.com" w:date="2018-11-06T00:28:00Z">
        <w:del w:id="4885" w:author="Microsoft Office User" w:date="2018-11-26T15:30:00Z">
          <w:r w:rsidR="00C24733" w:rsidRPr="00EA49BB" w:rsidDel="00EA49BB">
            <w:rPr>
              <w:b/>
              <w:rPrChange w:id="4886" w:author="Microsoft Office User" w:date="2018-11-26T15:34:00Z">
                <w:rPr/>
              </w:rPrChange>
            </w:rPr>
            <w:delText xml:space="preserve"> (</w:delText>
          </w:r>
          <w:r w:rsidR="00C24733" w:rsidRPr="00EA49BB" w:rsidDel="00EA49BB">
            <w:rPr>
              <w:b/>
              <w:rPrChange w:id="4887" w:author="Microsoft Office User" w:date="2018-11-26T15:34:00Z">
                <w:rPr>
                  <w:b/>
                </w:rPr>
              </w:rPrChange>
            </w:rPr>
            <w:delText>Fig. 3d</w:delText>
          </w:r>
        </w:del>
      </w:ins>
      <w:ins w:id="4888" w:author="Baker, Gregory Joseph" w:date="2018-11-07T10:59:00Z">
        <w:del w:id="4889" w:author="Microsoft Office User" w:date="2018-11-26T15:30:00Z">
          <w:r w:rsidR="00335008" w:rsidRPr="00EA49BB" w:rsidDel="00EA49BB">
            <w:rPr>
              <w:b/>
              <w:rPrChange w:id="4890" w:author="Microsoft Office User" w:date="2018-11-26T15:34:00Z">
                <w:rPr>
                  <w:b/>
                </w:rPr>
              </w:rPrChange>
            </w:rPr>
            <w:delText>c</w:delText>
          </w:r>
        </w:del>
      </w:ins>
      <w:ins w:id="4891" w:author="psorger@gmail.com" w:date="2018-11-06T00:28:00Z">
        <w:del w:id="4892" w:author="Microsoft Office User" w:date="2018-11-26T15:30:00Z">
          <w:r w:rsidR="00C24733" w:rsidRPr="00EA49BB" w:rsidDel="00EA49BB">
            <w:rPr>
              <w:b/>
              <w:rPrChange w:id="4893" w:author="Microsoft Office User" w:date="2018-11-26T15:34:00Z">
                <w:rPr/>
              </w:rPrChange>
            </w:rPr>
            <w:delText>).</w:delText>
          </w:r>
        </w:del>
      </w:ins>
      <w:ins w:id="4894" w:author="Baker, Gregory Joseph" w:date="2018-11-21T11:39:00Z">
        <w:del w:id="4895" w:author="Microsoft Office User" w:date="2018-11-26T15:30:00Z">
          <w:r w:rsidR="003906EE" w:rsidRPr="00EA49BB" w:rsidDel="00EA49BB">
            <w:rPr>
              <w:b/>
              <w:rPrChange w:id="4896" w:author="Microsoft Office User" w:date="2018-11-26T15:34:00Z">
                <w:rPr/>
              </w:rPrChange>
            </w:rPr>
            <w:delText xml:space="preserve"> Averaging over all </w:delText>
          </w:r>
        </w:del>
      </w:ins>
      <w:ins w:id="4897" w:author="psorger@gmail.com" w:date="2018-11-06T00:28:00Z">
        <w:del w:id="4898" w:author="Microsoft Office User" w:date="2018-11-26T15:30:00Z">
          <w:r w:rsidR="00C24733" w:rsidRPr="00EA49BB" w:rsidDel="00EA49BB">
            <w:rPr>
              <w:b/>
              <w:rPrChange w:id="4899" w:author="Microsoft Office User" w:date="2018-11-26T15:34:00Z">
                <w:rPr/>
              </w:rPrChange>
            </w:rPr>
            <w:delText xml:space="preserve"> </w:delText>
          </w:r>
        </w:del>
      </w:ins>
      <w:ins w:id="4900" w:author="psorger@gmail.com" w:date="2018-11-06T00:27:00Z">
        <w:del w:id="4901" w:author="Microsoft Office User" w:date="2018-11-26T15:30:00Z">
          <w:r w:rsidR="00C24733" w:rsidRPr="00EA49BB" w:rsidDel="00EA49BB">
            <w:rPr>
              <w:b/>
              <w:rPrChange w:id="4902" w:author="Microsoft Office User" w:date="2018-11-26T15:34:00Z">
                <w:rPr/>
              </w:rPrChange>
            </w:rPr>
            <w:delText xml:space="preserve"> </w:delText>
          </w:r>
        </w:del>
      </w:ins>
      <w:ins w:id="4903" w:author="psorger@gmail.com" w:date="2018-11-06T00:24:00Z">
        <w:del w:id="4904" w:author="Microsoft Office User" w:date="2018-11-26T15:30:00Z">
          <w:r w:rsidR="007D4742" w:rsidRPr="00EA49BB" w:rsidDel="00EA49BB">
            <w:rPr>
              <w:b/>
              <w:rPrChange w:id="4905" w:author="Microsoft Office User" w:date="2018-11-26T15:34:00Z">
                <w:rPr/>
              </w:rPrChange>
            </w:rPr>
            <w:delText xml:space="preserve">Across </w:delText>
          </w:r>
        </w:del>
      </w:ins>
      <w:ins w:id="4906" w:author="Baker, Gregory Joseph" w:date="2018-11-09T08:13:00Z">
        <w:del w:id="4907" w:author="Microsoft Office User" w:date="2018-11-26T15:30:00Z">
          <w:r w:rsidR="00182C69" w:rsidRPr="00EA49BB" w:rsidDel="00EA49BB">
            <w:rPr>
              <w:b/>
              <w:rPrChange w:id="4908" w:author="Microsoft Office User" w:date="2018-11-26T15:34:00Z">
                <w:rPr/>
              </w:rPrChange>
            </w:rPr>
            <w:delText xml:space="preserve">48 </w:delText>
          </w:r>
        </w:del>
      </w:ins>
      <w:ins w:id="4909" w:author="psorger@gmail.com" w:date="2018-11-06T00:24:00Z">
        <w:del w:id="4910" w:author="Microsoft Office User" w:date="2018-11-26T15:30:00Z">
          <w:r w:rsidR="007D4742" w:rsidRPr="00EA49BB" w:rsidDel="00EA49BB">
            <w:rPr>
              <w:b/>
              <w:rPrChange w:id="4911" w:author="Microsoft Office User" w:date="2018-11-26T15:34:00Z">
                <w:rPr/>
              </w:rPrChange>
            </w:rPr>
            <w:delText>all animals</w:delText>
          </w:r>
        </w:del>
      </w:ins>
      <w:ins w:id="4912" w:author="Baker, Gregory Joseph" w:date="2018-11-09T08:13:00Z">
        <w:del w:id="4913" w:author="Microsoft Office User" w:date="2018-11-26T15:30:00Z">
          <w:r w:rsidR="00233611" w:rsidRPr="00EA49BB" w:rsidDel="00EA49BB">
            <w:rPr>
              <w:b/>
              <w:rPrChange w:id="4914" w:author="Microsoft Office User" w:date="2018-11-26T15:34:00Z">
                <w:rPr/>
              </w:rPrChange>
            </w:rPr>
            <w:delText>mice</w:delText>
          </w:r>
        </w:del>
      </w:ins>
      <w:ins w:id="4915" w:author="Baker, Gregory Joseph" w:date="2018-11-21T11:39:00Z">
        <w:del w:id="4916" w:author="Microsoft Office User" w:date="2018-11-26T15:30:00Z">
          <w:r w:rsidR="003906EE" w:rsidRPr="00EA49BB" w:rsidDel="00EA49BB">
            <w:rPr>
              <w:b/>
              <w:rPrChange w:id="4917" w:author="Microsoft Office User" w:date="2018-11-26T15:34:00Z">
                <w:rPr/>
              </w:rPrChange>
            </w:rPr>
            <w:delText xml:space="preserve"> our study</w:delText>
          </w:r>
        </w:del>
      </w:ins>
      <w:ins w:id="4918" w:author="psorger@gmail.com" w:date="2018-11-06T00:24:00Z">
        <w:del w:id="4919" w:author="Microsoft Office User" w:date="2018-11-26T15:30:00Z">
          <w:r w:rsidR="007D4742" w:rsidRPr="00EA49BB" w:rsidDel="00EA49BB">
            <w:rPr>
              <w:b/>
              <w:rPrChange w:id="4920" w:author="Microsoft Office User" w:date="2018-11-26T15:34:00Z">
                <w:rPr/>
              </w:rPrChange>
            </w:rPr>
            <w:delText xml:space="preserve">, </w:delText>
          </w:r>
        </w:del>
      </w:ins>
      <w:ins w:id="4921" w:author="Baker, Gregory Joseph" w:date="2018-11-21T11:39:00Z">
        <w:del w:id="4922" w:author="Microsoft Office User" w:date="2018-11-26T15:30:00Z">
          <w:r w:rsidR="003906EE" w:rsidRPr="00EA49BB" w:rsidDel="00EA49BB">
            <w:rPr>
              <w:b/>
              <w:rPrChange w:id="4923" w:author="Microsoft Office User" w:date="2018-11-26T15:34:00Z">
                <w:rPr/>
              </w:rPrChange>
            </w:rPr>
            <w:delText xml:space="preserve">we showed that </w:delText>
          </w:r>
        </w:del>
      </w:ins>
      <w:ins w:id="4924" w:author="Baker, Gregory Joseph" w:date="2018-11-09T08:14:00Z">
        <w:del w:id="4925" w:author="Microsoft Office User" w:date="2018-11-26T15:30:00Z">
          <w:r w:rsidR="003906EE" w:rsidRPr="00EA49BB" w:rsidDel="00EA49BB">
            <w:rPr>
              <w:b/>
              <w:rPrChange w:id="4926" w:author="Microsoft Office User" w:date="2018-11-26T15:34:00Z">
                <w:rPr/>
              </w:rPrChange>
            </w:rPr>
            <w:delText xml:space="preserve">the B cells </w:delText>
          </w:r>
        </w:del>
      </w:ins>
      <w:del w:id="4927" w:author="Microsoft Office User" w:date="2018-11-26T15:30:00Z">
        <w:r w:rsidR="00AF5C12" w:rsidRPr="00EA49BB" w:rsidDel="00EA49BB">
          <w:rPr>
            <w:b/>
            <w:rPrChange w:id="4928" w:author="Microsoft Office User" w:date="2018-11-26T15:34:00Z">
              <w:rPr/>
            </w:rPrChange>
          </w:rPr>
          <w:delText>B cells</w:delText>
        </w:r>
        <w:r w:rsidR="00F55BB0" w:rsidRPr="00EA49BB" w:rsidDel="00EA49BB">
          <w:rPr>
            <w:b/>
            <w:rPrChange w:id="4929" w:author="Microsoft Office User" w:date="2018-11-26T15:34:00Z">
              <w:rPr/>
            </w:rPrChange>
          </w:rPr>
          <w:delText xml:space="preserve"> </w:delText>
        </w:r>
        <w:r w:rsidR="00AF5C12" w:rsidRPr="00EA49BB" w:rsidDel="00EA49BB">
          <w:rPr>
            <w:b/>
            <w:rPrChange w:id="4930" w:author="Microsoft Office User" w:date="2018-11-26T15:34:00Z">
              <w:rPr/>
            </w:rPrChange>
          </w:rPr>
          <w:delText>w</w:delText>
        </w:r>
        <w:r w:rsidR="003A32F5" w:rsidRPr="00EA49BB" w:rsidDel="00EA49BB">
          <w:rPr>
            <w:b/>
            <w:rPrChange w:id="4931" w:author="Microsoft Office User" w:date="2018-11-26T15:34:00Z">
              <w:rPr/>
            </w:rPrChange>
          </w:rPr>
          <w:delText>ere</w:delText>
        </w:r>
      </w:del>
      <w:ins w:id="4932" w:author="Baker, Gregory Joseph" w:date="2018-11-21T11:40:00Z">
        <w:del w:id="4933" w:author="Microsoft Office User" w:date="2018-11-26T15:30:00Z">
          <w:r w:rsidR="003906EE" w:rsidRPr="00EA49BB" w:rsidDel="00EA49BB">
            <w:rPr>
              <w:b/>
              <w:rPrChange w:id="4934" w:author="Microsoft Office User" w:date="2018-11-26T15:34:00Z">
                <w:rPr/>
              </w:rPrChange>
            </w:rPr>
            <w:delText>dominated</w:delText>
          </w:r>
        </w:del>
      </w:ins>
      <w:del w:id="4935" w:author="Microsoft Office User" w:date="2018-11-26T15:30:00Z">
        <w:r w:rsidR="00AF5C12" w:rsidRPr="00EA49BB" w:rsidDel="00EA49BB">
          <w:rPr>
            <w:b/>
            <w:rPrChange w:id="4936" w:author="Microsoft Office User" w:date="2018-11-26T15:34:00Z">
              <w:rPr/>
            </w:rPrChange>
          </w:rPr>
          <w:delText xml:space="preserve"> most</w:delText>
        </w:r>
        <w:r w:rsidR="00F55BB0" w:rsidRPr="00EA49BB" w:rsidDel="00EA49BB">
          <w:rPr>
            <w:b/>
            <w:rPrChange w:id="4937" w:author="Microsoft Office User" w:date="2018-11-26T15:34:00Z">
              <w:rPr/>
            </w:rPrChange>
          </w:rPr>
          <w:delText xml:space="preserve"> frequent </w:delText>
        </w:r>
        <w:r w:rsidR="005A21C8" w:rsidRPr="00EA49BB" w:rsidDel="00EA49BB">
          <w:rPr>
            <w:b/>
            <w:rPrChange w:id="4938" w:author="Microsoft Office User" w:date="2018-11-26T15:34:00Z">
              <w:rPr/>
            </w:rPrChange>
          </w:rPr>
          <w:delText xml:space="preserve">in </w:delText>
        </w:r>
      </w:del>
      <w:ins w:id="4939" w:author="Baker, Gregory Joseph" w:date="2018-11-09T08:15:00Z">
        <w:del w:id="4940" w:author="Microsoft Office User" w:date="2018-11-26T15:30:00Z">
          <w:r w:rsidR="005C32D8" w:rsidRPr="00EA49BB" w:rsidDel="00EA49BB">
            <w:rPr>
              <w:b/>
              <w:rPrChange w:id="4941" w:author="Microsoft Office User" w:date="2018-11-26T15:34:00Z">
                <w:rPr/>
              </w:rPrChange>
            </w:rPr>
            <w:delText xml:space="preserve">the </w:delText>
          </w:r>
        </w:del>
      </w:ins>
      <w:ins w:id="4942" w:author="psorger@gmail.com" w:date="2018-11-06T00:24:00Z">
        <w:del w:id="4943" w:author="Microsoft Office User" w:date="2018-11-26T15:30:00Z">
          <w:r w:rsidR="007D4742" w:rsidRPr="00EA49BB" w:rsidDel="00EA49BB">
            <w:rPr>
              <w:b/>
              <w:rPrChange w:id="4944" w:author="Microsoft Office User" w:date="2018-11-26T15:34:00Z">
                <w:rPr/>
              </w:rPrChange>
            </w:rPr>
            <w:delText xml:space="preserve">the </w:delText>
          </w:r>
        </w:del>
      </w:ins>
      <w:del w:id="4945" w:author="Microsoft Office User" w:date="2018-11-26T15:30:00Z">
        <w:r w:rsidR="00282347" w:rsidRPr="00EA49BB" w:rsidDel="00EA49BB">
          <w:rPr>
            <w:b/>
            <w:rPrChange w:id="4946" w:author="Microsoft Office User" w:date="2018-11-26T15:34:00Z">
              <w:rPr/>
            </w:rPrChange>
          </w:rPr>
          <w:delText>blood</w:delText>
        </w:r>
        <w:r w:rsidR="00AF5C12" w:rsidRPr="00EA49BB" w:rsidDel="00EA49BB">
          <w:rPr>
            <w:b/>
            <w:rPrChange w:id="4947" w:author="Microsoft Office User" w:date="2018-11-26T15:34:00Z">
              <w:rPr/>
            </w:rPrChange>
          </w:rPr>
          <w:delText xml:space="preserve"> (42%)</w:delText>
        </w:r>
        <w:r w:rsidR="0041557A" w:rsidRPr="00EA49BB" w:rsidDel="00EA49BB">
          <w:rPr>
            <w:b/>
            <w:rPrChange w:id="4948" w:author="Microsoft Office User" w:date="2018-11-26T15:34:00Z">
              <w:rPr/>
            </w:rPrChange>
          </w:rPr>
          <w:delText>,</w:delText>
        </w:r>
        <w:r w:rsidR="005A21C8" w:rsidRPr="00EA49BB" w:rsidDel="00EA49BB">
          <w:rPr>
            <w:b/>
            <w:rPrChange w:id="4949" w:author="Microsoft Office User" w:date="2018-11-26T15:34:00Z">
              <w:rPr/>
            </w:rPrChange>
          </w:rPr>
          <w:delText xml:space="preserve"> </w:delText>
        </w:r>
        <w:r w:rsidR="00282347" w:rsidRPr="00EA49BB" w:rsidDel="00EA49BB">
          <w:rPr>
            <w:b/>
            <w:rPrChange w:id="4950" w:author="Microsoft Office User" w:date="2018-11-26T15:34:00Z">
              <w:rPr/>
            </w:rPrChange>
          </w:rPr>
          <w:delText>spleen</w:delText>
        </w:r>
        <w:r w:rsidR="00AF5C12" w:rsidRPr="00EA49BB" w:rsidDel="00EA49BB">
          <w:rPr>
            <w:b/>
            <w:rPrChange w:id="4951" w:author="Microsoft Office User" w:date="2018-11-26T15:34:00Z">
              <w:rPr/>
            </w:rPrChange>
          </w:rPr>
          <w:delText xml:space="preserve"> (58%), and </w:delText>
        </w:r>
        <w:r w:rsidR="00282347" w:rsidRPr="00EA49BB" w:rsidDel="00EA49BB">
          <w:rPr>
            <w:b/>
            <w:rPrChange w:id="4952" w:author="Microsoft Office User" w:date="2018-11-26T15:34:00Z">
              <w:rPr/>
            </w:rPrChange>
          </w:rPr>
          <w:delText>cervical lymph nodes</w:delText>
        </w:r>
        <w:r w:rsidR="00AF5C12" w:rsidRPr="00EA49BB" w:rsidDel="00EA49BB">
          <w:rPr>
            <w:b/>
            <w:rPrChange w:id="4953" w:author="Microsoft Office User" w:date="2018-11-26T15:34:00Z">
              <w:rPr/>
            </w:rPrChange>
          </w:rPr>
          <w:delText xml:space="preserve"> (40%)</w:delText>
        </w:r>
      </w:del>
      <w:ins w:id="4954" w:author="Baker, Gregory Joseph" w:date="2018-11-07T10:59:00Z">
        <w:del w:id="4955" w:author="Microsoft Office User" w:date="2018-11-26T15:30:00Z">
          <w:r w:rsidR="00FD2014" w:rsidRPr="00EA49BB" w:rsidDel="00EA49BB">
            <w:rPr>
              <w:b/>
              <w:rPrChange w:id="4956" w:author="Microsoft Office User" w:date="2018-11-26T15:34:00Z">
                <w:rPr/>
              </w:rPrChange>
            </w:rPr>
            <w:delText xml:space="preserve">, </w:delText>
          </w:r>
        </w:del>
      </w:ins>
      <w:ins w:id="4957" w:author="psorger@gmail.com" w:date="2018-11-06T00:24:00Z">
        <w:del w:id="4958" w:author="Microsoft Office User" w:date="2018-11-26T15:30:00Z">
          <w:r w:rsidR="007D4742" w:rsidRPr="00EA49BB" w:rsidDel="00EA49BB">
            <w:rPr>
              <w:b/>
              <w:rPrChange w:id="4959" w:author="Microsoft Office User" w:date="2018-11-26T15:34:00Z">
                <w:rPr/>
              </w:rPrChange>
            </w:rPr>
            <w:delText xml:space="preserve"> while</w:delText>
          </w:r>
        </w:del>
      </w:ins>
      <w:ins w:id="4960" w:author="Baker, Gregory Joseph" w:date="2018-11-21T11:40:00Z">
        <w:del w:id="4961" w:author="Microsoft Office User" w:date="2018-11-26T15:30:00Z">
          <w:r w:rsidR="003906EE" w:rsidRPr="00EA49BB" w:rsidDel="00EA49BB">
            <w:rPr>
              <w:b/>
              <w:rPrChange w:id="4962" w:author="Microsoft Office User" w:date="2018-11-26T15:34:00Z">
                <w:rPr/>
              </w:rPrChange>
            </w:rPr>
            <w:delText xml:space="preserve"> </w:delText>
          </w:r>
        </w:del>
      </w:ins>
      <w:ins w:id="4963" w:author="psorger@gmail.com" w:date="2018-11-06T00:24:00Z">
        <w:del w:id="4964" w:author="Microsoft Office User" w:date="2018-11-26T15:30:00Z">
          <w:r w:rsidR="007D4742" w:rsidRPr="00EA49BB" w:rsidDel="00EA49BB">
            <w:rPr>
              <w:b/>
              <w:rPrChange w:id="4965" w:author="Microsoft Office User" w:date="2018-11-26T15:34:00Z">
                <w:rPr/>
              </w:rPrChange>
            </w:rPr>
            <w:delText xml:space="preserve"> </w:delText>
          </w:r>
        </w:del>
      </w:ins>
      <w:del w:id="4966" w:author="Microsoft Office User" w:date="2018-11-26T15:30:00Z">
        <w:r w:rsidR="005A21C8" w:rsidRPr="00EA49BB" w:rsidDel="00EA49BB">
          <w:rPr>
            <w:b/>
            <w:rPrChange w:id="4967" w:author="Microsoft Office User" w:date="2018-11-26T15:34:00Z">
              <w:rPr/>
            </w:rPrChange>
          </w:rPr>
          <w:delText xml:space="preserve">. </w:delText>
        </w:r>
        <w:r w:rsidR="0041557A" w:rsidRPr="00EA49BB" w:rsidDel="00EA49BB">
          <w:rPr>
            <w:b/>
            <w:rPrChange w:id="4968" w:author="Microsoft Office User" w:date="2018-11-26T15:34:00Z">
              <w:rPr/>
            </w:rPrChange>
          </w:rPr>
          <w:delText>PMN</w:delText>
        </w:r>
      </w:del>
      <w:ins w:id="4969" w:author="Baker, Gregory Joseph" w:date="2018-11-09T08:15:00Z">
        <w:del w:id="4970" w:author="Microsoft Office User" w:date="2018-11-26T15:30:00Z">
          <w:r w:rsidR="003906EE" w:rsidRPr="00EA49BB" w:rsidDel="00EA49BB">
            <w:rPr>
              <w:b/>
              <w:rPrChange w:id="4971" w:author="Microsoft Office User" w:date="2018-11-26T15:34:00Z">
                <w:rPr/>
              </w:rPrChange>
            </w:rPr>
            <w:delText xml:space="preserve"> cells</w:delText>
          </w:r>
        </w:del>
      </w:ins>
      <w:ins w:id="4972" w:author="psorger@gmail.com" w:date="2018-11-06T00:24:00Z">
        <w:del w:id="4973" w:author="Microsoft Office User" w:date="2018-11-26T15:30:00Z">
          <w:r w:rsidR="007D4742" w:rsidRPr="00EA49BB" w:rsidDel="00EA49BB">
            <w:rPr>
              <w:b/>
              <w:rPrChange w:id="4974" w:author="Microsoft Office User" w:date="2018-11-26T15:34:00Z">
                <w:rPr/>
              </w:rPrChange>
            </w:rPr>
            <w:delText>s</w:delText>
          </w:r>
        </w:del>
      </w:ins>
      <w:ins w:id="4975" w:author="Baker, Gregory Joseph" w:date="2018-11-09T08:15:00Z">
        <w:del w:id="4976" w:author="Microsoft Office User" w:date="2018-11-26T15:30:00Z">
          <w:r w:rsidR="0033239F" w:rsidRPr="00EA49BB" w:rsidDel="00EA49BB">
            <w:rPr>
              <w:b/>
              <w:rPrChange w:id="4977" w:author="Microsoft Office User" w:date="2018-11-26T15:34:00Z">
                <w:rPr/>
              </w:rPrChange>
            </w:rPr>
            <w:delText xml:space="preserve"> was most prevalent </w:delText>
          </w:r>
        </w:del>
      </w:ins>
      <w:ins w:id="4978" w:author="psorger@gmail.com" w:date="2018-11-06T00:24:00Z">
        <w:del w:id="4979" w:author="Microsoft Office User" w:date="2018-11-26T15:30:00Z">
          <w:r w:rsidR="007D4742" w:rsidRPr="00EA49BB" w:rsidDel="00EA49BB">
            <w:rPr>
              <w:b/>
              <w:rPrChange w:id="4980" w:author="Microsoft Office User" w:date="2018-11-26T15:34:00Z">
                <w:rPr/>
              </w:rPrChange>
            </w:rPr>
            <w:delText xml:space="preserve"> </w:delText>
          </w:r>
        </w:del>
      </w:ins>
      <w:del w:id="4981" w:author="Microsoft Office User" w:date="2018-11-26T15:30:00Z">
        <w:r w:rsidR="0041557A" w:rsidRPr="00EA49BB" w:rsidDel="00EA49BB">
          <w:rPr>
            <w:b/>
            <w:rPrChange w:id="4982" w:author="Microsoft Office User" w:date="2018-11-26T15:34:00Z">
              <w:rPr/>
            </w:rPrChange>
          </w:rPr>
          <w:delText xml:space="preserve"> cells</w:delText>
        </w:r>
        <w:r w:rsidR="00824E84" w:rsidRPr="00EA49BB" w:rsidDel="00EA49BB">
          <w:rPr>
            <w:b/>
            <w:rPrChange w:id="4983" w:author="Microsoft Office User" w:date="2018-11-26T15:34:00Z">
              <w:rPr/>
            </w:rPrChange>
          </w:rPr>
          <w:delText xml:space="preserve"> </w:delText>
        </w:r>
        <w:r w:rsidR="005A21C8" w:rsidRPr="00EA49BB" w:rsidDel="00EA49BB">
          <w:rPr>
            <w:b/>
            <w:rPrChange w:id="4984" w:author="Microsoft Office User" w:date="2018-11-26T15:34:00Z">
              <w:rPr/>
            </w:rPrChange>
          </w:rPr>
          <w:delText>were most frequent</w:delText>
        </w:r>
      </w:del>
      <w:ins w:id="4985" w:author="Baker, Gregory Joseph" w:date="2018-11-09T08:15:00Z">
        <w:del w:id="4986" w:author="Microsoft Office User" w:date="2018-11-26T15:30:00Z">
          <w:r w:rsidR="0033239F" w:rsidRPr="00EA49BB" w:rsidDel="00EA49BB">
            <w:rPr>
              <w:b/>
              <w:rPrChange w:id="4987" w:author="Microsoft Office User" w:date="2018-11-26T15:34:00Z">
                <w:rPr/>
              </w:rPrChange>
            </w:rPr>
            <w:delText>in</w:delText>
          </w:r>
        </w:del>
      </w:ins>
      <w:del w:id="4988" w:author="Microsoft Office User" w:date="2018-11-26T15:30:00Z">
        <w:r w:rsidR="00DE6CBE" w:rsidRPr="00EA49BB" w:rsidDel="00EA49BB">
          <w:rPr>
            <w:b/>
            <w:rPrChange w:id="4989" w:author="Microsoft Office User" w:date="2018-11-26T15:34:00Z">
              <w:rPr/>
            </w:rPrChange>
          </w:rPr>
          <w:delText xml:space="preserve"> </w:delText>
        </w:r>
        <w:r w:rsidR="004E3EF9" w:rsidRPr="00EA49BB" w:rsidDel="00EA49BB">
          <w:rPr>
            <w:b/>
            <w:rPrChange w:id="4990" w:author="Microsoft Office User" w:date="2018-11-26T15:34:00Z">
              <w:rPr/>
            </w:rPrChange>
          </w:rPr>
          <w:delText>in</w:delText>
        </w:r>
        <w:r w:rsidR="00251661" w:rsidRPr="00EA49BB" w:rsidDel="00EA49BB">
          <w:rPr>
            <w:b/>
            <w:rPrChange w:id="4991" w:author="Microsoft Office User" w:date="2018-11-26T15:34:00Z">
              <w:rPr/>
            </w:rPrChange>
          </w:rPr>
          <w:delText xml:space="preserve"> the</w:delText>
        </w:r>
        <w:r w:rsidR="004E3EF9" w:rsidRPr="00EA49BB" w:rsidDel="00EA49BB">
          <w:rPr>
            <w:b/>
            <w:rPrChange w:id="4992" w:author="Microsoft Office User" w:date="2018-11-26T15:34:00Z">
              <w:rPr/>
            </w:rPrChange>
          </w:rPr>
          <w:delText xml:space="preserve"> bone marrow (</w:delText>
        </w:r>
        <w:r w:rsidR="00DE6CBE" w:rsidRPr="00EA49BB" w:rsidDel="00EA49BB">
          <w:rPr>
            <w:b/>
            <w:rPrChange w:id="4993" w:author="Microsoft Office User" w:date="2018-11-26T15:34:00Z">
              <w:rPr/>
            </w:rPrChange>
          </w:rPr>
          <w:delText>26%</w:delText>
        </w:r>
        <w:r w:rsidR="00251661" w:rsidRPr="00EA49BB" w:rsidDel="00EA49BB">
          <w:rPr>
            <w:b/>
            <w:rPrChange w:id="4994" w:author="Microsoft Office User" w:date="2018-11-26T15:34:00Z">
              <w:rPr/>
            </w:rPrChange>
          </w:rPr>
          <w:delText>)</w:delText>
        </w:r>
      </w:del>
      <w:ins w:id="4995" w:author="psorger@gmail.com" w:date="2018-11-06T00:25:00Z">
        <w:del w:id="4996" w:author="Microsoft Office User" w:date="2018-11-26T15:30:00Z">
          <w:r w:rsidR="00C24733" w:rsidRPr="00EA49BB" w:rsidDel="00EA49BB">
            <w:rPr>
              <w:b/>
              <w:rPrChange w:id="4997" w:author="Microsoft Office User" w:date="2018-11-26T15:34:00Z">
                <w:rPr/>
              </w:rPrChange>
            </w:rPr>
            <w:delText xml:space="preserve">. </w:delText>
          </w:r>
        </w:del>
      </w:ins>
      <w:del w:id="4998" w:author="Microsoft Office User" w:date="2018-11-26T15:30:00Z">
        <w:r w:rsidR="00F75561" w:rsidRPr="00EA49BB" w:rsidDel="00EA49BB">
          <w:rPr>
            <w:b/>
            <w:rPrChange w:id="4999" w:author="Microsoft Office User" w:date="2018-11-26T15:34:00Z">
              <w:rPr/>
            </w:rPrChange>
          </w:rPr>
          <w:delText>, and</w:delText>
        </w:r>
        <w:r w:rsidR="00DB47DA" w:rsidRPr="00EA49BB" w:rsidDel="00EA49BB">
          <w:rPr>
            <w:b/>
            <w:rPrChange w:id="5000" w:author="Microsoft Office User" w:date="2018-11-26T15:34:00Z">
              <w:rPr/>
            </w:rPrChange>
          </w:rPr>
          <w:delText xml:space="preserve"> </w:delText>
        </w:r>
        <w:r w:rsidR="00097DBD" w:rsidRPr="00EA49BB" w:rsidDel="00EA49BB">
          <w:rPr>
            <w:b/>
            <w:rPrChange w:id="5001" w:author="Microsoft Office User" w:date="2018-11-26T15:34:00Z">
              <w:rPr/>
            </w:rPrChange>
          </w:rPr>
          <w:delText>DPT (53%) and ISPT (32</w:delText>
        </w:r>
        <w:r w:rsidR="0041557A" w:rsidRPr="00EA49BB" w:rsidDel="00EA49BB">
          <w:rPr>
            <w:b/>
            <w:rPrChange w:id="5002" w:author="Microsoft Office User" w:date="2018-11-26T15:34:00Z">
              <w:rPr/>
            </w:rPrChange>
          </w:rPr>
          <w:delText xml:space="preserve">%) </w:delText>
        </w:r>
        <w:r w:rsidR="009A5FBC" w:rsidRPr="00EA49BB" w:rsidDel="00EA49BB">
          <w:rPr>
            <w:b/>
            <w:rPrChange w:id="5003" w:author="Microsoft Office User" w:date="2018-11-26T15:34:00Z">
              <w:rPr/>
            </w:rPrChange>
          </w:rPr>
          <w:delText>cells</w:delText>
        </w:r>
        <w:r w:rsidR="006A4E73" w:rsidRPr="00EA49BB" w:rsidDel="00EA49BB">
          <w:rPr>
            <w:b/>
            <w:rPrChange w:id="5004" w:author="Microsoft Office User" w:date="2018-11-26T15:34:00Z">
              <w:rPr/>
            </w:rPrChange>
          </w:rPr>
          <w:delText xml:space="preserve"> </w:delText>
        </w:r>
        <w:r w:rsidR="005A21C8" w:rsidRPr="00EA49BB" w:rsidDel="00EA49BB">
          <w:rPr>
            <w:b/>
            <w:rPrChange w:id="5005" w:author="Microsoft Office User" w:date="2018-11-26T15:34:00Z">
              <w:rPr/>
            </w:rPrChange>
          </w:rPr>
          <w:delText xml:space="preserve">accounted for the majority of </w:delText>
        </w:r>
        <w:r w:rsidR="004E3EF9" w:rsidRPr="00EA49BB" w:rsidDel="00EA49BB">
          <w:rPr>
            <w:b/>
            <w:rPrChange w:id="5006" w:author="Microsoft Office User" w:date="2018-11-26T15:34:00Z">
              <w:rPr/>
            </w:rPrChange>
          </w:rPr>
          <w:delText xml:space="preserve">the </w:delText>
        </w:r>
        <w:r w:rsidR="0041557A" w:rsidRPr="00EA49BB" w:rsidDel="00EA49BB">
          <w:rPr>
            <w:b/>
            <w:rPrChange w:id="5007" w:author="Microsoft Office User" w:date="2018-11-26T15:34:00Z">
              <w:rPr/>
            </w:rPrChange>
          </w:rPr>
          <w:delText>thym</w:delText>
        </w:r>
        <w:r w:rsidR="004E3EF9" w:rsidRPr="00EA49BB" w:rsidDel="00EA49BB">
          <w:rPr>
            <w:b/>
            <w:rPrChange w:id="5008" w:author="Microsoft Office User" w:date="2018-11-26T15:34:00Z">
              <w:rPr/>
            </w:rPrChange>
          </w:rPr>
          <w:delText xml:space="preserve">us </w:delText>
        </w:r>
        <w:r w:rsidR="0041557A" w:rsidRPr="00EA49BB" w:rsidDel="00EA49BB">
          <w:rPr>
            <w:b/>
            <w:rPrChange w:id="5009" w:author="Microsoft Office User" w:date="2018-11-26T15:34:00Z">
              <w:rPr/>
            </w:rPrChange>
          </w:rPr>
          <w:delText>(</w:delText>
        </w:r>
        <w:r w:rsidR="00831AE9" w:rsidRPr="00EA49BB" w:rsidDel="00EA49BB">
          <w:rPr>
            <w:b/>
            <w:rPrChange w:id="5010" w:author="Microsoft Office User" w:date="2018-11-26T15:34:00Z">
              <w:rPr>
                <w:b/>
              </w:rPr>
            </w:rPrChange>
          </w:rPr>
          <w:delText>Fig. 3</w:delText>
        </w:r>
        <w:r w:rsidR="00ED38D4" w:rsidRPr="00EA49BB" w:rsidDel="00EA49BB">
          <w:rPr>
            <w:b/>
            <w:rPrChange w:id="5011" w:author="Microsoft Office User" w:date="2018-11-26T15:34:00Z">
              <w:rPr>
                <w:b/>
              </w:rPr>
            </w:rPrChange>
          </w:rPr>
          <w:delText>c</w:delText>
        </w:r>
        <w:r w:rsidR="0041557A" w:rsidRPr="00EA49BB" w:rsidDel="00EA49BB">
          <w:rPr>
            <w:b/>
            <w:rPrChange w:id="5012" w:author="Microsoft Office User" w:date="2018-11-26T15:34:00Z">
              <w:rPr/>
            </w:rPrChange>
          </w:rPr>
          <w:delText>)</w:delText>
        </w:r>
        <w:r w:rsidR="00B37C39" w:rsidRPr="00EA49BB" w:rsidDel="00EA49BB">
          <w:rPr>
            <w:b/>
            <w:rPrChange w:id="5013" w:author="Microsoft Office User" w:date="2018-11-26T15:34:00Z">
              <w:rPr/>
            </w:rPrChange>
          </w:rPr>
          <w:delText>.</w:delText>
        </w:r>
        <w:r w:rsidR="00DB47DA" w:rsidRPr="00EA49BB" w:rsidDel="00EA49BB">
          <w:rPr>
            <w:b/>
            <w:rPrChange w:id="5014" w:author="Microsoft Office User" w:date="2018-11-26T15:34:00Z">
              <w:rPr/>
            </w:rPrChange>
          </w:rPr>
          <w:delText xml:space="preserve"> Shannon diversity index (H) </w:delText>
        </w:r>
        <w:r w:rsidR="00210BDA" w:rsidRPr="00EA49BB" w:rsidDel="00EA49BB">
          <w:rPr>
            <w:b/>
            <w:rPrChange w:id="5015" w:author="Microsoft Office User" w:date="2018-11-26T15:34:00Z">
              <w:rPr/>
            </w:rPrChange>
          </w:rPr>
          <w:delText>recapitulated</w:delText>
        </w:r>
        <w:r w:rsidR="00CA6B4E" w:rsidRPr="00EA49BB" w:rsidDel="00EA49BB">
          <w:rPr>
            <w:b/>
            <w:rPrChange w:id="5016" w:author="Microsoft Office User" w:date="2018-11-26T15:34:00Z">
              <w:rPr/>
            </w:rPrChange>
          </w:rPr>
          <w:delText xml:space="preserve"> known heterogenei</w:delText>
        </w:r>
        <w:r w:rsidR="00210BDA" w:rsidRPr="00EA49BB" w:rsidDel="00EA49BB">
          <w:rPr>
            <w:b/>
            <w:rPrChange w:id="5017" w:author="Microsoft Office User" w:date="2018-11-26T15:34:00Z">
              <w:rPr/>
            </w:rPrChange>
          </w:rPr>
          <w:delText>ties</w:delText>
        </w:r>
        <w:r w:rsidR="00CA6B4E" w:rsidRPr="00EA49BB" w:rsidDel="00EA49BB">
          <w:rPr>
            <w:b/>
            <w:rPrChange w:id="5018" w:author="Microsoft Office User" w:date="2018-11-26T15:34:00Z">
              <w:rPr/>
            </w:rPrChange>
          </w:rPr>
          <w:delText xml:space="preserve"> </w:delText>
        </w:r>
        <w:r w:rsidR="0004515F" w:rsidRPr="00EA49BB" w:rsidDel="00EA49BB">
          <w:rPr>
            <w:b/>
            <w:rPrChange w:id="5019" w:author="Microsoft Office User" w:date="2018-11-26T15:34:00Z">
              <w:rPr/>
            </w:rPrChange>
          </w:rPr>
          <w:delText>in</w:delText>
        </w:r>
        <w:r w:rsidR="00210BDA" w:rsidRPr="00EA49BB" w:rsidDel="00EA49BB">
          <w:rPr>
            <w:b/>
            <w:rPrChange w:id="5020" w:author="Microsoft Office User" w:date="2018-11-26T15:34:00Z">
              <w:rPr/>
            </w:rPrChange>
          </w:rPr>
          <w:delText xml:space="preserve"> IP</w:delText>
        </w:r>
        <w:r w:rsidR="0004515F" w:rsidRPr="00EA49BB" w:rsidDel="00EA49BB">
          <w:rPr>
            <w:b/>
            <w:rPrChange w:id="5021" w:author="Microsoft Office User" w:date="2018-11-26T15:34:00Z">
              <w:rPr/>
            </w:rPrChange>
          </w:rPr>
          <w:delText xml:space="preserve"> tissue distribution showing that the </w:delText>
        </w:r>
        <w:r w:rsidR="00210BDA" w:rsidRPr="00EA49BB" w:rsidDel="00EA49BB">
          <w:rPr>
            <w:b/>
            <w:rPrChange w:id="5022" w:author="Microsoft Office User" w:date="2018-11-26T15:34:00Z">
              <w:rPr/>
            </w:rPrChange>
          </w:rPr>
          <w:delText xml:space="preserve">DPT and ISPT </w:delText>
        </w:r>
        <w:r w:rsidR="0004515F" w:rsidRPr="00EA49BB" w:rsidDel="00EA49BB">
          <w:rPr>
            <w:b/>
            <w:rPrChange w:id="5023" w:author="Microsoft Office User" w:date="2018-11-26T15:34:00Z">
              <w:rPr/>
            </w:rPrChange>
          </w:rPr>
          <w:delText>IPs are near exclusively restricted</w:delText>
        </w:r>
        <w:r w:rsidR="00210BDA" w:rsidRPr="00EA49BB" w:rsidDel="00EA49BB">
          <w:rPr>
            <w:b/>
            <w:rPrChange w:id="5024" w:author="Microsoft Office User" w:date="2018-11-26T15:34:00Z">
              <w:rPr/>
            </w:rPrChange>
          </w:rPr>
          <w:delText xml:space="preserve"> to the thymus and </w:delText>
        </w:r>
        <w:r w:rsidR="0004515F" w:rsidRPr="00EA49BB" w:rsidDel="00EA49BB">
          <w:rPr>
            <w:b/>
            <w:rPrChange w:id="5025" w:author="Microsoft Office User" w:date="2018-11-26T15:34:00Z">
              <w:rPr/>
            </w:rPrChange>
          </w:rPr>
          <w:delText xml:space="preserve">the </w:delText>
        </w:r>
        <w:r w:rsidR="00210BDA" w:rsidRPr="00EA49BB" w:rsidDel="00EA49BB">
          <w:rPr>
            <w:b/>
            <w:rPrChange w:id="5026" w:author="Microsoft Office User" w:date="2018-11-26T15:34:00Z">
              <w:rPr/>
            </w:rPrChange>
          </w:rPr>
          <w:delText xml:space="preserve">CD8T, CD4T, and B </w:delText>
        </w:r>
        <w:r w:rsidR="0004515F" w:rsidRPr="00EA49BB" w:rsidDel="00EA49BB">
          <w:rPr>
            <w:b/>
            <w:rPrChange w:id="5027" w:author="Microsoft Office User" w:date="2018-11-26T15:34:00Z">
              <w:rPr/>
            </w:rPrChange>
          </w:rPr>
          <w:delText>IP</w:delText>
        </w:r>
        <w:r w:rsidR="00137229" w:rsidRPr="00EA49BB" w:rsidDel="00EA49BB">
          <w:rPr>
            <w:b/>
            <w:rPrChange w:id="5028" w:author="Microsoft Office User" w:date="2018-11-26T15:34:00Z">
              <w:rPr/>
            </w:rPrChange>
          </w:rPr>
          <w:delText xml:space="preserve"> are more even</w:delText>
        </w:r>
        <w:r w:rsidR="0004515F" w:rsidRPr="00EA49BB" w:rsidDel="00EA49BB">
          <w:rPr>
            <w:b/>
            <w:rPrChange w:id="5029" w:author="Microsoft Office User" w:date="2018-11-26T15:34:00Z">
              <w:rPr/>
            </w:rPrChange>
          </w:rPr>
          <w:delText>ly distributed</w:delText>
        </w:r>
        <w:r w:rsidR="00096E51" w:rsidRPr="00EA49BB" w:rsidDel="00EA49BB">
          <w:rPr>
            <w:b/>
            <w:rPrChange w:id="5030" w:author="Microsoft Office User" w:date="2018-11-26T15:34:00Z">
              <w:rPr/>
            </w:rPrChange>
          </w:rPr>
          <w:delText xml:space="preserve"> ac</w:delText>
        </w:r>
        <w:r w:rsidR="00CC61B6" w:rsidRPr="00EA49BB" w:rsidDel="00EA49BB">
          <w:rPr>
            <w:b/>
            <w:rPrChange w:id="5031" w:author="Microsoft Office User" w:date="2018-11-26T15:34:00Z">
              <w:rPr/>
            </w:rPrChange>
          </w:rPr>
          <w:delText>r</w:delText>
        </w:r>
        <w:r w:rsidR="00096E51" w:rsidRPr="00EA49BB" w:rsidDel="00EA49BB">
          <w:rPr>
            <w:b/>
            <w:rPrChange w:id="5032" w:author="Microsoft Office User" w:date="2018-11-26T15:34:00Z">
              <w:rPr/>
            </w:rPrChange>
          </w:rPr>
          <w:delText xml:space="preserve">oss </w:delText>
        </w:r>
        <w:r w:rsidR="00137229" w:rsidRPr="00EA49BB" w:rsidDel="00EA49BB">
          <w:rPr>
            <w:b/>
            <w:rPrChange w:id="5033" w:author="Microsoft Office User" w:date="2018-11-26T15:34:00Z">
              <w:rPr/>
            </w:rPrChange>
          </w:rPr>
          <w:delText xml:space="preserve">primary and secondary lymphoid tissue </w:delText>
        </w:r>
        <w:r w:rsidR="00096E51" w:rsidRPr="00EA49BB" w:rsidDel="00EA49BB">
          <w:rPr>
            <w:b/>
            <w:rPrChange w:id="5034" w:author="Microsoft Office User" w:date="2018-11-26T15:34:00Z">
              <w:rPr/>
            </w:rPrChange>
          </w:rPr>
          <w:delText>(</w:delText>
        </w:r>
        <w:r w:rsidR="00096E51" w:rsidRPr="00EA49BB" w:rsidDel="00EA49BB">
          <w:rPr>
            <w:b/>
            <w:rPrChange w:id="5035" w:author="Microsoft Office User" w:date="2018-11-26T15:34:00Z">
              <w:rPr>
                <w:b/>
              </w:rPr>
            </w:rPrChange>
          </w:rPr>
          <w:delText>Fig. 3d</w:delText>
        </w:r>
        <w:r w:rsidR="00096E51" w:rsidRPr="00EA49BB" w:rsidDel="00EA49BB">
          <w:rPr>
            <w:b/>
            <w:rPrChange w:id="5036" w:author="Microsoft Office User" w:date="2018-11-26T15:34:00Z">
              <w:rPr/>
            </w:rPrChange>
          </w:rPr>
          <w:delText>)</w:delText>
        </w:r>
        <w:r w:rsidR="006E0389" w:rsidRPr="00EA49BB" w:rsidDel="00EA49BB">
          <w:rPr>
            <w:b/>
            <w:rPrChange w:id="5037" w:author="Microsoft Office User" w:date="2018-11-26T15:34:00Z">
              <w:rPr/>
            </w:rPrChange>
          </w:rPr>
          <w:delText xml:space="preserve">. </w:delText>
        </w:r>
      </w:del>
      <w:ins w:id="5038" w:author="Baker, Gregory Joseph" w:date="2018-11-21T11:41:00Z">
        <w:del w:id="5039" w:author="Microsoft Office User" w:date="2018-11-26T15:30:00Z">
          <w:r w:rsidR="003906EE" w:rsidRPr="00EA49BB" w:rsidDel="00EA49BB">
            <w:rPr>
              <w:b/>
              <w:rPrChange w:id="5040" w:author="Microsoft Office User" w:date="2018-11-26T15:34:00Z">
                <w:rPr/>
              </w:rPrChange>
            </w:rPr>
            <w:delText xml:space="preserve">Among the 5 lymphoid tissues, the bone marrow contained the </w:delText>
          </w:r>
        </w:del>
      </w:ins>
      <w:ins w:id="5041" w:author="Baker, Gregory Joseph" w:date="2018-11-21T11:43:00Z">
        <w:del w:id="5042" w:author="Microsoft Office User" w:date="2018-11-26T15:30:00Z">
          <w:r w:rsidR="006B30B3" w:rsidRPr="00EA49BB" w:rsidDel="00EA49BB">
            <w:rPr>
              <w:b/>
              <w:rPrChange w:id="5043" w:author="Microsoft Office User" w:date="2018-11-26T15:34:00Z">
                <w:rPr/>
              </w:rPrChange>
            </w:rPr>
            <w:delText>greatest</w:delText>
          </w:r>
        </w:del>
      </w:ins>
      <w:ins w:id="5044" w:author="Baker, Gregory Joseph" w:date="2018-11-21T11:41:00Z">
        <w:del w:id="5045" w:author="Microsoft Office User" w:date="2018-11-26T15:30:00Z">
          <w:r w:rsidR="003906EE" w:rsidRPr="00EA49BB" w:rsidDel="00EA49BB">
            <w:rPr>
              <w:b/>
              <w:rPrChange w:id="5046" w:author="Microsoft Office User" w:date="2018-11-26T15:34:00Z">
                <w:rPr/>
              </w:rPrChange>
            </w:rPr>
            <w:delText xml:space="preserve"> diversity of cell types, while the </w:delText>
          </w:r>
        </w:del>
      </w:ins>
      <w:ins w:id="5047" w:author="Baker, Gregory Joseph" w:date="2018-11-21T11:42:00Z">
        <w:del w:id="5048" w:author="Microsoft Office User" w:date="2018-11-26T15:30:00Z">
          <w:r w:rsidR="003906EE" w:rsidRPr="00EA49BB" w:rsidDel="00EA49BB">
            <w:rPr>
              <w:b/>
              <w:rPrChange w:id="5049" w:author="Microsoft Office User" w:date="2018-11-26T15:34:00Z">
                <w:rPr/>
              </w:rPrChange>
            </w:rPr>
            <w:delText xml:space="preserve">majority of the </w:delText>
          </w:r>
        </w:del>
      </w:ins>
      <w:ins w:id="5050" w:author="Baker, Gregory Joseph" w:date="2018-11-21T11:41:00Z">
        <w:del w:id="5051" w:author="Microsoft Office User" w:date="2018-11-26T15:30:00Z">
          <w:r w:rsidR="003906EE" w:rsidRPr="00EA49BB" w:rsidDel="00EA49BB">
            <w:rPr>
              <w:b/>
              <w:rPrChange w:id="5052" w:author="Microsoft Office User" w:date="2018-11-26T15:34:00Z">
                <w:rPr/>
              </w:rPrChange>
            </w:rPr>
            <w:delText xml:space="preserve">spleen and thymus were </w:delText>
          </w:r>
        </w:del>
      </w:ins>
      <w:ins w:id="5053" w:author="Baker, Gregory Joseph" w:date="2018-11-21T11:43:00Z">
        <w:del w:id="5054" w:author="Microsoft Office User" w:date="2018-11-26T15:30:00Z">
          <w:r w:rsidR="003906EE" w:rsidRPr="00EA49BB" w:rsidDel="00EA49BB">
            <w:rPr>
              <w:b/>
              <w:rPrChange w:id="5055" w:author="Microsoft Office User" w:date="2018-11-26T15:34:00Z">
                <w:rPr/>
              </w:rPrChange>
            </w:rPr>
            <w:delText xml:space="preserve">composed of just a few different cell types. </w:delText>
          </w:r>
        </w:del>
      </w:ins>
      <w:del w:id="5056" w:author="Microsoft Office User" w:date="2018-11-26T15:30:00Z">
        <w:r w:rsidR="006E0389" w:rsidRPr="00EA49BB" w:rsidDel="00EA49BB">
          <w:rPr>
            <w:b/>
            <w:rPrChange w:id="5057" w:author="Microsoft Office User" w:date="2018-11-26T15:34:00Z">
              <w:rPr/>
            </w:rPrChange>
          </w:rPr>
          <w:delText>IP f</w:delText>
        </w:r>
        <w:r w:rsidR="00EE2459" w:rsidRPr="00EA49BB" w:rsidDel="00EA49BB">
          <w:rPr>
            <w:b/>
            <w:rPrChange w:id="5058" w:author="Microsoft Office User" w:date="2018-11-26T15:34:00Z">
              <w:rPr/>
            </w:rPrChange>
          </w:rPr>
          <w:delText xml:space="preserve">orward </w:delText>
        </w:r>
        <w:r w:rsidR="007A0C3B" w:rsidRPr="00EA49BB" w:rsidDel="00EA49BB">
          <w:rPr>
            <w:b/>
            <w:rPrChange w:id="5059" w:author="Microsoft Office User" w:date="2018-11-26T15:34:00Z">
              <w:rPr/>
            </w:rPrChange>
          </w:rPr>
          <w:delText>scatter (FSC) and side scatter (SSC)</w:delText>
        </w:r>
        <w:r w:rsidR="00EE2459" w:rsidRPr="00EA49BB" w:rsidDel="00EA49BB">
          <w:rPr>
            <w:b/>
            <w:rPrChange w:id="5060" w:author="Microsoft Office User" w:date="2018-11-26T15:34:00Z">
              <w:rPr/>
            </w:rPrChange>
          </w:rPr>
          <w:delText xml:space="preserve"> </w:delText>
        </w:r>
      </w:del>
      <w:ins w:id="5061" w:author="Baker, Gregory Joseph" w:date="2018-11-09T08:22:00Z">
        <w:del w:id="5062" w:author="Microsoft Office User" w:date="2018-11-26T15:30:00Z">
          <w:r w:rsidR="00446354" w:rsidRPr="00EA49BB" w:rsidDel="00EA49BB">
            <w:rPr>
              <w:b/>
              <w:rPrChange w:id="5063" w:author="Microsoft Office User" w:date="2018-11-26T15:34:00Z">
                <w:rPr/>
              </w:rPrChange>
            </w:rPr>
            <w:delText xml:space="preserve">measurements </w:delText>
          </w:r>
        </w:del>
      </w:ins>
      <w:ins w:id="5064" w:author="Baker, Gregory Joseph" w:date="2018-11-21T11:43:00Z">
        <w:del w:id="5065" w:author="Microsoft Office User" w:date="2018-11-26T15:30:00Z">
          <w:r w:rsidR="00A340DF" w:rsidRPr="00EA49BB" w:rsidDel="00EA49BB">
            <w:rPr>
              <w:b/>
              <w:rPrChange w:id="5066" w:author="Microsoft Office User" w:date="2018-11-26T15:34:00Z">
                <w:rPr/>
              </w:rPrChange>
            </w:rPr>
            <w:delText>further confirmed</w:delText>
          </w:r>
        </w:del>
      </w:ins>
      <w:ins w:id="5067" w:author="Baker, Gregory Joseph" w:date="2018-11-09T08:22:00Z">
        <w:del w:id="5068" w:author="Microsoft Office User" w:date="2018-11-26T15:30:00Z">
          <w:r w:rsidR="00446354" w:rsidRPr="00EA49BB" w:rsidDel="00EA49BB">
            <w:rPr>
              <w:b/>
              <w:rPrChange w:id="5069" w:author="Microsoft Office User" w:date="2018-11-26T15:34:00Z">
                <w:rPr/>
              </w:rPrChange>
            </w:rPr>
            <w:delText xml:space="preserve"> </w:delText>
          </w:r>
        </w:del>
      </w:ins>
      <w:ins w:id="5070" w:author="Baker, Gregory Joseph" w:date="2018-11-09T08:23:00Z">
        <w:del w:id="5071" w:author="Microsoft Office User" w:date="2018-11-26T15:30:00Z">
          <w:r w:rsidR="00446354" w:rsidRPr="00EA49BB" w:rsidDel="00EA49BB">
            <w:rPr>
              <w:b/>
              <w:rPrChange w:id="5072" w:author="Microsoft Office User" w:date="2018-11-26T15:34:00Z">
                <w:rPr/>
              </w:rPrChange>
            </w:rPr>
            <w:delText xml:space="preserve">the accuracy of our cell </w:delText>
          </w:r>
        </w:del>
      </w:ins>
      <w:ins w:id="5073" w:author="Baker, Gregory Joseph" w:date="2018-11-21T11:43:00Z">
        <w:del w:id="5074" w:author="Microsoft Office User" w:date="2018-11-26T15:30:00Z">
          <w:r w:rsidR="00A340DF" w:rsidRPr="00EA49BB" w:rsidDel="00EA49BB">
            <w:rPr>
              <w:b/>
              <w:rPrChange w:id="5075" w:author="Microsoft Office User" w:date="2018-11-26T15:34:00Z">
                <w:rPr/>
              </w:rPrChange>
            </w:rPr>
            <w:delText>type</w:delText>
          </w:r>
        </w:del>
      </w:ins>
      <w:ins w:id="5076" w:author="Baker, Gregory Joseph" w:date="2018-11-09T08:23:00Z">
        <w:del w:id="5077" w:author="Microsoft Office User" w:date="2018-11-26T15:30:00Z">
          <w:r w:rsidR="00446354" w:rsidRPr="00EA49BB" w:rsidDel="00EA49BB">
            <w:rPr>
              <w:b/>
              <w:rPrChange w:id="5078" w:author="Microsoft Office User" w:date="2018-11-26T15:34:00Z">
                <w:rPr/>
              </w:rPrChange>
            </w:rPr>
            <w:delText xml:space="preserve"> </w:delText>
          </w:r>
        </w:del>
      </w:ins>
      <w:ins w:id="5079" w:author="Baker, Gregory Joseph" w:date="2018-11-09T08:26:00Z">
        <w:del w:id="5080" w:author="Microsoft Office User" w:date="2018-11-26T15:30:00Z">
          <w:r w:rsidR="0058311C" w:rsidRPr="00EA49BB" w:rsidDel="00EA49BB">
            <w:rPr>
              <w:b/>
              <w:rPrChange w:id="5081" w:author="Microsoft Office User" w:date="2018-11-26T15:34:00Z">
                <w:rPr/>
              </w:rPrChange>
            </w:rPr>
            <w:delText>classification</w:delText>
          </w:r>
        </w:del>
      </w:ins>
      <w:ins w:id="5082" w:author="Baker, Gregory Joseph" w:date="2018-11-09T08:23:00Z">
        <w:del w:id="5083" w:author="Microsoft Office User" w:date="2018-11-26T15:30:00Z">
          <w:r w:rsidR="00446354" w:rsidRPr="00EA49BB" w:rsidDel="00EA49BB">
            <w:rPr>
              <w:b/>
              <w:rPrChange w:id="5084" w:author="Microsoft Office User" w:date="2018-11-26T15:34:00Z">
                <w:rPr/>
              </w:rPrChange>
            </w:rPr>
            <w:delText xml:space="preserve">. </w:delText>
          </w:r>
        </w:del>
      </w:ins>
      <w:del w:id="5085" w:author="Microsoft Office User" w:date="2018-11-26T15:30:00Z">
        <w:r w:rsidR="006E0389" w:rsidRPr="00EA49BB" w:rsidDel="00EA49BB">
          <w:rPr>
            <w:b/>
            <w:rPrChange w:id="5086" w:author="Microsoft Office User" w:date="2018-11-26T15:34:00Z">
              <w:rPr/>
            </w:rPrChange>
          </w:rPr>
          <w:delText xml:space="preserve">were </w:delText>
        </w:r>
      </w:del>
      <w:ins w:id="5087" w:author="Baker, Gregory Joseph" w:date="2018-11-09T08:23:00Z">
        <w:del w:id="5088" w:author="Microsoft Office User" w:date="2018-11-26T15:30:00Z">
          <w:r w:rsidR="00446354" w:rsidRPr="00EA49BB" w:rsidDel="00EA49BB">
            <w:rPr>
              <w:b/>
              <w:rPrChange w:id="5089" w:author="Microsoft Office User" w:date="2018-11-26T15:34:00Z">
                <w:rPr/>
              </w:rPrChange>
            </w:rPr>
            <w:delText>C</w:delText>
          </w:r>
        </w:del>
      </w:ins>
      <w:del w:id="5090" w:author="Microsoft Office User" w:date="2018-11-26T15:30:00Z">
        <w:r w:rsidR="006E0389" w:rsidRPr="00EA49BB" w:rsidDel="00EA49BB">
          <w:rPr>
            <w:b/>
            <w:rPrChange w:id="5091" w:author="Microsoft Office User" w:date="2018-11-26T15:34:00Z">
              <w:rPr/>
            </w:rPrChange>
          </w:rPr>
          <w:delText xml:space="preserve">consistent with the </w:delText>
        </w:r>
      </w:del>
      <w:ins w:id="5092" w:author="psorger@gmail.com" w:date="2018-11-06T00:31:00Z">
        <w:del w:id="5093" w:author="Microsoft Office User" w:date="2018-11-26T15:30:00Z">
          <w:r w:rsidR="00C24733" w:rsidRPr="00EA49BB" w:rsidDel="00EA49BB">
            <w:rPr>
              <w:b/>
              <w:rPrChange w:id="5094" w:author="Microsoft Office User" w:date="2018-11-26T15:34:00Z">
                <w:rPr/>
              </w:rPrChange>
            </w:rPr>
            <w:delText xml:space="preserve">expected </w:delText>
          </w:r>
        </w:del>
      </w:ins>
      <w:del w:id="5095" w:author="Microsoft Office User" w:date="2018-11-26T15:30:00Z">
        <w:r w:rsidR="006E0389" w:rsidRPr="00EA49BB" w:rsidDel="00EA49BB">
          <w:rPr>
            <w:b/>
            <w:rPrChange w:id="5096" w:author="Microsoft Office User" w:date="2018-11-26T15:34:00Z">
              <w:rPr/>
            </w:rPrChange>
          </w:rPr>
          <w:delText>size and granularity of various immune cell population</w:delText>
        </w:r>
      </w:del>
      <w:ins w:id="5097" w:author="psorger@gmail.com" w:date="2018-11-06T00:31:00Z">
        <w:del w:id="5098" w:author="Microsoft Office User" w:date="2018-11-26T15:30:00Z">
          <w:r w:rsidR="00C24733" w:rsidRPr="00EA49BB" w:rsidDel="00EA49BB">
            <w:rPr>
              <w:b/>
              <w:rPrChange w:id="5099" w:author="Microsoft Office User" w:date="2018-11-26T15:34:00Z">
                <w:rPr/>
              </w:rPrChange>
            </w:rPr>
            <w:delText>s</w:delText>
          </w:r>
        </w:del>
      </w:ins>
      <w:ins w:id="5100" w:author="Baker, Gregory Joseph" w:date="2018-11-07T11:11:00Z">
        <w:del w:id="5101" w:author="Microsoft Office User" w:date="2018-11-26T15:30:00Z">
          <w:r w:rsidR="00EC21B8" w:rsidRPr="00EA49BB" w:rsidDel="00EA49BB">
            <w:rPr>
              <w:b/>
              <w:rPrChange w:id="5102" w:author="Microsoft Office User" w:date="2018-11-26T15:34:00Z">
                <w:rPr/>
              </w:rPrChange>
            </w:rPr>
            <w:delText xml:space="preserve">, </w:delText>
          </w:r>
        </w:del>
      </w:ins>
      <w:ins w:id="5103" w:author="Baker, Gregory Joseph" w:date="2018-11-09T08:24:00Z">
        <w:del w:id="5104" w:author="Microsoft Office User" w:date="2018-11-26T15:30:00Z">
          <w:r w:rsidR="00446354" w:rsidRPr="00EA49BB" w:rsidDel="00EA49BB">
            <w:rPr>
              <w:b/>
              <w:rPrChange w:id="5105" w:author="Microsoft Office User" w:date="2018-11-26T15:34:00Z">
                <w:rPr/>
              </w:rPrChange>
            </w:rPr>
            <w:delText xml:space="preserve">cell </w:delText>
          </w:r>
        </w:del>
      </w:ins>
      <w:ins w:id="5106" w:author="Baker, Gregory Joseph" w:date="2018-11-21T11:43:00Z">
        <w:del w:id="5107" w:author="Microsoft Office User" w:date="2018-11-26T15:30:00Z">
          <w:r w:rsidR="000737A7" w:rsidRPr="00EA49BB" w:rsidDel="00EA49BB">
            <w:rPr>
              <w:b/>
              <w:rPrChange w:id="5108" w:author="Microsoft Office User" w:date="2018-11-26T15:34:00Z">
                <w:rPr/>
              </w:rPrChange>
            </w:rPr>
            <w:delText>types</w:delText>
          </w:r>
        </w:del>
      </w:ins>
      <w:ins w:id="5109" w:author="Baker, Gregory Joseph" w:date="2018-11-09T08:24:00Z">
        <w:del w:id="5110" w:author="Microsoft Office User" w:date="2018-11-26T15:30:00Z">
          <w:r w:rsidR="00446354" w:rsidRPr="00EA49BB" w:rsidDel="00EA49BB">
            <w:rPr>
              <w:b/>
              <w:rPrChange w:id="5111" w:author="Microsoft Office User" w:date="2018-11-26T15:34:00Z">
                <w:rPr/>
              </w:rPrChange>
            </w:rPr>
            <w:delText xml:space="preserve"> mapped to the adaptive lymphoid lineage</w:delText>
          </w:r>
          <w:r w:rsidR="00561181" w:rsidRPr="00EA49BB" w:rsidDel="00EA49BB">
            <w:rPr>
              <w:b/>
              <w:rPrChange w:id="5112" w:author="Microsoft Office User" w:date="2018-11-26T15:34:00Z">
                <w:rPr/>
              </w:rPrChange>
            </w:rPr>
            <w:delText xml:space="preserve"> were </w:delText>
          </w:r>
        </w:del>
      </w:ins>
      <w:ins w:id="5113" w:author="psorger@gmail.com" w:date="2018-11-06T00:31:00Z">
        <w:del w:id="5114" w:author="Microsoft Office User" w:date="2018-11-26T15:30:00Z">
          <w:r w:rsidR="00C24733" w:rsidRPr="00EA49BB" w:rsidDel="00EA49BB">
            <w:rPr>
              <w:b/>
              <w:rPrChange w:id="5115" w:author="Microsoft Office User" w:date="2018-11-26T15:34:00Z">
                <w:rPr/>
              </w:rPrChange>
            </w:rPr>
            <w:delText xml:space="preserve"> with the</w:delText>
          </w:r>
        </w:del>
      </w:ins>
      <w:del w:id="5116" w:author="Microsoft Office User" w:date="2018-11-26T15:30:00Z">
        <w:r w:rsidR="006E0389" w:rsidRPr="00EA49BB" w:rsidDel="00EA49BB">
          <w:rPr>
            <w:b/>
            <w:rPrChange w:id="5117" w:author="Microsoft Office User" w:date="2018-11-26T15:34:00Z">
              <w:rPr/>
            </w:rPrChange>
          </w:rPr>
          <w:delText>s, those annotated to</w:delText>
        </w:r>
        <w:r w:rsidR="004765A6" w:rsidRPr="00EA49BB" w:rsidDel="00EA49BB">
          <w:rPr>
            <w:b/>
            <w:rPrChange w:id="5118" w:author="Microsoft Office User" w:date="2018-11-26T15:34:00Z">
              <w:rPr/>
            </w:rPrChange>
          </w:rPr>
          <w:delText xml:space="preserve"> a</w:delText>
        </w:r>
        <w:r w:rsidR="001A5E35" w:rsidRPr="00EA49BB" w:rsidDel="00EA49BB">
          <w:rPr>
            <w:b/>
            <w:rPrChange w:id="5119" w:author="Microsoft Office User" w:date="2018-11-26T15:34:00Z">
              <w:rPr/>
            </w:rPrChange>
          </w:rPr>
          <w:delText xml:space="preserve">daptive lymphoid </w:delText>
        </w:r>
        <w:r w:rsidR="0075196A" w:rsidRPr="00EA49BB" w:rsidDel="00EA49BB">
          <w:rPr>
            <w:b/>
            <w:rPrChange w:id="5120" w:author="Microsoft Office User" w:date="2018-11-26T15:34:00Z">
              <w:rPr/>
            </w:rPrChange>
          </w:rPr>
          <w:delText xml:space="preserve">lineage </w:delText>
        </w:r>
        <w:r w:rsidR="006E0389" w:rsidRPr="00EA49BB" w:rsidDel="00EA49BB">
          <w:rPr>
            <w:b/>
            <w:rPrChange w:id="5121" w:author="Microsoft Office User" w:date="2018-11-26T15:34:00Z">
              <w:rPr/>
            </w:rPrChange>
          </w:rPr>
          <w:delText xml:space="preserve">exhibiting </w:delText>
        </w:r>
      </w:del>
      <w:ins w:id="5122" w:author="psorger@gmail.com" w:date="2018-11-06T00:31:00Z">
        <w:del w:id="5123" w:author="Microsoft Office User" w:date="2018-11-26T15:30:00Z">
          <w:r w:rsidR="00C24733" w:rsidRPr="00EA49BB" w:rsidDel="00EA49BB">
            <w:rPr>
              <w:b/>
              <w:rPrChange w:id="5124" w:author="Microsoft Office User" w:date="2018-11-26T15:34:00Z">
                <w:rPr/>
              </w:rPrChange>
            </w:rPr>
            <w:delText xml:space="preserve">the </w:delText>
          </w:r>
        </w:del>
      </w:ins>
      <w:del w:id="5125" w:author="Microsoft Office User" w:date="2018-11-26T15:30:00Z">
        <w:r w:rsidR="006E0389" w:rsidRPr="00EA49BB" w:rsidDel="00EA49BB">
          <w:rPr>
            <w:b/>
            <w:rPrChange w:id="5126" w:author="Microsoft Office User" w:date="2018-11-26T15:34:00Z">
              <w:rPr/>
            </w:rPrChange>
          </w:rPr>
          <w:delText xml:space="preserve">the lowest </w:delText>
        </w:r>
      </w:del>
      <w:ins w:id="5127" w:author="Baker, Gregory Joseph" w:date="2018-11-09T08:24:00Z">
        <w:del w:id="5128" w:author="Microsoft Office User" w:date="2018-11-26T15:30:00Z">
          <w:r w:rsidR="00561181" w:rsidRPr="00EA49BB" w:rsidDel="00EA49BB">
            <w:rPr>
              <w:b/>
              <w:rPrChange w:id="5129" w:author="Microsoft Office User" w:date="2018-11-26T15:34:00Z">
                <w:rPr/>
              </w:rPrChange>
            </w:rPr>
            <w:delText xml:space="preserve">in both </w:delText>
          </w:r>
        </w:del>
      </w:ins>
      <w:ins w:id="5130" w:author="Baker, Gregory Joseph" w:date="2018-11-21T11:44:00Z">
        <w:del w:id="5131" w:author="Microsoft Office User" w:date="2018-11-26T15:30:00Z">
          <w:r w:rsidR="000737A7" w:rsidRPr="00EA49BB" w:rsidDel="00EA49BB">
            <w:rPr>
              <w:b/>
              <w:rPrChange w:id="5132" w:author="Microsoft Office User" w:date="2018-11-26T15:34:00Z">
                <w:rPr/>
              </w:rPrChange>
            </w:rPr>
            <w:delText xml:space="preserve">FSC and SSC </w:delText>
          </w:r>
        </w:del>
      </w:ins>
      <w:ins w:id="5133" w:author="Baker, Gregory Joseph" w:date="2018-11-09T08:26:00Z">
        <w:del w:id="5134" w:author="Microsoft Office User" w:date="2018-11-26T15:30:00Z">
          <w:r w:rsidR="0058311C" w:rsidRPr="00EA49BB" w:rsidDel="00EA49BB">
            <w:rPr>
              <w:b/>
              <w:rPrChange w:id="5135" w:author="Microsoft Office User" w:date="2018-11-26T15:34:00Z">
                <w:rPr/>
              </w:rPrChange>
            </w:rPr>
            <w:delText>measurements</w:delText>
          </w:r>
        </w:del>
      </w:ins>
      <w:ins w:id="5136" w:author="psorger@gmail.com" w:date="2018-11-06T00:31:00Z">
        <w:del w:id="5137" w:author="Microsoft Office User" w:date="2018-11-26T15:30:00Z">
          <w:r w:rsidR="00C24733" w:rsidRPr="00EA49BB" w:rsidDel="00EA49BB">
            <w:rPr>
              <w:b/>
              <w:rPrChange w:id="5138" w:author="Microsoft Office User" w:date="2018-11-26T15:34:00Z">
                <w:rPr/>
              </w:rPrChange>
            </w:rPr>
            <w:delText xml:space="preserve">FSC and </w:delText>
          </w:r>
        </w:del>
      </w:ins>
      <w:del w:id="5139" w:author="Microsoft Office User" w:date="2018-11-26T15:30:00Z">
        <w:r w:rsidR="006E0389" w:rsidRPr="00EA49BB" w:rsidDel="00EA49BB">
          <w:rPr>
            <w:b/>
            <w:rPrChange w:id="5140" w:author="Microsoft Office User" w:date="2018-11-26T15:34:00Z">
              <w:rPr/>
            </w:rPrChange>
          </w:rPr>
          <w:delText>values of bth</w:delText>
        </w:r>
      </w:del>
      <w:ins w:id="5141" w:author="psorger@gmail.com" w:date="2018-11-06T00:31:00Z">
        <w:del w:id="5142" w:author="Microsoft Office User" w:date="2018-11-26T15:30:00Z">
          <w:r w:rsidR="00C24733" w:rsidRPr="00EA49BB" w:rsidDel="00EA49BB">
            <w:rPr>
              <w:b/>
              <w:rPrChange w:id="5143" w:author="Microsoft Office User" w:date="2018-11-26T15:34:00Z">
                <w:rPr/>
              </w:rPrChange>
            </w:rPr>
            <w:delText>SSC values</w:delText>
          </w:r>
        </w:del>
      </w:ins>
      <w:ins w:id="5144" w:author="psorger@gmail.com" w:date="2018-11-06T00:32:00Z">
        <w:del w:id="5145" w:author="Microsoft Office User" w:date="2018-11-26T15:30:00Z">
          <w:r w:rsidR="00C24733" w:rsidRPr="00EA49BB" w:rsidDel="00EA49BB">
            <w:rPr>
              <w:b/>
              <w:rPrChange w:id="5146" w:author="Microsoft Office User" w:date="2018-11-26T15:34:00Z">
                <w:rPr/>
              </w:rPrChange>
            </w:rPr>
            <w:delText xml:space="preserve"> in adaptive lymphoid lineages had</w:delText>
          </w:r>
        </w:del>
      </w:ins>
      <w:ins w:id="5147" w:author="psorger@gmail.com" w:date="2018-11-06T00:31:00Z">
        <w:del w:id="5148" w:author="Microsoft Office User" w:date="2018-11-26T15:30:00Z">
          <w:r w:rsidR="00C24733" w:rsidRPr="00EA49BB" w:rsidDel="00EA49BB">
            <w:rPr>
              <w:b/>
              <w:rPrChange w:id="5149" w:author="Microsoft Office User" w:date="2018-11-26T15:34:00Z">
                <w:rPr/>
              </w:rPrChange>
            </w:rPr>
            <w:delText>,</w:delText>
          </w:r>
        </w:del>
      </w:ins>
      <w:ins w:id="5150" w:author="Baker, Gregory Joseph" w:date="2018-11-09T08:25:00Z">
        <w:del w:id="5151" w:author="Microsoft Office User" w:date="2018-11-26T15:30:00Z">
          <w:r w:rsidR="00561181" w:rsidRPr="00EA49BB" w:rsidDel="00EA49BB">
            <w:rPr>
              <w:b/>
              <w:rPrChange w:id="5152" w:author="Microsoft Office User" w:date="2018-11-26T15:34:00Z">
                <w:rPr/>
              </w:rPrChange>
            </w:rPr>
            <w:delText xml:space="preserve"> </w:delText>
          </w:r>
        </w:del>
      </w:ins>
      <w:ins w:id="5153" w:author="Baker, Gregory Joseph" w:date="2018-11-21T11:44:00Z">
        <w:del w:id="5154" w:author="Microsoft Office User" w:date="2018-11-26T15:30:00Z">
          <w:r w:rsidR="000737A7" w:rsidRPr="00EA49BB" w:rsidDel="00EA49BB">
            <w:rPr>
              <w:b/>
              <w:rPrChange w:id="5155" w:author="Microsoft Office User" w:date="2018-11-26T15:34:00Z">
                <w:rPr/>
              </w:rPrChange>
            </w:rPr>
            <w:delText>while</w:delText>
          </w:r>
        </w:del>
      </w:ins>
      <w:ins w:id="5156" w:author="Baker, Gregory Joseph" w:date="2018-11-09T08:25:00Z">
        <w:del w:id="5157" w:author="Microsoft Office User" w:date="2018-11-26T15:30:00Z">
          <w:r w:rsidR="00561181" w:rsidRPr="00EA49BB" w:rsidDel="00EA49BB">
            <w:rPr>
              <w:b/>
              <w:rPrChange w:id="5158" w:author="Microsoft Office User" w:date="2018-11-26T15:34:00Z">
                <w:rPr/>
              </w:rPrChange>
            </w:rPr>
            <w:delText xml:space="preserve"> </w:delText>
          </w:r>
        </w:del>
      </w:ins>
      <w:ins w:id="5159" w:author="psorger@gmail.com" w:date="2018-11-06T00:31:00Z">
        <w:del w:id="5160" w:author="Microsoft Office User" w:date="2018-11-26T15:30:00Z">
          <w:r w:rsidR="00C24733" w:rsidRPr="00EA49BB" w:rsidDel="00EA49BB">
            <w:rPr>
              <w:b/>
              <w:rPrChange w:id="5161" w:author="Microsoft Office User" w:date="2018-11-26T15:34:00Z">
                <w:rPr/>
              </w:rPrChange>
            </w:rPr>
            <w:delText xml:space="preserve"> in</w:delText>
          </w:r>
        </w:del>
      </w:ins>
      <w:ins w:id="5162" w:author="psorger@gmail.com" w:date="2018-11-06T00:32:00Z">
        <w:del w:id="5163" w:author="Microsoft Office User" w:date="2018-11-26T15:30:00Z">
          <w:r w:rsidR="00C24733" w:rsidRPr="00EA49BB" w:rsidDel="00EA49BB">
            <w:rPr>
              <w:b/>
              <w:rPrChange w:id="5164" w:author="Microsoft Office User" w:date="2018-11-26T15:34:00Z">
                <w:rPr/>
              </w:rPrChange>
            </w:rPr>
            <w:delText>termediate values in</w:delText>
          </w:r>
        </w:del>
      </w:ins>
      <w:del w:id="5165" w:author="Microsoft Office User" w:date="2018-11-26T15:30:00Z">
        <w:r w:rsidR="006E0389" w:rsidRPr="00EA49BB" w:rsidDel="00EA49BB">
          <w:rPr>
            <w:b/>
            <w:rPrChange w:id="5166" w:author="Microsoft Office User" w:date="2018-11-26T15:34:00Z">
              <w:rPr/>
            </w:rPrChange>
          </w:rPr>
          <w:delText xml:space="preserve"> parameters, </w:delText>
        </w:r>
        <w:r w:rsidR="008A653D" w:rsidRPr="00EA49BB" w:rsidDel="00EA49BB">
          <w:rPr>
            <w:b/>
            <w:rPrChange w:id="5167" w:author="Microsoft Office User" w:date="2018-11-26T15:34:00Z">
              <w:rPr/>
            </w:rPrChange>
          </w:rPr>
          <w:delText>those</w:delText>
        </w:r>
        <w:r w:rsidR="006E0389" w:rsidRPr="00EA49BB" w:rsidDel="00EA49BB">
          <w:rPr>
            <w:b/>
            <w:rPrChange w:id="5168" w:author="Microsoft Office User" w:date="2018-11-26T15:34:00Z">
              <w:rPr/>
            </w:rPrChange>
          </w:rPr>
          <w:delText xml:space="preserve"> annotated the </w:delText>
        </w:r>
        <w:r w:rsidR="001A5E35" w:rsidRPr="00EA49BB" w:rsidDel="00EA49BB">
          <w:rPr>
            <w:b/>
            <w:rPrChange w:id="5169" w:author="Microsoft Office User" w:date="2018-11-26T15:34:00Z">
              <w:rPr/>
            </w:rPrChange>
          </w:rPr>
          <w:delText xml:space="preserve">NK, </w:delText>
        </w:r>
        <w:r w:rsidR="00D84777" w:rsidRPr="00EA49BB" w:rsidDel="00EA49BB">
          <w:rPr>
            <w:b/>
            <w:rPrChange w:id="5170" w:author="Microsoft Office User" w:date="2018-11-26T15:34:00Z">
              <w:rPr/>
            </w:rPrChange>
          </w:rPr>
          <w:delText>Mono</w:delText>
        </w:r>
        <w:r w:rsidR="007560BD" w:rsidRPr="00EA49BB" w:rsidDel="00EA49BB">
          <w:rPr>
            <w:b/>
            <w:rPrChange w:id="5171" w:author="Microsoft Office User" w:date="2018-11-26T15:34:00Z">
              <w:rPr/>
            </w:rPrChange>
          </w:rPr>
          <w:delText>,</w:delText>
        </w:r>
        <w:r w:rsidR="00D84777" w:rsidRPr="00EA49BB" w:rsidDel="00EA49BB">
          <w:rPr>
            <w:b/>
            <w:rPrChange w:id="5172" w:author="Microsoft Office User" w:date="2018-11-26T15:34:00Z">
              <w:rPr/>
            </w:rPrChange>
          </w:rPr>
          <w:delText xml:space="preserve"> Mac</w:delText>
        </w:r>
      </w:del>
      <w:ins w:id="5173" w:author="Baker, Gregory Joseph" w:date="2018-11-21T11:44:00Z">
        <w:del w:id="5174" w:author="Microsoft Office User" w:date="2018-11-26T15:30:00Z">
          <w:r w:rsidR="000737A7" w:rsidRPr="00EA49BB" w:rsidDel="00EA49BB">
            <w:rPr>
              <w:b/>
              <w:rPrChange w:id="5175" w:author="Microsoft Office User" w:date="2018-11-26T15:34:00Z">
                <w:rPr/>
              </w:rPrChange>
            </w:rPr>
            <w:delText>,</w:delText>
          </w:r>
        </w:del>
      </w:ins>
      <w:del w:id="5176" w:author="Microsoft Office User" w:date="2018-11-26T15:30:00Z">
        <w:r w:rsidR="007560BD" w:rsidRPr="00EA49BB" w:rsidDel="00EA49BB">
          <w:rPr>
            <w:b/>
            <w:rPrChange w:id="5177" w:author="Microsoft Office User" w:date="2018-11-26T15:34:00Z">
              <w:rPr/>
            </w:rPrChange>
          </w:rPr>
          <w:delText xml:space="preserve"> </w:delText>
        </w:r>
        <w:r w:rsidR="00D84777" w:rsidRPr="00EA49BB" w:rsidDel="00EA49BB">
          <w:rPr>
            <w:b/>
            <w:rPrChange w:id="5178" w:author="Microsoft Office User" w:date="2018-11-26T15:34:00Z">
              <w:rPr/>
            </w:rPrChange>
          </w:rPr>
          <w:delText>and DC</w:delText>
        </w:r>
        <w:r w:rsidR="006E0389" w:rsidRPr="00EA49BB" w:rsidDel="00EA49BB">
          <w:rPr>
            <w:b/>
            <w:rPrChange w:id="5179" w:author="Microsoft Office User" w:date="2018-11-26T15:34:00Z">
              <w:rPr/>
            </w:rPrChange>
          </w:rPr>
          <w:delText xml:space="preserve"> lineages </w:delText>
        </w:r>
      </w:del>
      <w:ins w:id="5180" w:author="Baker, Gregory Joseph" w:date="2018-11-09T08:25:00Z">
        <w:del w:id="5181" w:author="Microsoft Office User" w:date="2018-11-26T15:30:00Z">
          <w:r w:rsidR="00561181" w:rsidRPr="00EA49BB" w:rsidDel="00EA49BB">
            <w:rPr>
              <w:b/>
              <w:rPrChange w:id="5182" w:author="Microsoft Office User" w:date="2018-11-26T15:34:00Z">
                <w:rPr/>
              </w:rPrChange>
            </w:rPr>
            <w:delText>cell</w:delText>
          </w:r>
        </w:del>
      </w:ins>
      <w:ins w:id="5183" w:author="Baker, Gregory Joseph" w:date="2018-11-21T11:44:00Z">
        <w:del w:id="5184" w:author="Microsoft Office User" w:date="2018-11-26T15:30:00Z">
          <w:r w:rsidR="000737A7" w:rsidRPr="00EA49BB" w:rsidDel="00EA49BB">
            <w:rPr>
              <w:b/>
              <w:rPrChange w:id="5185" w:author="Microsoft Office User" w:date="2018-11-26T15:34:00Z">
                <w:rPr/>
              </w:rPrChange>
            </w:rPr>
            <w:delText>s</w:delText>
          </w:r>
        </w:del>
      </w:ins>
      <w:ins w:id="5186" w:author="Baker, Gregory Joseph" w:date="2018-11-09T08:25:00Z">
        <w:del w:id="5187" w:author="Microsoft Office User" w:date="2018-11-26T15:30:00Z">
          <w:r w:rsidR="00561181" w:rsidRPr="00EA49BB" w:rsidDel="00EA49BB">
            <w:rPr>
              <w:b/>
              <w:rPrChange w:id="5188" w:author="Microsoft Office User" w:date="2018-11-26T15:34:00Z">
                <w:rPr/>
              </w:rPrChange>
            </w:rPr>
            <w:delText xml:space="preserve"> </w:delText>
          </w:r>
        </w:del>
      </w:ins>
      <w:ins w:id="5189" w:author="Baker, Gregory Joseph" w:date="2018-11-21T11:44:00Z">
        <w:del w:id="5190" w:author="Microsoft Office User" w:date="2018-11-26T15:30:00Z">
          <w:r w:rsidR="000737A7" w:rsidRPr="00EA49BB" w:rsidDel="00EA49BB">
            <w:rPr>
              <w:b/>
              <w:rPrChange w:id="5191" w:author="Microsoft Office User" w:date="2018-11-26T15:34:00Z">
                <w:rPr/>
              </w:rPrChange>
            </w:rPr>
            <w:delText xml:space="preserve">bore </w:delText>
          </w:r>
        </w:del>
      </w:ins>
      <w:ins w:id="5192" w:author="Baker, Gregory Joseph" w:date="2018-11-09T08:25:00Z">
        <w:del w:id="5193" w:author="Microsoft Office User" w:date="2018-11-26T15:30:00Z">
          <w:r w:rsidR="00561181" w:rsidRPr="00EA49BB" w:rsidDel="00EA49BB">
            <w:rPr>
              <w:b/>
              <w:rPrChange w:id="5194" w:author="Microsoft Office User" w:date="2018-11-26T15:34:00Z">
                <w:rPr/>
              </w:rPrChange>
            </w:rPr>
            <w:delText>intermediate values</w:delText>
          </w:r>
        </w:del>
      </w:ins>
      <w:ins w:id="5195" w:author="Baker, Gregory Joseph" w:date="2018-11-07T11:12:00Z">
        <w:del w:id="5196" w:author="Microsoft Office User" w:date="2018-11-26T15:30:00Z">
          <w:r w:rsidR="00E658F8" w:rsidRPr="00EA49BB" w:rsidDel="00EA49BB">
            <w:rPr>
              <w:b/>
              <w:rPrChange w:id="5197" w:author="Microsoft Office User" w:date="2018-11-26T15:34:00Z">
                <w:rPr/>
              </w:rPrChange>
            </w:rPr>
            <w:delText>,</w:delText>
          </w:r>
        </w:del>
      </w:ins>
      <w:del w:id="5198" w:author="Microsoft Office User" w:date="2018-11-26T15:30:00Z">
        <w:r w:rsidR="006E0389" w:rsidRPr="00EA49BB" w:rsidDel="00EA49BB">
          <w:rPr>
            <w:b/>
            <w:rPrChange w:id="5199" w:author="Microsoft Office User" w:date="2018-11-26T15:34:00Z">
              <w:rPr/>
            </w:rPrChange>
          </w:rPr>
          <w:delText xml:space="preserve">exhibiting </w:delText>
        </w:r>
      </w:del>
      <w:ins w:id="5200" w:author="psorger@gmail.com" w:date="2018-11-06T00:32:00Z">
        <w:del w:id="5201" w:author="Microsoft Office User" w:date="2018-11-26T15:30:00Z">
          <w:r w:rsidR="00C24733" w:rsidRPr="00EA49BB" w:rsidDel="00EA49BB">
            <w:rPr>
              <w:b/>
              <w:rPrChange w:id="5202" w:author="Microsoft Office User" w:date="2018-11-26T15:34:00Z">
                <w:rPr/>
              </w:rPrChange>
            </w:rPr>
            <w:delText xml:space="preserve"> and the highest values in </w:delText>
          </w:r>
        </w:del>
      </w:ins>
      <w:del w:id="5203" w:author="Microsoft Office User" w:date="2018-11-26T15:30:00Z">
        <w:r w:rsidR="000278B4" w:rsidRPr="00EA49BB" w:rsidDel="00EA49BB">
          <w:rPr>
            <w:b/>
            <w:rPrChange w:id="5204" w:author="Microsoft Office User" w:date="2018-11-26T15:34:00Z">
              <w:rPr/>
            </w:rPrChange>
          </w:rPr>
          <w:delText xml:space="preserve">intermediate values, </w:delText>
        </w:r>
        <w:r w:rsidR="008A653D" w:rsidRPr="00EA49BB" w:rsidDel="00EA49BB">
          <w:rPr>
            <w:b/>
            <w:rPrChange w:id="5205" w:author="Microsoft Office User" w:date="2018-11-26T15:34:00Z">
              <w:rPr/>
            </w:rPrChange>
          </w:rPr>
          <w:delText xml:space="preserve">and </w:delText>
        </w:r>
        <w:r w:rsidR="00D84777" w:rsidRPr="00EA49BB" w:rsidDel="00EA49BB">
          <w:rPr>
            <w:b/>
            <w:rPrChange w:id="5206" w:author="Microsoft Office User" w:date="2018-11-26T15:34:00Z">
              <w:rPr/>
            </w:rPrChange>
          </w:rPr>
          <w:delText>those annotated to PMN</w:delText>
        </w:r>
      </w:del>
      <w:ins w:id="5207" w:author="Baker, Gregory Joseph" w:date="2018-11-07T11:17:00Z">
        <w:del w:id="5208" w:author="Microsoft Office User" w:date="2018-11-26T15:30:00Z">
          <w:r w:rsidR="0065695E" w:rsidRPr="00EA49BB" w:rsidDel="00EA49BB">
            <w:rPr>
              <w:b/>
              <w:rPrChange w:id="5209" w:author="Microsoft Office User" w:date="2018-11-26T15:34:00Z">
                <w:rPr/>
              </w:rPrChange>
            </w:rPr>
            <w:delText xml:space="preserve"> and Eo </w:delText>
          </w:r>
        </w:del>
      </w:ins>
      <w:ins w:id="5210" w:author="Baker, Gregory Joseph" w:date="2018-11-09T08:25:00Z">
        <w:del w:id="5211" w:author="Microsoft Office User" w:date="2018-11-26T15:30:00Z">
          <w:r w:rsidR="000737A7" w:rsidRPr="00EA49BB" w:rsidDel="00EA49BB">
            <w:rPr>
              <w:b/>
              <w:rPrChange w:id="5212" w:author="Microsoft Office User" w:date="2018-11-26T15:34:00Z">
                <w:rPr/>
              </w:rPrChange>
            </w:rPr>
            <w:delText>cells</w:delText>
          </w:r>
        </w:del>
      </w:ins>
      <w:ins w:id="5213" w:author="Baker, Gregory Joseph" w:date="2018-11-21T11:44:00Z">
        <w:del w:id="5214" w:author="Microsoft Office User" w:date="2018-11-26T15:30:00Z">
          <w:r w:rsidR="000737A7" w:rsidRPr="00EA49BB" w:rsidDel="00EA49BB">
            <w:rPr>
              <w:b/>
              <w:rPrChange w:id="5215" w:author="Microsoft Office User" w:date="2018-11-26T15:34:00Z">
                <w:rPr/>
              </w:rPrChange>
            </w:rPr>
            <w:delText xml:space="preserve"> exhibited</w:delText>
          </w:r>
        </w:del>
      </w:ins>
      <w:ins w:id="5216" w:author="Baker, Gregory Joseph" w:date="2018-11-09T08:25:00Z">
        <w:del w:id="5217" w:author="Microsoft Office User" w:date="2018-11-26T15:30:00Z">
          <w:r w:rsidR="00561181" w:rsidRPr="00EA49BB" w:rsidDel="00EA49BB">
            <w:rPr>
              <w:b/>
              <w:rPrChange w:id="5218" w:author="Microsoft Office User" w:date="2018-11-26T15:34:00Z">
                <w:rPr/>
              </w:rPrChange>
            </w:rPr>
            <w:delText xml:space="preserve"> the </w:delText>
          </w:r>
        </w:del>
      </w:ins>
      <w:ins w:id="5219" w:author="Baker, Gregory Joseph" w:date="2018-11-09T08:26:00Z">
        <w:del w:id="5220" w:author="Microsoft Office User" w:date="2018-11-26T15:30:00Z">
          <w:r w:rsidR="00561181" w:rsidRPr="00EA49BB" w:rsidDel="00EA49BB">
            <w:rPr>
              <w:b/>
              <w:rPrChange w:id="5221" w:author="Microsoft Office User" w:date="2018-11-26T15:34:00Z">
                <w:rPr/>
              </w:rPrChange>
            </w:rPr>
            <w:delText>highest values</w:delText>
          </w:r>
        </w:del>
      </w:ins>
      <w:del w:id="5222" w:author="Microsoft Office User" w:date="2018-11-26T15:30:00Z">
        <w:r w:rsidR="006E0389" w:rsidRPr="00EA49BB" w:rsidDel="00EA49BB">
          <w:rPr>
            <w:b/>
            <w:rPrChange w:id="5223" w:author="Microsoft Office User" w:date="2018-11-26T15:34:00Z">
              <w:rPr/>
            </w:rPrChange>
          </w:rPr>
          <w:delText xml:space="preserve"> and Eo lineages</w:delText>
        </w:r>
        <w:r w:rsidR="007560BD" w:rsidRPr="00EA49BB" w:rsidDel="00EA49BB">
          <w:rPr>
            <w:b/>
            <w:rPrChange w:id="5224" w:author="Microsoft Office User" w:date="2018-11-26T15:34:00Z">
              <w:rPr/>
            </w:rPrChange>
          </w:rPr>
          <w:delText xml:space="preserve"> </w:delText>
        </w:r>
        <w:r w:rsidR="006E0389" w:rsidRPr="00EA49BB" w:rsidDel="00EA49BB">
          <w:rPr>
            <w:b/>
            <w:rPrChange w:id="5225" w:author="Microsoft Office User" w:date="2018-11-26T15:34:00Z">
              <w:rPr/>
            </w:rPrChange>
          </w:rPr>
          <w:delText>exhibiting the</w:delText>
        </w:r>
        <w:r w:rsidR="00D84777" w:rsidRPr="00EA49BB" w:rsidDel="00EA49BB">
          <w:rPr>
            <w:b/>
            <w:rPrChange w:id="5226" w:author="Microsoft Office User" w:date="2018-11-26T15:34:00Z">
              <w:rPr/>
            </w:rPrChange>
          </w:rPr>
          <w:delText xml:space="preserve"> </w:delText>
        </w:r>
        <w:r w:rsidR="008A653D" w:rsidRPr="00EA49BB" w:rsidDel="00EA49BB">
          <w:rPr>
            <w:b/>
            <w:rPrChange w:id="5227" w:author="Microsoft Office User" w:date="2018-11-26T15:34:00Z">
              <w:rPr/>
            </w:rPrChange>
          </w:rPr>
          <w:delText>h</w:delText>
        </w:r>
        <w:r w:rsidR="00D84777" w:rsidRPr="00EA49BB" w:rsidDel="00EA49BB">
          <w:rPr>
            <w:b/>
            <w:rPrChange w:id="5228" w:author="Microsoft Office User" w:date="2018-11-26T15:34:00Z">
              <w:rPr/>
            </w:rPrChange>
          </w:rPr>
          <w:delText xml:space="preserve">ighest </w:delText>
        </w:r>
        <w:r w:rsidR="000278B4" w:rsidRPr="00EA49BB" w:rsidDel="00EA49BB">
          <w:rPr>
            <w:b/>
            <w:rPrChange w:id="5229" w:author="Microsoft Office User" w:date="2018-11-26T15:34:00Z">
              <w:rPr/>
            </w:rPrChange>
          </w:rPr>
          <w:delText>values</w:delText>
        </w:r>
        <w:r w:rsidR="00F93A89" w:rsidRPr="00EA49BB" w:rsidDel="00EA49BB">
          <w:rPr>
            <w:b/>
            <w:rPrChange w:id="5230" w:author="Microsoft Office User" w:date="2018-11-26T15:34:00Z">
              <w:rPr/>
            </w:rPrChange>
          </w:rPr>
          <w:delText>.</w:delText>
        </w:r>
        <w:r w:rsidR="00476255" w:rsidRPr="00EA49BB" w:rsidDel="00EA49BB">
          <w:rPr>
            <w:b/>
            <w:rPrChange w:id="5231" w:author="Microsoft Office User" w:date="2018-11-26T15:34:00Z">
              <w:rPr/>
            </w:rPrChange>
          </w:rPr>
          <w:delText xml:space="preserve"> </w:delText>
        </w:r>
        <w:r w:rsidR="003C5DC7" w:rsidRPr="00EA49BB" w:rsidDel="00EA49BB">
          <w:rPr>
            <w:b/>
            <w:rPrChange w:id="5232" w:author="Microsoft Office User" w:date="2018-11-26T15:34:00Z">
              <w:rPr/>
            </w:rPrChange>
          </w:rPr>
          <w:delText>T</w:delText>
        </w:r>
        <w:r w:rsidR="006E0389" w:rsidRPr="00EA49BB" w:rsidDel="00EA49BB">
          <w:rPr>
            <w:b/>
            <w:rPrChange w:id="5233" w:author="Microsoft Office User" w:date="2018-11-26T15:34:00Z">
              <w:rPr/>
            </w:rPrChange>
          </w:rPr>
          <w:delText>he e</w:delText>
        </w:r>
        <w:r w:rsidR="000278B4" w:rsidRPr="00EA49BB" w:rsidDel="00EA49BB">
          <w:rPr>
            <w:b/>
            <w:rPrChange w:id="5234" w:author="Microsoft Office User" w:date="2018-11-26T15:34:00Z">
              <w:rPr/>
            </w:rPrChange>
          </w:rPr>
          <w:delText xml:space="preserve">xceptionally </w:delText>
        </w:r>
      </w:del>
      <w:ins w:id="5235" w:author="Baker, Gregory Joseph" w:date="2018-11-21T11:45:00Z">
        <w:del w:id="5236" w:author="Microsoft Office User" w:date="2018-11-26T15:30:00Z">
          <w:r w:rsidR="007A52B2" w:rsidRPr="00EA49BB" w:rsidDel="00EA49BB">
            <w:rPr>
              <w:b/>
              <w:rPrChange w:id="5237" w:author="Microsoft Office User" w:date="2018-11-26T15:34:00Z">
                <w:rPr/>
              </w:rPrChange>
            </w:rPr>
            <w:delText>exceptionally</w:delText>
          </w:r>
        </w:del>
      </w:ins>
      <w:ins w:id="5238" w:author="Baker, Gregory Joseph" w:date="2018-11-09T08:26:00Z">
        <w:del w:id="5239" w:author="Microsoft Office User" w:date="2018-11-26T15:30:00Z">
          <w:r w:rsidR="00581BED" w:rsidRPr="00EA49BB" w:rsidDel="00EA49BB">
            <w:rPr>
              <w:b/>
              <w:rPrChange w:id="5240" w:author="Microsoft Office User" w:date="2018-11-26T15:34:00Z">
                <w:rPr/>
              </w:rPrChange>
            </w:rPr>
            <w:delText xml:space="preserve"> </w:delText>
          </w:r>
        </w:del>
      </w:ins>
      <w:del w:id="5241" w:author="Microsoft Office User" w:date="2018-11-26T15:30:00Z">
        <w:r w:rsidR="00476255" w:rsidRPr="00EA49BB" w:rsidDel="00EA49BB">
          <w:rPr>
            <w:b/>
            <w:rPrChange w:id="5242" w:author="Microsoft Office User" w:date="2018-11-26T15:34:00Z">
              <w:rPr/>
            </w:rPrChange>
          </w:rPr>
          <w:delText xml:space="preserve">high </w:delText>
        </w:r>
        <w:r w:rsidR="001A5E35" w:rsidRPr="00EA49BB" w:rsidDel="00EA49BB">
          <w:rPr>
            <w:b/>
            <w:rPrChange w:id="5243" w:author="Microsoft Office User" w:date="2018-11-26T15:34:00Z">
              <w:rPr/>
            </w:rPrChange>
          </w:rPr>
          <w:delText>SSC</w:delText>
        </w:r>
        <w:r w:rsidR="006E0389" w:rsidRPr="00EA49BB" w:rsidDel="00EA49BB">
          <w:rPr>
            <w:b/>
            <w:rPrChange w:id="5244" w:author="Microsoft Office User" w:date="2018-11-26T15:34:00Z">
              <w:rPr/>
            </w:rPrChange>
          </w:rPr>
          <w:delText xml:space="preserve"> of </w:delText>
        </w:r>
      </w:del>
      <w:ins w:id="5245" w:author="Baker, Gregory Joseph" w:date="2018-11-21T11:45:00Z">
        <w:del w:id="5246" w:author="Microsoft Office User" w:date="2018-11-26T15:30:00Z">
          <w:r w:rsidR="007A52B2" w:rsidRPr="00EA49BB" w:rsidDel="00EA49BB">
            <w:rPr>
              <w:b/>
              <w:rPrChange w:id="5247" w:author="Microsoft Office User" w:date="2018-11-26T15:34:00Z">
                <w:rPr/>
              </w:rPrChange>
            </w:rPr>
            <w:delText>Eo</w:delText>
          </w:r>
        </w:del>
      </w:ins>
      <w:ins w:id="5248" w:author="Baker, Gregory Joseph" w:date="2018-11-07T11:14:00Z">
        <w:del w:id="5249" w:author="Microsoft Office User" w:date="2018-11-26T15:30:00Z">
          <w:r w:rsidR="00E658F8" w:rsidRPr="00EA49BB" w:rsidDel="00EA49BB">
            <w:rPr>
              <w:b/>
              <w:rPrChange w:id="5250" w:author="Microsoft Office User" w:date="2018-11-26T15:34:00Z">
                <w:rPr/>
              </w:rPrChange>
            </w:rPr>
            <w:delText xml:space="preserve"> </w:delText>
          </w:r>
        </w:del>
      </w:ins>
      <w:ins w:id="5251" w:author="Baker, Gregory Joseph" w:date="2018-11-09T08:26:00Z">
        <w:del w:id="5252" w:author="Microsoft Office User" w:date="2018-11-26T15:30:00Z">
          <w:r w:rsidR="00581BED" w:rsidRPr="00EA49BB" w:rsidDel="00EA49BB">
            <w:rPr>
              <w:b/>
              <w:rPrChange w:id="5253" w:author="Microsoft Office User" w:date="2018-11-26T15:34:00Z">
                <w:rPr/>
              </w:rPrChange>
            </w:rPr>
            <w:delText>cell</w:delText>
          </w:r>
        </w:del>
      </w:ins>
      <w:ins w:id="5254" w:author="Baker, Gregory Joseph" w:date="2018-11-21T11:45:00Z">
        <w:del w:id="5255" w:author="Microsoft Office User" w:date="2018-11-26T15:30:00Z">
          <w:r w:rsidR="007A52B2" w:rsidRPr="00EA49BB" w:rsidDel="00EA49BB">
            <w:rPr>
              <w:b/>
              <w:rPrChange w:id="5256" w:author="Microsoft Office User" w:date="2018-11-26T15:34:00Z">
                <w:rPr/>
              </w:rPrChange>
            </w:rPr>
            <w:delText>s</w:delText>
          </w:r>
        </w:del>
      </w:ins>
      <w:ins w:id="5257" w:author="Baker, Gregory Joseph" w:date="2018-11-09T08:26:00Z">
        <w:del w:id="5258" w:author="Microsoft Office User" w:date="2018-11-26T15:30:00Z">
          <w:r w:rsidR="00416CE9" w:rsidRPr="00EA49BB" w:rsidDel="00EA49BB">
            <w:rPr>
              <w:b/>
              <w:rPrChange w:id="5259" w:author="Microsoft Office User" w:date="2018-11-26T15:34:00Z">
                <w:rPr/>
              </w:rPrChange>
            </w:rPr>
            <w:delText xml:space="preserve">, </w:delText>
          </w:r>
        </w:del>
      </w:ins>
      <w:ins w:id="5260" w:author="Baker, Gregory Joseph" w:date="2018-11-21T11:46:00Z">
        <w:del w:id="5261" w:author="Microsoft Office User" w:date="2018-11-26T15:30:00Z">
          <w:r w:rsidR="00416CE9" w:rsidRPr="00EA49BB" w:rsidDel="00EA49BB">
            <w:rPr>
              <w:b/>
              <w:rPrChange w:id="5262" w:author="Microsoft Office User" w:date="2018-11-26T15:34:00Z">
                <w:rPr/>
              </w:rPrChange>
            </w:rPr>
            <w:delText>consistent with their production of large acidophilic cytoplasmic granules</w:delText>
          </w:r>
          <w:r w:rsidR="00416CE9" w:rsidRPr="00EA49BB" w:rsidDel="00EA49BB">
            <w:rPr>
              <w:b/>
              <w:rPrChange w:id="5263" w:author="Microsoft Office User" w:date="2018-11-26T15:34:00Z">
                <w:rPr/>
              </w:rPrChange>
            </w:rPr>
            <w:fldChar w:fldCharType="begin"/>
          </w:r>
          <w:r w:rsidR="00416CE9" w:rsidRPr="00EA49BB" w:rsidDel="00EA49BB">
            <w:rPr>
              <w:b/>
              <w:rPrChange w:id="5264" w:author="Microsoft Office User" w:date="2018-11-26T15:34:00Z">
                <w:rPr/>
              </w:rPrChange>
            </w:rPr>
            <w:delInstrText xml:space="preserve"> ADDIN ZOTERO_ITEM CSL_CITATION {"citationID":"t6zHh1rR","properties":{"formattedCitation":"\\super 11\\nosupersub{}","plainCitation":"11","noteIndex":0},"citationItems":[{"id":22,"uris":["http://zotero.org/users/local/oR8ZFVJz/items/8VVHKZ3T"],"uri":["http://zotero.org/users/local/oR8ZFVJz/items/8VVHKZ3T"],"itemData":{"id":22,"type":"book","title":"Clinical Biochemistry: Metabolic and Clinical Aspects 3rd Edition.","publisher":"Churchill Livingstone","edition":"3","ISBN":"978-0-7020-5140-1","author":[{"literal":"W. Marshall"},{"literal":"M. Lapsley"},{"literal":"A. Day"},{"literal":"R. Ayling"}],"issued":{"date-parts":[["2014"]]}}}],"schema":"https://github.com/citation-style-language/schema/raw/master/csl-citation.json"} </w:delInstrText>
          </w:r>
          <w:r w:rsidR="00416CE9" w:rsidRPr="00EA49BB" w:rsidDel="00EA49BB">
            <w:rPr>
              <w:b/>
              <w:rPrChange w:id="5265" w:author="Microsoft Office User" w:date="2018-11-26T15:34:00Z">
                <w:rPr/>
              </w:rPrChange>
            </w:rPr>
            <w:fldChar w:fldCharType="separate"/>
          </w:r>
          <w:r w:rsidR="00416CE9" w:rsidRPr="00EA49BB" w:rsidDel="00EA49BB">
            <w:rPr>
              <w:b/>
              <w:vertAlign w:val="superscript"/>
              <w:rPrChange w:id="5266" w:author="Microsoft Office User" w:date="2018-11-26T15:34:00Z">
                <w:rPr>
                  <w:vertAlign w:val="superscript"/>
                </w:rPr>
              </w:rPrChange>
            </w:rPr>
            <w:delText>11</w:delText>
          </w:r>
          <w:r w:rsidR="00416CE9" w:rsidRPr="00EA49BB" w:rsidDel="00EA49BB">
            <w:rPr>
              <w:b/>
              <w:rPrChange w:id="5267" w:author="Microsoft Office User" w:date="2018-11-26T15:34:00Z">
                <w:rPr/>
              </w:rPrChange>
            </w:rPr>
            <w:fldChar w:fldCharType="end"/>
          </w:r>
          <w:r w:rsidR="00416CE9" w:rsidRPr="00EA49BB" w:rsidDel="00EA49BB">
            <w:rPr>
              <w:b/>
              <w:rPrChange w:id="5268" w:author="Microsoft Office User" w:date="2018-11-26T15:34:00Z">
                <w:rPr/>
              </w:rPrChange>
            </w:rPr>
            <w:delText xml:space="preserve">, </w:delText>
          </w:r>
        </w:del>
      </w:ins>
      <w:ins w:id="5269" w:author="Baker, Gregory Joseph" w:date="2018-11-21T11:45:00Z">
        <w:del w:id="5270" w:author="Microsoft Office User" w:date="2018-11-26T15:30:00Z">
          <w:r w:rsidR="007A52B2" w:rsidRPr="00EA49BB" w:rsidDel="00EA49BB">
            <w:rPr>
              <w:b/>
              <w:rPrChange w:id="5271" w:author="Microsoft Office User" w:date="2018-11-26T15:34:00Z">
                <w:rPr/>
              </w:rPrChange>
            </w:rPr>
            <w:delText>was defini</w:delText>
          </w:r>
          <w:r w:rsidR="008B2A2D" w:rsidRPr="00EA49BB" w:rsidDel="00EA49BB">
            <w:rPr>
              <w:b/>
              <w:rPrChange w:id="5272" w:author="Microsoft Office User" w:date="2018-11-26T15:34:00Z">
                <w:rPr/>
              </w:rPrChange>
            </w:rPr>
            <w:delText>ng of th</w:delText>
          </w:r>
          <w:r w:rsidR="00745396" w:rsidRPr="00EA49BB" w:rsidDel="00EA49BB">
            <w:rPr>
              <w:b/>
              <w:rPrChange w:id="5273" w:author="Microsoft Office User" w:date="2018-11-26T15:34:00Z">
                <w:rPr/>
              </w:rPrChange>
            </w:rPr>
            <w:delText>i</w:delText>
          </w:r>
        </w:del>
      </w:ins>
      <w:ins w:id="5274" w:author="Baker, Gregory Joseph" w:date="2018-11-21T11:48:00Z">
        <w:del w:id="5275" w:author="Microsoft Office User" w:date="2018-11-26T15:30:00Z">
          <w:r w:rsidR="008B2A2D" w:rsidRPr="00EA49BB" w:rsidDel="00EA49BB">
            <w:rPr>
              <w:b/>
              <w:rPrChange w:id="5276" w:author="Microsoft Office User" w:date="2018-11-26T15:34:00Z">
                <w:rPr/>
              </w:rPrChange>
            </w:rPr>
            <w:delText>s</w:delText>
          </w:r>
        </w:del>
      </w:ins>
      <w:ins w:id="5277" w:author="Baker, Gregory Joseph" w:date="2018-11-21T11:45:00Z">
        <w:del w:id="5278" w:author="Microsoft Office User" w:date="2018-11-26T15:30:00Z">
          <w:r w:rsidR="00416CE9" w:rsidRPr="00EA49BB" w:rsidDel="00EA49BB">
            <w:rPr>
              <w:b/>
              <w:rPrChange w:id="5279" w:author="Microsoft Office User" w:date="2018-11-26T15:34:00Z">
                <w:rPr/>
              </w:rPrChange>
            </w:rPr>
            <w:delText xml:space="preserve"> cell type, </w:delText>
          </w:r>
        </w:del>
      </w:ins>
      <w:ins w:id="5280" w:author="Baker, Gregory Joseph" w:date="2018-11-21T11:47:00Z">
        <w:del w:id="5281" w:author="Microsoft Office User" w:date="2018-11-26T15:30:00Z">
          <w:r w:rsidR="00745396" w:rsidRPr="00EA49BB" w:rsidDel="00EA49BB">
            <w:rPr>
              <w:b/>
              <w:rPrChange w:id="5282" w:author="Microsoft Office User" w:date="2018-11-26T15:34:00Z">
                <w:rPr/>
              </w:rPrChange>
            </w:rPr>
            <w:delText xml:space="preserve">as </w:delText>
          </w:r>
        </w:del>
      </w:ins>
      <w:del w:id="5283" w:author="Microsoft Office User" w:date="2018-11-26T15:30:00Z">
        <w:r w:rsidR="006E0389" w:rsidRPr="00EA49BB" w:rsidDel="00EA49BB">
          <w:rPr>
            <w:b/>
            <w:rPrChange w:id="5284" w:author="Microsoft Office User" w:date="2018-11-26T15:34:00Z">
              <w:rPr/>
            </w:rPrChange>
          </w:rPr>
          <w:delText xml:space="preserve">IPs </w:delText>
        </w:r>
        <w:r w:rsidR="003C5DC7" w:rsidRPr="00EA49BB" w:rsidDel="00EA49BB">
          <w:rPr>
            <w:b/>
            <w:rPrChange w:id="5285" w:author="Microsoft Office User" w:date="2018-11-26T15:34:00Z">
              <w:rPr/>
            </w:rPrChange>
          </w:rPr>
          <w:delText>annotated to</w:delText>
        </w:r>
        <w:r w:rsidR="006E0389" w:rsidRPr="00EA49BB" w:rsidDel="00EA49BB">
          <w:rPr>
            <w:b/>
            <w:rPrChange w:id="5286" w:author="Microsoft Office User" w:date="2018-11-26T15:34:00Z">
              <w:rPr/>
            </w:rPrChange>
          </w:rPr>
          <w:delText xml:space="preserve"> the Eo class </w:delText>
        </w:r>
      </w:del>
      <w:ins w:id="5287" w:author="Baker, Gregory Joseph" w:date="2018-11-21T11:47:00Z">
        <w:del w:id="5288" w:author="Microsoft Office User" w:date="2018-11-26T15:30:00Z">
          <w:r w:rsidR="00745396" w:rsidRPr="00EA49BB" w:rsidDel="00EA49BB">
            <w:rPr>
              <w:b/>
              <w:rPrChange w:id="5289" w:author="Microsoft Office User" w:date="2018-11-26T15:34:00Z">
                <w:rPr/>
              </w:rPrChange>
            </w:rPr>
            <w:delText>their shared</w:delText>
          </w:r>
        </w:del>
      </w:ins>
      <w:ins w:id="5290" w:author="Baker, Gregory Joseph" w:date="2018-11-09T08:27:00Z">
        <w:del w:id="5291" w:author="Microsoft Office User" w:date="2018-11-26T15:30:00Z">
          <w:r w:rsidR="0075779D" w:rsidRPr="00EA49BB" w:rsidDel="00EA49BB">
            <w:rPr>
              <w:b/>
              <w:rPrChange w:id="5292" w:author="Microsoft Office User" w:date="2018-11-26T15:34:00Z">
                <w:rPr/>
              </w:rPrChange>
            </w:rPr>
            <w:delText xml:space="preserve"> </w:delText>
          </w:r>
        </w:del>
      </w:ins>
      <w:ins w:id="5293" w:author="Baker, Gregory Joseph" w:date="2018-11-21T11:46:00Z">
        <w:del w:id="5294" w:author="Microsoft Office User" w:date="2018-11-26T15:30:00Z">
          <w:r w:rsidR="00416CE9" w:rsidRPr="00EA49BB" w:rsidDel="00EA49BB">
            <w:rPr>
              <w:b/>
              <w:rPrChange w:id="5295" w:author="Microsoft Office User" w:date="2018-11-26T15:34:00Z">
                <w:rPr/>
              </w:rPrChange>
            </w:rPr>
            <w:delText>cell surface antigen profile</w:delText>
          </w:r>
        </w:del>
      </w:ins>
      <w:ins w:id="5296" w:author="Baker, Gregory Joseph" w:date="2018-11-21T11:47:00Z">
        <w:del w:id="5297" w:author="Microsoft Office User" w:date="2018-11-26T15:30:00Z">
          <w:r w:rsidR="00745396" w:rsidRPr="00EA49BB" w:rsidDel="00EA49BB">
            <w:rPr>
              <w:b/>
              <w:rPrChange w:id="5298" w:author="Microsoft Office User" w:date="2018-11-26T15:34:00Z">
                <w:rPr/>
              </w:rPrChange>
            </w:rPr>
            <w:delText xml:space="preserve"> was otherwise </w:delText>
          </w:r>
        </w:del>
      </w:ins>
      <w:ins w:id="5299" w:author="Baker, Gregory Joseph" w:date="2018-11-21T11:49:00Z">
        <w:del w:id="5300" w:author="Microsoft Office User" w:date="2018-11-26T15:30:00Z">
          <w:r w:rsidR="006115AC" w:rsidRPr="00EA49BB" w:rsidDel="00EA49BB">
            <w:rPr>
              <w:b/>
              <w:rPrChange w:id="5301" w:author="Microsoft Office User" w:date="2018-11-26T15:34:00Z">
                <w:rPr/>
              </w:rPrChange>
            </w:rPr>
            <w:delText xml:space="preserve">identical to </w:delText>
          </w:r>
        </w:del>
      </w:ins>
      <w:ins w:id="5302" w:author="Baker, Gregory Joseph" w:date="2018-11-21T11:46:00Z">
        <w:del w:id="5303" w:author="Microsoft Office User" w:date="2018-11-26T15:30:00Z">
          <w:r w:rsidR="00416CE9" w:rsidRPr="00EA49BB" w:rsidDel="00EA49BB">
            <w:rPr>
              <w:b/>
              <w:rPrChange w:id="5304" w:author="Microsoft Office User" w:date="2018-11-26T15:34:00Z">
                <w:rPr/>
              </w:rPrChange>
            </w:rPr>
            <w:delText>Mac</w:delText>
          </w:r>
        </w:del>
      </w:ins>
      <w:ins w:id="5305" w:author="Baker, Gregory Joseph" w:date="2018-11-09T08:27:00Z">
        <w:del w:id="5306" w:author="Microsoft Office User" w:date="2018-11-26T15:30:00Z">
          <w:r w:rsidR="0075779D" w:rsidRPr="00EA49BB" w:rsidDel="00EA49BB">
            <w:rPr>
              <w:b/>
              <w:rPrChange w:id="5307" w:author="Microsoft Office User" w:date="2018-11-26T15:34:00Z">
                <w:rPr/>
              </w:rPrChange>
            </w:rPr>
            <w:delText xml:space="preserve"> and </w:delText>
          </w:r>
        </w:del>
      </w:ins>
      <w:ins w:id="5308" w:author="Baker, Gregory Joseph" w:date="2018-11-21T11:46:00Z">
        <w:del w:id="5309" w:author="Microsoft Office User" w:date="2018-11-26T15:30:00Z">
          <w:r w:rsidR="00416CE9" w:rsidRPr="00EA49BB" w:rsidDel="00EA49BB">
            <w:rPr>
              <w:b/>
              <w:rPrChange w:id="5310" w:author="Microsoft Office User" w:date="2018-11-26T15:34:00Z">
                <w:rPr/>
              </w:rPrChange>
            </w:rPr>
            <w:delText>Mono cells</w:delText>
          </w:r>
        </w:del>
      </w:ins>
      <w:ins w:id="5311" w:author="Baker, Gregory Joseph" w:date="2018-11-09T08:27:00Z">
        <w:del w:id="5312" w:author="Microsoft Office User" w:date="2018-11-26T15:30:00Z">
          <w:r w:rsidR="0075779D" w:rsidRPr="00EA49BB" w:rsidDel="00EA49BB">
            <w:rPr>
              <w:b/>
              <w:rPrChange w:id="5313" w:author="Microsoft Office User" w:date="2018-11-26T15:34:00Z">
                <w:rPr/>
              </w:rPrChange>
            </w:rPr>
            <w:delText xml:space="preserve"> </w:delText>
          </w:r>
        </w:del>
      </w:ins>
      <w:del w:id="5314" w:author="Microsoft Office User" w:date="2018-11-26T15:30:00Z">
        <w:r w:rsidR="00377D99" w:rsidRPr="00EA49BB" w:rsidDel="00EA49BB">
          <w:rPr>
            <w:b/>
            <w:rPrChange w:id="5315" w:author="Microsoft Office User" w:date="2018-11-26T15:34:00Z">
              <w:rPr/>
            </w:rPrChange>
          </w:rPr>
          <w:delText>was consistent with their production of numerous cytoplasmic granules</w:delText>
        </w:r>
        <w:r w:rsidR="00377D99" w:rsidRPr="00EA49BB" w:rsidDel="00EA49BB">
          <w:rPr>
            <w:b/>
            <w:rPrChange w:id="5316" w:author="Microsoft Office User" w:date="2018-11-26T15:34:00Z">
              <w:rPr/>
            </w:rPrChange>
          </w:rPr>
          <w:fldChar w:fldCharType="begin"/>
        </w:r>
        <w:r w:rsidR="00E4722A" w:rsidRPr="00EA49BB" w:rsidDel="00EA49BB">
          <w:rPr>
            <w:b/>
            <w:rPrChange w:id="5317" w:author="Microsoft Office User" w:date="2018-11-26T15:34:00Z">
              <w:rPr/>
            </w:rPrChange>
          </w:rPr>
          <w:delInstrText xml:space="preserve"> ADDIN ZOTERO_ITEM CSL_CITATION {"citationID":"t6zHh1rR","properties":{"formattedCitation":"\\super 11\\nosupersub{}","plainCitation":"11","noteIndex":0},"citationItems":[{"id":22,"uris":["http://zotero.org/users/local/oR8ZFVJz/items/8VVHKZ3T"],"uri":["http://zotero.org/users/local/oR8ZFVJz/items/8VVHKZ3T"],"itemData":{"id":22,"type":"book","title":"Clinical Biochemistry: Metabolic and Clinical Aspects 3rd Edition.","publisher":"Churchill Livingstone","edition":"3","ISBN":"978-0-7020-5140-1","author":[{"literal":"W. Marshall"},{"literal":"M. Lapsley"},{"literal":"A. Day"},{"literal":"R. Ayling"}],"issued":{"date-parts":[["2014"]]}}}],"schema":"https://github.com/citation-style-language/schema/raw/master/csl-citation.json"} </w:delInstrText>
        </w:r>
        <w:r w:rsidR="00377D99" w:rsidRPr="00EA49BB" w:rsidDel="00EA49BB">
          <w:rPr>
            <w:b/>
            <w:rPrChange w:id="5318" w:author="Microsoft Office User" w:date="2018-11-26T15:34:00Z">
              <w:rPr/>
            </w:rPrChange>
          </w:rPr>
          <w:fldChar w:fldCharType="separate"/>
        </w:r>
        <w:r w:rsidR="00E4722A" w:rsidRPr="00EA49BB" w:rsidDel="00EA49BB">
          <w:rPr>
            <w:b/>
            <w:vertAlign w:val="superscript"/>
            <w:rPrChange w:id="5319" w:author="Microsoft Office User" w:date="2018-11-26T15:34:00Z">
              <w:rPr>
                <w:vertAlign w:val="superscript"/>
              </w:rPr>
            </w:rPrChange>
          </w:rPr>
          <w:delText>11</w:delText>
        </w:r>
        <w:r w:rsidR="00377D99" w:rsidRPr="00EA49BB" w:rsidDel="00EA49BB">
          <w:rPr>
            <w:b/>
            <w:rPrChange w:id="5320" w:author="Microsoft Office User" w:date="2018-11-26T15:34:00Z">
              <w:rPr/>
            </w:rPrChange>
          </w:rPr>
          <w:fldChar w:fldCharType="end"/>
        </w:r>
        <w:r w:rsidR="00377D99" w:rsidRPr="00EA49BB" w:rsidDel="00EA49BB">
          <w:rPr>
            <w:b/>
            <w:rPrChange w:id="5321" w:author="Microsoft Office User" w:date="2018-11-26T15:34:00Z">
              <w:rPr/>
            </w:rPrChange>
          </w:rPr>
          <w:delText xml:space="preserve"> and was </w:delText>
        </w:r>
      </w:del>
      <w:ins w:id="5322" w:author="psorger@gmail.com" w:date="2018-11-06T00:33:00Z">
        <w:del w:id="5323" w:author="Microsoft Office User" w:date="2018-11-26T15:30:00Z">
          <w:r w:rsidR="00C24733" w:rsidRPr="00EA49BB" w:rsidDel="00EA49BB">
            <w:rPr>
              <w:b/>
              <w:rPrChange w:id="5324" w:author="Microsoft Office User" w:date="2018-11-26T15:34:00Z">
                <w:rPr/>
              </w:rPrChange>
            </w:rPr>
            <w:delText xml:space="preserve">could </w:delText>
          </w:r>
        </w:del>
      </w:ins>
      <w:del w:id="5325" w:author="Microsoft Office User" w:date="2018-11-26T15:30:00Z">
        <w:r w:rsidR="00377D99" w:rsidRPr="00EA49BB" w:rsidDel="00EA49BB">
          <w:rPr>
            <w:b/>
            <w:rPrChange w:id="5326" w:author="Microsoft Office User" w:date="2018-11-26T15:34:00Z">
              <w:rPr/>
            </w:rPrChange>
          </w:rPr>
          <w:delText xml:space="preserve">used to </w:delText>
        </w:r>
        <w:r w:rsidR="007E0A52" w:rsidRPr="00EA49BB" w:rsidDel="00EA49BB">
          <w:rPr>
            <w:b/>
            <w:rPrChange w:id="5327" w:author="Microsoft Office User" w:date="2018-11-26T15:34:00Z">
              <w:rPr/>
            </w:rPrChange>
          </w:rPr>
          <w:delText xml:space="preserve">distinguish </w:delText>
        </w:r>
        <w:r w:rsidR="00377D99" w:rsidRPr="00EA49BB" w:rsidDel="00EA49BB">
          <w:rPr>
            <w:b/>
            <w:rPrChange w:id="5328" w:author="Microsoft Office User" w:date="2018-11-26T15:34:00Z">
              <w:rPr/>
            </w:rPrChange>
          </w:rPr>
          <w:delText xml:space="preserve">these </w:delText>
        </w:r>
      </w:del>
      <w:ins w:id="5329" w:author="Baker, Gregory Joseph" w:date="2018-11-07T11:20:00Z">
        <w:del w:id="5330" w:author="Microsoft Office User" w:date="2018-11-26T15:30:00Z">
          <w:r w:rsidR="00B8628E" w:rsidRPr="00EA49BB" w:rsidDel="00EA49BB">
            <w:rPr>
              <w:b/>
              <w:rPrChange w:id="5331" w:author="Microsoft Office User" w:date="2018-11-26T15:34:00Z">
                <w:rPr/>
              </w:rPrChange>
            </w:rPr>
            <w:delText>(</w:delText>
          </w:r>
        </w:del>
      </w:ins>
      <w:del w:id="5332" w:author="Microsoft Office User" w:date="2018-11-26T15:30:00Z">
        <w:r w:rsidR="00377D99" w:rsidRPr="00EA49BB" w:rsidDel="00EA49BB">
          <w:rPr>
            <w:b/>
            <w:rPrChange w:id="5333" w:author="Microsoft Office User" w:date="2018-11-26T15:34:00Z">
              <w:rPr/>
            </w:rPrChange>
          </w:rPr>
          <w:delText xml:space="preserve">cells from </w:delText>
        </w:r>
        <w:r w:rsidR="003C5DC7" w:rsidRPr="00EA49BB" w:rsidDel="00EA49BB">
          <w:rPr>
            <w:b/>
            <w:rPrChange w:id="5334" w:author="Microsoft Office User" w:date="2018-11-26T15:34:00Z">
              <w:rPr/>
            </w:rPrChange>
          </w:rPr>
          <w:delText>Mac</w:delText>
        </w:r>
        <w:r w:rsidR="00377D99" w:rsidRPr="00EA49BB" w:rsidDel="00EA49BB">
          <w:rPr>
            <w:b/>
            <w:rPrChange w:id="5335" w:author="Microsoft Office User" w:date="2018-11-26T15:34:00Z">
              <w:rPr/>
            </w:rPrChange>
          </w:rPr>
          <w:delText xml:space="preserve"> and Mono </w:delText>
        </w:r>
        <w:r w:rsidR="006E0389" w:rsidRPr="00EA49BB" w:rsidDel="00EA49BB">
          <w:rPr>
            <w:b/>
            <w:rPrChange w:id="5336" w:author="Microsoft Office User" w:date="2018-11-26T15:34:00Z">
              <w:rPr/>
            </w:rPrChange>
          </w:rPr>
          <w:delText>class</w:delText>
        </w:r>
        <w:r w:rsidR="00377D99" w:rsidRPr="00EA49BB" w:rsidDel="00EA49BB">
          <w:rPr>
            <w:b/>
            <w:rPrChange w:id="5337" w:author="Microsoft Office User" w:date="2018-11-26T15:34:00Z">
              <w:rPr/>
            </w:rPrChange>
          </w:rPr>
          <w:delText>es</w:delText>
        </w:r>
        <w:r w:rsidR="00BE4397" w:rsidRPr="00EA49BB" w:rsidDel="00EA49BB">
          <w:rPr>
            <w:b/>
            <w:rPrChange w:id="5338" w:author="Microsoft Office User" w:date="2018-11-26T15:34:00Z">
              <w:rPr/>
            </w:rPrChange>
          </w:rPr>
          <w:delText xml:space="preserve"> </w:delText>
        </w:r>
      </w:del>
      <w:ins w:id="5339" w:author="psorger@gmail.com" w:date="2018-11-06T00:33:00Z">
        <w:del w:id="5340" w:author="Microsoft Office User" w:date="2018-11-26T15:30:00Z">
          <w:r w:rsidR="00C24733" w:rsidRPr="00EA49BB" w:rsidDel="00EA49BB">
            <w:rPr>
              <w:b/>
              <w:highlight w:val="yellow"/>
              <w:rPrChange w:id="5341" w:author="Microsoft Office User" w:date="2018-11-26T15:34:00Z">
                <w:rPr/>
              </w:rPrChange>
            </w:rPr>
            <w:delText>THIS ACTUALLY MAKES THE NUMBER OF ORTHANTS HIGHER – LIKE HAVING 12 MARKERS NO</w:delText>
          </w:r>
          <w:r w:rsidR="00C24733" w:rsidRPr="00EA49BB" w:rsidDel="00EA49BB">
            <w:rPr>
              <w:b/>
              <w:rPrChange w:id="5342" w:author="Microsoft Office User" w:date="2018-11-26T15:34:00Z">
                <w:rPr/>
              </w:rPrChange>
            </w:rPr>
            <w:delText xml:space="preserve"> </w:delText>
          </w:r>
        </w:del>
      </w:ins>
      <w:del w:id="5343" w:author="Microsoft Office User" w:date="2018-11-26T15:30:00Z">
        <w:r w:rsidR="002E21D4" w:rsidRPr="00EA49BB" w:rsidDel="00EA49BB">
          <w:rPr>
            <w:b/>
            <w:rPrChange w:id="5344" w:author="Microsoft Office User" w:date="2018-11-26T15:34:00Z">
              <w:rPr/>
            </w:rPrChange>
          </w:rPr>
          <w:delText>(</w:delText>
        </w:r>
        <w:r w:rsidR="002E21D4" w:rsidRPr="00EA49BB" w:rsidDel="00EA49BB">
          <w:rPr>
            <w:b/>
            <w:rPrChange w:id="5345" w:author="Microsoft Office User" w:date="2018-11-26T15:34:00Z">
              <w:rPr>
                <w:b/>
              </w:rPr>
            </w:rPrChange>
          </w:rPr>
          <w:delText>Fig. 3e,f</w:delText>
        </w:r>
        <w:r w:rsidR="002E21D4" w:rsidRPr="00EA49BB" w:rsidDel="00EA49BB">
          <w:rPr>
            <w:b/>
            <w:rPrChange w:id="5346" w:author="Microsoft Office User" w:date="2018-11-26T15:34:00Z">
              <w:rPr/>
            </w:rPrChange>
          </w:rPr>
          <w:delText>)</w:delText>
        </w:r>
        <w:r w:rsidR="00724C58" w:rsidRPr="00EA49BB" w:rsidDel="00EA49BB">
          <w:rPr>
            <w:b/>
            <w:rPrChange w:id="5347" w:author="Microsoft Office User" w:date="2018-11-26T15:34:00Z">
              <w:rPr/>
            </w:rPrChange>
          </w:rPr>
          <w:delText>.</w:delText>
        </w:r>
      </w:del>
      <w:ins w:id="5348" w:author="Baker, Gregory Joseph" w:date="2018-11-09T08:28:00Z">
        <w:del w:id="5349" w:author="Microsoft Office User" w:date="2018-11-26T15:30:00Z">
          <w:r w:rsidR="004F70CD" w:rsidRPr="00EA49BB" w:rsidDel="00EA49BB">
            <w:rPr>
              <w:b/>
              <w:rPrChange w:id="5350" w:author="Microsoft Office User" w:date="2018-11-26T15:34:00Z">
                <w:rPr/>
              </w:rPrChange>
            </w:rPr>
            <w:delText xml:space="preserve"> </w:delText>
          </w:r>
        </w:del>
      </w:ins>
      <w:del w:id="5351" w:author="Microsoft Office User" w:date="2018-11-26T15:30:00Z">
        <w:r w:rsidR="008C33A8" w:rsidRPr="00EA49BB" w:rsidDel="00EA49BB">
          <w:rPr>
            <w:b/>
            <w:rPrChange w:id="5352" w:author="Microsoft Office User" w:date="2018-11-26T15:34:00Z">
              <w:rPr/>
            </w:rPrChange>
          </w:rPr>
          <w:delText xml:space="preserve"> </w:delText>
        </w:r>
        <w:r w:rsidR="00FF6F63" w:rsidRPr="00EA49BB" w:rsidDel="00EA49BB">
          <w:rPr>
            <w:b/>
            <w:rPrChange w:id="5353" w:author="Microsoft Office User" w:date="2018-11-26T15:34:00Z">
              <w:rPr/>
            </w:rPrChange>
          </w:rPr>
          <w:delText>The results of</w:delText>
        </w:r>
        <w:r w:rsidR="00E81E66" w:rsidRPr="00EA49BB" w:rsidDel="00EA49BB">
          <w:rPr>
            <w:b/>
            <w:rPrChange w:id="5354" w:author="Microsoft Office User" w:date="2018-11-26T15:34:00Z">
              <w:rPr/>
            </w:rPrChange>
          </w:rPr>
          <w:delText xml:space="preserve"> these </w:delText>
        </w:r>
      </w:del>
      <w:ins w:id="5355" w:author="Baker, Gregory Joseph" w:date="2018-11-21T11:49:00Z">
        <w:del w:id="5356" w:author="Microsoft Office User" w:date="2018-11-26T15:30:00Z">
          <w:r w:rsidR="00EB5295" w:rsidRPr="00EA49BB" w:rsidDel="00EA49BB">
            <w:rPr>
              <w:b/>
              <w:rPrChange w:id="5357" w:author="Microsoft Office User" w:date="2018-11-26T15:34:00Z">
                <w:rPr/>
              </w:rPrChange>
            </w:rPr>
            <w:delText xml:space="preserve">our </w:delText>
          </w:r>
        </w:del>
      </w:ins>
      <w:del w:id="5358" w:author="Microsoft Office User" w:date="2018-11-26T15:30:00Z">
        <w:r w:rsidR="00E81E66" w:rsidRPr="00EA49BB" w:rsidDel="00EA49BB">
          <w:rPr>
            <w:b/>
            <w:rPrChange w:id="5359" w:author="Microsoft Office User" w:date="2018-11-26T15:34:00Z">
              <w:rPr/>
            </w:rPrChange>
          </w:rPr>
          <w:delText>benchmarking analyses</w:delText>
        </w:r>
        <w:r w:rsidR="00FF6F63" w:rsidRPr="00EA49BB" w:rsidDel="00EA49BB">
          <w:rPr>
            <w:b/>
            <w:rPrChange w:id="5360" w:author="Microsoft Office User" w:date="2018-11-26T15:34:00Z">
              <w:rPr/>
            </w:rPrChange>
          </w:rPr>
          <w:delText xml:space="preserve"> </w:delText>
        </w:r>
      </w:del>
      <w:ins w:id="5361" w:author="Baker, Gregory Joseph" w:date="2018-11-21T11:49:00Z">
        <w:del w:id="5362" w:author="Microsoft Office User" w:date="2018-11-26T15:30:00Z">
          <w:r w:rsidR="00EB5295" w:rsidRPr="00EA49BB" w:rsidDel="00EA49BB">
            <w:rPr>
              <w:b/>
              <w:rPrChange w:id="5363" w:author="Microsoft Office User" w:date="2018-11-26T15:34:00Z">
                <w:rPr/>
              </w:rPrChange>
            </w:rPr>
            <w:delText xml:space="preserve">were in good agreement with the known composition of the mouse immune system and </w:delText>
          </w:r>
        </w:del>
      </w:ins>
      <w:del w:id="5364" w:author="Microsoft Office User" w:date="2018-11-26T15:30:00Z">
        <w:r w:rsidR="00B01DA8" w:rsidRPr="00EA49BB" w:rsidDel="00EA49BB">
          <w:rPr>
            <w:b/>
            <w:rPrChange w:id="5365" w:author="Microsoft Office User" w:date="2018-11-26T15:34:00Z">
              <w:rPr/>
            </w:rPrChange>
          </w:rPr>
          <w:delText>bolstered confidence in our cell classification</w:delText>
        </w:r>
      </w:del>
      <w:ins w:id="5366" w:author="Baker, Gregory Joseph" w:date="2018-11-21T11:49:00Z">
        <w:del w:id="5367" w:author="Microsoft Office User" w:date="2018-11-26T15:30:00Z">
          <w:r w:rsidR="00EB5295" w:rsidRPr="00EA49BB" w:rsidDel="00EA49BB">
            <w:rPr>
              <w:b/>
              <w:rPrChange w:id="5368" w:author="Microsoft Office User" w:date="2018-11-26T15:34:00Z">
                <w:rPr/>
              </w:rPrChange>
            </w:rPr>
            <w:delText xml:space="preserve"> system</w:delText>
          </w:r>
        </w:del>
      </w:ins>
      <w:del w:id="5369" w:author="Microsoft Office User" w:date="2018-11-26T15:30:00Z">
        <w:r w:rsidR="00B01DA8" w:rsidRPr="00EA49BB" w:rsidDel="00EA49BB">
          <w:rPr>
            <w:b/>
            <w:rPrChange w:id="5370" w:author="Microsoft Office User" w:date="2018-11-26T15:34:00Z">
              <w:rPr/>
            </w:rPrChange>
          </w:rPr>
          <w:delText xml:space="preserve"> as they </w:delText>
        </w:r>
        <w:r w:rsidR="00C2275B" w:rsidRPr="00EA49BB" w:rsidDel="00EA49BB">
          <w:rPr>
            <w:b/>
            <w:rPrChange w:id="5371" w:author="Microsoft Office User" w:date="2018-11-26T15:34:00Z">
              <w:rPr/>
            </w:rPrChange>
          </w:rPr>
          <w:delText xml:space="preserve">were in good agreement with </w:delText>
        </w:r>
        <w:r w:rsidR="00B01DA8" w:rsidRPr="00EA49BB" w:rsidDel="00EA49BB">
          <w:rPr>
            <w:b/>
            <w:rPrChange w:id="5372" w:author="Microsoft Office User" w:date="2018-11-26T15:34:00Z">
              <w:rPr/>
            </w:rPrChange>
          </w:rPr>
          <w:delText>the known composition of the mouse immune system</w:delText>
        </w:r>
        <w:r w:rsidR="00C2275B" w:rsidRPr="00EA49BB" w:rsidDel="00EA49BB">
          <w:rPr>
            <w:b/>
            <w:rPrChange w:id="5373" w:author="Microsoft Office User" w:date="2018-11-26T15:34:00Z">
              <w:rPr/>
            </w:rPrChange>
          </w:rPr>
          <w:delText>.</w:delText>
        </w:r>
      </w:del>
      <w:ins w:id="5374" w:author="Baker, Gregory Joseph" w:date="2018-11-09T07:58:00Z">
        <w:del w:id="5375" w:author="Microsoft Office User" w:date="2018-11-26T15:30:00Z">
          <w:r w:rsidR="00C87F52" w:rsidRPr="00EA49BB" w:rsidDel="00EA49BB">
            <w:rPr>
              <w:b/>
              <w:rPrChange w:id="5376" w:author="Microsoft Office User" w:date="2018-11-26T15:34:00Z">
                <w:rPr/>
              </w:rPrChange>
            </w:rPr>
            <w:delText xml:space="preserve"> We conclude that </w:delText>
          </w:r>
        </w:del>
      </w:ins>
      <w:ins w:id="5377" w:author="Baker, Gregory Joseph" w:date="2018-11-21T11:51:00Z">
        <w:del w:id="5378" w:author="Microsoft Office User" w:date="2018-11-26T15:30:00Z">
          <w:r w:rsidR="00C87F52" w:rsidRPr="00EA49BB" w:rsidDel="00EA49BB">
            <w:rPr>
              <w:b/>
              <w:rPrChange w:id="5379" w:author="Microsoft Office User" w:date="2018-11-26T15:34:00Z">
                <w:rPr/>
              </w:rPrChange>
            </w:rPr>
            <w:delText xml:space="preserve">orthant binning as a means to cell type identification is </w:delText>
          </w:r>
        </w:del>
      </w:ins>
      <w:ins w:id="5380" w:author="Baker, Gregory Joseph" w:date="2018-11-21T11:53:00Z">
        <w:del w:id="5381" w:author="Microsoft Office User" w:date="2018-11-26T15:30:00Z">
          <w:r w:rsidR="00C87F52" w:rsidRPr="00EA49BB" w:rsidDel="00EA49BB">
            <w:rPr>
              <w:b/>
              <w:rPrChange w:id="5382" w:author="Microsoft Office User" w:date="2018-11-26T15:34:00Z">
                <w:rPr/>
              </w:rPrChange>
            </w:rPr>
            <w:delText xml:space="preserve">adequate and </w:delText>
          </w:r>
        </w:del>
      </w:ins>
      <w:ins w:id="5383" w:author="Baker, Gregory Joseph" w:date="2018-11-21T11:52:00Z">
        <w:del w:id="5384" w:author="Microsoft Office User" w:date="2018-11-26T15:30:00Z">
          <w:r w:rsidR="00C87F52" w:rsidRPr="00EA49BB" w:rsidDel="00EA49BB">
            <w:rPr>
              <w:b/>
              <w:rPrChange w:id="5385" w:author="Microsoft Office User" w:date="2018-11-26T15:34:00Z">
                <w:rPr/>
              </w:rPrChange>
            </w:rPr>
            <w:delText xml:space="preserve">compatible with 12-color immunophenotyping of cell surface antigens by flow cytometry </w:delText>
          </w:r>
        </w:del>
      </w:ins>
      <w:ins w:id="5386" w:author="Baker, Gregory Joseph" w:date="2018-11-09T07:58:00Z">
        <w:del w:id="5387" w:author="Microsoft Office User" w:date="2018-11-26T15:30:00Z">
          <w:r w:rsidR="00BD10EA" w:rsidRPr="00EA49BB" w:rsidDel="00EA49BB">
            <w:rPr>
              <w:b/>
              <w:rPrChange w:id="5388" w:author="Microsoft Office User" w:date="2018-11-26T15:34:00Z">
                <w:rPr/>
              </w:rPrChange>
            </w:rPr>
            <w:delText xml:space="preserve">with little evidence of </w:delText>
          </w:r>
        </w:del>
      </w:ins>
      <w:ins w:id="5389" w:author="Baker, Gregory Joseph" w:date="2018-11-21T11:53:00Z">
        <w:del w:id="5390" w:author="Microsoft Office User" w:date="2018-11-26T15:30:00Z">
          <w:r w:rsidR="009224A6" w:rsidRPr="00EA49BB" w:rsidDel="00EA49BB">
            <w:rPr>
              <w:b/>
              <w:rPrChange w:id="5391" w:author="Microsoft Office User" w:date="2018-11-26T15:34:00Z">
                <w:rPr/>
              </w:rPrChange>
            </w:rPr>
            <w:delText xml:space="preserve">spurious cell type </w:delText>
          </w:r>
        </w:del>
      </w:ins>
      <w:ins w:id="5392" w:author="Baker, Gregory Joseph" w:date="2018-11-21T11:54:00Z">
        <w:del w:id="5393" w:author="Microsoft Office User" w:date="2018-11-26T15:30:00Z">
          <w:r w:rsidR="009224A6" w:rsidRPr="00EA49BB" w:rsidDel="00EA49BB">
            <w:rPr>
              <w:b/>
              <w:rPrChange w:id="5394" w:author="Microsoft Office User" w:date="2018-11-26T15:34:00Z">
                <w:rPr/>
              </w:rPrChange>
            </w:rPr>
            <w:delText>identification</w:delText>
          </w:r>
        </w:del>
      </w:ins>
      <w:ins w:id="5395" w:author="Baker, Gregory Joseph" w:date="2018-11-09T07:58:00Z">
        <w:del w:id="5396" w:author="Microsoft Office User" w:date="2018-11-26T15:30:00Z">
          <w:r w:rsidR="00BD10EA" w:rsidRPr="00EA49BB" w:rsidDel="00EA49BB">
            <w:rPr>
              <w:b/>
              <w:rPrChange w:id="5397" w:author="Microsoft Office User" w:date="2018-11-26T15:34:00Z">
                <w:rPr/>
              </w:rPrChange>
            </w:rPr>
            <w:delText>.</w:delText>
          </w:r>
        </w:del>
      </w:ins>
    </w:p>
    <w:p w14:paraId="44C56018" w14:textId="58817320" w:rsidR="001A7AA2" w:rsidRPr="00EA49BB" w:rsidDel="00EA49BB" w:rsidRDefault="00A8075E" w:rsidP="00EA49BB">
      <w:pPr>
        <w:widowControl w:val="0"/>
        <w:autoSpaceDE w:val="0"/>
        <w:autoSpaceDN w:val="0"/>
        <w:adjustRightInd w:val="0"/>
        <w:spacing w:line="480" w:lineRule="auto"/>
        <w:contextualSpacing/>
        <w:rPr>
          <w:del w:id="5398" w:author="Microsoft Office User" w:date="2018-11-26T15:30:00Z"/>
          <w:b/>
          <w:bCs/>
          <w:rPrChange w:id="5399" w:author="Microsoft Office User" w:date="2018-11-26T15:34:00Z">
            <w:rPr>
              <w:del w:id="5400" w:author="Microsoft Office User" w:date="2018-11-26T15:30:00Z"/>
              <w:bCs/>
            </w:rPr>
          </w:rPrChange>
        </w:rPr>
        <w:pPrChange w:id="5401" w:author="Microsoft Office User" w:date="2018-11-26T15:34:00Z">
          <w:pPr>
            <w:widowControl w:val="0"/>
            <w:autoSpaceDE w:val="0"/>
            <w:autoSpaceDN w:val="0"/>
            <w:adjustRightInd w:val="0"/>
            <w:spacing w:line="480" w:lineRule="auto"/>
            <w:ind w:firstLine="720"/>
            <w:contextualSpacing/>
          </w:pPr>
        </w:pPrChange>
      </w:pPr>
      <w:ins w:id="5402" w:author="psorger@gmail.com" w:date="2018-11-06T12:03:00Z">
        <w:del w:id="5403" w:author="Microsoft Office User" w:date="2018-11-26T15:30:00Z">
          <w:r w:rsidRPr="00EA49BB" w:rsidDel="00EA49BB">
            <w:rPr>
              <w:b/>
              <w:rPrChange w:id="5404" w:author="Microsoft Office User" w:date="2018-11-26T15:34:00Z">
                <w:rPr/>
              </w:rPrChange>
            </w:rPr>
            <w:delText xml:space="preserve"> </w:delText>
          </w:r>
          <w:r w:rsidRPr="00EA49BB" w:rsidDel="00EA49BB">
            <w:rPr>
              <w:b/>
              <w:highlight w:val="yellow"/>
              <w:rPrChange w:id="5405" w:author="Microsoft Office User" w:date="2018-11-26T15:34:00Z">
                <w:rPr/>
              </w:rPrChange>
            </w:rPr>
            <w:delText>NEED TO DEFINE FREQUENCY SOMWHERE EARLY</w:delText>
          </w:r>
        </w:del>
      </w:ins>
    </w:p>
    <w:p w14:paraId="20F03702" w14:textId="6C3043E3" w:rsidR="00487AFB" w:rsidRPr="00EA49BB" w:rsidDel="00EA49BB" w:rsidRDefault="00AF312A" w:rsidP="00EA49BB">
      <w:pPr>
        <w:widowControl w:val="0"/>
        <w:autoSpaceDE w:val="0"/>
        <w:autoSpaceDN w:val="0"/>
        <w:adjustRightInd w:val="0"/>
        <w:spacing w:line="480" w:lineRule="auto"/>
        <w:contextualSpacing/>
        <w:rPr>
          <w:del w:id="5406" w:author="Microsoft Office User" w:date="2018-11-26T15:30:00Z"/>
          <w:b/>
          <w:bCs/>
          <w:rPrChange w:id="5407" w:author="Microsoft Office User" w:date="2018-11-26T15:34:00Z">
            <w:rPr>
              <w:del w:id="5408" w:author="Microsoft Office User" w:date="2018-11-26T15:30:00Z"/>
              <w:b/>
              <w:bCs/>
              <w:spacing w:val="-10"/>
            </w:rPr>
          </w:rPrChange>
        </w:rPr>
        <w:pPrChange w:id="5409" w:author="Microsoft Office User" w:date="2018-11-26T15:34:00Z">
          <w:pPr>
            <w:widowControl w:val="0"/>
            <w:autoSpaceDE w:val="0"/>
            <w:autoSpaceDN w:val="0"/>
            <w:adjustRightInd w:val="0"/>
            <w:spacing w:line="480" w:lineRule="auto"/>
            <w:contextualSpacing/>
          </w:pPr>
        </w:pPrChange>
      </w:pPr>
      <w:ins w:id="5410" w:author="psorger@gmail.com" w:date="2018-11-06T10:45:00Z">
        <w:del w:id="5411" w:author="Microsoft Office User" w:date="2018-11-26T15:30:00Z">
          <w:r w:rsidRPr="00EA49BB" w:rsidDel="00EA49BB">
            <w:rPr>
              <w:b/>
              <w:bCs/>
              <w:rPrChange w:id="5412" w:author="Microsoft Office User" w:date="2018-11-26T15:34:00Z">
                <w:rPr>
                  <w:b/>
                  <w:bCs/>
                  <w:spacing w:val="-10"/>
                </w:rPr>
              </w:rPrChange>
            </w:rPr>
            <w:br/>
          </w:r>
        </w:del>
      </w:ins>
      <w:ins w:id="5413" w:author="Baker, Gregory Joseph" w:date="2018-11-21T15:31:00Z">
        <w:del w:id="5414" w:author="Microsoft Office User" w:date="2018-11-26T15:30:00Z">
          <w:r w:rsidR="003616BA" w:rsidRPr="00EA49BB" w:rsidDel="00EA49BB">
            <w:rPr>
              <w:b/>
              <w:bCs/>
              <w:rPrChange w:id="5415" w:author="Microsoft Office User" w:date="2018-11-26T15:34:00Z">
                <w:rPr>
                  <w:b/>
                  <w:bCs/>
                </w:rPr>
              </w:rPrChange>
            </w:rPr>
            <w:delText>T</w:delText>
          </w:r>
          <w:r w:rsidR="000975B9" w:rsidRPr="00EA49BB" w:rsidDel="00EA49BB">
            <w:rPr>
              <w:b/>
              <w:bCs/>
              <w:rPrChange w:id="5416" w:author="Microsoft Office User" w:date="2018-11-26T15:34:00Z">
                <w:rPr>
                  <w:b/>
                  <w:bCs/>
                </w:rPr>
              </w:rPrChange>
            </w:rPr>
            <w:delText xml:space="preserve">wo-sample hypothesis testing </w:delText>
          </w:r>
        </w:del>
      </w:ins>
      <w:ins w:id="5417" w:author="Baker, Gregory Joseph" w:date="2018-11-21T15:32:00Z">
        <w:del w:id="5418" w:author="Microsoft Office User" w:date="2018-11-26T15:30:00Z">
          <w:r w:rsidR="000975B9" w:rsidRPr="00EA49BB" w:rsidDel="00EA49BB">
            <w:rPr>
              <w:b/>
              <w:bCs/>
              <w:rPrChange w:id="5419" w:author="Microsoft Office User" w:date="2018-11-26T15:34:00Z">
                <w:rPr>
                  <w:b/>
                  <w:bCs/>
                </w:rPr>
              </w:rPrChange>
            </w:rPr>
            <w:delText>for</w:delText>
          </w:r>
        </w:del>
      </w:ins>
      <w:ins w:id="5420" w:author="Baker, Gregory Joseph" w:date="2018-11-21T13:10:00Z">
        <w:del w:id="5421" w:author="Microsoft Office User" w:date="2018-11-26T15:30:00Z">
          <w:r w:rsidR="00BE401A" w:rsidRPr="00EA49BB" w:rsidDel="00EA49BB">
            <w:rPr>
              <w:b/>
              <w:bCs/>
              <w:rPrChange w:id="5422" w:author="Microsoft Office User" w:date="2018-11-26T15:34:00Z">
                <w:rPr>
                  <w:b/>
                  <w:bCs/>
                </w:rPr>
              </w:rPrChange>
            </w:rPr>
            <w:delText xml:space="preserve"> tumor-induced changes in systemic cellular immune composition implicates </w:delText>
          </w:r>
        </w:del>
      </w:ins>
      <w:ins w:id="5423" w:author="Baker, Gregory Joseph" w:date="2018-11-21T16:26:00Z">
        <w:del w:id="5424" w:author="Microsoft Office User" w:date="2018-11-26T15:30:00Z">
          <w:r w:rsidR="002D4116" w:rsidRPr="00EA49BB" w:rsidDel="00EA49BB">
            <w:rPr>
              <w:b/>
              <w:bCs/>
              <w:rPrChange w:id="5425" w:author="Microsoft Office User" w:date="2018-11-26T15:34:00Z">
                <w:rPr>
                  <w:b/>
                  <w:bCs/>
                </w:rPr>
              </w:rPrChange>
            </w:rPr>
            <w:delText xml:space="preserve">novel </w:delText>
          </w:r>
        </w:del>
      </w:ins>
      <w:ins w:id="5426" w:author="Baker, Gregory Joseph" w:date="2018-11-21T13:10:00Z">
        <w:del w:id="5427" w:author="Microsoft Office User" w:date="2018-11-26T15:30:00Z">
          <w:r w:rsidR="00BE401A" w:rsidRPr="00EA49BB" w:rsidDel="00EA49BB">
            <w:rPr>
              <w:b/>
              <w:bCs/>
              <w:rPrChange w:id="5428" w:author="Microsoft Office User" w:date="2018-11-26T15:34:00Z">
                <w:rPr>
                  <w:b/>
                  <w:bCs/>
                </w:rPr>
              </w:rPrChange>
            </w:rPr>
            <w:delText>cell types</w:delText>
          </w:r>
          <w:r w:rsidR="00587A7F" w:rsidRPr="00EA49BB" w:rsidDel="00EA49BB">
            <w:rPr>
              <w:b/>
              <w:bCs/>
              <w:rPrChange w:id="5429" w:author="Microsoft Office User" w:date="2018-11-26T15:34:00Z">
                <w:rPr>
                  <w:b/>
                  <w:bCs/>
                </w:rPr>
              </w:rPrChange>
            </w:rPr>
            <w:delText xml:space="preserve"> </w:delText>
          </w:r>
        </w:del>
      </w:ins>
      <w:ins w:id="5430" w:author="Baker, Gregory Joseph" w:date="2018-11-21T16:26:00Z">
        <w:del w:id="5431" w:author="Microsoft Office User" w:date="2018-11-26T15:30:00Z">
          <w:r w:rsidR="002D4116" w:rsidRPr="00EA49BB" w:rsidDel="00EA49BB">
            <w:rPr>
              <w:b/>
              <w:bCs/>
              <w:rPrChange w:id="5432" w:author="Microsoft Office User" w:date="2018-11-26T15:34:00Z">
                <w:rPr>
                  <w:b/>
                  <w:bCs/>
                </w:rPr>
              </w:rPrChange>
            </w:rPr>
            <w:delText>as</w:delText>
          </w:r>
        </w:del>
      </w:ins>
      <w:ins w:id="5433" w:author="Baker, Gregory Joseph" w:date="2018-11-21T13:10:00Z">
        <w:del w:id="5434" w:author="Microsoft Office User" w:date="2018-11-26T15:30:00Z">
          <w:r w:rsidR="00587A7F" w:rsidRPr="00EA49BB" w:rsidDel="00EA49BB">
            <w:rPr>
              <w:b/>
              <w:bCs/>
              <w:rPrChange w:id="5435" w:author="Microsoft Office User" w:date="2018-11-26T15:34:00Z">
                <w:rPr>
                  <w:b/>
                  <w:bCs/>
                </w:rPr>
              </w:rPrChange>
            </w:rPr>
            <w:delText xml:space="preserve"> players in</w:delText>
          </w:r>
          <w:r w:rsidR="00BE401A" w:rsidRPr="00EA49BB" w:rsidDel="00EA49BB">
            <w:rPr>
              <w:b/>
              <w:bCs/>
              <w:rPrChange w:id="5436" w:author="Microsoft Office User" w:date="2018-11-26T15:34:00Z">
                <w:rPr>
                  <w:b/>
                  <w:bCs/>
                </w:rPr>
              </w:rPrChange>
            </w:rPr>
            <w:delText xml:space="preserve"> GBM immunobiology </w:delText>
          </w:r>
        </w:del>
      </w:ins>
    </w:p>
    <w:p w14:paraId="7733B4F4" w14:textId="2C7483E6" w:rsidR="00C15879" w:rsidRPr="00EA49BB" w:rsidDel="00EA49BB" w:rsidRDefault="00C81339" w:rsidP="00EA49BB">
      <w:pPr>
        <w:widowControl w:val="0"/>
        <w:autoSpaceDE w:val="0"/>
        <w:autoSpaceDN w:val="0"/>
        <w:adjustRightInd w:val="0"/>
        <w:spacing w:line="480" w:lineRule="auto"/>
        <w:contextualSpacing/>
        <w:rPr>
          <w:del w:id="5437" w:author="Microsoft Office User" w:date="2018-11-26T15:30:00Z"/>
          <w:b/>
          <w:bCs/>
          <w:rPrChange w:id="5438" w:author="Microsoft Office User" w:date="2018-11-26T15:34:00Z">
            <w:rPr>
              <w:del w:id="5439" w:author="Microsoft Office User" w:date="2018-11-26T15:30:00Z"/>
              <w:b/>
              <w:bCs/>
              <w:spacing w:val="-10"/>
            </w:rPr>
          </w:rPrChange>
        </w:rPr>
        <w:pPrChange w:id="5440" w:author="Microsoft Office User" w:date="2018-11-26T15:34:00Z">
          <w:pPr>
            <w:widowControl w:val="0"/>
            <w:autoSpaceDE w:val="0"/>
            <w:autoSpaceDN w:val="0"/>
            <w:adjustRightInd w:val="0"/>
            <w:spacing w:line="480" w:lineRule="auto"/>
            <w:contextualSpacing/>
          </w:pPr>
        </w:pPrChange>
      </w:pPr>
      <w:del w:id="5441" w:author="Microsoft Office User" w:date="2018-11-26T15:30:00Z">
        <w:r w:rsidRPr="00EA49BB" w:rsidDel="00EA49BB">
          <w:rPr>
            <w:b/>
            <w:bCs/>
            <w:rPrChange w:id="5442" w:author="Microsoft Office User" w:date="2018-11-26T15:34:00Z">
              <w:rPr>
                <w:b/>
                <w:bCs/>
                <w:spacing w:val="-10"/>
              </w:rPr>
            </w:rPrChange>
          </w:rPr>
          <w:delText>CD8</w:delText>
        </w:r>
        <w:r w:rsidRPr="00EA49BB" w:rsidDel="00EA49BB">
          <w:rPr>
            <w:b/>
            <w:bCs/>
            <w:vertAlign w:val="superscript"/>
            <w:rPrChange w:id="5443" w:author="Microsoft Office User" w:date="2018-11-26T15:34:00Z">
              <w:rPr>
                <w:b/>
                <w:bCs/>
                <w:spacing w:val="-10"/>
                <w:vertAlign w:val="superscript"/>
              </w:rPr>
            </w:rPrChange>
          </w:rPr>
          <w:delText>+</w:delText>
        </w:r>
        <w:r w:rsidRPr="00EA49BB" w:rsidDel="00EA49BB">
          <w:rPr>
            <w:b/>
            <w:bCs/>
            <w:rPrChange w:id="5444" w:author="Microsoft Office User" w:date="2018-11-26T15:34:00Z">
              <w:rPr>
                <w:b/>
                <w:bCs/>
                <w:spacing w:val="-10"/>
              </w:rPr>
            </w:rPrChange>
          </w:rPr>
          <w:delText xml:space="preserve"> T cell</w:delText>
        </w:r>
        <w:r w:rsidR="00703A99" w:rsidRPr="00EA49BB" w:rsidDel="00EA49BB">
          <w:rPr>
            <w:b/>
            <w:bCs/>
            <w:rPrChange w:id="5445" w:author="Microsoft Office User" w:date="2018-11-26T15:34:00Z">
              <w:rPr>
                <w:b/>
                <w:bCs/>
                <w:spacing w:val="-10"/>
              </w:rPr>
            </w:rPrChange>
          </w:rPr>
          <w:delText>s</w:delText>
        </w:r>
        <w:r w:rsidRPr="00EA49BB" w:rsidDel="00EA49BB">
          <w:rPr>
            <w:b/>
            <w:bCs/>
            <w:rPrChange w:id="5446" w:author="Microsoft Office User" w:date="2018-11-26T15:34:00Z">
              <w:rPr>
                <w:b/>
                <w:bCs/>
                <w:spacing w:val="-10"/>
              </w:rPr>
            </w:rPrChange>
          </w:rPr>
          <w:delText xml:space="preserve"> </w:delText>
        </w:r>
        <w:r w:rsidR="00703A99" w:rsidRPr="00EA49BB" w:rsidDel="00EA49BB">
          <w:rPr>
            <w:b/>
            <w:bCs/>
            <w:rPrChange w:id="5447" w:author="Microsoft Office User" w:date="2018-11-26T15:34:00Z">
              <w:rPr>
                <w:b/>
                <w:bCs/>
                <w:spacing w:val="-10"/>
              </w:rPr>
            </w:rPrChange>
          </w:rPr>
          <w:delText>expressing</w:delText>
        </w:r>
        <w:r w:rsidRPr="00EA49BB" w:rsidDel="00EA49BB">
          <w:rPr>
            <w:b/>
            <w:bCs/>
            <w:rPrChange w:id="5448" w:author="Microsoft Office User" w:date="2018-11-26T15:34:00Z">
              <w:rPr>
                <w:b/>
                <w:bCs/>
                <w:spacing w:val="-10"/>
              </w:rPr>
            </w:rPrChange>
          </w:rPr>
          <w:delText xml:space="preserve"> CD45R/B220 antigen</w:delText>
        </w:r>
      </w:del>
    </w:p>
    <w:p w14:paraId="01BF84BE" w14:textId="6A79BF50" w:rsidR="00E92B26" w:rsidRPr="00EA49BB" w:rsidDel="00EA49BB" w:rsidRDefault="0063659E" w:rsidP="00EA49BB">
      <w:pPr>
        <w:widowControl w:val="0"/>
        <w:autoSpaceDE w:val="0"/>
        <w:autoSpaceDN w:val="0"/>
        <w:adjustRightInd w:val="0"/>
        <w:spacing w:line="480" w:lineRule="auto"/>
        <w:contextualSpacing/>
        <w:rPr>
          <w:del w:id="5449" w:author="Microsoft Office User" w:date="2018-11-26T15:30:00Z"/>
          <w:b/>
          <w:rPrChange w:id="5450" w:author="Microsoft Office User" w:date="2018-11-26T15:34:00Z">
            <w:rPr>
              <w:del w:id="5451" w:author="Microsoft Office User" w:date="2018-11-26T15:30:00Z"/>
            </w:rPr>
          </w:rPrChange>
        </w:rPr>
        <w:pPrChange w:id="5452" w:author="Microsoft Office User" w:date="2018-11-26T15:34:00Z">
          <w:pPr>
            <w:widowControl w:val="0"/>
            <w:autoSpaceDE w:val="0"/>
            <w:autoSpaceDN w:val="0"/>
            <w:adjustRightInd w:val="0"/>
            <w:spacing w:line="480" w:lineRule="auto"/>
            <w:contextualSpacing/>
          </w:pPr>
        </w:pPrChange>
      </w:pPr>
      <w:ins w:id="5453" w:author="Baker, Gregory Joseph" w:date="2018-11-09T08:58:00Z">
        <w:del w:id="5454" w:author="Microsoft Office User" w:date="2018-11-26T15:30:00Z">
          <w:r w:rsidRPr="00EA49BB" w:rsidDel="00EA49BB">
            <w:rPr>
              <w:b/>
              <w:rPrChange w:id="5455" w:author="Microsoft Office User" w:date="2018-11-26T15:34:00Z">
                <w:rPr/>
              </w:rPrChange>
            </w:rPr>
            <w:delText xml:space="preserve">We </w:delText>
          </w:r>
        </w:del>
      </w:ins>
      <w:ins w:id="5456" w:author="Baker, Gregory Joseph" w:date="2018-11-21T13:11:00Z">
        <w:del w:id="5457" w:author="Microsoft Office User" w:date="2018-11-26T15:30:00Z">
          <w:r w:rsidR="00940477" w:rsidRPr="00EA49BB" w:rsidDel="00EA49BB">
            <w:rPr>
              <w:b/>
              <w:rPrChange w:id="5458" w:author="Microsoft Office User" w:date="2018-11-26T15:34:00Z">
                <w:rPr/>
              </w:rPrChange>
            </w:rPr>
            <w:delText xml:space="preserve">next </w:delText>
          </w:r>
        </w:del>
      </w:ins>
      <w:ins w:id="5459" w:author="Baker, Gregory Joseph" w:date="2018-11-09T08:58:00Z">
        <w:del w:id="5460" w:author="Microsoft Office User" w:date="2018-11-26T15:30:00Z">
          <w:r w:rsidRPr="00EA49BB" w:rsidDel="00EA49BB">
            <w:rPr>
              <w:b/>
              <w:rPrChange w:id="5461" w:author="Microsoft Office User" w:date="2018-11-26T15:34:00Z">
                <w:rPr/>
              </w:rPrChange>
            </w:rPr>
            <w:delText xml:space="preserve">used two sample hypothesis tests to </w:delText>
          </w:r>
        </w:del>
      </w:ins>
      <w:ins w:id="5462" w:author="Baker, Gregory Joseph" w:date="2018-11-21T13:11:00Z">
        <w:del w:id="5463" w:author="Microsoft Office User" w:date="2018-11-26T15:30:00Z">
          <w:r w:rsidR="00940477" w:rsidRPr="00EA49BB" w:rsidDel="00EA49BB">
            <w:rPr>
              <w:b/>
              <w:rPrChange w:id="5464" w:author="Microsoft Office User" w:date="2018-11-26T15:34:00Z">
                <w:rPr/>
              </w:rPrChange>
            </w:rPr>
            <w:delText>determine</w:delText>
          </w:r>
        </w:del>
      </w:ins>
      <w:ins w:id="5465" w:author="Baker, Gregory Joseph" w:date="2018-11-09T08:58:00Z">
        <w:del w:id="5466" w:author="Microsoft Office User" w:date="2018-11-26T15:30:00Z">
          <w:r w:rsidRPr="00EA49BB" w:rsidDel="00EA49BB">
            <w:rPr>
              <w:b/>
              <w:rPrChange w:id="5467" w:author="Microsoft Office User" w:date="2018-11-26T15:34:00Z">
                <w:rPr/>
              </w:rPrChange>
            </w:rPr>
            <w:delText xml:space="preserve"> under which</w:delText>
          </w:r>
        </w:del>
      </w:ins>
      <w:ins w:id="5468" w:author="Baker, Gregory Joseph" w:date="2018-11-09T08:56:00Z">
        <w:del w:id="5469" w:author="Microsoft Office User" w:date="2018-11-26T15:30:00Z">
          <w:r w:rsidRPr="00EA49BB" w:rsidDel="00EA49BB">
            <w:rPr>
              <w:b/>
              <w:rPrChange w:id="5470" w:author="Microsoft Office User" w:date="2018-11-26T15:34:00Z">
                <w:rPr/>
              </w:rPrChange>
            </w:rPr>
            <w:delText xml:space="preserve"> </w:delText>
          </w:r>
        </w:del>
      </w:ins>
      <w:ins w:id="5471" w:author="Baker, Gregory Joseph" w:date="2018-11-21T13:49:00Z">
        <w:del w:id="5472" w:author="Microsoft Office User" w:date="2018-11-26T15:30:00Z">
          <w:r w:rsidR="005340C6" w:rsidRPr="00EA49BB" w:rsidDel="00EA49BB">
            <w:rPr>
              <w:b/>
              <w:rPrChange w:id="5473" w:author="Microsoft Office User" w:date="2018-11-26T15:34:00Z">
                <w:rPr/>
              </w:rPrChange>
            </w:rPr>
            <w:delText>of 15 time-point and tissue-specific conditions</w:delText>
          </w:r>
        </w:del>
      </w:ins>
      <w:ins w:id="5474" w:author="Baker, Gregory Joseph" w:date="2018-11-09T08:56:00Z">
        <w:del w:id="5475" w:author="Microsoft Office User" w:date="2018-11-26T15:30:00Z">
          <w:r w:rsidRPr="00EA49BB" w:rsidDel="00EA49BB">
            <w:rPr>
              <w:b/>
              <w:rPrChange w:id="5476" w:author="Microsoft Office User" w:date="2018-11-26T15:34:00Z">
                <w:rPr/>
              </w:rPrChange>
            </w:rPr>
            <w:delText xml:space="preserve"> </w:delText>
          </w:r>
        </w:del>
      </w:ins>
      <w:ins w:id="5477" w:author="Baker, Gregory Joseph" w:date="2018-11-21T13:11:00Z">
        <w:del w:id="5478" w:author="Microsoft Office User" w:date="2018-11-26T15:30:00Z">
          <w:r w:rsidR="00940477" w:rsidRPr="00EA49BB" w:rsidDel="00EA49BB">
            <w:rPr>
              <w:b/>
              <w:rPrChange w:id="5479" w:author="Microsoft Office User" w:date="2018-11-26T15:34:00Z">
                <w:rPr/>
              </w:rPrChange>
            </w:rPr>
            <w:delText xml:space="preserve">the </w:delText>
          </w:r>
        </w:del>
      </w:ins>
      <w:ins w:id="5480" w:author="Baker, Gregory Joseph" w:date="2018-11-21T13:49:00Z">
        <w:del w:id="5481" w:author="Microsoft Office User" w:date="2018-11-26T15:30:00Z">
          <w:r w:rsidR="005340C6" w:rsidRPr="00EA49BB" w:rsidDel="00EA49BB">
            <w:rPr>
              <w:b/>
              <w:rPrChange w:id="5482" w:author="Microsoft Office User" w:date="2018-11-26T15:34:00Z">
                <w:rPr/>
              </w:rPrChange>
            </w:rPr>
            <w:delText>percentage of the 30</w:delText>
          </w:r>
        </w:del>
      </w:ins>
      <w:ins w:id="5483" w:author="Baker, Gregory Joseph" w:date="2018-11-21T13:48:00Z">
        <w:del w:id="5484" w:author="Microsoft Office User" w:date="2018-11-26T15:30:00Z">
          <w:r w:rsidR="005340C6" w:rsidRPr="00EA49BB" w:rsidDel="00EA49BB">
            <w:rPr>
              <w:b/>
              <w:rPrChange w:id="5485" w:author="Microsoft Office User" w:date="2018-11-26T15:34:00Z">
                <w:rPr/>
              </w:rPrChange>
            </w:rPr>
            <w:delText xml:space="preserve"> </w:delText>
          </w:r>
        </w:del>
      </w:ins>
      <w:ins w:id="5486" w:author="Baker, Gregory Joseph" w:date="2018-11-21T13:12:00Z">
        <w:del w:id="5487" w:author="Microsoft Office User" w:date="2018-11-26T15:30:00Z">
          <w:r w:rsidR="00940477" w:rsidRPr="00EA49BB" w:rsidDel="00EA49BB">
            <w:rPr>
              <w:b/>
              <w:rPrChange w:id="5488" w:author="Microsoft Office User" w:date="2018-11-26T15:34:00Z">
                <w:rPr/>
              </w:rPrChange>
            </w:rPr>
            <w:delText>immunophenotypes</w:delText>
          </w:r>
        </w:del>
      </w:ins>
      <w:ins w:id="5489" w:author="Baker, Gregory Joseph" w:date="2018-11-21T13:11:00Z">
        <w:del w:id="5490" w:author="Microsoft Office User" w:date="2018-11-26T15:30:00Z">
          <w:r w:rsidR="00940477" w:rsidRPr="00EA49BB" w:rsidDel="00EA49BB">
            <w:rPr>
              <w:b/>
              <w:rPrChange w:id="5491" w:author="Microsoft Office User" w:date="2018-11-26T15:34:00Z">
                <w:rPr/>
              </w:rPrChange>
            </w:rPr>
            <w:delText xml:space="preserve"> </w:delText>
          </w:r>
        </w:del>
      </w:ins>
      <w:ins w:id="5492" w:author="Baker, Gregory Joseph" w:date="2018-11-21T13:12:00Z">
        <w:del w:id="5493" w:author="Microsoft Office User" w:date="2018-11-26T15:30:00Z">
          <w:r w:rsidR="00940477" w:rsidRPr="00EA49BB" w:rsidDel="00EA49BB">
            <w:rPr>
              <w:b/>
              <w:rPrChange w:id="5494" w:author="Microsoft Office User" w:date="2018-11-26T15:34:00Z">
                <w:rPr/>
              </w:rPrChange>
            </w:rPr>
            <w:delText>statistically</w:delText>
          </w:r>
        </w:del>
      </w:ins>
      <w:ins w:id="5495" w:author="Baker, Gregory Joseph" w:date="2018-11-21T13:11:00Z">
        <w:del w:id="5496" w:author="Microsoft Office User" w:date="2018-11-26T15:30:00Z">
          <w:r w:rsidR="00940477" w:rsidRPr="00EA49BB" w:rsidDel="00EA49BB">
            <w:rPr>
              <w:b/>
              <w:rPrChange w:id="5497" w:author="Microsoft Office User" w:date="2018-11-26T15:34:00Z">
                <w:rPr/>
              </w:rPrChange>
            </w:rPr>
            <w:delText xml:space="preserve"> </w:delText>
          </w:r>
        </w:del>
      </w:ins>
      <w:ins w:id="5498" w:author="Baker, Gregory Joseph" w:date="2018-11-21T13:12:00Z">
        <w:del w:id="5499" w:author="Microsoft Office User" w:date="2018-11-26T15:30:00Z">
          <w:r w:rsidR="00940477" w:rsidRPr="00EA49BB" w:rsidDel="00EA49BB">
            <w:rPr>
              <w:b/>
              <w:rPrChange w:id="5500" w:author="Microsoft Office User" w:date="2018-11-26T15:34:00Z">
                <w:rPr/>
              </w:rPrChange>
            </w:rPr>
            <w:delText>differ</w:delText>
          </w:r>
        </w:del>
      </w:ins>
      <w:ins w:id="5501" w:author="Baker, Gregory Joseph" w:date="2018-11-21T13:50:00Z">
        <w:del w:id="5502" w:author="Microsoft Office User" w:date="2018-11-26T15:30:00Z">
          <w:r w:rsidR="005340C6" w:rsidRPr="00EA49BB" w:rsidDel="00EA49BB">
            <w:rPr>
              <w:b/>
              <w:rPrChange w:id="5503" w:author="Microsoft Office User" w:date="2018-11-26T15:34:00Z">
                <w:rPr/>
              </w:rPrChange>
            </w:rPr>
            <w:delText>ed</w:delText>
          </w:r>
        </w:del>
      </w:ins>
      <w:ins w:id="5504" w:author="Baker, Gregory Joseph" w:date="2018-11-21T13:12:00Z">
        <w:del w:id="5505" w:author="Microsoft Office User" w:date="2018-11-26T15:30:00Z">
          <w:r w:rsidR="00940477" w:rsidRPr="00EA49BB" w:rsidDel="00EA49BB">
            <w:rPr>
              <w:b/>
              <w:rPrChange w:id="5506" w:author="Microsoft Office User" w:date="2018-11-26T15:34:00Z">
                <w:rPr/>
              </w:rPrChange>
            </w:rPr>
            <w:delText xml:space="preserve"> between GBM-burdened and </w:delText>
          </w:r>
        </w:del>
      </w:ins>
      <w:ins w:id="5507" w:author="Baker, Gregory Joseph" w:date="2018-11-21T13:13:00Z">
        <w:del w:id="5508" w:author="Microsoft Office User" w:date="2018-11-26T15:30:00Z">
          <w:r w:rsidR="00940477" w:rsidRPr="00EA49BB" w:rsidDel="00EA49BB">
            <w:rPr>
              <w:b/>
              <w:rPrChange w:id="5509" w:author="Microsoft Office User" w:date="2018-11-26T15:34:00Z">
                <w:rPr/>
              </w:rPrChange>
            </w:rPr>
            <w:delText>m</w:delText>
          </w:r>
        </w:del>
      </w:ins>
      <w:ins w:id="5510" w:author="Baker, Gregory Joseph" w:date="2018-11-21T13:12:00Z">
        <w:del w:id="5511" w:author="Microsoft Office User" w:date="2018-11-26T15:30:00Z">
          <w:r w:rsidR="00040492" w:rsidRPr="00EA49BB" w:rsidDel="00EA49BB">
            <w:rPr>
              <w:b/>
              <w:rPrChange w:id="5512" w:author="Microsoft Office User" w:date="2018-11-26T15:34:00Z">
                <w:rPr/>
              </w:rPrChange>
            </w:rPr>
            <w:delText>ock-engrafted control</w:delText>
          </w:r>
        </w:del>
      </w:ins>
      <w:ins w:id="5513" w:author="Baker, Gregory Joseph" w:date="2018-11-21T13:50:00Z">
        <w:del w:id="5514" w:author="Microsoft Office User" w:date="2018-11-26T15:30:00Z">
          <w:r w:rsidR="00040492" w:rsidRPr="00EA49BB" w:rsidDel="00EA49BB">
            <w:rPr>
              <w:b/>
              <w:rPrChange w:id="5515" w:author="Microsoft Office User" w:date="2018-11-26T15:34:00Z">
                <w:rPr/>
              </w:rPrChange>
            </w:rPr>
            <w:delText xml:space="preserve"> mice</w:delText>
          </w:r>
        </w:del>
      </w:ins>
      <w:del w:id="5516" w:author="Microsoft Office User" w:date="2018-11-26T15:30:00Z">
        <w:r w:rsidR="008939EA" w:rsidRPr="00EA49BB" w:rsidDel="00EA49BB">
          <w:rPr>
            <w:b/>
            <w:rPrChange w:id="5517" w:author="Microsoft Office User" w:date="2018-11-26T15:34:00Z">
              <w:rPr/>
            </w:rPrChange>
          </w:rPr>
          <w:delText>We began evaluating</w:delText>
        </w:r>
      </w:del>
      <w:ins w:id="5518" w:author="psorger@gmail.com" w:date="2018-11-06T10:46:00Z">
        <w:del w:id="5519" w:author="Microsoft Office User" w:date="2018-11-26T15:30:00Z">
          <w:r w:rsidR="00AF312A" w:rsidRPr="00EA49BB" w:rsidDel="00EA49BB">
            <w:rPr>
              <w:b/>
              <w:rPrChange w:id="5520" w:author="Microsoft Office User" w:date="2018-11-26T15:34:00Z">
                <w:rPr/>
              </w:rPrChange>
            </w:rPr>
            <w:delText xml:space="preserve">When </w:delText>
          </w:r>
        </w:del>
      </w:ins>
      <w:ins w:id="5521" w:author="psorger@gmail.com" w:date="2018-11-06T10:48:00Z">
        <w:del w:id="5522" w:author="Microsoft Office User" w:date="2018-11-26T15:30:00Z">
          <w:r w:rsidR="00AF312A" w:rsidRPr="00EA49BB" w:rsidDel="00EA49BB">
            <w:rPr>
              <w:b/>
              <w:rPrChange w:id="5523" w:author="Microsoft Office User" w:date="2018-11-26T15:34:00Z">
                <w:rPr/>
              </w:rPrChange>
            </w:rPr>
            <w:delText>we compared the immunophenotypes of</w:delText>
          </w:r>
        </w:del>
      </w:ins>
      <w:ins w:id="5524" w:author="psorger@gmail.com" w:date="2018-11-06T10:46:00Z">
        <w:del w:id="5525" w:author="Microsoft Office User" w:date="2018-11-26T15:30:00Z">
          <w:r w:rsidR="00AF312A" w:rsidRPr="00EA49BB" w:rsidDel="00EA49BB">
            <w:rPr>
              <w:b/>
              <w:rPrChange w:id="5526" w:author="Microsoft Office User" w:date="2018-11-26T15:34:00Z">
                <w:rPr/>
              </w:rPrChange>
            </w:rPr>
            <w:delText xml:space="preserve"> compare </w:delText>
          </w:r>
        </w:del>
      </w:ins>
      <w:del w:id="5527" w:author="Microsoft Office User" w:date="2018-11-26T15:30:00Z">
        <w:r w:rsidR="008939EA" w:rsidRPr="00EA49BB" w:rsidDel="00EA49BB">
          <w:rPr>
            <w:b/>
            <w:rPrChange w:id="5528" w:author="Microsoft Office User" w:date="2018-11-26T15:34:00Z">
              <w:rPr/>
            </w:rPrChange>
          </w:rPr>
          <w:delText xml:space="preserve"> GBM’s influence over systemic cellular immune composition by asking which tissue-specific IPs exhibited a statistically significant difference in their mean frequency between GBM-burdened and mock-engrafted </w:delText>
        </w:r>
      </w:del>
      <w:ins w:id="5529" w:author="psorger@gmail.com" w:date="2018-11-06T10:46:00Z">
        <w:del w:id="5530" w:author="Microsoft Office User" w:date="2018-11-26T15:30:00Z">
          <w:r w:rsidR="00AF312A" w:rsidRPr="00EA49BB" w:rsidDel="00EA49BB">
            <w:rPr>
              <w:b/>
              <w:rPrChange w:id="5531" w:author="Microsoft Office User" w:date="2018-11-26T15:34:00Z">
                <w:rPr/>
              </w:rPrChange>
            </w:rPr>
            <w:delText xml:space="preserve">and GBM-bearing </w:delText>
          </w:r>
        </w:del>
      </w:ins>
      <w:del w:id="5532" w:author="Microsoft Office User" w:date="2018-11-26T15:30:00Z">
        <w:r w:rsidR="008939EA" w:rsidRPr="00EA49BB" w:rsidDel="00EA49BB">
          <w:rPr>
            <w:b/>
            <w:rPrChange w:id="5533" w:author="Microsoft Office User" w:date="2018-11-26T15:34:00Z">
              <w:rPr/>
            </w:rPrChange>
          </w:rPr>
          <w:delText>mice</w:delText>
        </w:r>
      </w:del>
      <w:ins w:id="5534" w:author="Baker, Gregory Joseph" w:date="2018-11-07T11:22:00Z">
        <w:del w:id="5535" w:author="Microsoft Office User" w:date="2018-11-26T15:30:00Z">
          <w:r w:rsidR="00014692" w:rsidRPr="00EA49BB" w:rsidDel="00EA49BB">
            <w:rPr>
              <w:b/>
              <w:rPrChange w:id="5536" w:author="Microsoft Office User" w:date="2018-11-26T15:34:00Z">
                <w:rPr/>
              </w:rPrChange>
            </w:rPr>
            <w:delText>.</w:delText>
          </w:r>
        </w:del>
      </w:ins>
      <w:del w:id="5537" w:author="Microsoft Office User" w:date="2018-11-26T15:30:00Z">
        <w:r w:rsidR="008939EA" w:rsidRPr="00EA49BB" w:rsidDel="00EA49BB">
          <w:rPr>
            <w:b/>
            <w:rPrChange w:id="5538" w:author="Microsoft Office User" w:date="2018-11-26T15:34:00Z">
              <w:rPr/>
            </w:rPrChange>
          </w:rPr>
          <w:delText xml:space="preserve"> at matched time points. The</w:delText>
        </w:r>
      </w:del>
      <w:ins w:id="5539" w:author="Baker, Gregory Joseph" w:date="2018-11-09T08:58:00Z">
        <w:del w:id="5540" w:author="Microsoft Office User" w:date="2018-11-26T15:30:00Z">
          <w:r w:rsidRPr="00EA49BB" w:rsidDel="00EA49BB">
            <w:rPr>
              <w:b/>
              <w:rPrChange w:id="5541" w:author="Microsoft Office User" w:date="2018-11-26T15:34:00Z">
                <w:rPr/>
              </w:rPrChange>
            </w:rPr>
            <w:delText xml:space="preserve">A total of </w:delText>
          </w:r>
        </w:del>
      </w:ins>
      <w:ins w:id="5542" w:author="psorger@gmail.com" w:date="2018-11-06T10:48:00Z">
        <w:del w:id="5543" w:author="Microsoft Office User" w:date="2018-11-26T15:30:00Z">
          <w:r w:rsidR="00AF312A" w:rsidRPr="00EA49BB" w:rsidDel="00EA49BB">
            <w:rPr>
              <w:b/>
              <w:rPrChange w:id="5544" w:author="Microsoft Office User" w:date="2018-11-26T15:34:00Z">
                <w:rPr/>
              </w:rPrChange>
            </w:rPr>
            <w:delText>we found that they</w:delText>
          </w:r>
        </w:del>
      </w:ins>
      <w:del w:id="5545" w:author="Microsoft Office User" w:date="2018-11-26T15:30:00Z">
        <w:r w:rsidR="008939EA" w:rsidRPr="00EA49BB" w:rsidDel="00EA49BB">
          <w:rPr>
            <w:b/>
            <w:rPrChange w:id="5546" w:author="Microsoft Office User" w:date="2018-11-26T15:34:00Z">
              <w:rPr/>
            </w:rPrChange>
          </w:rPr>
          <w:delText xml:space="preserve"> treatment groups diverged </w:delText>
        </w:r>
      </w:del>
      <w:ins w:id="5547" w:author="psorger@gmail.com" w:date="2018-11-06T10:47:00Z">
        <w:del w:id="5548" w:author="Microsoft Office User" w:date="2018-11-26T15:30:00Z">
          <w:r w:rsidR="00AF312A" w:rsidRPr="00EA49BB" w:rsidDel="00EA49BB">
            <w:rPr>
              <w:b/>
              <w:rPrChange w:id="5549" w:author="Microsoft Office User" w:date="2018-11-26T15:34:00Z">
                <w:rPr/>
              </w:rPrChange>
            </w:rPr>
            <w:delText xml:space="preserve"> diverge</w:delText>
          </w:r>
        </w:del>
      </w:ins>
      <w:ins w:id="5550" w:author="psorger@gmail.com" w:date="2018-11-06T10:48:00Z">
        <w:del w:id="5551" w:author="Microsoft Office User" w:date="2018-11-26T15:30:00Z">
          <w:r w:rsidR="00AF312A" w:rsidRPr="00EA49BB" w:rsidDel="00EA49BB">
            <w:rPr>
              <w:b/>
              <w:rPrChange w:id="5552" w:author="Microsoft Office User" w:date="2018-11-26T15:34:00Z">
                <w:rPr/>
              </w:rPrChange>
            </w:rPr>
            <w:delText>d</w:delText>
          </w:r>
        </w:del>
      </w:ins>
      <w:ins w:id="5553" w:author="psorger@gmail.com" w:date="2018-11-06T10:47:00Z">
        <w:del w:id="5554" w:author="Microsoft Office User" w:date="2018-11-26T15:30:00Z">
          <w:r w:rsidR="00AF312A" w:rsidRPr="00EA49BB" w:rsidDel="00EA49BB">
            <w:rPr>
              <w:b/>
              <w:rPrChange w:id="5555" w:author="Microsoft Office User" w:date="2018-11-26T15:34:00Z">
                <w:rPr/>
              </w:rPrChange>
            </w:rPr>
            <w:delText xml:space="preserve"> </w:delText>
          </w:r>
        </w:del>
      </w:ins>
      <w:del w:id="5556" w:author="Microsoft Office User" w:date="2018-11-26T15:30:00Z">
        <w:r w:rsidR="008939EA" w:rsidRPr="00EA49BB" w:rsidDel="00EA49BB">
          <w:rPr>
            <w:b/>
            <w:rPrChange w:id="5557" w:author="Microsoft Office User" w:date="2018-11-26T15:34:00Z">
              <w:rPr/>
            </w:rPrChange>
          </w:rPr>
          <w:delText>28</w:delText>
        </w:r>
      </w:del>
      <w:ins w:id="5558" w:author="Baker, Gregory Joseph" w:date="2018-11-09T08:58:00Z">
        <w:del w:id="5559" w:author="Microsoft Office User" w:date="2018-11-26T15:30:00Z">
          <w:r w:rsidRPr="00EA49BB" w:rsidDel="00EA49BB">
            <w:rPr>
              <w:b/>
              <w:rPrChange w:id="5560" w:author="Microsoft Office User" w:date="2018-11-26T15:34:00Z">
                <w:rPr/>
              </w:rPrChange>
            </w:rPr>
            <w:delText xml:space="preserve"> </w:delText>
          </w:r>
          <w:r w:rsidR="009E05E0" w:rsidRPr="00EA49BB" w:rsidDel="00EA49BB">
            <w:rPr>
              <w:b/>
              <w:rPrChange w:id="5561" w:author="Microsoft Office User" w:date="2018-11-26T15:34:00Z">
                <w:rPr/>
              </w:rPrChange>
            </w:rPr>
            <w:delText xml:space="preserve">differences were </w:delText>
          </w:r>
        </w:del>
      </w:ins>
      <w:ins w:id="5562" w:author="Baker, Gregory Joseph" w:date="2018-11-21T13:50:00Z">
        <w:del w:id="5563" w:author="Microsoft Office User" w:date="2018-11-26T15:30:00Z">
          <w:r w:rsidR="00C552EC" w:rsidRPr="00EA49BB" w:rsidDel="00EA49BB">
            <w:rPr>
              <w:b/>
              <w:rPrChange w:id="5564" w:author="Microsoft Office User" w:date="2018-11-26T15:34:00Z">
                <w:rPr/>
              </w:rPrChange>
            </w:rPr>
            <w:delText>detected</w:delText>
          </w:r>
        </w:del>
      </w:ins>
      <w:ins w:id="5565" w:author="Baker, Gregory Joseph" w:date="2018-11-09T08:58:00Z">
        <w:del w:id="5566" w:author="Microsoft Office User" w:date="2018-11-26T15:30:00Z">
          <w:r w:rsidRPr="00EA49BB" w:rsidDel="00EA49BB">
            <w:rPr>
              <w:b/>
              <w:rPrChange w:id="5567" w:author="Microsoft Office User" w:date="2018-11-26T15:34:00Z">
                <w:rPr/>
              </w:rPrChange>
            </w:rPr>
            <w:delText xml:space="preserve">, the </w:delText>
          </w:r>
        </w:del>
      </w:ins>
      <w:del w:id="5568" w:author="Microsoft Office User" w:date="2018-11-26T15:30:00Z">
        <w:r w:rsidR="008939EA" w:rsidRPr="00EA49BB" w:rsidDel="00EA49BB">
          <w:rPr>
            <w:b/>
            <w:rPrChange w:id="5569" w:author="Microsoft Office User" w:date="2018-11-26T15:34:00Z">
              <w:rPr/>
            </w:rPrChange>
          </w:rPr>
          <w:delText xml:space="preserve"> times </w:delText>
        </w:r>
      </w:del>
      <w:ins w:id="5570" w:author="psorger@gmail.com" w:date="2018-11-06T10:47:00Z">
        <w:del w:id="5571" w:author="Microsoft Office User" w:date="2018-11-26T15:30:00Z">
          <w:r w:rsidR="00AF312A" w:rsidRPr="00EA49BB" w:rsidDel="00EA49BB">
            <w:rPr>
              <w:b/>
              <w:highlight w:val="yellow"/>
              <w:rPrChange w:id="5572" w:author="Microsoft Office User" w:date="2018-11-26T15:34:00Z">
                <w:rPr/>
              </w:rPrChange>
            </w:rPr>
            <w:delText>DEFINED HOW</w:delText>
          </w:r>
          <w:r w:rsidR="00AF312A" w:rsidRPr="00EA49BB" w:rsidDel="00EA49BB">
            <w:rPr>
              <w:b/>
              <w:rPrChange w:id="5573" w:author="Microsoft Office User" w:date="2018-11-26T15:34:00Z">
                <w:rPr/>
              </w:rPrChange>
            </w:rPr>
            <w:delText>,</w:delText>
          </w:r>
        </w:del>
      </w:ins>
      <w:ins w:id="5574" w:author="Baker, Gregory Joseph" w:date="2018-11-07T11:22:00Z">
        <w:del w:id="5575" w:author="Microsoft Office User" w:date="2018-11-26T15:30:00Z">
          <w:r w:rsidR="00014692" w:rsidRPr="00EA49BB" w:rsidDel="00EA49BB">
            <w:rPr>
              <w:b/>
              <w:rPrChange w:id="5576" w:author="Microsoft Office User" w:date="2018-11-26T15:34:00Z">
                <w:rPr/>
              </w:rPrChange>
            </w:rPr>
            <w:delText xml:space="preserve">majority of which </w:delText>
          </w:r>
        </w:del>
      </w:ins>
      <w:ins w:id="5577" w:author="Baker, Gregory Joseph" w:date="2018-11-21T13:14:00Z">
        <w:del w:id="5578" w:author="Microsoft Office User" w:date="2018-11-26T15:30:00Z">
          <w:r w:rsidR="006E0FAD" w:rsidRPr="00EA49BB" w:rsidDel="00EA49BB">
            <w:rPr>
              <w:b/>
              <w:rPrChange w:id="5579" w:author="Microsoft Office User" w:date="2018-11-26T15:34:00Z">
                <w:rPr/>
              </w:rPrChange>
            </w:rPr>
            <w:delText>occurring</w:delText>
          </w:r>
        </w:del>
      </w:ins>
      <w:ins w:id="5580" w:author="Baker, Gregory Joseph" w:date="2018-11-09T08:59:00Z">
        <w:del w:id="5581" w:author="Microsoft Office User" w:date="2018-11-26T15:30:00Z">
          <w:r w:rsidR="009E05E0" w:rsidRPr="00EA49BB" w:rsidDel="00EA49BB">
            <w:rPr>
              <w:b/>
              <w:rPrChange w:id="5582" w:author="Microsoft Office User" w:date="2018-11-26T15:34:00Z">
                <w:rPr/>
              </w:rPrChange>
            </w:rPr>
            <w:delText xml:space="preserve"> during</w:delText>
          </w:r>
        </w:del>
      </w:ins>
      <w:ins w:id="5583" w:author="psorger@gmail.com" w:date="2018-11-06T10:47:00Z">
        <w:del w:id="5584" w:author="Microsoft Office User" w:date="2018-11-26T15:30:00Z">
          <w:r w:rsidR="00AF312A" w:rsidRPr="00EA49BB" w:rsidDel="00EA49BB">
            <w:rPr>
              <w:b/>
              <w:rPrChange w:id="5585" w:author="Microsoft Office User" w:date="2018-11-26T15:34:00Z">
                <w:rPr/>
              </w:rPrChange>
            </w:rPr>
            <w:delText xml:space="preserve"> </w:delText>
          </w:r>
        </w:del>
      </w:ins>
      <w:del w:id="5586" w:author="Microsoft Office User" w:date="2018-11-26T15:30:00Z">
        <w:r w:rsidR="008939EA" w:rsidRPr="00EA49BB" w:rsidDel="00EA49BB">
          <w:rPr>
            <w:b/>
            <w:rPrChange w:id="5587" w:author="Microsoft Office User" w:date="2018-11-26T15:34:00Z">
              <w:rPr/>
            </w:rPrChange>
          </w:rPr>
          <w:delText>over the course of the study with 75% of</w:delText>
        </w:r>
      </w:del>
      <w:ins w:id="5588" w:author="psorger@gmail.com" w:date="2018-11-06T10:47:00Z">
        <w:del w:id="5589" w:author="Microsoft Office User" w:date="2018-11-26T15:30:00Z">
          <w:r w:rsidR="00AF312A" w:rsidRPr="00EA49BB" w:rsidDel="00EA49BB">
            <w:rPr>
              <w:b/>
              <w:rPrChange w:id="5590" w:author="Microsoft Office User" w:date="2018-11-26T15:34:00Z">
                <w:rPr/>
              </w:rPrChange>
            </w:rPr>
            <w:delText>with the majority of the difference</w:delText>
          </w:r>
        </w:del>
      </w:ins>
      <w:del w:id="5591" w:author="Microsoft Office User" w:date="2018-11-26T15:30:00Z">
        <w:r w:rsidR="008939EA" w:rsidRPr="00EA49BB" w:rsidDel="00EA49BB">
          <w:rPr>
            <w:b/>
            <w:rPrChange w:id="5592" w:author="Microsoft Office User" w:date="2018-11-26T15:34:00Z">
              <w:rPr/>
            </w:rPrChange>
          </w:rPr>
          <w:delText xml:space="preserve"> </w:delText>
        </w:r>
      </w:del>
      <w:ins w:id="5593" w:author="psorger@gmail.com" w:date="2018-11-06T10:47:00Z">
        <w:del w:id="5594" w:author="Microsoft Office User" w:date="2018-11-26T15:30:00Z">
          <w:r w:rsidR="00AF312A" w:rsidRPr="00EA49BB" w:rsidDel="00EA49BB">
            <w:rPr>
              <w:b/>
              <w:rPrChange w:id="5595" w:author="Microsoft Office User" w:date="2018-11-26T15:34:00Z">
                <w:rPr/>
              </w:rPrChange>
            </w:rPr>
            <w:delText xml:space="preserve">found </w:delText>
          </w:r>
        </w:del>
      </w:ins>
      <w:del w:id="5596" w:author="Microsoft Office User" w:date="2018-11-26T15:30:00Z">
        <w:r w:rsidR="008939EA" w:rsidRPr="00EA49BB" w:rsidDel="00EA49BB">
          <w:rPr>
            <w:b/>
            <w:rPrChange w:id="5597" w:author="Microsoft Office User" w:date="2018-11-26T15:34:00Z">
              <w:rPr/>
            </w:rPrChange>
          </w:rPr>
          <w:delText>which occurring at the</w:delText>
        </w:r>
      </w:del>
      <w:ins w:id="5598" w:author="Baker, Gregory Joseph" w:date="2018-11-09T09:00:00Z">
        <w:del w:id="5599" w:author="Microsoft Office User" w:date="2018-11-26T15:30:00Z">
          <w:r w:rsidRPr="00EA49BB" w:rsidDel="00EA49BB">
            <w:rPr>
              <w:b/>
              <w:rPrChange w:id="5600" w:author="Microsoft Office User" w:date="2018-11-26T15:34:00Z">
                <w:rPr/>
              </w:rPrChange>
            </w:rPr>
            <w:delText xml:space="preserve">late-stage disease </w:delText>
          </w:r>
        </w:del>
      </w:ins>
      <w:del w:id="5601" w:author="Microsoft Office User" w:date="2018-11-26T15:30:00Z">
        <w:r w:rsidR="008939EA" w:rsidRPr="00EA49BB" w:rsidDel="00EA49BB">
          <w:rPr>
            <w:b/>
            <w:rPrChange w:id="5602" w:author="Microsoft Office User" w:date="2018-11-26T15:34:00Z">
              <w:rPr/>
            </w:rPrChange>
          </w:rPr>
          <w:delText xml:space="preserve"> 30-day time point (</w:delText>
        </w:r>
      </w:del>
      <w:ins w:id="5603" w:author="Baker, Gregory Joseph" w:date="2018-11-21T13:14:00Z">
        <w:del w:id="5604" w:author="Microsoft Office User" w:date="2018-11-26T15:30:00Z">
          <w:r w:rsidR="009E05E0" w:rsidRPr="00EA49BB" w:rsidDel="00EA49BB">
            <w:rPr>
              <w:b/>
              <w:rPrChange w:id="5605" w:author="Microsoft Office User" w:date="2018-11-26T15:34:00Z">
                <w:rPr/>
              </w:rPrChange>
            </w:rPr>
            <w:delText xml:space="preserve">false discovery rate (FDR)–corrected p-values </w:delText>
          </w:r>
        </w:del>
      </w:ins>
      <w:del w:id="5606" w:author="Microsoft Office User" w:date="2018-11-26T15:30:00Z">
        <w:r w:rsidR="008939EA" w:rsidRPr="00EA49BB" w:rsidDel="00EA49BB">
          <w:rPr>
            <w:b/>
            <w:rPrChange w:id="5607" w:author="Microsoft Office User" w:date="2018-11-26T15:34:00Z">
              <w:rPr/>
            </w:rPrChange>
          </w:rPr>
          <w:delText xml:space="preserve">q-value </w:delText>
        </w:r>
        <w:r w:rsidR="008939EA" w:rsidRPr="00EA49BB" w:rsidDel="00EA49BB">
          <w:rPr>
            <w:b/>
            <w:u w:val="single"/>
            <w:rPrChange w:id="5608" w:author="Microsoft Office User" w:date="2018-11-26T15:34:00Z">
              <w:rPr/>
            </w:rPrChange>
          </w:rPr>
          <w:delText>&lt;</w:delText>
        </w:r>
        <w:r w:rsidR="008939EA" w:rsidRPr="00EA49BB" w:rsidDel="00EA49BB">
          <w:rPr>
            <w:b/>
            <w:rPrChange w:id="5609" w:author="Microsoft Office User" w:date="2018-11-26T15:34:00Z">
              <w:rPr/>
            </w:rPrChange>
          </w:rPr>
          <w:delText xml:space="preserve"> 0.05, two-tailed Student’s t-tests, n=8 mice/</w:delText>
        </w:r>
      </w:del>
      <w:ins w:id="5610" w:author="Baker, Gregory Joseph" w:date="2018-11-09T09:00:00Z">
        <w:del w:id="5611" w:author="Microsoft Office User" w:date="2018-11-26T15:30:00Z">
          <w:r w:rsidR="00C0476F" w:rsidRPr="00EA49BB" w:rsidDel="00EA49BB">
            <w:rPr>
              <w:b/>
              <w:rPrChange w:id="5612" w:author="Microsoft Office User" w:date="2018-11-26T15:34:00Z">
                <w:rPr/>
              </w:rPrChange>
            </w:rPr>
            <w:delText xml:space="preserve">treatment </w:delText>
          </w:r>
        </w:del>
      </w:ins>
      <w:del w:id="5613" w:author="Microsoft Office User" w:date="2018-11-26T15:30:00Z">
        <w:r w:rsidR="008939EA" w:rsidRPr="00EA49BB" w:rsidDel="00EA49BB">
          <w:rPr>
            <w:b/>
            <w:rPrChange w:id="5614" w:author="Microsoft Office User" w:date="2018-11-26T15:34:00Z">
              <w:rPr/>
            </w:rPrChange>
          </w:rPr>
          <w:delText>group) (</w:delText>
        </w:r>
      </w:del>
      <w:ins w:id="5615" w:author="Baker, Gregory Joseph" w:date="2018-11-21T13:17:00Z">
        <w:del w:id="5616" w:author="Microsoft Office User" w:date="2018-11-26T15:30:00Z">
          <w:r w:rsidR="0030148E" w:rsidRPr="00EA49BB" w:rsidDel="00EA49BB">
            <w:rPr>
              <w:b/>
              <w:rPrChange w:id="5617" w:author="Microsoft Office User" w:date="2018-11-26T15:34:00Z">
                <w:rPr>
                  <w:b/>
                </w:rPr>
              </w:rPrChange>
            </w:rPr>
            <w:delText xml:space="preserve">Supplementary Table </w:delText>
          </w:r>
        </w:del>
        <w:del w:id="5618" w:author="Microsoft Office User" w:date="2018-11-23T15:43:00Z">
          <w:r w:rsidR="0030148E" w:rsidRPr="00EA49BB" w:rsidDel="00F44297">
            <w:rPr>
              <w:b/>
              <w:rPrChange w:id="5619" w:author="Microsoft Office User" w:date="2018-11-26T15:34:00Z">
                <w:rPr>
                  <w:b/>
                </w:rPr>
              </w:rPrChange>
            </w:rPr>
            <w:delText>1</w:delText>
          </w:r>
        </w:del>
        <w:del w:id="5620" w:author="Microsoft Office User" w:date="2018-11-26T15:30:00Z">
          <w:r w:rsidR="0030148E" w:rsidRPr="00EA49BB" w:rsidDel="00EA49BB">
            <w:rPr>
              <w:b/>
              <w:rPrChange w:id="5621" w:author="Microsoft Office User" w:date="2018-11-26T15:34:00Z">
                <w:rPr>
                  <w:b/>
                </w:rPr>
              </w:rPrChange>
            </w:rPr>
            <w:delText xml:space="preserve"> and </w:delText>
          </w:r>
        </w:del>
      </w:ins>
      <w:ins w:id="5622" w:author="Baker, Gregory Joseph" w:date="2018-11-09T08:40:00Z">
        <w:del w:id="5623" w:author="Microsoft Office User" w:date="2018-11-26T15:30:00Z">
          <w:r w:rsidR="005D00D3" w:rsidRPr="00EA49BB" w:rsidDel="00EA49BB">
            <w:rPr>
              <w:b/>
              <w:rPrChange w:id="5624" w:author="Microsoft Office User" w:date="2018-11-26T15:34:00Z">
                <w:rPr>
                  <w:b/>
                </w:rPr>
              </w:rPrChange>
            </w:rPr>
            <w:delText>Supplementary Fig</w:delText>
          </w:r>
        </w:del>
      </w:ins>
      <w:ins w:id="5625" w:author="Baker, Gregory Joseph" w:date="2018-11-21T14:08:00Z">
        <w:del w:id="5626" w:author="Microsoft Office User" w:date="2018-11-26T15:30:00Z">
          <w:r w:rsidR="001052FA" w:rsidRPr="00EA49BB" w:rsidDel="00EA49BB">
            <w:rPr>
              <w:b/>
              <w:rPrChange w:id="5627" w:author="Microsoft Office User" w:date="2018-11-26T15:34:00Z">
                <w:rPr>
                  <w:b/>
                </w:rPr>
              </w:rPrChange>
            </w:rPr>
            <w:delText>s</w:delText>
          </w:r>
        </w:del>
      </w:ins>
      <w:ins w:id="5628" w:author="Baker, Gregory Joseph" w:date="2018-11-09T08:40:00Z">
        <w:del w:id="5629" w:author="Microsoft Office User" w:date="2018-11-26T15:30:00Z">
          <w:r w:rsidR="005D00D3" w:rsidRPr="00EA49BB" w:rsidDel="00EA49BB">
            <w:rPr>
              <w:b/>
              <w:rPrChange w:id="5630" w:author="Microsoft Office User" w:date="2018-11-26T15:34:00Z">
                <w:rPr>
                  <w:b/>
                </w:rPr>
              </w:rPrChange>
            </w:rPr>
            <w:delText xml:space="preserve">. </w:delText>
          </w:r>
          <w:r w:rsidR="008226F3" w:rsidRPr="00EA49BB" w:rsidDel="00EA49BB">
            <w:rPr>
              <w:b/>
              <w:rPrChange w:id="5631" w:author="Microsoft Office User" w:date="2018-11-26T15:34:00Z">
                <w:rPr>
                  <w:b/>
                </w:rPr>
              </w:rPrChange>
            </w:rPr>
            <w:delText>7</w:delText>
          </w:r>
        </w:del>
      </w:ins>
      <w:ins w:id="5632" w:author="Baker, Gregory Joseph" w:date="2018-11-21T14:08:00Z">
        <w:del w:id="5633" w:author="Microsoft Office User" w:date="2018-11-23T15:44:00Z">
          <w:r w:rsidR="002C6287" w:rsidRPr="00EA49BB" w:rsidDel="00F44297">
            <w:rPr>
              <w:b/>
              <w:rPrChange w:id="5634" w:author="Microsoft Office User" w:date="2018-11-26T15:34:00Z">
                <w:rPr>
                  <w:b/>
                </w:rPr>
              </w:rPrChange>
            </w:rPr>
            <w:delText xml:space="preserve"> and </w:delText>
          </w:r>
          <w:r w:rsidR="001052FA" w:rsidRPr="00EA49BB" w:rsidDel="00F44297">
            <w:rPr>
              <w:b/>
              <w:rPrChange w:id="5635" w:author="Microsoft Office User" w:date="2018-11-26T15:34:00Z">
                <w:rPr>
                  <w:b/>
                </w:rPr>
              </w:rPrChange>
            </w:rPr>
            <w:delText>8</w:delText>
          </w:r>
        </w:del>
      </w:ins>
      <w:del w:id="5636" w:author="Microsoft Office User" w:date="2018-11-26T15:30:00Z">
        <w:r w:rsidR="008939EA" w:rsidRPr="00EA49BB" w:rsidDel="00EA49BB">
          <w:rPr>
            <w:b/>
            <w:rPrChange w:id="5637" w:author="Microsoft Office User" w:date="2018-11-26T15:34:00Z">
              <w:rPr/>
            </w:rPrChange>
          </w:rPr>
          <w:delText>Supplementary Fig.)</w:delText>
        </w:r>
      </w:del>
      <w:ins w:id="5638" w:author="Baker, Gregory Joseph" w:date="2018-11-09T09:02:00Z">
        <w:del w:id="5639" w:author="Microsoft Office User" w:date="2018-11-26T15:30:00Z">
          <w:r w:rsidR="00C97956" w:rsidRPr="00EA49BB" w:rsidDel="00EA49BB">
            <w:rPr>
              <w:b/>
              <w:rPrChange w:id="5640" w:author="Microsoft Office User" w:date="2018-11-26T15:34:00Z">
                <w:rPr/>
              </w:rPrChange>
            </w:rPr>
            <w:delText>.</w:delText>
          </w:r>
        </w:del>
      </w:ins>
      <w:ins w:id="5641" w:author="Baker, Gregory Joseph" w:date="2018-11-09T09:18:00Z">
        <w:del w:id="5642" w:author="Microsoft Office User" w:date="2018-11-26T15:30:00Z">
          <w:r w:rsidR="00AD4FD1" w:rsidRPr="00EA49BB" w:rsidDel="00EA49BB">
            <w:rPr>
              <w:b/>
              <w:rPrChange w:id="5643" w:author="Microsoft Office User" w:date="2018-11-26T15:34:00Z">
                <w:rPr/>
              </w:rPrChange>
            </w:rPr>
            <w:delText xml:space="preserve"> </w:delText>
          </w:r>
        </w:del>
      </w:ins>
      <w:del w:id="5644" w:author="Microsoft Office User" w:date="2018-11-26T15:30:00Z">
        <w:r w:rsidR="00C15879" w:rsidRPr="00EA49BB" w:rsidDel="00EA49BB">
          <w:rPr>
            <w:b/>
            <w:rPrChange w:id="5645" w:author="Microsoft Office User" w:date="2018-11-26T15:34:00Z">
              <w:rPr/>
            </w:rPrChange>
          </w:rPr>
          <w:delText>.</w:delText>
        </w:r>
      </w:del>
      <w:ins w:id="5646" w:author="psorger@gmail.com" w:date="2018-11-06T10:47:00Z">
        <w:del w:id="5647" w:author="Microsoft Office User" w:date="2018-11-26T15:30:00Z">
          <w:r w:rsidR="00AF312A" w:rsidRPr="00EA49BB" w:rsidDel="00EA49BB">
            <w:rPr>
              <w:b/>
              <w:rPrChange w:id="5648" w:author="Microsoft Office User" w:date="2018-11-26T15:34:00Z">
                <w:rPr/>
              </w:rPrChange>
            </w:rPr>
            <w:delText xml:space="preserve"> </w:delText>
          </w:r>
        </w:del>
      </w:ins>
      <w:ins w:id="5649" w:author="psorger@gmail.com" w:date="2018-11-06T10:48:00Z">
        <w:del w:id="5650" w:author="Microsoft Office User" w:date="2018-11-26T15:30:00Z">
          <w:r w:rsidR="00AF312A" w:rsidRPr="00EA49BB" w:rsidDel="00EA49BB">
            <w:rPr>
              <w:b/>
              <w:rPrChange w:id="5651" w:author="Microsoft Office User" w:date="2018-11-26T15:34:00Z">
                <w:rPr/>
              </w:rPrChange>
            </w:rPr>
            <w:delText>SYLARAS was used to organiz</w:delText>
          </w:r>
        </w:del>
      </w:ins>
      <w:ins w:id="5652" w:author="psorger@gmail.com" w:date="2018-11-06T10:49:00Z">
        <w:del w:id="5653" w:author="Microsoft Office User" w:date="2018-11-26T15:30:00Z">
          <w:r w:rsidR="00AF312A" w:rsidRPr="00EA49BB" w:rsidDel="00EA49BB">
            <w:rPr>
              <w:b/>
              <w:rPrChange w:id="5654" w:author="Microsoft Office User" w:date="2018-11-26T15:34:00Z">
                <w:rPr/>
              </w:rPrChange>
            </w:rPr>
            <w:delText xml:space="preserve">e the data into </w:delText>
          </w:r>
        </w:del>
      </w:ins>
    </w:p>
    <w:p w14:paraId="0446A985" w14:textId="16974D39" w:rsidR="00C63F25" w:rsidRPr="00EA49BB" w:rsidDel="00EA49BB" w:rsidRDefault="00E92B26" w:rsidP="00EA49BB">
      <w:pPr>
        <w:widowControl w:val="0"/>
        <w:autoSpaceDE w:val="0"/>
        <w:autoSpaceDN w:val="0"/>
        <w:adjustRightInd w:val="0"/>
        <w:spacing w:line="480" w:lineRule="auto"/>
        <w:contextualSpacing/>
        <w:rPr>
          <w:ins w:id="5655" w:author="Baker, Gregory Joseph" w:date="2018-11-21T14:06:00Z"/>
          <w:del w:id="5656" w:author="Microsoft Office User" w:date="2018-11-26T15:30:00Z"/>
          <w:b/>
          <w:bCs/>
          <w:rPrChange w:id="5657" w:author="Microsoft Office User" w:date="2018-11-26T15:34:00Z">
            <w:rPr>
              <w:ins w:id="5658" w:author="Baker, Gregory Joseph" w:date="2018-11-21T14:06:00Z"/>
              <w:del w:id="5659" w:author="Microsoft Office User" w:date="2018-11-26T15:30:00Z"/>
              <w:bCs/>
            </w:rPr>
          </w:rPrChange>
        </w:rPr>
        <w:pPrChange w:id="5660" w:author="Microsoft Office User" w:date="2018-11-26T15:34:00Z">
          <w:pPr>
            <w:widowControl w:val="0"/>
            <w:autoSpaceDE w:val="0"/>
            <w:autoSpaceDN w:val="0"/>
            <w:adjustRightInd w:val="0"/>
            <w:spacing w:line="480" w:lineRule="auto"/>
            <w:ind w:firstLine="720"/>
            <w:contextualSpacing/>
          </w:pPr>
        </w:pPrChange>
      </w:pPr>
      <w:del w:id="5661" w:author="Microsoft Office User" w:date="2018-11-26T15:30:00Z">
        <w:r w:rsidRPr="00EA49BB" w:rsidDel="00EA49BB">
          <w:rPr>
            <w:b/>
            <w:rPrChange w:id="5662" w:author="Microsoft Office User" w:date="2018-11-26T15:34:00Z">
              <w:rPr/>
            </w:rPrChange>
          </w:rPr>
          <w:tab/>
        </w:r>
        <w:r w:rsidR="00C15879" w:rsidRPr="00EA49BB" w:rsidDel="00EA49BB">
          <w:rPr>
            <w:b/>
            <w:rPrChange w:id="5663" w:author="Microsoft Office User" w:date="2018-11-26T15:34:00Z">
              <w:rPr/>
            </w:rPrChange>
          </w:rPr>
          <w:delText xml:space="preserve">To simultaneously visualize the information curated on each IP up to this point, source code was developed to programmatically organize IP-specific statistics into </w:delText>
        </w:r>
        <w:r w:rsidR="00624D51" w:rsidRPr="00EA49BB" w:rsidDel="00EA49BB">
          <w:rPr>
            <w:b/>
            <w:rPrChange w:id="5664" w:author="Microsoft Office User" w:date="2018-11-26T15:34:00Z">
              <w:rPr/>
            </w:rPrChange>
          </w:rPr>
          <w:delText xml:space="preserve">a set </w:delText>
        </w:r>
        <w:r w:rsidR="00C15879" w:rsidRPr="00EA49BB" w:rsidDel="00EA49BB">
          <w:rPr>
            <w:b/>
            <w:rPrChange w:id="5665" w:author="Microsoft Office User" w:date="2018-11-26T15:34:00Z">
              <w:rPr/>
            </w:rPrChange>
          </w:rPr>
          <w:delText>of 30 graphical dashboards</w:delText>
        </w:r>
      </w:del>
      <w:ins w:id="5666" w:author="psorger@gmail.com" w:date="2018-11-06T10:49:00Z">
        <w:del w:id="5667" w:author="Microsoft Office User" w:date="2018-11-26T15:30:00Z">
          <w:r w:rsidR="00AF312A" w:rsidRPr="00EA49BB" w:rsidDel="00EA49BB">
            <w:rPr>
              <w:b/>
              <w:rPrChange w:id="5668" w:author="Microsoft Office User" w:date="2018-11-26T15:34:00Z">
                <w:rPr/>
              </w:rPrChange>
            </w:rPr>
            <w:delText xml:space="preserve">, with one immune cell type per dashboard, that </w:delText>
          </w:r>
        </w:del>
      </w:ins>
      <w:del w:id="5669" w:author="Microsoft Office User" w:date="2018-11-26T15:30:00Z">
        <w:r w:rsidR="00C15879" w:rsidRPr="00EA49BB" w:rsidDel="00EA49BB">
          <w:rPr>
            <w:b/>
            <w:rPrChange w:id="5670" w:author="Microsoft Office User" w:date="2018-11-26T15:34:00Z">
              <w:rPr/>
            </w:rPrChange>
          </w:rPr>
          <w:delText xml:space="preserve"> </w:delText>
        </w:r>
        <w:r w:rsidRPr="00EA49BB" w:rsidDel="00EA49BB">
          <w:rPr>
            <w:b/>
            <w:rPrChange w:id="5671" w:author="Microsoft Office User" w:date="2018-11-26T15:34:00Z">
              <w:rPr/>
            </w:rPrChange>
          </w:rPr>
          <w:delText>that</w:delText>
        </w:r>
      </w:del>
      <w:ins w:id="5672" w:author="psorger@gmail.com" w:date="2018-11-06T10:49:00Z">
        <w:del w:id="5673" w:author="Microsoft Office User" w:date="2018-11-26T15:30:00Z">
          <w:r w:rsidR="00AF312A" w:rsidRPr="00EA49BB" w:rsidDel="00EA49BB">
            <w:rPr>
              <w:b/>
              <w:rPrChange w:id="5674" w:author="Microsoft Office User" w:date="2018-11-26T15:34:00Z">
                <w:rPr/>
              </w:rPrChange>
            </w:rPr>
            <w:delText xml:space="preserve">displayed (i) the cell type and </w:delText>
          </w:r>
        </w:del>
      </w:ins>
      <w:ins w:id="5675" w:author="psorger@gmail.com" w:date="2018-11-06T10:50:00Z">
        <w:del w:id="5676" w:author="Microsoft Office User" w:date="2018-11-26T15:30:00Z">
          <w:r w:rsidR="00AF312A" w:rsidRPr="00EA49BB" w:rsidDel="00EA49BB">
            <w:rPr>
              <w:b/>
              <w:rPrChange w:id="5677" w:author="Microsoft Office User" w:date="2018-11-26T15:34:00Z">
                <w:rPr/>
              </w:rPrChange>
            </w:rPr>
            <w:delText xml:space="preserve">frequency among all immune cells measured (ii) time-dependent changes in abundance for each tissue </w:delText>
          </w:r>
          <w:r w:rsidR="00AF312A" w:rsidRPr="00EA49BB" w:rsidDel="00EA49BB">
            <w:rPr>
              <w:b/>
              <w:highlight w:val="yellow"/>
              <w:rPrChange w:id="5678" w:author="Microsoft Office User" w:date="2018-11-26T15:34:00Z">
                <w:rPr/>
              </w:rPrChange>
            </w:rPr>
            <w:delText>FIX LIST</w:delText>
          </w:r>
        </w:del>
      </w:ins>
      <w:ins w:id="5679" w:author="psorger@gmail.com" w:date="2018-11-06T10:49:00Z">
        <w:del w:id="5680" w:author="Microsoft Office User" w:date="2018-11-26T15:30:00Z">
          <w:r w:rsidR="00AF312A" w:rsidRPr="00EA49BB" w:rsidDel="00EA49BB">
            <w:rPr>
              <w:b/>
              <w:rPrChange w:id="5681" w:author="Microsoft Office User" w:date="2018-11-26T15:34:00Z">
                <w:rPr/>
              </w:rPrChange>
            </w:rPr>
            <w:delText xml:space="preserve">  </w:delText>
          </w:r>
        </w:del>
      </w:ins>
      <w:del w:id="5682" w:author="Microsoft Office User" w:date="2018-11-26T15:30:00Z">
        <w:r w:rsidRPr="00EA49BB" w:rsidDel="00EA49BB">
          <w:rPr>
            <w:b/>
            <w:rPrChange w:id="5683" w:author="Microsoft Office User" w:date="2018-11-26T15:34:00Z">
              <w:rPr/>
            </w:rPrChange>
          </w:rPr>
          <w:delText xml:space="preserve"> together formed a comprehensive and concise visual reference </w:delText>
        </w:r>
        <w:r w:rsidR="00C15879" w:rsidRPr="00EA49BB" w:rsidDel="00EA49BB">
          <w:rPr>
            <w:b/>
            <w:rPrChange w:id="5684" w:author="Microsoft Office User" w:date="2018-11-26T15:34:00Z">
              <w:rPr/>
            </w:rPrChange>
          </w:rPr>
          <w:delText>of the time and tissue-dependent changes occurring in systemic cellular immune composition in response to GBM (</w:delText>
        </w:r>
        <w:r w:rsidR="00C15879" w:rsidRPr="00EA49BB" w:rsidDel="00EA49BB">
          <w:rPr>
            <w:b/>
            <w:rPrChange w:id="5685" w:author="Microsoft Office User" w:date="2018-11-26T15:34:00Z">
              <w:rPr>
                <w:b/>
              </w:rPr>
            </w:rPrChange>
          </w:rPr>
          <w:delText xml:space="preserve">Fig. 4c,d </w:delText>
        </w:r>
        <w:r w:rsidR="00C15879" w:rsidRPr="00EA49BB" w:rsidDel="00EA49BB">
          <w:rPr>
            <w:b/>
            <w:rPrChange w:id="5686" w:author="Microsoft Office User" w:date="2018-11-26T15:34:00Z">
              <w:rPr/>
            </w:rPrChange>
          </w:rPr>
          <w:delText>and</w:delText>
        </w:r>
        <w:r w:rsidR="00C15879" w:rsidRPr="00EA49BB" w:rsidDel="00EA49BB">
          <w:rPr>
            <w:b/>
            <w:rPrChange w:id="5687" w:author="Microsoft Office User" w:date="2018-11-26T15:34:00Z">
              <w:rPr>
                <w:b/>
              </w:rPr>
            </w:rPrChange>
          </w:rPr>
          <w:delText xml:space="preserve"> Supplementary Fig. 8</w:delText>
        </w:r>
        <w:r w:rsidR="00C15879" w:rsidRPr="00EA49BB" w:rsidDel="00EA49BB">
          <w:rPr>
            <w:b/>
            <w:rPrChange w:id="5688" w:author="Microsoft Office User" w:date="2018-11-26T15:34:00Z">
              <w:rPr/>
            </w:rPrChange>
          </w:rPr>
          <w:delText>).</w:delText>
        </w:r>
      </w:del>
      <w:ins w:id="5689" w:author="Baker, Gregory Joseph" w:date="2018-11-09T08:49:00Z">
        <w:del w:id="5690" w:author="Microsoft Office User" w:date="2018-11-26T15:30:00Z">
          <w:r w:rsidR="00A44443" w:rsidRPr="00EA49BB" w:rsidDel="00EA49BB">
            <w:rPr>
              <w:b/>
              <w:rPrChange w:id="5691" w:author="Microsoft Office User" w:date="2018-11-26T15:34:00Z">
                <w:rPr/>
              </w:rPrChange>
            </w:rPr>
            <w:delText>PMN</w:delText>
          </w:r>
        </w:del>
      </w:ins>
      <w:ins w:id="5692" w:author="Baker, Gregory Joseph" w:date="2018-11-21T13:51:00Z">
        <w:del w:id="5693" w:author="Microsoft Office User" w:date="2018-11-26T15:30:00Z">
          <w:r w:rsidR="00AD4FD1" w:rsidRPr="00EA49BB" w:rsidDel="00EA49BB">
            <w:rPr>
              <w:b/>
              <w:rPrChange w:id="5694" w:author="Microsoft Office User" w:date="2018-11-26T15:34:00Z">
                <w:rPr/>
              </w:rPrChange>
            </w:rPr>
            <w:delText xml:space="preserve"> cells</w:delText>
          </w:r>
        </w:del>
      </w:ins>
      <w:ins w:id="5695" w:author="Baker, Gregory Joseph" w:date="2018-11-09T08:49:00Z">
        <w:del w:id="5696" w:author="Microsoft Office User" w:date="2018-11-26T15:30:00Z">
          <w:r w:rsidR="00A4300E" w:rsidRPr="00EA49BB" w:rsidDel="00EA49BB">
            <w:rPr>
              <w:b/>
              <w:rPrChange w:id="5697" w:author="Microsoft Office User" w:date="2018-11-26T15:34:00Z">
                <w:rPr/>
              </w:rPrChange>
            </w:rPr>
            <w:delText xml:space="preserve"> </w:delText>
          </w:r>
        </w:del>
      </w:ins>
      <w:ins w:id="5698" w:author="Baker, Gregory Joseph" w:date="2018-11-21T13:17:00Z">
        <w:del w:id="5699" w:author="Microsoft Office User" w:date="2018-11-26T15:30:00Z">
          <w:r w:rsidR="00F61D95" w:rsidRPr="00EA49BB" w:rsidDel="00EA49BB">
            <w:rPr>
              <w:b/>
              <w:rPrChange w:id="5700" w:author="Microsoft Office User" w:date="2018-11-26T15:34:00Z">
                <w:rPr/>
              </w:rPrChange>
            </w:rPr>
            <w:delText>in the blood</w:delText>
          </w:r>
        </w:del>
      </w:ins>
      <w:ins w:id="5701" w:author="Baker, Gregory Joseph" w:date="2018-11-09T08:49:00Z">
        <w:del w:id="5702" w:author="Microsoft Office User" w:date="2018-11-26T15:30:00Z">
          <w:r w:rsidR="00A4300E" w:rsidRPr="00EA49BB" w:rsidDel="00EA49BB">
            <w:rPr>
              <w:b/>
              <w:rPrChange w:id="5703" w:author="Microsoft Office User" w:date="2018-11-26T15:34:00Z">
                <w:rPr/>
              </w:rPrChange>
            </w:rPr>
            <w:delText xml:space="preserve"> </w:delText>
          </w:r>
        </w:del>
      </w:ins>
      <w:ins w:id="5704" w:author="Baker, Gregory Joseph" w:date="2018-11-21T13:51:00Z">
        <w:del w:id="5705" w:author="Microsoft Office User" w:date="2018-11-26T15:30:00Z">
          <w:r w:rsidR="00AD4FD1" w:rsidRPr="00EA49BB" w:rsidDel="00EA49BB">
            <w:rPr>
              <w:b/>
              <w:rPrChange w:id="5706" w:author="Microsoft Office User" w:date="2018-11-26T15:34:00Z">
                <w:rPr/>
              </w:rPrChange>
            </w:rPr>
            <w:delText xml:space="preserve">exhibited the largest percent difference </w:delText>
          </w:r>
          <w:r w:rsidR="0040377D" w:rsidRPr="00EA49BB" w:rsidDel="00EA49BB">
            <w:rPr>
              <w:b/>
              <w:rPrChange w:id="5707" w:author="Microsoft Office User" w:date="2018-11-26T15:34:00Z">
                <w:rPr/>
              </w:rPrChange>
            </w:rPr>
            <w:delText xml:space="preserve">(a 20% mean increase). This effect was expected, </w:delText>
          </w:r>
        </w:del>
      </w:ins>
      <w:ins w:id="5708" w:author="Baker, Gregory Joseph" w:date="2018-11-21T13:52:00Z">
        <w:del w:id="5709" w:author="Microsoft Office User" w:date="2018-11-26T15:30:00Z">
          <w:r w:rsidR="0040377D" w:rsidRPr="00EA49BB" w:rsidDel="00EA49BB">
            <w:rPr>
              <w:b/>
              <w:rPrChange w:id="5710" w:author="Microsoft Office User" w:date="2018-11-26T15:34:00Z">
                <w:rPr/>
              </w:rPrChange>
            </w:rPr>
            <w:delText xml:space="preserve">as it </w:delText>
          </w:r>
        </w:del>
      </w:ins>
      <w:ins w:id="5711" w:author="Baker, Gregory Joseph" w:date="2018-11-21T13:53:00Z">
        <w:del w:id="5712" w:author="Microsoft Office User" w:date="2018-11-26T15:30:00Z">
          <w:r w:rsidR="00640AEC" w:rsidRPr="00EA49BB" w:rsidDel="00EA49BB">
            <w:rPr>
              <w:b/>
              <w:rPrChange w:id="5713" w:author="Microsoft Office User" w:date="2018-11-26T15:34:00Z">
                <w:rPr/>
              </w:rPrChange>
            </w:rPr>
            <w:delText>was</w:delText>
          </w:r>
        </w:del>
      </w:ins>
      <w:ins w:id="5714" w:author="Baker, Gregory Joseph" w:date="2018-11-21T13:52:00Z">
        <w:del w:id="5715" w:author="Microsoft Office User" w:date="2018-11-26T15:30:00Z">
          <w:r w:rsidR="0040377D" w:rsidRPr="00EA49BB" w:rsidDel="00EA49BB">
            <w:rPr>
              <w:b/>
              <w:rPrChange w:id="5716" w:author="Microsoft Office User" w:date="2018-11-26T15:34:00Z">
                <w:rPr/>
              </w:rPrChange>
            </w:rPr>
            <w:delText xml:space="preserve"> thought to reflect </w:delText>
          </w:r>
        </w:del>
      </w:ins>
      <w:ins w:id="5717" w:author="Baker, Gregory Joseph" w:date="2018-11-21T13:53:00Z">
        <w:del w:id="5718" w:author="Microsoft Office User" w:date="2018-11-26T15:30:00Z">
          <w:r w:rsidR="00640AEC" w:rsidRPr="00EA49BB" w:rsidDel="00EA49BB">
            <w:rPr>
              <w:b/>
              <w:rPrChange w:id="5719" w:author="Microsoft Office User" w:date="2018-11-26T15:34:00Z">
                <w:rPr/>
              </w:rPrChange>
            </w:rPr>
            <w:delText>a</w:delText>
          </w:r>
        </w:del>
      </w:ins>
      <w:ins w:id="5720" w:author="Baker, Gregory Joseph" w:date="2018-11-21T13:52:00Z">
        <w:del w:id="5721" w:author="Microsoft Office User" w:date="2018-11-26T15:30:00Z">
          <w:r w:rsidR="0040377D" w:rsidRPr="00EA49BB" w:rsidDel="00EA49BB">
            <w:rPr>
              <w:b/>
              <w:rPrChange w:id="5722" w:author="Microsoft Office User" w:date="2018-11-26T15:34:00Z">
                <w:rPr/>
              </w:rPrChange>
            </w:rPr>
            <w:delText xml:space="preserve"> well-established phenomenon of myeloid-derived suppressor cell </w:delText>
          </w:r>
          <w:r w:rsidR="00640AEC" w:rsidRPr="00EA49BB" w:rsidDel="00EA49BB">
            <w:rPr>
              <w:b/>
              <w:rPrChange w:id="5723" w:author="Microsoft Office User" w:date="2018-11-26T15:34:00Z">
                <w:rPr/>
              </w:rPrChange>
            </w:rPr>
            <w:delText>induction</w:delText>
          </w:r>
          <w:r w:rsidR="0040377D" w:rsidRPr="00EA49BB" w:rsidDel="00EA49BB">
            <w:rPr>
              <w:b/>
              <w:rPrChange w:id="5724" w:author="Microsoft Office User" w:date="2018-11-26T15:34:00Z">
                <w:rPr/>
              </w:rPrChange>
            </w:rPr>
            <w:delText xml:space="preserve"> by GBM and other cancers (PMIDs: 28129117, 19197294, 25579983)</w:delText>
          </w:r>
          <w:r w:rsidR="0040377D" w:rsidRPr="00EA49BB" w:rsidDel="00EA49BB">
            <w:rPr>
              <w:b/>
              <w:rPrChange w:id="5725" w:author="Microsoft Office User" w:date="2018-11-26T15:34:00Z">
                <w:rPr/>
              </w:rPrChange>
            </w:rPr>
            <w:fldChar w:fldCharType="begin"/>
          </w:r>
          <w:r w:rsidR="0040377D" w:rsidRPr="00EA49BB" w:rsidDel="00EA49BB">
            <w:rPr>
              <w:b/>
              <w:rPrChange w:id="5726" w:author="Microsoft Office User" w:date="2018-11-26T15:34:00Z">
                <w:rPr/>
              </w:rPrChange>
            </w:rPr>
            <w:delInstrText xml:space="preserve"> ADDIN ZOTERO_ITEM CSL_CITATION {"citationID":"VWDAMnWG","properties":{"formattedCitation":"\\super 10\\nosupersub{}","plainCitation":"10","noteIndex":0},"citationItems":[{"id":23,"uris":["http://zotero.org/users/local/oR8ZFVJz/items/DDG3FMYZ"],"uri":["http://zotero.org/users/local/oR8ZFVJz/items/DDG3FMYZ"],"itemData":{"id":23,"type":"article-journal","title":"Unopposed production of granulocyte-macrophage colony-stimulating factor by tumors inhibits CD8+ T cell responses by dysregulating antigen-presenting cell maturation","container-title":"Journal of Immunology (Baltimore, Md.: 1950)","page":"5728-5737","volume":"162","issue":"10","source":"PubMed","abstract":"Tumor cells gene-modified to produce GM-CSF potently stimulate antitumor immune responses, in part, by causing the growth and differentiation of dendritic cells (DC). However, GM-CSF-modified tumor cells must be gamma-irradiated or they will grow progressively, killing the host. We observed that 23 of 75 (31%) human tumor lines and two commonly used mouse tumor lines spontaneously produced GM-CSF. In mice, chronic GM-CSF production by tumors suppressed Ag-specific CD8+ T cell responses. Interestingly, an inhibitory population of adherent CD11b(Mac-1)/Gr-1 double-positive cells caused the observed impairment of CD8+ T cell function upon direct cell-to-cell contact. The inhibitory cells were positive for some markers associated with Ag presenting cells, like F4/80, but were negative for markers associated with fully mature DC like DEC205, B7. 2, and MHC class II. We have previously reported that a similar or identical population of inhibitory \"immature\" APC was elicited after immunization with powerful recombinant immunogens. We show here that these inhibitory cells can be elicited by the administration of recombinant GM-CSF alone, and, furthermore, that they can be differentiated ex vivo into \"mature\" APC by the addition of IL-4 and GM-CSF. Thus, tumors may be able to escape from immune detection by producing \"unopposed\" GM-CSF, thereby disrupting the balance of cytokines needed for the maturation of fully functional DC. Further, CD11b/Gr-1 double-positive cells may function as \"inhibitory\" APC under the influence of GM-CSF alone.","ISSN":"0022-1767","note":"PMID: 10229805\nPMCID: PMC2228333","journalAbbreviation":"J. Immunol.","language":"eng","author":[{"family":"Bronte","given":"V."},{"family":"Chappell","given":"D. B."},{"family":"Apolloni","given":"E."},{"family":"Cabrelle","given":"A."},{"family":"Wang","given":"M."},{"family":"Hwu","given":"P."},{"family":"Restifo","given":"N. P."}],"issued":{"date-parts":[["1999",5,15]]}}}],"schema":"https://github.com/citation-style-language/schema/raw/master/csl-citation.json"} </w:delInstrText>
          </w:r>
          <w:r w:rsidR="0040377D" w:rsidRPr="00EA49BB" w:rsidDel="00EA49BB">
            <w:rPr>
              <w:b/>
              <w:rPrChange w:id="5727" w:author="Microsoft Office User" w:date="2018-11-26T15:34:00Z">
                <w:rPr/>
              </w:rPrChange>
            </w:rPr>
            <w:fldChar w:fldCharType="separate"/>
          </w:r>
          <w:r w:rsidR="0040377D" w:rsidRPr="00EA49BB" w:rsidDel="00EA49BB">
            <w:rPr>
              <w:b/>
              <w:vertAlign w:val="superscript"/>
              <w:rPrChange w:id="5728" w:author="Microsoft Office User" w:date="2018-11-26T15:34:00Z">
                <w:rPr>
                  <w:vertAlign w:val="superscript"/>
                </w:rPr>
              </w:rPrChange>
            </w:rPr>
            <w:delText>10</w:delText>
          </w:r>
          <w:r w:rsidR="0040377D" w:rsidRPr="00EA49BB" w:rsidDel="00EA49BB">
            <w:rPr>
              <w:b/>
              <w:rPrChange w:id="5729" w:author="Microsoft Office User" w:date="2018-11-26T15:34:00Z">
                <w:rPr/>
              </w:rPrChange>
            </w:rPr>
            <w:fldChar w:fldCharType="end"/>
          </w:r>
          <w:r w:rsidR="0040377D" w:rsidRPr="00EA49BB" w:rsidDel="00EA49BB">
            <w:rPr>
              <w:b/>
              <w:rPrChange w:id="5730" w:author="Microsoft Office User" w:date="2018-11-26T15:34:00Z">
                <w:rPr/>
              </w:rPrChange>
            </w:rPr>
            <w:delText xml:space="preserve">. </w:delText>
          </w:r>
        </w:del>
      </w:ins>
      <w:ins w:id="5731" w:author="Baker, Gregory Joseph" w:date="2018-11-21T13:53:00Z">
        <w:del w:id="5732" w:author="Microsoft Office User" w:date="2018-11-26T15:30:00Z">
          <w:r w:rsidR="002F5D18" w:rsidRPr="00EA49BB" w:rsidDel="00EA49BB">
            <w:rPr>
              <w:b/>
              <w:rPrChange w:id="5733" w:author="Microsoft Office User" w:date="2018-11-26T15:34:00Z">
                <w:rPr/>
              </w:rPrChange>
            </w:rPr>
            <w:delText xml:space="preserve">Several </w:delText>
          </w:r>
        </w:del>
      </w:ins>
      <w:ins w:id="5734" w:author="Baker, Gregory Joseph" w:date="2018-11-21T13:54:00Z">
        <w:del w:id="5735" w:author="Microsoft Office User" w:date="2018-11-26T15:30:00Z">
          <w:r w:rsidR="002F5D18" w:rsidRPr="00EA49BB" w:rsidDel="00EA49BB">
            <w:rPr>
              <w:b/>
              <w:rPrChange w:id="5736" w:author="Microsoft Office User" w:date="2018-11-26T15:34:00Z">
                <w:rPr/>
              </w:rPrChange>
            </w:rPr>
            <w:delText xml:space="preserve">unexpected changes of </w:delText>
          </w:r>
        </w:del>
      </w:ins>
      <w:ins w:id="5737" w:author="Baker, Gregory Joseph" w:date="2018-11-21T13:55:00Z">
        <w:del w:id="5738" w:author="Microsoft Office User" w:date="2018-11-26T15:30:00Z">
          <w:r w:rsidR="002F5D18" w:rsidRPr="00EA49BB" w:rsidDel="00EA49BB">
            <w:rPr>
              <w:b/>
              <w:rPrChange w:id="5739" w:author="Microsoft Office User" w:date="2018-11-26T15:34:00Z">
                <w:rPr/>
              </w:rPrChange>
            </w:rPr>
            <w:delText xml:space="preserve">smaller </w:delText>
          </w:r>
        </w:del>
      </w:ins>
      <w:ins w:id="5740" w:author="Baker, Gregory Joseph" w:date="2018-11-21T13:53:00Z">
        <w:del w:id="5741" w:author="Microsoft Office User" w:date="2018-11-26T15:30:00Z">
          <w:r w:rsidR="002F5D18" w:rsidRPr="00EA49BB" w:rsidDel="00EA49BB">
            <w:rPr>
              <w:b/>
              <w:rPrChange w:id="5742" w:author="Microsoft Office User" w:date="2018-11-26T15:34:00Z">
                <w:rPr/>
              </w:rPrChange>
            </w:rPr>
            <w:delText>difference</w:delText>
          </w:r>
        </w:del>
      </w:ins>
      <w:ins w:id="5743" w:author="Baker, Gregory Joseph" w:date="2018-11-21T13:54:00Z">
        <w:del w:id="5744" w:author="Microsoft Office User" w:date="2018-11-26T15:30:00Z">
          <w:r w:rsidR="002F5D18" w:rsidRPr="00EA49BB" w:rsidDel="00EA49BB">
            <w:rPr>
              <w:b/>
              <w:rPrChange w:id="5745" w:author="Microsoft Office User" w:date="2018-11-26T15:34:00Z">
                <w:rPr/>
              </w:rPrChange>
            </w:rPr>
            <w:delText xml:space="preserve"> but</w:delText>
          </w:r>
        </w:del>
      </w:ins>
      <w:ins w:id="5746" w:author="Baker, Gregory Joseph" w:date="2018-11-21T13:53:00Z">
        <w:del w:id="5747" w:author="Microsoft Office User" w:date="2018-11-26T15:30:00Z">
          <w:r w:rsidR="002F5D18" w:rsidRPr="00EA49BB" w:rsidDel="00EA49BB">
            <w:rPr>
              <w:b/>
              <w:rPrChange w:id="5748" w:author="Microsoft Office User" w:date="2018-11-26T15:34:00Z">
                <w:rPr/>
              </w:rPrChange>
            </w:rPr>
            <w:delText xml:space="preserve"> greater </w:delText>
          </w:r>
        </w:del>
      </w:ins>
      <w:ins w:id="5749" w:author="Baker, Gregory Joseph" w:date="2018-11-21T13:54:00Z">
        <w:del w:id="5750" w:author="Microsoft Office User" w:date="2018-11-26T15:30:00Z">
          <w:r w:rsidR="002F5D18" w:rsidRPr="00EA49BB" w:rsidDel="00EA49BB">
            <w:rPr>
              <w:b/>
              <w:rPrChange w:id="5751" w:author="Microsoft Office User" w:date="2018-11-26T15:34:00Z">
                <w:rPr/>
              </w:rPrChange>
            </w:rPr>
            <w:delText>statistical</w:delText>
          </w:r>
        </w:del>
      </w:ins>
      <w:ins w:id="5752" w:author="Baker, Gregory Joseph" w:date="2018-11-21T13:53:00Z">
        <w:del w:id="5753" w:author="Microsoft Office User" w:date="2018-11-26T15:30:00Z">
          <w:r w:rsidR="002F5D18" w:rsidRPr="00EA49BB" w:rsidDel="00EA49BB">
            <w:rPr>
              <w:b/>
              <w:rPrChange w:id="5754" w:author="Microsoft Office User" w:date="2018-11-26T15:34:00Z">
                <w:rPr/>
              </w:rPrChange>
            </w:rPr>
            <w:delText xml:space="preserve"> significance</w:delText>
          </w:r>
        </w:del>
      </w:ins>
      <w:ins w:id="5755" w:author="Baker, Gregory Joseph" w:date="2018-11-21T13:54:00Z">
        <w:del w:id="5756" w:author="Microsoft Office User" w:date="2018-11-26T15:30:00Z">
          <w:r w:rsidR="002F5D18" w:rsidRPr="00EA49BB" w:rsidDel="00EA49BB">
            <w:rPr>
              <w:b/>
              <w:rPrChange w:id="5757" w:author="Microsoft Office User" w:date="2018-11-26T15:34:00Z">
                <w:rPr/>
              </w:rPrChange>
            </w:rPr>
            <w:delText xml:space="preserve"> were also observed involving </w:delText>
          </w:r>
        </w:del>
      </w:ins>
      <w:ins w:id="5758" w:author="Baker, Gregory Joseph" w:date="2018-11-21T13:58:00Z">
        <w:del w:id="5759" w:author="Microsoft Office User" w:date="2018-11-26T15:30:00Z">
          <w:r w:rsidR="00090ED3" w:rsidRPr="00EA49BB" w:rsidDel="00EA49BB">
            <w:rPr>
              <w:b/>
              <w:rPrChange w:id="5760" w:author="Microsoft Office User" w:date="2018-11-26T15:34:00Z">
                <w:rPr/>
              </w:rPrChange>
            </w:rPr>
            <w:delText xml:space="preserve">the </w:delText>
          </w:r>
          <w:r w:rsidR="002F5D18" w:rsidRPr="00EA49BB" w:rsidDel="00EA49BB">
            <w:rPr>
              <w:b/>
              <w:rPrChange w:id="5761" w:author="Microsoft Office User" w:date="2018-11-26T15:34:00Z">
                <w:rPr/>
              </w:rPrChange>
            </w:rPr>
            <w:delText>B</w:delText>
          </w:r>
          <w:r w:rsidR="00090ED3" w:rsidRPr="00EA49BB" w:rsidDel="00EA49BB">
            <w:rPr>
              <w:b/>
              <w:rPrChange w:id="5762" w:author="Microsoft Office User" w:date="2018-11-26T15:34:00Z">
                <w:rPr/>
              </w:rPrChange>
            </w:rPr>
            <w:delText>,</w:delText>
          </w:r>
          <w:r w:rsidR="002F5D18" w:rsidRPr="00EA49BB" w:rsidDel="00EA49BB">
            <w:rPr>
              <w:b/>
              <w:rPrChange w:id="5763" w:author="Microsoft Office User" w:date="2018-11-26T15:34:00Z">
                <w:rPr/>
              </w:rPrChange>
            </w:rPr>
            <w:delText xml:space="preserve"> </w:delText>
          </w:r>
          <w:r w:rsidR="00090ED3" w:rsidRPr="00EA49BB" w:rsidDel="00EA49BB">
            <w:rPr>
              <w:b/>
              <w:rPrChange w:id="5764" w:author="Microsoft Office User" w:date="2018-11-26T15:34:00Z">
                <w:rPr/>
              </w:rPrChange>
            </w:rPr>
            <w:delText>Ly6C</w:delText>
          </w:r>
          <w:r w:rsidR="00090ED3" w:rsidRPr="00EA49BB" w:rsidDel="00EA49BB">
            <w:rPr>
              <w:b/>
              <w:vertAlign w:val="superscript"/>
              <w:rPrChange w:id="5765" w:author="Microsoft Office User" w:date="2018-11-26T15:34:00Z">
                <w:rPr>
                  <w:vertAlign w:val="superscript"/>
                </w:rPr>
              </w:rPrChange>
            </w:rPr>
            <w:delText>-</w:delText>
          </w:r>
          <w:r w:rsidR="00090ED3" w:rsidRPr="00EA49BB" w:rsidDel="00EA49BB">
            <w:rPr>
              <w:b/>
              <w:rPrChange w:id="5766" w:author="Microsoft Office User" w:date="2018-11-26T15:34:00Z">
                <w:rPr/>
              </w:rPrChange>
            </w:rPr>
            <w:delText xml:space="preserve"> PMN, DNT</w:delText>
          </w:r>
          <w:r w:rsidR="002F5D18" w:rsidRPr="00EA49BB" w:rsidDel="00EA49BB">
            <w:rPr>
              <w:b/>
              <w:rPrChange w:id="5767" w:author="Microsoft Office User" w:date="2018-11-26T15:34:00Z">
                <w:rPr/>
              </w:rPrChange>
            </w:rPr>
            <w:delText>,</w:delText>
          </w:r>
        </w:del>
      </w:ins>
      <w:ins w:id="5768" w:author="Baker, Gregory Joseph" w:date="2018-11-21T13:59:00Z">
        <w:del w:id="5769" w:author="Microsoft Office User" w:date="2018-11-26T15:30:00Z">
          <w:r w:rsidR="00090ED3" w:rsidRPr="00EA49BB" w:rsidDel="00EA49BB">
            <w:rPr>
              <w:b/>
              <w:rPrChange w:id="5770" w:author="Microsoft Office User" w:date="2018-11-26T15:34:00Z">
                <w:rPr/>
              </w:rPrChange>
            </w:rPr>
            <w:delText xml:space="preserve"> </w:delText>
          </w:r>
        </w:del>
      </w:ins>
      <w:ins w:id="5771" w:author="Baker, Gregory Joseph" w:date="2018-11-21T14:05:00Z">
        <w:del w:id="5772" w:author="Microsoft Office User" w:date="2018-11-26T15:30:00Z">
          <w:r w:rsidR="00E9167D" w:rsidRPr="00EA49BB" w:rsidDel="00EA49BB">
            <w:rPr>
              <w:b/>
              <w:rPrChange w:id="5773" w:author="Microsoft Office User" w:date="2018-11-26T15:34:00Z">
                <w:rPr/>
              </w:rPrChange>
            </w:rPr>
            <w:delText xml:space="preserve">NK, </w:delText>
          </w:r>
        </w:del>
      </w:ins>
      <w:ins w:id="5774" w:author="Baker, Gregory Joseph" w:date="2018-11-21T13:59:00Z">
        <w:del w:id="5775" w:author="Microsoft Office User" w:date="2018-11-26T15:30:00Z">
          <w:r w:rsidR="00090ED3" w:rsidRPr="00EA49BB" w:rsidDel="00EA49BB">
            <w:rPr>
              <w:b/>
              <w:rPrChange w:id="5776" w:author="Microsoft Office User" w:date="2018-11-26T15:34:00Z">
                <w:rPr/>
              </w:rPrChange>
            </w:rPr>
            <w:delText>Ly6C</w:delText>
          </w:r>
          <w:r w:rsidR="00090ED3" w:rsidRPr="00EA49BB" w:rsidDel="00EA49BB">
            <w:rPr>
              <w:b/>
              <w:vertAlign w:val="superscript"/>
              <w:rPrChange w:id="5777" w:author="Microsoft Office User" w:date="2018-11-26T15:34:00Z">
                <w:rPr>
                  <w:vertAlign w:val="superscript"/>
                </w:rPr>
              </w:rPrChange>
            </w:rPr>
            <w:delText>+</w:delText>
          </w:r>
          <w:r w:rsidR="00090ED3" w:rsidRPr="00EA49BB" w:rsidDel="00EA49BB">
            <w:rPr>
              <w:b/>
              <w:rPrChange w:id="5778" w:author="Microsoft Office User" w:date="2018-11-26T15:34:00Z">
                <w:rPr/>
              </w:rPrChange>
            </w:rPr>
            <w:delText xml:space="preserve"> B, </w:delText>
          </w:r>
          <w:r w:rsidR="00090ED3" w:rsidRPr="00EA49BB" w:rsidDel="00EA49BB">
            <w:rPr>
              <w:b/>
              <w:bCs/>
              <w:rPrChange w:id="5779" w:author="Microsoft Office User" w:date="2018-11-26T15:34:00Z">
                <w:rPr>
                  <w:bCs/>
                </w:rPr>
              </w:rPrChange>
            </w:rPr>
            <w:delText>F4/80</w:delText>
          </w:r>
          <w:r w:rsidR="00090ED3" w:rsidRPr="00EA49BB" w:rsidDel="00EA49BB">
            <w:rPr>
              <w:b/>
              <w:bCs/>
              <w:vertAlign w:val="superscript"/>
              <w:rPrChange w:id="5780" w:author="Microsoft Office User" w:date="2018-11-26T15:34:00Z">
                <w:rPr>
                  <w:bCs/>
                  <w:vertAlign w:val="superscript"/>
                </w:rPr>
              </w:rPrChange>
            </w:rPr>
            <w:delText>+</w:delText>
          </w:r>
          <w:r w:rsidR="00090ED3" w:rsidRPr="00EA49BB" w:rsidDel="00EA49BB">
            <w:rPr>
              <w:b/>
              <w:bCs/>
              <w:rPrChange w:id="5781" w:author="Microsoft Office User" w:date="2018-11-26T15:34:00Z">
                <w:rPr>
                  <w:bCs/>
                </w:rPr>
              </w:rPrChange>
            </w:rPr>
            <w:delText xml:space="preserve"> B, </w:delText>
          </w:r>
        </w:del>
      </w:ins>
      <w:ins w:id="5782" w:author="Baker, Gregory Joseph" w:date="2018-11-21T14:15:00Z">
        <w:del w:id="5783" w:author="Microsoft Office User" w:date="2018-11-26T15:30:00Z">
          <w:r w:rsidR="00A65878" w:rsidRPr="00EA49BB" w:rsidDel="00EA49BB">
            <w:rPr>
              <w:b/>
              <w:bCs/>
              <w:rPrChange w:id="5784" w:author="Microsoft Office User" w:date="2018-11-26T15:34:00Z">
                <w:rPr>
                  <w:bCs/>
                </w:rPr>
              </w:rPrChange>
            </w:rPr>
            <w:delText xml:space="preserve">precursor, </w:delText>
          </w:r>
        </w:del>
      </w:ins>
      <w:ins w:id="5785" w:author="Baker, Gregory Joseph" w:date="2018-11-21T13:59:00Z">
        <w:del w:id="5786" w:author="Microsoft Office User" w:date="2018-11-26T15:30:00Z">
          <w:r w:rsidR="00090ED3" w:rsidRPr="00EA49BB" w:rsidDel="00EA49BB">
            <w:rPr>
              <w:b/>
              <w:bCs/>
              <w:rPrChange w:id="5787" w:author="Microsoft Office User" w:date="2018-11-26T15:34:00Z">
                <w:rPr>
                  <w:bCs/>
                </w:rPr>
              </w:rPrChange>
            </w:rPr>
            <w:delText>and B220</w:delText>
          </w:r>
          <w:r w:rsidR="00090ED3" w:rsidRPr="00EA49BB" w:rsidDel="00EA49BB">
            <w:rPr>
              <w:b/>
              <w:bCs/>
              <w:vertAlign w:val="superscript"/>
              <w:rPrChange w:id="5788" w:author="Microsoft Office User" w:date="2018-11-26T15:34:00Z">
                <w:rPr>
                  <w:bCs/>
                  <w:vertAlign w:val="superscript"/>
                </w:rPr>
              </w:rPrChange>
            </w:rPr>
            <w:delText>+</w:delText>
          </w:r>
          <w:r w:rsidR="00090ED3" w:rsidRPr="00EA49BB" w:rsidDel="00EA49BB">
            <w:rPr>
              <w:b/>
              <w:bCs/>
              <w:rPrChange w:id="5789" w:author="Microsoft Office User" w:date="2018-11-26T15:34:00Z">
                <w:rPr>
                  <w:bCs/>
                </w:rPr>
              </w:rPrChange>
            </w:rPr>
            <w:delText xml:space="preserve"> CD8T cell types</w:delText>
          </w:r>
        </w:del>
      </w:ins>
      <w:ins w:id="5790" w:author="Baker, Gregory Joseph" w:date="2018-11-21T14:04:00Z">
        <w:del w:id="5791" w:author="Microsoft Office User" w:date="2018-11-26T15:30:00Z">
          <w:r w:rsidR="000729E4" w:rsidRPr="00EA49BB" w:rsidDel="00EA49BB">
            <w:rPr>
              <w:b/>
              <w:bCs/>
              <w:rPrChange w:id="5792" w:author="Microsoft Office User" w:date="2018-11-26T15:34:00Z">
                <w:rPr>
                  <w:bCs/>
                </w:rPr>
              </w:rPrChange>
            </w:rPr>
            <w:delText>. The</w:delText>
          </w:r>
        </w:del>
      </w:ins>
      <w:ins w:id="5793" w:author="Baker, Gregory Joseph" w:date="2018-11-21T13:59:00Z">
        <w:del w:id="5794" w:author="Microsoft Office User" w:date="2018-11-26T15:30:00Z">
          <w:r w:rsidR="000729E4" w:rsidRPr="00EA49BB" w:rsidDel="00EA49BB">
            <w:rPr>
              <w:b/>
              <w:bCs/>
              <w:rPrChange w:id="5795" w:author="Microsoft Office User" w:date="2018-11-26T15:34:00Z">
                <w:rPr>
                  <w:bCs/>
                </w:rPr>
              </w:rPrChange>
            </w:rPr>
            <w:delText xml:space="preserve"> </w:delText>
          </w:r>
          <w:r w:rsidR="00A65878" w:rsidRPr="00EA49BB" w:rsidDel="00EA49BB">
            <w:rPr>
              <w:b/>
              <w:bCs/>
              <w:rPrChange w:id="5796" w:author="Microsoft Office User" w:date="2018-11-26T15:34:00Z">
                <w:rPr>
                  <w:bCs/>
                </w:rPr>
              </w:rPrChange>
            </w:rPr>
            <w:delText>latter 4</w:delText>
          </w:r>
          <w:r w:rsidR="00090ED3" w:rsidRPr="00EA49BB" w:rsidDel="00EA49BB">
            <w:rPr>
              <w:b/>
              <w:bCs/>
              <w:rPrChange w:id="5797" w:author="Microsoft Office User" w:date="2018-11-26T15:34:00Z">
                <w:rPr>
                  <w:bCs/>
                </w:rPr>
              </w:rPrChange>
            </w:rPr>
            <w:delText xml:space="preserve"> </w:delText>
          </w:r>
        </w:del>
      </w:ins>
      <w:ins w:id="5798" w:author="Baker, Gregory Joseph" w:date="2018-11-21T14:04:00Z">
        <w:del w:id="5799" w:author="Microsoft Office User" w:date="2018-11-26T15:30:00Z">
          <w:r w:rsidR="000729E4" w:rsidRPr="00EA49BB" w:rsidDel="00EA49BB">
            <w:rPr>
              <w:b/>
              <w:bCs/>
              <w:rPrChange w:id="5800" w:author="Microsoft Office User" w:date="2018-11-26T15:34:00Z">
                <w:rPr>
                  <w:bCs/>
                </w:rPr>
              </w:rPrChange>
            </w:rPr>
            <w:delText>are</w:delText>
          </w:r>
        </w:del>
      </w:ins>
      <w:ins w:id="5801" w:author="Baker, Gregory Joseph" w:date="2018-11-21T13:59:00Z">
        <w:del w:id="5802" w:author="Microsoft Office User" w:date="2018-11-26T15:30:00Z">
          <w:r w:rsidR="00090ED3" w:rsidRPr="00EA49BB" w:rsidDel="00EA49BB">
            <w:rPr>
              <w:b/>
              <w:bCs/>
              <w:rPrChange w:id="5803" w:author="Microsoft Office User" w:date="2018-11-26T15:34:00Z">
                <w:rPr>
                  <w:bCs/>
                </w:rPr>
              </w:rPrChange>
            </w:rPr>
            <w:delText xml:space="preserve"> </w:delText>
          </w:r>
        </w:del>
      </w:ins>
      <w:ins w:id="5804" w:author="Baker, Gregory Joseph" w:date="2018-11-21T14:00:00Z">
        <w:del w:id="5805" w:author="Microsoft Office User" w:date="2018-11-26T15:30:00Z">
          <w:r w:rsidR="00090ED3" w:rsidRPr="00EA49BB" w:rsidDel="00EA49BB">
            <w:rPr>
              <w:b/>
              <w:bCs/>
              <w:rPrChange w:id="5806" w:author="Microsoft Office User" w:date="2018-11-26T15:34:00Z">
                <w:rPr>
                  <w:bCs/>
                </w:rPr>
              </w:rPrChange>
            </w:rPr>
            <w:delText>consistent</w:delText>
          </w:r>
        </w:del>
      </w:ins>
      <w:ins w:id="5807" w:author="Baker, Gregory Joseph" w:date="2018-11-21T13:59:00Z">
        <w:del w:id="5808" w:author="Microsoft Office User" w:date="2018-11-26T15:30:00Z">
          <w:r w:rsidR="00090ED3" w:rsidRPr="00EA49BB" w:rsidDel="00EA49BB">
            <w:rPr>
              <w:b/>
              <w:bCs/>
              <w:rPrChange w:id="5809" w:author="Microsoft Office User" w:date="2018-11-26T15:34:00Z">
                <w:rPr>
                  <w:bCs/>
                </w:rPr>
              </w:rPrChange>
            </w:rPr>
            <w:delText xml:space="preserve"> with</w:delText>
          </w:r>
        </w:del>
      </w:ins>
      <w:ins w:id="5810" w:author="Baker, Gregory Joseph" w:date="2018-11-21T14:01:00Z">
        <w:del w:id="5811" w:author="Microsoft Office User" w:date="2018-11-26T15:30:00Z">
          <w:r w:rsidR="003F755C" w:rsidRPr="00EA49BB" w:rsidDel="00EA49BB">
            <w:rPr>
              <w:b/>
              <w:bCs/>
              <w:rPrChange w:id="5812" w:author="Microsoft Office User" w:date="2018-11-26T15:34:00Z">
                <w:rPr>
                  <w:bCs/>
                </w:rPr>
              </w:rPrChange>
            </w:rPr>
            <w:delText xml:space="preserve"> antibody-producing </w:delText>
          </w:r>
          <w:r w:rsidR="003F755C" w:rsidRPr="00EA49BB" w:rsidDel="00EA49BB">
            <w:rPr>
              <w:b/>
              <w:rPrChange w:id="5813" w:author="Microsoft Office User" w:date="2018-11-26T15:34:00Z">
                <w:rPr/>
              </w:rPrChange>
            </w:rPr>
            <w:delText>plasma cells</w:delText>
          </w:r>
          <w:r w:rsidR="003F755C" w:rsidRPr="00EA49BB" w:rsidDel="00EA49BB">
            <w:rPr>
              <w:b/>
              <w:rPrChange w:id="5814" w:author="Microsoft Office User" w:date="2018-11-26T15:34:00Z">
                <w:rPr/>
              </w:rPrChange>
            </w:rPr>
            <w:fldChar w:fldCharType="begin"/>
          </w:r>
          <w:r w:rsidR="003F755C" w:rsidRPr="00EA49BB" w:rsidDel="00EA49BB">
            <w:rPr>
              <w:b/>
              <w:rPrChange w:id="5815" w:author="Microsoft Office User" w:date="2018-11-26T15:34:00Z">
                <w:rPr/>
              </w:rPrChange>
            </w:rPr>
            <w:delInstrText xml:space="preserve"> ADDIN ZOTERO_ITEM CSL_CITATION {"citationID":"J3zxpoKa","properties":{"formattedCitation":"\\super 12\\nosupersub{}","plainCitation":"12","noteIndex":0},"citationItems":[{"id":27,"uris":["http://zotero.org/users/local/oR8ZFVJz/items/7VXET4QX"],"uri":["http://zotero.org/users/local/oR8ZFVJz/items/7VXET4QX"],"itemData":{"id":27,"type":"article-journal","title":"Ly6C expression differentiates plasma cells from other B cell subsets in mice","container-title":"European Journal of Immunology","page":"97-103","volume":"32","issue":"1","source":"PubMed","abstract":"Plasma cell differentiation is induced in vitro by lipopolysaccharide (LPS) stimulation but can be blocked by including anti-CD40 antibodies. Using subtractive cDNA hybridization we have identified the cell surface protein Ly6C as differentially expressed on B cells stimulated with LPS only. Ly6C has been shown to be expressed on certain T cell subsets and on subsets of macrophages and NK cells, but not on resting B cells. We show that Ly6C is up-regulated upon LPS stimulation of B cells in vitro and that this up-regulation is blocked by anti-CD40 or anti-Ig antibodies. Furthermore, ELISPOT analysis of cells sorted by magnetic-activated cell sorting show that Ly6C is expressed on ex vivo plasma cells from the spleen and bone marrow. Flow cytometric analysis showed that Ly6C is expressed on splenic plasma cells as well as on lamina propria plasma cells. Finally, Ly6C cross-linking positively up-regulated the amount of immunoglobulin produced by LPS-stimulated splenic B cells in vitro.","DOI":"10.1002/1521-4141(200201)32:1&lt;97::AID-IMMU97&gt;3.0.CO;2-Y","ISSN":"0014-2980","note":"PMID: 11754008","journalAbbreviation":"Eur. J. Immunol.","language":"eng","author":[{"family":"Wrammert","given":"Jens"},{"family":"Källberg","given":"Eva"},{"family":"Agace","given":"William W."},{"family":"Leanderson","given":"Tomas"}],"issued":{"date-parts":[["2002"]]}}}],"schema":"https://github.com/citation-style-language/schema/raw/master/csl-citation.json"} </w:delInstrText>
          </w:r>
          <w:r w:rsidR="003F755C" w:rsidRPr="00EA49BB" w:rsidDel="00EA49BB">
            <w:rPr>
              <w:b/>
              <w:rPrChange w:id="5816" w:author="Microsoft Office User" w:date="2018-11-26T15:34:00Z">
                <w:rPr/>
              </w:rPrChange>
            </w:rPr>
            <w:fldChar w:fldCharType="separate"/>
          </w:r>
          <w:r w:rsidR="003F755C" w:rsidRPr="00EA49BB" w:rsidDel="00EA49BB">
            <w:rPr>
              <w:b/>
              <w:vertAlign w:val="superscript"/>
              <w:rPrChange w:id="5817" w:author="Microsoft Office User" w:date="2018-11-26T15:34:00Z">
                <w:rPr>
                  <w:vertAlign w:val="superscript"/>
                </w:rPr>
              </w:rPrChange>
            </w:rPr>
            <w:delText>12</w:delText>
          </w:r>
          <w:r w:rsidR="003F755C" w:rsidRPr="00EA49BB" w:rsidDel="00EA49BB">
            <w:rPr>
              <w:b/>
              <w:rPrChange w:id="5818" w:author="Microsoft Office User" w:date="2018-11-26T15:34:00Z">
                <w:rPr/>
              </w:rPrChange>
            </w:rPr>
            <w:fldChar w:fldCharType="end"/>
          </w:r>
          <w:r w:rsidR="003F755C" w:rsidRPr="00EA49BB" w:rsidDel="00EA49BB">
            <w:rPr>
              <w:b/>
              <w:bCs/>
              <w:rPrChange w:id="5819" w:author="Microsoft Office User" w:date="2018-11-26T15:34:00Z">
                <w:rPr>
                  <w:bCs/>
                </w:rPr>
              </w:rPrChange>
            </w:rPr>
            <w:delText xml:space="preserve">, </w:delText>
          </w:r>
          <w:r w:rsidR="003F755C" w:rsidRPr="00EA49BB" w:rsidDel="00EA49BB">
            <w:rPr>
              <w:b/>
              <w:rPrChange w:id="5820" w:author="Microsoft Office User" w:date="2018-11-26T15:34:00Z">
                <w:rPr/>
              </w:rPrChange>
            </w:rPr>
            <w:delText>biphenotypic B/macrophages</w:delText>
          </w:r>
          <w:r w:rsidR="003F755C" w:rsidRPr="00EA49BB" w:rsidDel="00EA49BB">
            <w:rPr>
              <w:b/>
              <w:rPrChange w:id="5821" w:author="Microsoft Office User" w:date="2018-11-26T15:34:00Z">
                <w:rPr/>
              </w:rPrChange>
            </w:rPr>
            <w:fldChar w:fldCharType="begin"/>
          </w:r>
          <w:r w:rsidR="003F755C" w:rsidRPr="00EA49BB" w:rsidDel="00EA49BB">
            <w:rPr>
              <w:b/>
              <w:rPrChange w:id="5822" w:author="Microsoft Office User" w:date="2018-11-26T15:34:00Z">
                <w:rPr/>
              </w:rPrChange>
            </w:rPr>
            <w:delInstrText xml:space="preserve"> ADDIN ZOTERO_ITEM CSL_CITATION {"citationID":"mFpeRP7W","properties":{"formattedCitation":"\\super 13\\nosupersub{}","plainCitation":"13","noteIndex":0},"citationItems":[{"id":29,"uris":["http://zotero.org/users/local/oR8ZFVJz/items/NEUQRSXS"],"uri":["http://zotero.org/users/local/oR8ZFVJz/items/NEUQRSXS"],"itemData":{"id":29,"type":"article-journal","title":"Biphenotypic B/macrophage cells express COX-1 and up-regulate COX-2 expression and prostaglandin E(2) production in response to pro-inflammatory signals","container-title":"European Journal of Immunology","page":"3793-3803","volume":"29","issue":"11","source":"PubMed","abstract":"B/macrophage cells are biphenotypic leukocytes of unknown function that simultaneously express B lymphocyte (IgM, IgD, B220, CD5) and macrophage (phagocytosis, F4/80, Mac-1) characteristics. B/macrophage cells can be generated from purified mouse B lymphocytes incubated in fibroblast-conditioned medium. A potential role for B/macrophage cells in inflammation was shown by their ability to express prostaglandin H synthase-1 (COX-1) and prostaglandin H synthase-2 (COX-2) and by their production of prostaglandin (PG) E(2). COX-1 and COX-2 mRNA expression is not observed in the precursor B lymphocytes and is not known to be a property of B lineage cells. In contrast, COX-2 and the prostanoids PGE(2), PGF(2alpha) and PGD(2) are highly inducible in B/ macrophage cells upon stimulation with lipopolysaccharide, CD40 ligand, or via engagement of surface IgM, supporting a role for these cells in inflammation. PGD(2) and its metabolites are of interest because they activate the nuclear receptor PPARgamma that regulates lipid metabolism. The B/macrophage represents the first instance of a normal B-lineage cell capable of expressing COX-2. Importantly, B/macrophage cells were identified in vivo, providing evidence that they may play a significant role in immune responses. Since PGE(2) blunts IL-12 production, its synthesis by B/macrophage cells may shift the balance of an immune response towards Th2 and humoral immunity.","DOI":"10.1002/(SICI)1521-4141(199911)29:11&lt;3793::AID-IMMU3793&gt;3.0.CO;2-3","ISSN":"0014-2980","note":"PMID: 10556836","journalAbbreviation":"Eur. J. Immunol.","language":"eng","author":[{"family":"Graf","given":"B. A."},{"family":"Nazarenko","given":"D. A."},{"family":"Borrello","given":"M. A."},{"family":"Roberts","given":"L. J."},{"family":"Morrow","given":"J. D."},{"family":"Palis","given":"J."},{"family":"Phipps","given":"R. P."}],"issued":{"date-parts":[["1999"]]}}}],"schema":"https://github.com/citation-style-language/schema/raw/master/csl-citation.json"} </w:delInstrText>
          </w:r>
          <w:r w:rsidR="003F755C" w:rsidRPr="00EA49BB" w:rsidDel="00EA49BB">
            <w:rPr>
              <w:b/>
              <w:rPrChange w:id="5823" w:author="Microsoft Office User" w:date="2018-11-26T15:34:00Z">
                <w:rPr/>
              </w:rPrChange>
            </w:rPr>
            <w:fldChar w:fldCharType="separate"/>
          </w:r>
          <w:r w:rsidR="003F755C" w:rsidRPr="00EA49BB" w:rsidDel="00EA49BB">
            <w:rPr>
              <w:b/>
              <w:vertAlign w:val="superscript"/>
              <w:rPrChange w:id="5824" w:author="Microsoft Office User" w:date="2018-11-26T15:34:00Z">
                <w:rPr>
                  <w:vertAlign w:val="superscript"/>
                </w:rPr>
              </w:rPrChange>
            </w:rPr>
            <w:delText>13</w:delText>
          </w:r>
          <w:r w:rsidR="003F755C" w:rsidRPr="00EA49BB" w:rsidDel="00EA49BB">
            <w:rPr>
              <w:b/>
              <w:rPrChange w:id="5825" w:author="Microsoft Office User" w:date="2018-11-26T15:34:00Z">
                <w:rPr/>
              </w:rPrChange>
            </w:rPr>
            <w:fldChar w:fldCharType="end"/>
          </w:r>
          <w:r w:rsidR="003F755C" w:rsidRPr="00EA49BB" w:rsidDel="00EA49BB">
            <w:rPr>
              <w:b/>
              <w:vertAlign w:val="superscript"/>
              <w:rPrChange w:id="5826" w:author="Microsoft Office User" w:date="2018-11-26T15:34:00Z">
                <w:rPr>
                  <w:vertAlign w:val="superscript"/>
                </w:rPr>
              </w:rPrChange>
            </w:rPr>
            <w:delText>,</w:delText>
          </w:r>
          <w:r w:rsidR="003F755C" w:rsidRPr="00EA49BB" w:rsidDel="00EA49BB">
            <w:rPr>
              <w:b/>
              <w:rPrChange w:id="5827" w:author="Microsoft Office User" w:date="2018-11-26T15:34:00Z">
                <w:rPr/>
              </w:rPrChange>
            </w:rPr>
            <w:fldChar w:fldCharType="begin"/>
          </w:r>
          <w:r w:rsidR="003F755C" w:rsidRPr="00EA49BB" w:rsidDel="00EA49BB">
            <w:rPr>
              <w:b/>
              <w:rPrChange w:id="5828" w:author="Microsoft Office User" w:date="2018-11-26T15:34:00Z">
                <w:rPr/>
              </w:rPrChange>
            </w:rPr>
            <w:delInstrText xml:space="preserve"> ADDIN ZOTERO_ITEM CSL_CITATION {"citationID":"ddwDtJyL","properties":{"formattedCitation":"\\super 14\\nosupersub{}","plainCitation":"14","noteIndex":0},"citationItems":[{"id":31,"uris":["http://zotero.org/users/local/oR8ZFVJz/items/2N72YM3R"],"uri":["http://zotero.org/users/local/oR8ZFVJz/items/2N72YM3R"],"itemData":{"id":31,"type":"article-journal","title":"Antigen presentation and transfer between B cells and macrophages","container-title":"European Journal of Immunology","page":"1739-1751","volume":"37","issue":"7","source":"PubMed","abstract":"B cells play an active role in directing immunity against specific proteins in part because of their capacity to sequester antigen via B cell receptor (BCR). Our prior findings indicate that B cells can initiate an immune response in vivo to self proteins independent of other antigen-presenting cells (APC). However, these studies also demonstrated that both dendritic cells and macrophages are important in the ongoing immune response. The present work illustrates a mechanism by which antigen acquired by B cells through BCR is specifically transferred to other APC, in particular, macrophages. The transfer of antigen is dependent on the specificity of BCR and requires direct contact between the cells, but does not require MHC compatibility between the cells and is independent of the activation state of macrophages. Antigen transfer is functional, in that macrophages, which received B cell derived-antigen, can activate CD4 T cells. Overall, these results define a novel mechanism by which B cells can focus immunity toward a specific antigen and transfer the ability to activate CD4 T cells to other APC.","DOI":"10.1002/eji.200636452","ISSN":"0014-2980","note":"PMID: 17534863","journalAbbreviation":"Eur. J. Immunol.","language":"eng","author":[{"family":"Harvey","given":"Bohdan P."},{"family":"Gee","given":"Renelle J."},{"family":"Haberman","given":"Ann M."},{"family":"Shlomchik","given":"Mark J."},{"family":"Mamula","given":"Mark J."}],"issued":{"date-parts":[["2007",7]]}}}],"schema":"https://github.com/citation-style-language/schema/raw/master/csl-citation.json"} </w:delInstrText>
          </w:r>
          <w:r w:rsidR="003F755C" w:rsidRPr="00EA49BB" w:rsidDel="00EA49BB">
            <w:rPr>
              <w:b/>
              <w:rPrChange w:id="5829" w:author="Microsoft Office User" w:date="2018-11-26T15:34:00Z">
                <w:rPr/>
              </w:rPrChange>
            </w:rPr>
            <w:fldChar w:fldCharType="separate"/>
          </w:r>
          <w:r w:rsidR="003F755C" w:rsidRPr="00EA49BB" w:rsidDel="00EA49BB">
            <w:rPr>
              <w:b/>
              <w:vertAlign w:val="superscript"/>
              <w:rPrChange w:id="5830" w:author="Microsoft Office User" w:date="2018-11-26T15:34:00Z">
                <w:rPr>
                  <w:vertAlign w:val="superscript"/>
                </w:rPr>
              </w:rPrChange>
            </w:rPr>
            <w:delText>14</w:delText>
          </w:r>
          <w:r w:rsidR="003F755C" w:rsidRPr="00EA49BB" w:rsidDel="00EA49BB">
            <w:rPr>
              <w:b/>
              <w:rPrChange w:id="5831" w:author="Microsoft Office User" w:date="2018-11-26T15:34:00Z">
                <w:rPr/>
              </w:rPrChange>
            </w:rPr>
            <w:fldChar w:fldCharType="end"/>
          </w:r>
          <w:r w:rsidR="003F755C" w:rsidRPr="00EA49BB" w:rsidDel="00EA49BB">
            <w:rPr>
              <w:b/>
              <w:vertAlign w:val="superscript"/>
              <w:rPrChange w:id="5832" w:author="Microsoft Office User" w:date="2018-11-26T15:34:00Z">
                <w:rPr>
                  <w:vertAlign w:val="superscript"/>
                </w:rPr>
              </w:rPrChange>
            </w:rPr>
            <w:delText>,</w:delText>
          </w:r>
          <w:r w:rsidR="003F755C" w:rsidRPr="00EA49BB" w:rsidDel="00EA49BB">
            <w:rPr>
              <w:b/>
              <w:rPrChange w:id="5833" w:author="Microsoft Office User" w:date="2018-11-26T15:34:00Z">
                <w:rPr/>
              </w:rPrChange>
            </w:rPr>
            <w:fldChar w:fldCharType="begin"/>
          </w:r>
          <w:r w:rsidR="003F755C" w:rsidRPr="00EA49BB" w:rsidDel="00EA49BB">
            <w:rPr>
              <w:b/>
              <w:rPrChange w:id="5834" w:author="Microsoft Office User" w:date="2018-11-26T15:34:00Z">
                <w:rPr/>
              </w:rPrChange>
            </w:rPr>
            <w:delInstrText xml:space="preserve"> ADDIN ZOTERO_ITEM CSL_CITATION {"citationID":"3n27mkP0","properties":{"formattedCitation":"\\super 15\\nosupersub{}","plainCitation":"15","noteIndex":0},"citationItems":[{"id":33,"uris":["http://zotero.org/users/local/oR8ZFVJz/items/LJJ7636B"],"uri":["http://zotero.org/users/local/oR8ZFVJz/items/LJJ7636B"],"itemData":{"id":33,"type":"article-journal","title":"Fibroblast-secreted macrophage colony-stimulating factor is responsible for generation of biphenotypic B/macrophage cells from a subset of mouse B lymphocytes","container-title":"Journal of Immunology (Baltimore, Md.: 1950)","page":"3605-3611","volume":"163","issue":"7","source":"PubMed","abstract":"Normal and malignant CD5+ B lymphocytes can develop macrophage-like characteristics. One stimulus of this phenotypic shift is culture of normal mouse splenic B lymphocytes with splenic fibroblasts or their conditioned media. These biphenotypic B/macrophage (B/M phi) cells simultaneously display macrophage characteristics, such as phagocytosis and F4/80 expression, while retaining B cell features, including expression of surface Ig, CD5, B220, and rearranged Ig genes. The present study investigated the fibroblast-secreted factor that promotes this phenotypic change from B cell to B/M phi cell. RT-PCR analysis demonstrated that mRNA for M-CSF is produced by splenic fibroblasts. Recombinant M-CSF (CSF-1) could replace fibroblast-conditioned medium to elicit the development and survival of B/M phi cells from splenic B lymphocytes. In addition, neutralization of fibroblast-secreted M-CSF with specific mAbs abrogated the ability of conditioned supernatants to promote outgrowth of B/M phi cells. The transition from B lymphocyte to B/M phi cell was marked by the kinetic appearance of mRNA for the M-CSF receptor, c-fms, at day 3 following culture initiation. These results demonstrate that M-CSF is important in the development and physiology of mouse B/M phi cells and potentially in the growth of human biphenotypic hematological malignancies. Interestingly, the presence of IFN-gamma in splenic B lymphocyte cultures abrogated the effect of fibroblast-conditioned medium or M-CSF on outgrowth of B/M phi cells. Furthermore, these findings suggest that a Th1 microenvironment favored by typical macrophages is detrimental to the outgrowth of B/M phi cells.","ISSN":"0022-1767","note":"PMID: 10490953","journalAbbreviation":"J. Immunol.","language":"eng","author":[{"family":"Borrello","given":"M. A."},{"family":"Phipps","given":"R. P."}],"issued":{"date-parts":[["1999",10,1]]}}}],"schema":"https://github.com/citation-style-language/schema/raw/master/csl-citation.json"} </w:delInstrText>
          </w:r>
          <w:r w:rsidR="003F755C" w:rsidRPr="00EA49BB" w:rsidDel="00EA49BB">
            <w:rPr>
              <w:b/>
              <w:rPrChange w:id="5835" w:author="Microsoft Office User" w:date="2018-11-26T15:34:00Z">
                <w:rPr/>
              </w:rPrChange>
            </w:rPr>
            <w:fldChar w:fldCharType="separate"/>
          </w:r>
          <w:r w:rsidR="003F755C" w:rsidRPr="00EA49BB" w:rsidDel="00EA49BB">
            <w:rPr>
              <w:b/>
              <w:vertAlign w:val="superscript"/>
              <w:rPrChange w:id="5836" w:author="Microsoft Office User" w:date="2018-11-26T15:34:00Z">
                <w:rPr>
                  <w:vertAlign w:val="superscript"/>
                </w:rPr>
              </w:rPrChange>
            </w:rPr>
            <w:delText>15</w:delText>
          </w:r>
          <w:r w:rsidR="003F755C" w:rsidRPr="00EA49BB" w:rsidDel="00EA49BB">
            <w:rPr>
              <w:b/>
              <w:rPrChange w:id="5837" w:author="Microsoft Office User" w:date="2018-11-26T15:34:00Z">
                <w:rPr/>
              </w:rPrChange>
            </w:rPr>
            <w:fldChar w:fldCharType="end"/>
          </w:r>
          <w:r w:rsidR="003F755C" w:rsidRPr="00EA49BB" w:rsidDel="00EA49BB">
            <w:rPr>
              <w:b/>
              <w:bCs/>
              <w:rPrChange w:id="5838" w:author="Microsoft Office User" w:date="2018-11-26T15:34:00Z">
                <w:rPr>
                  <w:bCs/>
                </w:rPr>
              </w:rPrChange>
            </w:rPr>
            <w:delText>,</w:delText>
          </w:r>
        </w:del>
      </w:ins>
      <w:ins w:id="5839" w:author="Baker, Gregory Joseph" w:date="2018-11-21T14:15:00Z">
        <w:del w:id="5840" w:author="Microsoft Office User" w:date="2018-11-26T15:30:00Z">
          <w:r w:rsidR="00A65878" w:rsidRPr="00EA49BB" w:rsidDel="00EA49BB">
            <w:rPr>
              <w:b/>
              <w:bCs/>
              <w:rPrChange w:id="5841" w:author="Microsoft Office User" w:date="2018-11-26T15:34:00Z">
                <w:rPr>
                  <w:bCs/>
                </w:rPr>
              </w:rPrChange>
            </w:rPr>
            <w:delText xml:space="preserve"> </w:delText>
          </w:r>
        </w:del>
      </w:ins>
      <w:ins w:id="5842" w:author="Baker, Gregory Joseph" w:date="2018-11-21T14:16:00Z">
        <w:del w:id="5843" w:author="Microsoft Office User" w:date="2018-11-26T15:30:00Z">
          <w:r w:rsidR="00A65878" w:rsidRPr="00EA49BB" w:rsidDel="00EA49BB">
            <w:rPr>
              <w:b/>
              <w:bCs/>
              <w:rPrChange w:id="5844" w:author="Microsoft Office User" w:date="2018-11-26T15:34:00Z">
                <w:rPr>
                  <w:bCs/>
                </w:rPr>
              </w:rPrChange>
            </w:rPr>
            <w:delText xml:space="preserve">immature </w:delText>
          </w:r>
        </w:del>
      </w:ins>
      <w:ins w:id="5845" w:author="Baker, Gregory Joseph" w:date="2018-11-21T14:15:00Z">
        <w:del w:id="5846" w:author="Microsoft Office User" w:date="2018-11-26T15:30:00Z">
          <w:r w:rsidR="00A65878" w:rsidRPr="00EA49BB" w:rsidDel="00EA49BB">
            <w:rPr>
              <w:b/>
              <w:bCs/>
              <w:rPrChange w:id="5847" w:author="Microsoft Office User" w:date="2018-11-26T15:34:00Z">
                <w:rPr>
                  <w:bCs/>
                </w:rPr>
              </w:rPrChange>
            </w:rPr>
            <w:delText>hematopoitic progenitors,</w:delText>
          </w:r>
        </w:del>
      </w:ins>
      <w:ins w:id="5848" w:author="Baker, Gregory Joseph" w:date="2018-11-21T14:01:00Z">
        <w:del w:id="5849" w:author="Microsoft Office User" w:date="2018-11-26T15:30:00Z">
          <w:r w:rsidR="003F755C" w:rsidRPr="00EA49BB" w:rsidDel="00EA49BB">
            <w:rPr>
              <w:b/>
              <w:bCs/>
              <w:rPrChange w:id="5850" w:author="Microsoft Office User" w:date="2018-11-26T15:34:00Z">
                <w:rPr>
                  <w:bCs/>
                </w:rPr>
              </w:rPrChange>
            </w:rPr>
            <w:delText xml:space="preserve"> and immuno</w:delText>
          </w:r>
        </w:del>
      </w:ins>
      <w:ins w:id="5851" w:author="Baker, Gregory Joseph" w:date="2018-11-21T14:02:00Z">
        <w:del w:id="5852" w:author="Microsoft Office User" w:date="2018-11-26T15:30:00Z">
          <w:r w:rsidR="003F755C" w:rsidRPr="00EA49BB" w:rsidDel="00EA49BB">
            <w:rPr>
              <w:b/>
              <w:bCs/>
              <w:rPrChange w:id="5853" w:author="Microsoft Office User" w:date="2018-11-26T15:34:00Z">
                <w:rPr>
                  <w:bCs/>
                </w:rPr>
              </w:rPrChange>
            </w:rPr>
            <w:delText>regulatory CD45R</w:delText>
          </w:r>
          <w:r w:rsidR="003F755C" w:rsidRPr="00EA49BB" w:rsidDel="00EA49BB">
            <w:rPr>
              <w:b/>
              <w:bCs/>
              <w:vertAlign w:val="superscript"/>
              <w:rPrChange w:id="5854" w:author="Microsoft Office User" w:date="2018-11-26T15:34:00Z">
                <w:rPr>
                  <w:bCs/>
                </w:rPr>
              </w:rPrChange>
            </w:rPr>
            <w:delText>+</w:delText>
          </w:r>
          <w:r w:rsidR="003F755C" w:rsidRPr="00EA49BB" w:rsidDel="00EA49BB">
            <w:rPr>
              <w:b/>
              <w:bCs/>
              <w:rPrChange w:id="5855" w:author="Microsoft Office User" w:date="2018-11-26T15:34:00Z">
                <w:rPr>
                  <w:bCs/>
                </w:rPr>
              </w:rPrChange>
            </w:rPr>
            <w:delText xml:space="preserve"> CD8</w:delText>
          </w:r>
          <w:r w:rsidR="003F755C" w:rsidRPr="00EA49BB" w:rsidDel="00EA49BB">
            <w:rPr>
              <w:b/>
              <w:bCs/>
              <w:vertAlign w:val="superscript"/>
              <w:rPrChange w:id="5856" w:author="Microsoft Office User" w:date="2018-11-26T15:34:00Z">
                <w:rPr>
                  <w:bCs/>
                </w:rPr>
              </w:rPrChange>
            </w:rPr>
            <w:delText>+</w:delText>
          </w:r>
          <w:r w:rsidR="003F755C" w:rsidRPr="00EA49BB" w:rsidDel="00EA49BB">
            <w:rPr>
              <w:b/>
              <w:bCs/>
              <w:rPrChange w:id="5857" w:author="Microsoft Office User" w:date="2018-11-26T15:34:00Z">
                <w:rPr>
                  <w:bCs/>
                </w:rPr>
              </w:rPrChange>
            </w:rPr>
            <w:delText xml:space="preserve"> T cells (PMIDs: 2567246, </w:delText>
          </w:r>
        </w:del>
      </w:ins>
      <w:ins w:id="5858" w:author="Baker, Gregory Joseph" w:date="2018-11-21T14:03:00Z">
        <w:del w:id="5859" w:author="Microsoft Office User" w:date="2018-11-26T15:30:00Z">
          <w:r w:rsidR="003F755C" w:rsidRPr="00EA49BB" w:rsidDel="00EA49BB">
            <w:rPr>
              <w:b/>
              <w:bCs/>
              <w:rPrChange w:id="5860" w:author="Microsoft Office User" w:date="2018-11-26T15:34:00Z">
                <w:rPr>
                  <w:bCs/>
                </w:rPr>
              </w:rPrChange>
            </w:rPr>
            <w:delText>29805553,</w:delText>
          </w:r>
        </w:del>
      </w:ins>
      <w:ins w:id="5861" w:author="Baker, Gregory Joseph" w:date="2018-11-21T14:04:00Z">
        <w:del w:id="5862" w:author="Microsoft Office User" w:date="2018-11-26T15:30:00Z">
          <w:r w:rsidR="003F755C" w:rsidRPr="00EA49BB" w:rsidDel="00EA49BB">
            <w:rPr>
              <w:b/>
              <w:bCs/>
              <w:rPrChange w:id="5863" w:author="Microsoft Office User" w:date="2018-11-26T15:34:00Z">
                <w:rPr>
                  <w:bCs/>
                </w:rPr>
              </w:rPrChange>
            </w:rPr>
            <w:delText xml:space="preserve"> 17163450)</w:delText>
          </w:r>
          <w:r w:rsidR="000729E4" w:rsidRPr="00EA49BB" w:rsidDel="00EA49BB">
            <w:rPr>
              <w:b/>
              <w:bCs/>
              <w:rPrChange w:id="5864" w:author="Microsoft Office User" w:date="2018-11-26T15:34:00Z">
                <w:rPr>
                  <w:bCs/>
                </w:rPr>
              </w:rPrChange>
            </w:rPr>
            <w:delText>,</w:delText>
          </w:r>
          <w:r w:rsidR="00566078" w:rsidRPr="00EA49BB" w:rsidDel="00EA49BB">
            <w:rPr>
              <w:b/>
              <w:bCs/>
              <w:rPrChange w:id="5865" w:author="Microsoft Office User" w:date="2018-11-26T15:34:00Z">
                <w:rPr>
                  <w:bCs/>
                </w:rPr>
              </w:rPrChange>
            </w:rPr>
            <w:delText xml:space="preserve"> respectively. </w:delText>
          </w:r>
        </w:del>
      </w:ins>
      <w:ins w:id="5866" w:author="Baker, Gregory Joseph" w:date="2018-11-21T14:05:00Z">
        <w:del w:id="5867" w:author="Microsoft Office User" w:date="2018-11-26T15:30:00Z">
          <w:r w:rsidR="00E9167D" w:rsidRPr="00EA49BB" w:rsidDel="00EA49BB">
            <w:rPr>
              <w:b/>
              <w:bCs/>
              <w:rPrChange w:id="5868" w:author="Microsoft Office User" w:date="2018-11-26T15:34:00Z">
                <w:rPr>
                  <w:bCs/>
                </w:rPr>
              </w:rPrChange>
            </w:rPr>
            <w:delText>B220</w:delText>
          </w:r>
          <w:r w:rsidR="00E9167D" w:rsidRPr="00EA49BB" w:rsidDel="00EA49BB">
            <w:rPr>
              <w:b/>
              <w:bCs/>
              <w:vertAlign w:val="superscript"/>
              <w:rPrChange w:id="5869" w:author="Microsoft Office User" w:date="2018-11-26T15:34:00Z">
                <w:rPr>
                  <w:bCs/>
                  <w:vertAlign w:val="superscript"/>
                </w:rPr>
              </w:rPrChange>
            </w:rPr>
            <w:delText>+</w:delText>
          </w:r>
          <w:r w:rsidR="00E9167D" w:rsidRPr="00EA49BB" w:rsidDel="00EA49BB">
            <w:rPr>
              <w:b/>
              <w:bCs/>
              <w:rPrChange w:id="5870" w:author="Microsoft Office User" w:date="2018-11-26T15:34:00Z">
                <w:rPr>
                  <w:bCs/>
                </w:rPr>
              </w:rPrChange>
            </w:rPr>
            <w:delText xml:space="preserve"> CD8T</w:delText>
          </w:r>
        </w:del>
      </w:ins>
      <w:ins w:id="5871" w:author="Baker, Gregory Joseph" w:date="2018-11-21T14:04:00Z">
        <w:del w:id="5872" w:author="Microsoft Office User" w:date="2018-11-26T15:30:00Z">
          <w:r w:rsidR="00E9167D" w:rsidRPr="00EA49BB" w:rsidDel="00EA49BB">
            <w:rPr>
              <w:b/>
              <w:bCs/>
              <w:rPrChange w:id="5873" w:author="Microsoft Office User" w:date="2018-11-26T15:34:00Z">
                <w:rPr>
                  <w:bCs/>
                </w:rPr>
              </w:rPrChange>
            </w:rPr>
            <w:delText xml:space="preserve">, </w:delText>
          </w:r>
        </w:del>
      </w:ins>
      <w:ins w:id="5874" w:author="Baker, Gregory Joseph" w:date="2018-11-21T14:05:00Z">
        <w:del w:id="5875" w:author="Microsoft Office User" w:date="2018-11-26T15:30:00Z">
          <w:r w:rsidR="00E9167D" w:rsidRPr="00EA49BB" w:rsidDel="00EA49BB">
            <w:rPr>
              <w:b/>
              <w:bCs/>
              <w:rPrChange w:id="5876" w:author="Microsoft Office User" w:date="2018-11-26T15:34:00Z">
                <w:rPr>
                  <w:bCs/>
                </w:rPr>
              </w:rPrChange>
            </w:rPr>
            <w:delText>DNT, and NK</w:delText>
          </w:r>
        </w:del>
      </w:ins>
      <w:ins w:id="5877" w:author="Baker, Gregory Joseph" w:date="2018-11-21T14:06:00Z">
        <w:del w:id="5878" w:author="Microsoft Office User" w:date="2018-11-26T15:30:00Z">
          <w:r w:rsidR="00E9167D" w:rsidRPr="00EA49BB" w:rsidDel="00EA49BB">
            <w:rPr>
              <w:b/>
              <w:bCs/>
              <w:rPrChange w:id="5879" w:author="Microsoft Office User" w:date="2018-11-26T15:34:00Z">
                <w:rPr>
                  <w:bCs/>
                </w:rPr>
              </w:rPrChange>
            </w:rPr>
            <w:delText xml:space="preserve"> cells each exhibited progressive changes in </w:delText>
          </w:r>
          <w:r w:rsidR="00541558" w:rsidRPr="00EA49BB" w:rsidDel="00EA49BB">
            <w:rPr>
              <w:b/>
              <w:bCs/>
              <w:rPrChange w:id="5880" w:author="Microsoft Office User" w:date="2018-11-26T15:34:00Z">
                <w:rPr>
                  <w:bCs/>
                </w:rPr>
              </w:rPrChange>
            </w:rPr>
            <w:delText>one</w:delText>
          </w:r>
          <w:r w:rsidR="00E9167D" w:rsidRPr="00EA49BB" w:rsidDel="00EA49BB">
            <w:rPr>
              <w:b/>
              <w:bCs/>
              <w:rPrChange w:id="5881" w:author="Microsoft Office User" w:date="2018-11-26T15:34:00Z">
                <w:rPr>
                  <w:bCs/>
                </w:rPr>
              </w:rPrChange>
            </w:rPr>
            <w:delText xml:space="preserve"> direction </w:delText>
          </w:r>
        </w:del>
      </w:ins>
      <w:ins w:id="5882" w:author="Baker, Gregory Joseph" w:date="2018-11-21T14:16:00Z">
        <w:del w:id="5883" w:author="Microsoft Office User" w:date="2018-11-26T15:30:00Z">
          <w:r w:rsidR="00656DB3" w:rsidRPr="00EA49BB" w:rsidDel="00EA49BB">
            <w:rPr>
              <w:b/>
              <w:bCs/>
              <w:rPrChange w:id="5884" w:author="Microsoft Office User" w:date="2018-11-26T15:34:00Z">
                <w:rPr>
                  <w:bCs/>
                </w:rPr>
              </w:rPrChange>
            </w:rPr>
            <w:delText xml:space="preserve">across </w:delText>
          </w:r>
        </w:del>
      </w:ins>
      <w:ins w:id="5885" w:author="Baker, Gregory Joseph" w:date="2018-11-21T14:06:00Z">
        <w:del w:id="5886" w:author="Microsoft Office User" w:date="2018-11-26T15:30:00Z">
          <w:r w:rsidR="00E9167D" w:rsidRPr="00EA49BB" w:rsidDel="00EA49BB">
            <w:rPr>
              <w:b/>
              <w:bCs/>
              <w:rPrChange w:id="5887" w:author="Microsoft Office User" w:date="2018-11-26T15:34:00Z">
                <w:rPr>
                  <w:bCs/>
                </w:rPr>
              </w:rPrChange>
            </w:rPr>
            <w:delText>multiple time points.</w:delText>
          </w:r>
        </w:del>
      </w:ins>
    </w:p>
    <w:p w14:paraId="4EC99659" w14:textId="2A3BA96C" w:rsidR="00704D11" w:rsidRPr="00EA49BB" w:rsidDel="00EA49BB" w:rsidRDefault="005E3CCD" w:rsidP="00EA49BB">
      <w:pPr>
        <w:widowControl w:val="0"/>
        <w:autoSpaceDE w:val="0"/>
        <w:autoSpaceDN w:val="0"/>
        <w:adjustRightInd w:val="0"/>
        <w:spacing w:line="480" w:lineRule="auto"/>
        <w:contextualSpacing/>
        <w:rPr>
          <w:ins w:id="5888" w:author="Baker, Gregory Joseph" w:date="2018-11-21T14:29:00Z"/>
          <w:del w:id="5889" w:author="Microsoft Office User" w:date="2018-11-26T15:30:00Z"/>
          <w:b/>
          <w:bCs/>
          <w:rPrChange w:id="5890" w:author="Microsoft Office User" w:date="2018-11-26T15:34:00Z">
            <w:rPr>
              <w:ins w:id="5891" w:author="Baker, Gregory Joseph" w:date="2018-11-21T14:29:00Z"/>
              <w:del w:id="5892" w:author="Microsoft Office User" w:date="2018-11-26T15:30:00Z"/>
              <w:bCs/>
            </w:rPr>
          </w:rPrChange>
        </w:rPr>
        <w:pPrChange w:id="5893" w:author="Microsoft Office User" w:date="2018-11-26T15:34:00Z">
          <w:pPr>
            <w:widowControl w:val="0"/>
            <w:autoSpaceDE w:val="0"/>
            <w:autoSpaceDN w:val="0"/>
            <w:adjustRightInd w:val="0"/>
            <w:spacing w:line="480" w:lineRule="auto"/>
            <w:contextualSpacing/>
          </w:pPr>
        </w:pPrChange>
      </w:pPr>
      <w:ins w:id="5894" w:author="Baker, Gregory Joseph" w:date="2018-11-09T09:45:00Z">
        <w:del w:id="5895" w:author="Microsoft Office User" w:date="2018-11-26T15:30:00Z">
          <w:r w:rsidRPr="00EA49BB" w:rsidDel="00EA49BB">
            <w:rPr>
              <w:b/>
              <w:rPrChange w:id="5896" w:author="Microsoft Office User" w:date="2018-11-26T15:34:00Z">
                <w:rPr/>
              </w:rPrChange>
            </w:rPr>
            <w:delText xml:space="preserve">To prioritize </w:delText>
          </w:r>
        </w:del>
      </w:ins>
      <w:ins w:id="5897" w:author="Baker, Gregory Joseph" w:date="2018-11-21T14:09:00Z">
        <w:del w:id="5898" w:author="Microsoft Office User" w:date="2018-11-26T15:30:00Z">
          <w:r w:rsidR="00C63F25" w:rsidRPr="00EA49BB" w:rsidDel="00EA49BB">
            <w:rPr>
              <w:b/>
              <w:rPrChange w:id="5899" w:author="Microsoft Office User" w:date="2018-11-26T15:34:00Z">
                <w:rPr/>
              </w:rPrChange>
            </w:rPr>
            <w:delText xml:space="preserve">the </w:delText>
          </w:r>
        </w:del>
      </w:ins>
      <w:ins w:id="5900" w:author="Baker, Gregory Joseph" w:date="2018-11-21T14:12:00Z">
        <w:del w:id="5901" w:author="Microsoft Office User" w:date="2018-11-26T15:30:00Z">
          <w:r w:rsidR="00803BC9" w:rsidRPr="00EA49BB" w:rsidDel="00EA49BB">
            <w:rPr>
              <w:b/>
              <w:rPrChange w:id="5902" w:author="Microsoft Office User" w:date="2018-11-26T15:34:00Z">
                <w:rPr/>
              </w:rPrChange>
            </w:rPr>
            <w:delText>75</w:delText>
          </w:r>
        </w:del>
      </w:ins>
      <w:ins w:id="5903" w:author="Baker, Gregory Joseph" w:date="2018-11-21T14:09:00Z">
        <w:del w:id="5904" w:author="Microsoft Office User" w:date="2018-11-26T15:30:00Z">
          <w:r w:rsidR="00C63F25" w:rsidRPr="00EA49BB" w:rsidDel="00EA49BB">
            <w:rPr>
              <w:b/>
              <w:rPrChange w:id="5905" w:author="Microsoft Office User" w:date="2018-11-26T15:34:00Z">
                <w:rPr/>
              </w:rPrChange>
            </w:rPr>
            <w:delText xml:space="preserve"> difference</w:delText>
          </w:r>
        </w:del>
      </w:ins>
      <w:ins w:id="5906" w:author="Baker, Gregory Joseph" w:date="2018-11-21T14:12:00Z">
        <w:del w:id="5907" w:author="Microsoft Office User" w:date="2018-11-26T15:30:00Z">
          <w:r w:rsidR="00803BC9" w:rsidRPr="00EA49BB" w:rsidDel="00EA49BB">
            <w:rPr>
              <w:b/>
              <w:rPrChange w:id="5908" w:author="Microsoft Office User" w:date="2018-11-26T15:34:00Z">
                <w:rPr/>
              </w:rPrChange>
            </w:rPr>
            <w:delText>s</w:delText>
          </w:r>
        </w:del>
      </w:ins>
      <w:ins w:id="5909" w:author="Baker, Gregory Joseph" w:date="2018-11-21T14:11:00Z">
        <w:del w:id="5910" w:author="Microsoft Office User" w:date="2018-11-26T15:30:00Z">
          <w:r w:rsidR="00803BC9" w:rsidRPr="00EA49BB" w:rsidDel="00EA49BB">
            <w:rPr>
              <w:b/>
              <w:rPrChange w:id="5911" w:author="Microsoft Office User" w:date="2018-11-26T15:34:00Z">
                <w:rPr/>
              </w:rPrChange>
            </w:rPr>
            <w:delText xml:space="preserve"> with </w:delText>
          </w:r>
        </w:del>
      </w:ins>
      <w:ins w:id="5912" w:author="Baker, Gregory Joseph" w:date="2018-11-21T14:12:00Z">
        <w:del w:id="5913" w:author="Microsoft Office User" w:date="2018-11-26T15:30:00Z">
          <w:r w:rsidR="00803BC9" w:rsidRPr="00EA49BB" w:rsidDel="00EA49BB">
            <w:rPr>
              <w:b/>
              <w:rPrChange w:id="5914" w:author="Microsoft Office User" w:date="2018-11-26T15:34:00Z">
                <w:rPr/>
              </w:rPrChange>
            </w:rPr>
            <w:delText xml:space="preserve">an uncorrected </w:delText>
          </w:r>
        </w:del>
      </w:ins>
      <w:ins w:id="5915" w:author="Baker, Gregory Joseph" w:date="2018-11-21T14:11:00Z">
        <w:del w:id="5916" w:author="Microsoft Office User" w:date="2018-11-26T15:30:00Z">
          <w:r w:rsidR="00803BC9" w:rsidRPr="00EA49BB" w:rsidDel="00EA49BB">
            <w:rPr>
              <w:b/>
              <w:rPrChange w:id="5917" w:author="Microsoft Office User" w:date="2018-11-26T15:34:00Z">
                <w:rPr/>
              </w:rPrChange>
            </w:rPr>
            <w:delText>p-value</w:delText>
          </w:r>
        </w:del>
      </w:ins>
      <w:ins w:id="5918" w:author="Baker, Gregory Joseph" w:date="2018-11-21T14:12:00Z">
        <w:del w:id="5919" w:author="Microsoft Office User" w:date="2018-11-26T15:30:00Z">
          <w:r w:rsidR="00A0008C" w:rsidRPr="00EA49BB" w:rsidDel="00EA49BB">
            <w:rPr>
              <w:b/>
              <w:rPrChange w:id="5920" w:author="Microsoft Office User" w:date="2018-11-26T15:34:00Z">
                <w:rPr/>
              </w:rPrChange>
            </w:rPr>
            <w:delText xml:space="preserve"> of </w:delText>
          </w:r>
          <w:r w:rsidR="00803BC9" w:rsidRPr="00EA49BB" w:rsidDel="00EA49BB">
            <w:rPr>
              <w:b/>
              <w:u w:val="single"/>
              <w:rPrChange w:id="5921" w:author="Microsoft Office User" w:date="2018-11-26T15:34:00Z">
                <w:rPr/>
              </w:rPrChange>
            </w:rPr>
            <w:delText>&gt;</w:delText>
          </w:r>
          <w:r w:rsidR="00803BC9" w:rsidRPr="00EA49BB" w:rsidDel="00EA49BB">
            <w:rPr>
              <w:b/>
              <w:rPrChange w:id="5922" w:author="Microsoft Office User" w:date="2018-11-26T15:34:00Z">
                <w:rPr/>
              </w:rPrChange>
            </w:rPr>
            <w:delText>0.05</w:delText>
          </w:r>
        </w:del>
      </w:ins>
      <w:ins w:id="5923" w:author="Baker, Gregory Joseph" w:date="2018-11-09T09:45:00Z">
        <w:del w:id="5924" w:author="Microsoft Office User" w:date="2018-11-26T15:30:00Z">
          <w:r w:rsidRPr="00EA49BB" w:rsidDel="00EA49BB">
            <w:rPr>
              <w:b/>
              <w:rPrChange w:id="5925" w:author="Microsoft Office User" w:date="2018-11-26T15:34:00Z">
                <w:rPr/>
              </w:rPrChange>
            </w:rPr>
            <w:delText>, we developed a</w:delText>
          </w:r>
        </w:del>
      </w:ins>
      <w:ins w:id="5926" w:author="Baker, Gregory Joseph" w:date="2018-11-09T09:18:00Z">
        <w:del w:id="5927" w:author="Microsoft Office User" w:date="2018-11-26T15:30:00Z">
          <w:r w:rsidR="005E5E4A" w:rsidRPr="00EA49BB" w:rsidDel="00EA49BB">
            <w:rPr>
              <w:b/>
              <w:rPrChange w:id="5928" w:author="Microsoft Office User" w:date="2018-11-26T15:34:00Z">
                <w:rPr/>
              </w:rPrChange>
            </w:rPr>
            <w:delText xml:space="preserve"> quantitative metric based on 4 experimental measures: (1) the mean difference in cell state frequency (GBM - </w:delText>
          </w:r>
        </w:del>
      </w:ins>
      <w:ins w:id="5929" w:author="Baker, Gregory Joseph" w:date="2018-11-21T14:16:00Z">
        <w:del w:id="5930" w:author="Microsoft Office User" w:date="2018-11-26T15:30:00Z">
          <w:r w:rsidR="00A0008C" w:rsidRPr="00EA49BB" w:rsidDel="00EA49BB">
            <w:rPr>
              <w:b/>
              <w:rPrChange w:id="5931" w:author="Microsoft Office User" w:date="2018-11-26T15:34:00Z">
                <w:rPr/>
              </w:rPrChange>
            </w:rPr>
            <w:delText>Ctrl</w:delText>
          </w:r>
        </w:del>
      </w:ins>
      <w:ins w:id="5932" w:author="Baker, Gregory Joseph" w:date="2018-11-09T09:18:00Z">
        <w:del w:id="5933" w:author="Microsoft Office User" w:date="2018-11-26T15:30:00Z">
          <w:r w:rsidR="005E5E4A" w:rsidRPr="00EA49BB" w:rsidDel="00EA49BB">
            <w:rPr>
              <w:b/>
              <w:rPrChange w:id="5934" w:author="Microsoft Office User" w:date="2018-11-26T15:34:00Z">
                <w:rPr/>
              </w:rPrChange>
            </w:rPr>
            <w:delText xml:space="preserve">), (2) a weighted </w:delText>
          </w:r>
        </w:del>
      </w:ins>
      <w:ins w:id="5935" w:author="Baker, Gregory Joseph" w:date="2018-11-09T09:21:00Z">
        <w:del w:id="5936" w:author="Microsoft Office User" w:date="2018-11-26T15:30:00Z">
          <w:r w:rsidR="00916BE0" w:rsidRPr="00EA49BB" w:rsidDel="00EA49BB">
            <w:rPr>
              <w:b/>
              <w:rPrChange w:id="5937" w:author="Microsoft Office User" w:date="2018-11-26T15:34:00Z">
                <w:rPr/>
              </w:rPrChange>
            </w:rPr>
            <w:delText>log</w:delText>
          </w:r>
          <w:r w:rsidR="00916BE0" w:rsidRPr="00EA49BB" w:rsidDel="00EA49BB">
            <w:rPr>
              <w:b/>
              <w:vertAlign w:val="subscript"/>
              <w:rPrChange w:id="5938" w:author="Microsoft Office User" w:date="2018-11-26T15:34:00Z">
                <w:rPr/>
              </w:rPrChange>
            </w:rPr>
            <w:delText>2</w:delText>
          </w:r>
          <w:r w:rsidR="00916BE0" w:rsidRPr="00EA49BB" w:rsidDel="00EA49BB">
            <w:rPr>
              <w:b/>
              <w:rPrChange w:id="5939" w:author="Microsoft Office User" w:date="2018-11-26T15:34:00Z">
                <w:rPr/>
              </w:rPrChange>
            </w:rPr>
            <w:delText xml:space="preserve"> </w:delText>
          </w:r>
        </w:del>
      </w:ins>
      <w:ins w:id="5940" w:author="Baker, Gregory Joseph" w:date="2018-11-09T09:18:00Z">
        <w:del w:id="5941" w:author="Microsoft Office User" w:date="2018-11-26T15:30:00Z">
          <w:r w:rsidR="005E5E4A" w:rsidRPr="00EA49BB" w:rsidDel="00EA49BB">
            <w:rPr>
              <w:b/>
              <w:rPrChange w:id="5942" w:author="Microsoft Office User" w:date="2018-11-26T15:34:00Z">
                <w:rPr/>
              </w:rPrChange>
            </w:rPr>
            <w:delText xml:space="preserve">fold-change (GBM/ </w:delText>
          </w:r>
        </w:del>
      </w:ins>
      <w:ins w:id="5943" w:author="Baker, Gregory Joseph" w:date="2018-11-21T14:16:00Z">
        <w:del w:id="5944" w:author="Microsoft Office User" w:date="2018-11-26T15:30:00Z">
          <w:r w:rsidR="00A0008C" w:rsidRPr="00EA49BB" w:rsidDel="00EA49BB">
            <w:rPr>
              <w:b/>
              <w:rPrChange w:id="5945" w:author="Microsoft Office User" w:date="2018-11-26T15:34:00Z">
                <w:rPr/>
              </w:rPrChange>
            </w:rPr>
            <w:delText>Ctrl</w:delText>
          </w:r>
        </w:del>
      </w:ins>
      <w:ins w:id="5946" w:author="Baker, Gregory Joseph" w:date="2018-11-09T09:18:00Z">
        <w:del w:id="5947" w:author="Microsoft Office User" w:date="2018-11-26T15:30:00Z">
          <w:r w:rsidR="005E5E4A" w:rsidRPr="00EA49BB" w:rsidDel="00EA49BB">
            <w:rPr>
              <w:b/>
              <w:rPrChange w:id="5948" w:author="Microsoft Office User" w:date="2018-11-26T15:34:00Z">
                <w:rPr/>
              </w:rPrChange>
            </w:rPr>
            <w:delText xml:space="preserve">) such that </w:delText>
          </w:r>
        </w:del>
      </w:ins>
      <w:ins w:id="5949" w:author="Baker, Gregory Joseph" w:date="2018-11-09T09:22:00Z">
        <w:del w:id="5950" w:author="Microsoft Office User" w:date="2018-11-26T15:30:00Z">
          <w:r w:rsidR="00915ECE" w:rsidRPr="00EA49BB" w:rsidDel="00EA49BB">
            <w:rPr>
              <w:b/>
              <w:rPrChange w:id="5951" w:author="Microsoft Office User" w:date="2018-11-26T15:34:00Z">
                <w:rPr/>
              </w:rPrChange>
            </w:rPr>
            <w:delText>relatively scarce cell states were</w:delText>
          </w:r>
        </w:del>
      </w:ins>
      <w:ins w:id="5952" w:author="Baker, Gregory Joseph" w:date="2018-11-09T09:18:00Z">
        <w:del w:id="5953" w:author="Microsoft Office User" w:date="2018-11-26T15:30:00Z">
          <w:r w:rsidR="005E5E4A" w:rsidRPr="00EA49BB" w:rsidDel="00EA49BB">
            <w:rPr>
              <w:b/>
              <w:rPrChange w:id="5954" w:author="Microsoft Office User" w:date="2018-11-26T15:34:00Z">
                <w:rPr/>
              </w:rPrChange>
            </w:rPr>
            <w:delText xml:space="preserve"> proportionally deprioritized, (3) the p-value, and (4) the number of time points during which a statistically significant difference was observed</w:delText>
          </w:r>
        </w:del>
        <w:del w:id="5955" w:author="Microsoft Office User" w:date="2018-11-23T15:44:00Z">
          <w:r w:rsidR="005E5E4A" w:rsidRPr="00EA49BB" w:rsidDel="00F44297">
            <w:rPr>
              <w:b/>
              <w:rPrChange w:id="5956" w:author="Microsoft Office User" w:date="2018-11-26T15:34:00Z">
                <w:rPr/>
              </w:rPrChange>
            </w:rPr>
            <w:delText>.</w:delText>
          </w:r>
        </w:del>
        <w:del w:id="5957" w:author="Microsoft Office User" w:date="2018-11-26T15:30:00Z">
          <w:r w:rsidR="005E5E4A" w:rsidRPr="00EA49BB" w:rsidDel="00EA49BB">
            <w:rPr>
              <w:b/>
              <w:rPrChange w:id="5958" w:author="Microsoft Office User" w:date="2018-11-26T15:34:00Z">
                <w:rPr/>
              </w:rPrChange>
            </w:rPr>
            <w:delText xml:space="preserve"> The approach </w:delText>
          </w:r>
        </w:del>
      </w:ins>
      <w:ins w:id="5959" w:author="Baker, Gregory Joseph" w:date="2018-11-21T14:15:00Z">
        <w:del w:id="5960" w:author="Microsoft Office User" w:date="2018-11-26T15:30:00Z">
          <w:r w:rsidR="00A65878" w:rsidRPr="00EA49BB" w:rsidDel="00EA49BB">
            <w:rPr>
              <w:b/>
              <w:rPrChange w:id="5961" w:author="Microsoft Office User" w:date="2018-11-26T15:34:00Z">
                <w:rPr/>
              </w:rPrChange>
            </w:rPr>
            <w:delText>reinforced</w:delText>
          </w:r>
        </w:del>
      </w:ins>
      <w:ins w:id="5962" w:author="Baker, Gregory Joseph" w:date="2018-11-09T09:18:00Z">
        <w:del w:id="5963" w:author="Microsoft Office User" w:date="2018-11-26T15:30:00Z">
          <w:r w:rsidR="005E5E4A" w:rsidRPr="00EA49BB" w:rsidDel="00EA49BB">
            <w:rPr>
              <w:b/>
              <w:rPrChange w:id="5964" w:author="Microsoft Office User" w:date="2018-11-26T15:34:00Z">
                <w:rPr/>
              </w:rPrChange>
            </w:rPr>
            <w:delText xml:space="preserve"> the PMN, B, Ly6C</w:delText>
          </w:r>
          <w:r w:rsidR="005E5E4A" w:rsidRPr="00EA49BB" w:rsidDel="00EA49BB">
            <w:rPr>
              <w:b/>
              <w:vertAlign w:val="superscript"/>
              <w:rPrChange w:id="5965" w:author="Microsoft Office User" w:date="2018-11-26T15:34:00Z">
                <w:rPr>
                  <w:vertAlign w:val="superscript"/>
                </w:rPr>
              </w:rPrChange>
            </w:rPr>
            <w:delText>-</w:delText>
          </w:r>
          <w:r w:rsidR="005E5E4A" w:rsidRPr="00EA49BB" w:rsidDel="00EA49BB">
            <w:rPr>
              <w:b/>
              <w:rPrChange w:id="5966" w:author="Microsoft Office User" w:date="2018-11-26T15:34:00Z">
                <w:rPr/>
              </w:rPrChange>
            </w:rPr>
            <w:delText xml:space="preserve"> PMN, F4/80</w:delText>
          </w:r>
          <w:r w:rsidR="005E5E4A" w:rsidRPr="00EA49BB" w:rsidDel="00EA49BB">
            <w:rPr>
              <w:b/>
              <w:vertAlign w:val="superscript"/>
              <w:rPrChange w:id="5967" w:author="Microsoft Office User" w:date="2018-11-26T15:34:00Z">
                <w:rPr>
                  <w:vertAlign w:val="superscript"/>
                </w:rPr>
              </w:rPrChange>
            </w:rPr>
            <w:delText>+</w:delText>
          </w:r>
          <w:r w:rsidR="005E5E4A" w:rsidRPr="00EA49BB" w:rsidDel="00EA49BB">
            <w:rPr>
              <w:b/>
              <w:rPrChange w:id="5968" w:author="Microsoft Office User" w:date="2018-11-26T15:34:00Z">
                <w:rPr/>
              </w:rPrChange>
            </w:rPr>
            <w:delText xml:space="preserve"> B, </w:delText>
          </w:r>
        </w:del>
      </w:ins>
      <w:ins w:id="5969" w:author="Baker, Gregory Joseph" w:date="2018-11-21T14:17:00Z">
        <w:del w:id="5970" w:author="Microsoft Office User" w:date="2018-11-26T15:30:00Z">
          <w:r w:rsidR="00A0008C" w:rsidRPr="00EA49BB" w:rsidDel="00EA49BB">
            <w:rPr>
              <w:b/>
              <w:rPrChange w:id="5971" w:author="Microsoft Office User" w:date="2018-11-26T15:34:00Z">
                <w:rPr/>
              </w:rPrChange>
            </w:rPr>
            <w:delText xml:space="preserve">precursor, </w:delText>
          </w:r>
        </w:del>
      </w:ins>
      <w:ins w:id="5972" w:author="Baker, Gregory Joseph" w:date="2018-11-09T09:18:00Z">
        <w:del w:id="5973" w:author="Microsoft Office User" w:date="2018-11-26T15:30:00Z">
          <w:r w:rsidR="005E5E4A" w:rsidRPr="00EA49BB" w:rsidDel="00EA49BB">
            <w:rPr>
              <w:b/>
              <w:rPrChange w:id="5974" w:author="Microsoft Office User" w:date="2018-11-26T15:34:00Z">
                <w:rPr/>
              </w:rPrChange>
            </w:rPr>
            <w:delText xml:space="preserve">and </w:delText>
          </w:r>
          <w:r w:rsidR="005E5E4A" w:rsidRPr="00EA49BB" w:rsidDel="00EA49BB">
            <w:rPr>
              <w:b/>
              <w:bCs/>
              <w:rPrChange w:id="5975" w:author="Microsoft Office User" w:date="2018-11-26T15:34:00Z">
                <w:rPr>
                  <w:bCs/>
                </w:rPr>
              </w:rPrChange>
            </w:rPr>
            <w:delText>B220</w:delText>
          </w:r>
          <w:r w:rsidR="005E5E4A" w:rsidRPr="00EA49BB" w:rsidDel="00EA49BB">
            <w:rPr>
              <w:b/>
              <w:bCs/>
              <w:vertAlign w:val="superscript"/>
              <w:rPrChange w:id="5976" w:author="Microsoft Office User" w:date="2018-11-26T15:34:00Z">
                <w:rPr>
                  <w:bCs/>
                  <w:vertAlign w:val="superscript"/>
                </w:rPr>
              </w:rPrChange>
            </w:rPr>
            <w:delText>+</w:delText>
          </w:r>
          <w:r w:rsidR="005E5E4A" w:rsidRPr="00EA49BB" w:rsidDel="00EA49BB">
            <w:rPr>
              <w:b/>
              <w:bCs/>
              <w:rPrChange w:id="5977" w:author="Microsoft Office User" w:date="2018-11-26T15:34:00Z">
                <w:rPr>
                  <w:bCs/>
                </w:rPr>
              </w:rPrChange>
            </w:rPr>
            <w:delText xml:space="preserve"> CD8T </w:delText>
          </w:r>
        </w:del>
      </w:ins>
      <w:ins w:id="5978" w:author="Baker, Gregory Joseph" w:date="2018-11-09T09:22:00Z">
        <w:del w:id="5979" w:author="Microsoft Office User" w:date="2018-11-26T15:30:00Z">
          <w:r w:rsidR="00D07105" w:rsidRPr="00EA49BB" w:rsidDel="00EA49BB">
            <w:rPr>
              <w:b/>
              <w:bCs/>
              <w:rPrChange w:id="5980" w:author="Microsoft Office User" w:date="2018-11-26T15:34:00Z">
                <w:rPr>
                  <w:bCs/>
                </w:rPr>
              </w:rPrChange>
            </w:rPr>
            <w:delText>cell states being</w:delText>
          </w:r>
        </w:del>
      </w:ins>
      <w:ins w:id="5981" w:author="Baker, Gregory Joseph" w:date="2018-11-09T09:18:00Z">
        <w:del w:id="5982" w:author="Microsoft Office User" w:date="2018-11-26T15:30:00Z">
          <w:r w:rsidR="00D07105" w:rsidRPr="00EA49BB" w:rsidDel="00EA49BB">
            <w:rPr>
              <w:b/>
              <w:bCs/>
              <w:rPrChange w:id="5983" w:author="Microsoft Office User" w:date="2018-11-26T15:34:00Z">
                <w:rPr>
                  <w:bCs/>
                </w:rPr>
              </w:rPrChange>
            </w:rPr>
            <w:delText xml:space="preserve"> </w:delText>
          </w:r>
        </w:del>
      </w:ins>
      <w:ins w:id="5984" w:author="Baker, Gregory Joseph" w:date="2018-11-09T09:23:00Z">
        <w:del w:id="5985" w:author="Microsoft Office User" w:date="2018-11-26T15:30:00Z">
          <w:r w:rsidR="00D07105" w:rsidRPr="00EA49BB" w:rsidDel="00EA49BB">
            <w:rPr>
              <w:b/>
              <w:bCs/>
              <w:rPrChange w:id="5986" w:author="Microsoft Office User" w:date="2018-11-26T15:34:00Z">
                <w:rPr>
                  <w:bCs/>
                </w:rPr>
              </w:rPrChange>
            </w:rPr>
            <w:delText>a</w:delText>
          </w:r>
        </w:del>
      </w:ins>
      <w:ins w:id="5987" w:author="Baker, Gregory Joseph" w:date="2018-11-09T09:18:00Z">
        <w:del w:id="5988" w:author="Microsoft Office User" w:date="2018-11-26T15:30:00Z">
          <w:r w:rsidR="005E5E4A" w:rsidRPr="00EA49BB" w:rsidDel="00EA49BB">
            <w:rPr>
              <w:b/>
              <w:rPrChange w:id="5989" w:author="Microsoft Office User" w:date="2018-11-26T15:34:00Z">
                <w:rPr/>
              </w:rPrChange>
            </w:rPr>
            <w:delText xml:space="preserve">mong the most </w:delText>
          </w:r>
        </w:del>
      </w:ins>
      <w:ins w:id="5990" w:author="Baker, Gregory Joseph" w:date="2018-11-21T14:16:00Z">
        <w:del w:id="5991" w:author="Microsoft Office User" w:date="2018-11-26T15:30:00Z">
          <w:r w:rsidR="00A0008C" w:rsidRPr="00EA49BB" w:rsidDel="00EA49BB">
            <w:rPr>
              <w:b/>
              <w:rPrChange w:id="5992" w:author="Microsoft Office User" w:date="2018-11-26T15:34:00Z">
                <w:rPr/>
              </w:rPrChange>
            </w:rPr>
            <w:delText xml:space="preserve">significantly </w:delText>
          </w:r>
        </w:del>
      </w:ins>
      <w:ins w:id="5993" w:author="Baker, Gregory Joseph" w:date="2018-11-09T09:18:00Z">
        <w:del w:id="5994" w:author="Microsoft Office User" w:date="2018-11-26T15:30:00Z">
          <w:r w:rsidR="005E5E4A" w:rsidRPr="00EA49BB" w:rsidDel="00EA49BB">
            <w:rPr>
              <w:b/>
              <w:rPrChange w:id="5995" w:author="Microsoft Office User" w:date="2018-11-26T15:34:00Z">
                <w:rPr/>
              </w:rPrChange>
            </w:rPr>
            <w:delText xml:space="preserve">affected </w:delText>
          </w:r>
          <w:r w:rsidR="00D07105" w:rsidRPr="00EA49BB" w:rsidDel="00EA49BB">
            <w:rPr>
              <w:b/>
              <w:rPrChange w:id="5996" w:author="Microsoft Office User" w:date="2018-11-26T15:34:00Z">
                <w:rPr/>
              </w:rPrChange>
            </w:rPr>
            <w:delText xml:space="preserve">by </w:delText>
          </w:r>
          <w:r w:rsidR="00481AE4" w:rsidRPr="00EA49BB" w:rsidDel="00EA49BB">
            <w:rPr>
              <w:b/>
              <w:rPrChange w:id="5997" w:author="Microsoft Office User" w:date="2018-11-26T15:34:00Z">
                <w:rPr/>
              </w:rPrChange>
            </w:rPr>
            <w:delText>GBM</w:delText>
          </w:r>
          <w:r w:rsidR="005E5E4A" w:rsidRPr="00EA49BB" w:rsidDel="00EA49BB">
            <w:rPr>
              <w:b/>
              <w:rPrChange w:id="5998" w:author="Microsoft Office User" w:date="2018-11-26T15:34:00Z">
                <w:rPr/>
              </w:rPrChange>
            </w:rPr>
            <w:delText xml:space="preserve">. To </w:delText>
          </w:r>
        </w:del>
      </w:ins>
      <w:ins w:id="5999" w:author="Baker, Gregory Joseph" w:date="2018-11-21T14:19:00Z">
        <w:del w:id="6000" w:author="Microsoft Office User" w:date="2018-11-26T15:30:00Z">
          <w:r w:rsidR="002F2FB5" w:rsidRPr="00EA49BB" w:rsidDel="00EA49BB">
            <w:rPr>
              <w:b/>
              <w:rPrChange w:id="6001" w:author="Microsoft Office User" w:date="2018-11-26T15:34:00Z">
                <w:rPr/>
              </w:rPrChange>
            </w:rPr>
            <w:delText xml:space="preserve">comprehensively display our data on GBM’s impact on all 30 immunophenotypes </w:delText>
          </w:r>
        </w:del>
      </w:ins>
      <w:ins w:id="6002" w:author="Baker, Gregory Joseph" w:date="2018-11-21T14:20:00Z">
        <w:del w:id="6003" w:author="Microsoft Office User" w:date="2018-11-26T15:30:00Z">
          <w:r w:rsidR="002F2FB5" w:rsidRPr="00EA49BB" w:rsidDel="00EA49BB">
            <w:rPr>
              <w:b/>
              <w:rPrChange w:id="6004" w:author="Microsoft Office User" w:date="2018-11-26T15:34:00Z">
                <w:rPr/>
              </w:rPrChange>
            </w:rPr>
            <w:delText xml:space="preserve">we programmatically curated and </w:delText>
          </w:r>
        </w:del>
      </w:ins>
      <w:ins w:id="6005" w:author="Baker, Gregory Joseph" w:date="2018-11-21T14:22:00Z">
        <w:del w:id="6006" w:author="Microsoft Office User" w:date="2018-11-26T15:30:00Z">
          <w:r w:rsidR="007A0730" w:rsidRPr="00EA49BB" w:rsidDel="00EA49BB">
            <w:rPr>
              <w:b/>
              <w:rPrChange w:id="6007" w:author="Microsoft Office User" w:date="2018-11-26T15:34:00Z">
                <w:rPr/>
              </w:rPrChange>
            </w:rPr>
            <w:delText>organized</w:delText>
          </w:r>
        </w:del>
      </w:ins>
      <w:ins w:id="6008" w:author="Baker, Gregory Joseph" w:date="2018-11-21T14:20:00Z">
        <w:del w:id="6009" w:author="Microsoft Office User" w:date="2018-11-26T15:30:00Z">
          <w:r w:rsidR="007A0730" w:rsidRPr="00EA49BB" w:rsidDel="00EA49BB">
            <w:rPr>
              <w:b/>
              <w:rPrChange w:id="6010" w:author="Microsoft Office User" w:date="2018-11-26T15:34:00Z">
                <w:rPr/>
              </w:rPrChange>
            </w:rPr>
            <w:delText xml:space="preserve"> </w:delText>
          </w:r>
        </w:del>
      </w:ins>
      <w:ins w:id="6011" w:author="Baker, Gregory Joseph" w:date="2018-11-21T14:22:00Z">
        <w:del w:id="6012" w:author="Microsoft Office User" w:date="2018-11-26T15:30:00Z">
          <w:r w:rsidR="007A0730" w:rsidRPr="00EA49BB" w:rsidDel="00EA49BB">
            <w:rPr>
              <w:b/>
              <w:rPrChange w:id="6013" w:author="Microsoft Office User" w:date="2018-11-26T15:34:00Z">
                <w:rPr/>
              </w:rPrChange>
            </w:rPr>
            <w:delText xml:space="preserve">graphical </w:delText>
          </w:r>
        </w:del>
      </w:ins>
      <w:ins w:id="6014" w:author="Baker, Gregory Joseph" w:date="2018-11-21T14:21:00Z">
        <w:del w:id="6015" w:author="Microsoft Office User" w:date="2018-11-26T15:30:00Z">
          <w:r w:rsidR="007A0730" w:rsidRPr="00EA49BB" w:rsidDel="00EA49BB">
            <w:rPr>
              <w:b/>
              <w:rPrChange w:id="6016" w:author="Microsoft Office User" w:date="2018-11-26T15:34:00Z">
                <w:rPr/>
              </w:rPrChange>
            </w:rPr>
            <w:delText>information</w:delText>
          </w:r>
        </w:del>
      </w:ins>
      <w:ins w:id="6017" w:author="Baker, Gregory Joseph" w:date="2018-11-21T14:20:00Z">
        <w:del w:id="6018" w:author="Microsoft Office User" w:date="2018-11-26T15:30:00Z">
          <w:r w:rsidR="007A0730" w:rsidRPr="00EA49BB" w:rsidDel="00EA49BB">
            <w:rPr>
              <w:b/>
              <w:rPrChange w:id="6019" w:author="Microsoft Office User" w:date="2018-11-26T15:34:00Z">
                <w:rPr/>
              </w:rPrChange>
            </w:rPr>
            <w:delText xml:space="preserve"> </w:delText>
          </w:r>
        </w:del>
      </w:ins>
      <w:ins w:id="6020" w:author="Baker, Gregory Joseph" w:date="2018-11-21T14:21:00Z">
        <w:del w:id="6021" w:author="Microsoft Office User" w:date="2018-11-26T15:30:00Z">
          <w:r w:rsidR="007A0730" w:rsidRPr="00EA49BB" w:rsidDel="00EA49BB">
            <w:rPr>
              <w:b/>
              <w:rPrChange w:id="6022" w:author="Microsoft Office User" w:date="2018-11-26T15:34:00Z">
                <w:rPr/>
              </w:rPrChange>
            </w:rPr>
            <w:delText xml:space="preserve">on 11 aspects of </w:delText>
          </w:r>
        </w:del>
      </w:ins>
      <w:ins w:id="6023" w:author="Baker, Gregory Joseph" w:date="2018-11-21T14:22:00Z">
        <w:del w:id="6024" w:author="Microsoft Office User" w:date="2018-11-26T15:30:00Z">
          <w:r w:rsidR="007A0730" w:rsidRPr="00EA49BB" w:rsidDel="00EA49BB">
            <w:rPr>
              <w:b/>
              <w:rPrChange w:id="6025" w:author="Microsoft Office User" w:date="2018-11-26T15:34:00Z">
                <w:rPr/>
              </w:rPrChange>
            </w:rPr>
            <w:delText>the</w:delText>
          </w:r>
        </w:del>
      </w:ins>
      <w:ins w:id="6026" w:author="Baker, Gregory Joseph" w:date="2018-11-21T14:21:00Z">
        <w:del w:id="6027" w:author="Microsoft Office User" w:date="2018-11-26T15:30:00Z">
          <w:r w:rsidR="007A0730" w:rsidRPr="00EA49BB" w:rsidDel="00EA49BB">
            <w:rPr>
              <w:b/>
              <w:rPrChange w:id="6028" w:author="Microsoft Office User" w:date="2018-11-26T15:34:00Z">
                <w:rPr/>
              </w:rPrChange>
            </w:rPr>
            <w:delText xml:space="preserve"> </w:delText>
          </w:r>
        </w:del>
      </w:ins>
      <w:ins w:id="6029" w:author="Baker, Gregory Joseph" w:date="2018-11-21T14:17:00Z">
        <w:del w:id="6030" w:author="Microsoft Office User" w:date="2018-11-26T15:30:00Z">
          <w:r w:rsidR="002F2FB5" w:rsidRPr="00EA49BB" w:rsidDel="00EA49BB">
            <w:rPr>
              <w:b/>
              <w:rPrChange w:id="6031" w:author="Microsoft Office User" w:date="2018-11-26T15:34:00Z">
                <w:rPr/>
              </w:rPrChange>
            </w:rPr>
            <w:delText>30 immunophenotypes</w:delText>
          </w:r>
          <w:r w:rsidR="008C5D30" w:rsidRPr="00EA49BB" w:rsidDel="00EA49BB">
            <w:rPr>
              <w:b/>
              <w:rPrChange w:id="6032" w:author="Microsoft Office User" w:date="2018-11-26T15:34:00Z">
                <w:rPr/>
              </w:rPrChange>
            </w:rPr>
            <w:delText xml:space="preserve"> </w:delText>
          </w:r>
        </w:del>
      </w:ins>
      <w:ins w:id="6033" w:author="Baker, Gregory Joseph" w:date="2018-11-09T09:18:00Z">
        <w:del w:id="6034" w:author="Microsoft Office User" w:date="2018-11-26T15:30:00Z">
          <w:r w:rsidR="005E5E4A" w:rsidRPr="00EA49BB" w:rsidDel="00EA49BB">
            <w:rPr>
              <w:b/>
              <w:rPrChange w:id="6035" w:author="Microsoft Office User" w:date="2018-11-26T15:34:00Z">
                <w:rPr/>
              </w:rPrChange>
            </w:rPr>
            <w:delText xml:space="preserve">into an overall reference chart consisting of 30 graphical dashboards (1 per </w:delText>
          </w:r>
        </w:del>
      </w:ins>
      <w:ins w:id="6036" w:author="Baker, Gregory Joseph" w:date="2018-11-21T14:22:00Z">
        <w:del w:id="6037" w:author="Microsoft Office User" w:date="2018-11-26T15:30:00Z">
          <w:r w:rsidR="007A0730" w:rsidRPr="00EA49BB" w:rsidDel="00EA49BB">
            <w:rPr>
              <w:b/>
              <w:rPrChange w:id="6038" w:author="Microsoft Office User" w:date="2018-11-26T15:34:00Z">
                <w:rPr/>
              </w:rPrChange>
            </w:rPr>
            <w:delText>immunophenotype</w:delText>
          </w:r>
        </w:del>
      </w:ins>
      <w:ins w:id="6039" w:author="Baker, Gregory Joseph" w:date="2018-11-09T09:18:00Z">
        <w:del w:id="6040" w:author="Microsoft Office User" w:date="2018-11-26T15:30:00Z">
          <w:r w:rsidR="005E5E4A" w:rsidRPr="00EA49BB" w:rsidDel="00EA49BB">
            <w:rPr>
              <w:b/>
              <w:rPrChange w:id="6041" w:author="Microsoft Office User" w:date="2018-11-26T15:34:00Z">
                <w:rPr/>
              </w:rPrChange>
            </w:rPr>
            <w:delText xml:space="preserve">) which </w:delText>
          </w:r>
        </w:del>
      </w:ins>
      <w:ins w:id="6042" w:author="Baker, Gregory Joseph" w:date="2018-11-21T14:22:00Z">
        <w:del w:id="6043" w:author="Microsoft Office User" w:date="2018-11-26T15:30:00Z">
          <w:r w:rsidR="007A0730" w:rsidRPr="00EA49BB" w:rsidDel="00EA49BB">
            <w:rPr>
              <w:b/>
              <w:rPrChange w:id="6044" w:author="Microsoft Office User" w:date="2018-11-26T15:34:00Z">
                <w:rPr/>
              </w:rPrChange>
            </w:rPr>
            <w:delText xml:space="preserve">together served as a comprehensive visual compendium of GBM-induced changes in mouse systemic cellular immune composition </w:delText>
          </w:r>
        </w:del>
      </w:ins>
      <w:ins w:id="6045" w:author="Baker, Gregory Joseph" w:date="2018-11-09T09:18:00Z">
        <w:del w:id="6046" w:author="Microsoft Office User" w:date="2018-11-26T15:30:00Z">
          <w:r w:rsidR="005E5E4A" w:rsidRPr="00EA49BB" w:rsidDel="00EA49BB">
            <w:rPr>
              <w:b/>
              <w:rPrChange w:id="6047" w:author="Microsoft Office User" w:date="2018-11-26T15:34:00Z">
                <w:rPr/>
              </w:rPrChange>
            </w:rPr>
            <w:delText>(</w:delText>
          </w:r>
          <w:r w:rsidR="005E5E4A" w:rsidRPr="00EA49BB" w:rsidDel="00EA49BB">
            <w:rPr>
              <w:b/>
              <w:rPrChange w:id="6048" w:author="Microsoft Office User" w:date="2018-11-26T15:34:00Z">
                <w:rPr>
                  <w:b/>
                </w:rPr>
              </w:rPrChange>
            </w:rPr>
            <w:delText xml:space="preserve">Supplementary Fig. </w:delText>
          </w:r>
        </w:del>
      </w:ins>
      <w:ins w:id="6049" w:author="Baker, Gregory Joseph" w:date="2018-11-21T14:24:00Z">
        <w:del w:id="6050" w:author="Microsoft Office User" w:date="2018-11-26T15:30:00Z">
          <w:r w:rsidR="004B4E30" w:rsidRPr="00EA49BB" w:rsidDel="00EA49BB">
            <w:rPr>
              <w:b/>
              <w:rPrChange w:id="6051" w:author="Microsoft Office User" w:date="2018-11-26T15:34:00Z">
                <w:rPr>
                  <w:b/>
                </w:rPr>
              </w:rPrChange>
            </w:rPr>
            <w:delText>9</w:delText>
          </w:r>
        </w:del>
      </w:ins>
      <w:ins w:id="6052" w:author="Baker, Gregory Joseph" w:date="2018-11-09T09:18:00Z">
        <w:del w:id="6053" w:author="Microsoft Office User" w:date="2018-11-26T15:30:00Z">
          <w:r w:rsidR="005E5E4A" w:rsidRPr="00EA49BB" w:rsidDel="00EA49BB">
            <w:rPr>
              <w:b/>
              <w:rPrChange w:id="6054" w:author="Microsoft Office User" w:date="2018-11-26T15:34:00Z">
                <w:rPr/>
              </w:rPrChange>
            </w:rPr>
            <w:delText>).</w:delText>
          </w:r>
        </w:del>
      </w:ins>
    </w:p>
    <w:p w14:paraId="04DDC1A0" w14:textId="4DDF5C51" w:rsidR="000975B9" w:rsidRPr="00EA49BB" w:rsidDel="00EA49BB" w:rsidRDefault="000975B9" w:rsidP="00EA49BB">
      <w:pPr>
        <w:widowControl w:val="0"/>
        <w:autoSpaceDE w:val="0"/>
        <w:autoSpaceDN w:val="0"/>
        <w:adjustRightInd w:val="0"/>
        <w:spacing w:line="480" w:lineRule="auto"/>
        <w:contextualSpacing/>
        <w:rPr>
          <w:ins w:id="6055" w:author="Baker, Gregory Joseph" w:date="2018-11-21T15:35:00Z"/>
          <w:del w:id="6056" w:author="Microsoft Office User" w:date="2018-11-26T15:30:00Z"/>
          <w:b/>
          <w:bCs/>
          <w:rPrChange w:id="6057" w:author="Microsoft Office User" w:date="2018-11-26T15:34:00Z">
            <w:rPr>
              <w:ins w:id="6058" w:author="Baker, Gregory Joseph" w:date="2018-11-21T15:35:00Z"/>
              <w:del w:id="6059" w:author="Microsoft Office User" w:date="2018-11-26T15:30:00Z"/>
              <w:b/>
              <w:bCs/>
            </w:rPr>
          </w:rPrChange>
        </w:rPr>
        <w:pPrChange w:id="6060" w:author="Microsoft Office User" w:date="2018-11-26T15:34:00Z">
          <w:pPr>
            <w:widowControl w:val="0"/>
            <w:autoSpaceDE w:val="0"/>
            <w:autoSpaceDN w:val="0"/>
            <w:adjustRightInd w:val="0"/>
            <w:spacing w:line="480" w:lineRule="auto"/>
            <w:contextualSpacing/>
          </w:pPr>
        </w:pPrChange>
      </w:pPr>
    </w:p>
    <w:p w14:paraId="5ACA953D" w14:textId="31C3133D" w:rsidR="000975B9" w:rsidRPr="00EA49BB" w:rsidDel="00EA49BB" w:rsidRDefault="000975B9" w:rsidP="00EA49BB">
      <w:pPr>
        <w:widowControl w:val="0"/>
        <w:autoSpaceDE w:val="0"/>
        <w:autoSpaceDN w:val="0"/>
        <w:adjustRightInd w:val="0"/>
        <w:spacing w:line="480" w:lineRule="auto"/>
        <w:contextualSpacing/>
        <w:rPr>
          <w:ins w:id="6061" w:author="Baker, Gregory Joseph" w:date="2018-11-21T15:36:00Z"/>
          <w:del w:id="6062" w:author="Microsoft Office User" w:date="2018-11-26T15:30:00Z"/>
          <w:b/>
          <w:bCs/>
          <w:rPrChange w:id="6063" w:author="Microsoft Office User" w:date="2018-11-26T15:34:00Z">
            <w:rPr>
              <w:ins w:id="6064" w:author="Baker, Gregory Joseph" w:date="2018-11-21T15:36:00Z"/>
              <w:del w:id="6065" w:author="Microsoft Office User" w:date="2018-11-26T15:30:00Z"/>
              <w:b/>
              <w:bCs/>
            </w:rPr>
          </w:rPrChange>
        </w:rPr>
        <w:pPrChange w:id="6066" w:author="Microsoft Office User" w:date="2018-11-26T15:34:00Z">
          <w:pPr>
            <w:widowControl w:val="0"/>
            <w:autoSpaceDE w:val="0"/>
            <w:autoSpaceDN w:val="0"/>
            <w:adjustRightInd w:val="0"/>
            <w:spacing w:line="480" w:lineRule="auto"/>
            <w:contextualSpacing/>
          </w:pPr>
        </w:pPrChange>
      </w:pPr>
      <w:ins w:id="6067" w:author="Baker, Gregory Joseph" w:date="2018-11-21T15:34:00Z">
        <w:del w:id="6068" w:author="Microsoft Office User" w:date="2018-11-26T15:30:00Z">
          <w:r w:rsidRPr="00EA49BB" w:rsidDel="00EA49BB">
            <w:rPr>
              <w:b/>
              <w:bCs/>
              <w:rPrChange w:id="6069" w:author="Microsoft Office User" w:date="2018-11-26T15:34:00Z">
                <w:rPr>
                  <w:b/>
                  <w:bCs/>
                </w:rPr>
              </w:rPrChange>
            </w:rPr>
            <w:delText xml:space="preserve">Correlation analysis reveals </w:delText>
          </w:r>
        </w:del>
      </w:ins>
      <w:ins w:id="6070" w:author="Baker, Gregory Joseph" w:date="2018-11-21T15:33:00Z">
        <w:del w:id="6071" w:author="Microsoft Office User" w:date="2018-11-26T15:30:00Z">
          <w:r w:rsidRPr="00EA49BB" w:rsidDel="00EA49BB">
            <w:rPr>
              <w:b/>
              <w:bCs/>
              <w:rPrChange w:id="6072" w:author="Microsoft Office User" w:date="2018-11-26T15:34:00Z">
                <w:rPr>
                  <w:b/>
                  <w:bCs/>
                </w:rPr>
              </w:rPrChange>
            </w:rPr>
            <w:delText>GBM’s impact on</w:delText>
          </w:r>
        </w:del>
      </w:ins>
      <w:ins w:id="6073" w:author="Baker, Gregory Joseph" w:date="2018-11-21T15:35:00Z">
        <w:del w:id="6074" w:author="Microsoft Office User" w:date="2018-11-26T15:30:00Z">
          <w:r w:rsidRPr="00EA49BB" w:rsidDel="00EA49BB">
            <w:rPr>
              <w:b/>
              <w:bCs/>
              <w:rPrChange w:id="6075" w:author="Microsoft Office User" w:date="2018-11-26T15:34:00Z">
                <w:rPr>
                  <w:b/>
                  <w:bCs/>
                </w:rPr>
              </w:rPrChange>
            </w:rPr>
            <w:delText xml:space="preserve"> cell-to-cell co-variation</w:delText>
          </w:r>
        </w:del>
      </w:ins>
      <w:ins w:id="6076" w:author="Baker, Gregory Joseph" w:date="2018-11-21T15:37:00Z">
        <w:del w:id="6077" w:author="Microsoft Office User" w:date="2018-11-26T15:30:00Z">
          <w:r w:rsidR="000D0897" w:rsidRPr="00EA49BB" w:rsidDel="00EA49BB">
            <w:rPr>
              <w:b/>
              <w:bCs/>
              <w:rPrChange w:id="6078" w:author="Microsoft Office User" w:date="2018-11-26T15:34:00Z">
                <w:rPr>
                  <w:b/>
                  <w:bCs/>
                </w:rPr>
              </w:rPrChange>
            </w:rPr>
            <w:delText xml:space="preserve"> within and between tissues</w:delText>
          </w:r>
        </w:del>
      </w:ins>
      <w:ins w:id="6079" w:author="Baker, Gregory Joseph" w:date="2018-11-21T15:35:00Z">
        <w:del w:id="6080" w:author="Microsoft Office User" w:date="2018-11-26T15:30:00Z">
          <w:r w:rsidRPr="00EA49BB" w:rsidDel="00EA49BB">
            <w:rPr>
              <w:b/>
              <w:bCs/>
              <w:rPrChange w:id="6081" w:author="Microsoft Office User" w:date="2018-11-26T15:34:00Z">
                <w:rPr>
                  <w:b/>
                  <w:bCs/>
                </w:rPr>
              </w:rPrChange>
            </w:rPr>
            <w:delText xml:space="preserve"> </w:delText>
          </w:r>
        </w:del>
      </w:ins>
    </w:p>
    <w:p w14:paraId="3FF57E92" w14:textId="48B6EFBE" w:rsidR="000D0897" w:rsidRPr="00EA49BB" w:rsidDel="00EA49BB" w:rsidRDefault="000D0897" w:rsidP="00EA49BB">
      <w:pPr>
        <w:spacing w:line="480" w:lineRule="auto"/>
        <w:contextualSpacing/>
        <w:outlineLvl w:val="0"/>
        <w:rPr>
          <w:ins w:id="6082" w:author="Baker, Gregory Joseph" w:date="2018-11-21T15:37:00Z"/>
          <w:del w:id="6083" w:author="Microsoft Office User" w:date="2018-11-26T15:30:00Z"/>
          <w:b/>
          <w:color w:val="262626"/>
          <w:rPrChange w:id="6084" w:author="Microsoft Office User" w:date="2018-11-26T15:34:00Z">
            <w:rPr>
              <w:ins w:id="6085" w:author="Baker, Gregory Joseph" w:date="2018-11-21T15:37:00Z"/>
              <w:del w:id="6086" w:author="Microsoft Office User" w:date="2018-11-26T15:30:00Z"/>
              <w:color w:val="262626"/>
            </w:rPr>
          </w:rPrChange>
        </w:rPr>
        <w:pPrChange w:id="6087" w:author="Microsoft Office User" w:date="2018-11-26T15:34:00Z">
          <w:pPr>
            <w:spacing w:line="480" w:lineRule="auto"/>
            <w:ind w:firstLine="720"/>
            <w:contextualSpacing/>
            <w:outlineLvl w:val="0"/>
          </w:pPr>
        </w:pPrChange>
      </w:pPr>
      <w:ins w:id="6088" w:author="Baker, Gregory Joseph" w:date="2018-11-21T15:37:00Z">
        <w:del w:id="6089" w:author="Microsoft Office User" w:date="2018-11-26T15:30:00Z">
          <w:r w:rsidRPr="00EA49BB" w:rsidDel="00EA49BB">
            <w:rPr>
              <w:b/>
              <w:color w:val="262626"/>
              <w:rPrChange w:id="6090" w:author="Microsoft Office User" w:date="2018-11-26T15:34:00Z">
                <w:rPr>
                  <w:color w:val="262626"/>
                </w:rPr>
              </w:rPrChange>
            </w:rPr>
            <w:delText xml:space="preserve">Despite being inbred, </w:delText>
          </w:r>
        </w:del>
      </w:ins>
      <w:ins w:id="6091" w:author="Baker, Gregory Joseph" w:date="2018-11-21T16:29:00Z">
        <w:del w:id="6092" w:author="Microsoft Office User" w:date="2018-11-26T15:30:00Z">
          <w:r w:rsidR="0062587F" w:rsidRPr="00EA49BB" w:rsidDel="00EA49BB">
            <w:rPr>
              <w:b/>
              <w:color w:val="262626"/>
              <w:rPrChange w:id="6093" w:author="Microsoft Office User" w:date="2018-11-26T15:34:00Z">
                <w:rPr>
                  <w:color w:val="262626"/>
                </w:rPr>
              </w:rPrChange>
            </w:rPr>
            <w:delText xml:space="preserve">the </w:delText>
          </w:r>
        </w:del>
      </w:ins>
      <w:ins w:id="6094" w:author="Baker, Gregory Joseph" w:date="2018-11-21T15:37:00Z">
        <w:del w:id="6095" w:author="Microsoft Office User" w:date="2018-11-26T15:30:00Z">
          <w:r w:rsidRPr="00EA49BB" w:rsidDel="00EA49BB">
            <w:rPr>
              <w:b/>
              <w:color w:val="262626"/>
              <w:rPrChange w:id="6096" w:author="Microsoft Office User" w:date="2018-11-26T15:34:00Z">
                <w:rPr>
                  <w:color w:val="262626"/>
                </w:rPr>
              </w:rPrChange>
            </w:rPr>
            <w:delText>mice in our study exhibited considerable variation in immunophenotype frequency in time- and tissue-matched samples</w:delText>
          </w:r>
        </w:del>
      </w:ins>
      <w:ins w:id="6097" w:author="Baker, Gregory Joseph" w:date="2018-11-21T16:30:00Z">
        <w:del w:id="6098" w:author="Microsoft Office User" w:date="2018-11-26T15:30:00Z">
          <w:r w:rsidR="0062587F" w:rsidRPr="00EA49BB" w:rsidDel="00EA49BB">
            <w:rPr>
              <w:b/>
              <w:color w:val="262626"/>
              <w:rPrChange w:id="6099" w:author="Microsoft Office User" w:date="2018-11-26T15:34:00Z">
                <w:rPr>
                  <w:color w:val="262626"/>
                </w:rPr>
              </w:rPrChange>
            </w:rPr>
            <w:delText>, especially those bearing GBM</w:delText>
          </w:r>
        </w:del>
      </w:ins>
      <w:ins w:id="6100" w:author="Baker, Gregory Joseph" w:date="2018-11-21T15:37:00Z">
        <w:del w:id="6101" w:author="Microsoft Office User" w:date="2018-11-26T15:30:00Z">
          <w:r w:rsidRPr="00EA49BB" w:rsidDel="00EA49BB">
            <w:rPr>
              <w:b/>
              <w:color w:val="262626"/>
              <w:rPrChange w:id="6102" w:author="Microsoft Office User" w:date="2018-11-26T15:34:00Z">
                <w:rPr>
                  <w:color w:val="262626"/>
                </w:rPr>
              </w:rPrChange>
            </w:rPr>
            <w:delText>. Assuming rel</w:delText>
          </w:r>
          <w:r w:rsidR="007259AD" w:rsidRPr="00EA49BB" w:rsidDel="00EA49BB">
            <w:rPr>
              <w:b/>
              <w:color w:val="262626"/>
              <w:rPrChange w:id="6103" w:author="Microsoft Office User" w:date="2018-11-26T15:34:00Z">
                <w:rPr>
                  <w:color w:val="262626"/>
                </w:rPr>
              </w:rPrChange>
            </w:rPr>
            <w:delText>iable ex</w:delText>
          </w:r>
          <w:r w:rsidR="00DD2F0A" w:rsidRPr="00EA49BB" w:rsidDel="00EA49BB">
            <w:rPr>
              <w:b/>
              <w:color w:val="262626"/>
              <w:rPrChange w:id="6104" w:author="Microsoft Office User" w:date="2018-11-26T15:34:00Z">
                <w:rPr>
                  <w:color w:val="262626"/>
                </w:rPr>
              </w:rPrChange>
            </w:rPr>
            <w:delText xml:space="preserve">perimental measurement, </w:delText>
          </w:r>
          <w:r w:rsidRPr="00EA49BB" w:rsidDel="00EA49BB">
            <w:rPr>
              <w:b/>
              <w:color w:val="262626"/>
              <w:rPrChange w:id="6105" w:author="Microsoft Office User" w:date="2018-11-26T15:34:00Z">
                <w:rPr>
                  <w:color w:val="262626"/>
                </w:rPr>
              </w:rPrChange>
            </w:rPr>
            <w:delText xml:space="preserve">a fair assumption </w:delText>
          </w:r>
        </w:del>
      </w:ins>
      <w:ins w:id="6106" w:author="Baker, Gregory Joseph" w:date="2018-11-21T16:31:00Z">
        <w:del w:id="6107" w:author="Microsoft Office User" w:date="2018-11-26T15:30:00Z">
          <w:r w:rsidR="007259AD" w:rsidRPr="00EA49BB" w:rsidDel="00EA49BB">
            <w:rPr>
              <w:b/>
              <w:color w:val="262626"/>
              <w:rPrChange w:id="6108" w:author="Microsoft Office User" w:date="2018-11-26T15:34:00Z">
                <w:rPr>
                  <w:color w:val="262626"/>
                </w:rPr>
              </w:rPrChange>
            </w:rPr>
            <w:delText xml:space="preserve">in our study due to the use of multiple experimental controls, </w:delText>
          </w:r>
        </w:del>
      </w:ins>
      <w:ins w:id="6109" w:author="Baker, Gregory Joseph" w:date="2018-11-21T16:32:00Z">
        <w:del w:id="6110" w:author="Microsoft Office User" w:date="2018-11-26T15:30:00Z">
          <w:r w:rsidR="007259AD" w:rsidRPr="00EA49BB" w:rsidDel="00EA49BB">
            <w:rPr>
              <w:b/>
              <w:color w:val="262626"/>
              <w:rPrChange w:id="6111" w:author="Microsoft Office User" w:date="2018-11-26T15:34:00Z">
                <w:rPr>
                  <w:color w:val="262626"/>
                </w:rPr>
              </w:rPrChange>
            </w:rPr>
            <w:delText>including</w:delText>
          </w:r>
        </w:del>
      </w:ins>
      <w:ins w:id="6112" w:author="Baker, Gregory Joseph" w:date="2018-11-21T16:31:00Z">
        <w:del w:id="6113" w:author="Microsoft Office User" w:date="2018-11-26T15:30:00Z">
          <w:r w:rsidR="007259AD" w:rsidRPr="00EA49BB" w:rsidDel="00EA49BB">
            <w:rPr>
              <w:b/>
              <w:color w:val="262626"/>
              <w:rPrChange w:id="6114" w:author="Microsoft Office User" w:date="2018-11-26T15:34:00Z">
                <w:rPr>
                  <w:color w:val="262626"/>
                </w:rPr>
              </w:rPrChange>
            </w:rPr>
            <w:delText xml:space="preserve"> </w:delText>
          </w:r>
        </w:del>
      </w:ins>
      <w:ins w:id="6115" w:author="Baker, Gregory Joseph" w:date="2018-11-21T16:32:00Z">
        <w:del w:id="6116" w:author="Microsoft Office User" w:date="2018-11-26T15:30:00Z">
          <w:r w:rsidR="007259AD" w:rsidRPr="00EA49BB" w:rsidDel="00EA49BB">
            <w:rPr>
              <w:b/>
              <w:color w:val="262626"/>
              <w:rPrChange w:id="6117" w:author="Microsoft Office User" w:date="2018-11-26T15:34:00Z">
                <w:rPr>
                  <w:color w:val="262626"/>
                </w:rPr>
              </w:rPrChange>
            </w:rPr>
            <w:delText xml:space="preserve">the </w:delText>
          </w:r>
        </w:del>
      </w:ins>
      <w:ins w:id="6118" w:author="Baker, Gregory Joseph" w:date="2018-11-21T15:37:00Z">
        <w:del w:id="6119" w:author="Microsoft Office User" w:date="2018-11-26T15:30:00Z">
          <w:r w:rsidRPr="00EA49BB" w:rsidDel="00EA49BB">
            <w:rPr>
              <w:b/>
              <w:color w:val="262626"/>
              <w:rPrChange w:id="6120" w:author="Microsoft Office User" w:date="2018-11-26T15:34:00Z">
                <w:rPr>
                  <w:color w:val="262626"/>
                </w:rPr>
              </w:rPrChange>
            </w:rPr>
            <w:delText>use of antibodi</w:delText>
          </w:r>
          <w:r w:rsidR="007259AD" w:rsidRPr="00EA49BB" w:rsidDel="00EA49BB">
            <w:rPr>
              <w:b/>
              <w:color w:val="262626"/>
              <w:rPrChange w:id="6121" w:author="Microsoft Office User" w:date="2018-11-26T15:34:00Z">
                <w:rPr>
                  <w:color w:val="262626"/>
                </w:rPr>
              </w:rPrChange>
            </w:rPr>
            <w:delText xml:space="preserve">es from the same stock and data </w:delText>
          </w:r>
        </w:del>
      </w:ins>
      <w:ins w:id="6122" w:author="Baker, Gregory Joseph" w:date="2018-11-21T16:32:00Z">
        <w:del w:id="6123" w:author="Microsoft Office User" w:date="2018-11-26T15:30:00Z">
          <w:r w:rsidR="007259AD" w:rsidRPr="00EA49BB" w:rsidDel="00EA49BB">
            <w:rPr>
              <w:b/>
              <w:color w:val="262626"/>
              <w:rPrChange w:id="6124" w:author="Microsoft Office User" w:date="2018-11-26T15:34:00Z">
                <w:rPr>
                  <w:color w:val="262626"/>
                </w:rPr>
              </w:rPrChange>
            </w:rPr>
            <w:delText xml:space="preserve">acquisition with </w:delText>
          </w:r>
        </w:del>
      </w:ins>
      <w:ins w:id="6125" w:author="Baker, Gregory Joseph" w:date="2018-11-21T15:37:00Z">
        <w:del w:id="6126" w:author="Microsoft Office User" w:date="2018-11-26T15:30:00Z">
          <w:r w:rsidRPr="00EA49BB" w:rsidDel="00EA49BB">
            <w:rPr>
              <w:b/>
              <w:color w:val="262626"/>
              <w:rPrChange w:id="6127" w:author="Microsoft Office User" w:date="2018-11-26T15:34:00Z">
                <w:rPr>
                  <w:color w:val="262626"/>
                </w:rPr>
              </w:rPrChange>
            </w:rPr>
            <w:delText>consistent</w:delText>
          </w:r>
          <w:r w:rsidRPr="00EA49BB" w:rsidDel="00EA49BB">
            <w:rPr>
              <w:b/>
              <w:rPrChange w:id="6128" w:author="Microsoft Office User" w:date="2018-11-26T15:34:00Z">
                <w:rPr/>
              </w:rPrChange>
            </w:rPr>
            <w:delText xml:space="preserve"> cytometer setup and tracking protocols</w:delText>
          </w:r>
          <w:r w:rsidRPr="00EA49BB" w:rsidDel="00EA49BB">
            <w:rPr>
              <w:b/>
              <w:color w:val="262626"/>
              <w:rPrChange w:id="6129" w:author="Microsoft Office User" w:date="2018-11-26T15:34:00Z">
                <w:rPr>
                  <w:color w:val="262626"/>
                </w:rPr>
              </w:rPrChange>
            </w:rPr>
            <w:delText>, photomultiplier tube (PMT) voltages, high-throughput sampler (HTS) configurations, and gating strategies (</w:delText>
          </w:r>
          <w:r w:rsidRPr="00EA49BB" w:rsidDel="00EA49BB">
            <w:rPr>
              <w:b/>
              <w:color w:val="262626"/>
              <w:rPrChange w:id="6130" w:author="Microsoft Office User" w:date="2018-11-26T15:34:00Z">
                <w:rPr>
                  <w:b/>
                  <w:color w:val="262626"/>
                </w:rPr>
              </w:rPrChange>
            </w:rPr>
            <w:delText xml:space="preserve">Supplementary Fig. </w:delText>
          </w:r>
        </w:del>
        <w:del w:id="6131" w:author="Microsoft Office User" w:date="2018-11-23T15:45:00Z">
          <w:r w:rsidRPr="00EA49BB" w:rsidDel="00CC4C5F">
            <w:rPr>
              <w:b/>
              <w:color w:val="262626"/>
              <w:rPrChange w:id="6132" w:author="Microsoft Office User" w:date="2018-11-26T15:34:00Z">
                <w:rPr>
                  <w:b/>
                  <w:color w:val="262626"/>
                </w:rPr>
              </w:rPrChange>
            </w:rPr>
            <w:delText>9</w:delText>
          </w:r>
        </w:del>
        <w:del w:id="6133" w:author="Microsoft Office User" w:date="2018-11-26T15:30:00Z">
          <w:r w:rsidRPr="00EA49BB" w:rsidDel="00EA49BB">
            <w:rPr>
              <w:b/>
              <w:color w:val="262626"/>
              <w:rPrChange w:id="6134" w:author="Microsoft Office User" w:date="2018-11-26T15:34:00Z">
                <w:rPr>
                  <w:b/>
                  <w:color w:val="262626"/>
                </w:rPr>
              </w:rPrChange>
            </w:rPr>
            <w:delText xml:space="preserve"> </w:delText>
          </w:r>
          <w:r w:rsidRPr="00EA49BB" w:rsidDel="00EA49BB">
            <w:rPr>
              <w:b/>
              <w:color w:val="262626"/>
              <w:rPrChange w:id="6135" w:author="Microsoft Office User" w:date="2018-11-26T15:34:00Z">
                <w:rPr>
                  <w:color w:val="262626"/>
                </w:rPr>
              </w:rPrChange>
            </w:rPr>
            <w:delText>and</w:delText>
          </w:r>
          <w:r w:rsidRPr="00EA49BB" w:rsidDel="00EA49BB">
            <w:rPr>
              <w:b/>
              <w:color w:val="262626"/>
              <w:rPrChange w:id="6136" w:author="Microsoft Office User" w:date="2018-11-26T15:34:00Z">
                <w:rPr>
                  <w:b/>
                  <w:color w:val="262626"/>
                </w:rPr>
              </w:rPrChange>
            </w:rPr>
            <w:delText xml:space="preserve"> online methods</w:delText>
          </w:r>
          <w:r w:rsidRPr="00EA49BB" w:rsidDel="00EA49BB">
            <w:rPr>
              <w:b/>
              <w:color w:val="262626"/>
              <w:rPrChange w:id="6137" w:author="Microsoft Office User" w:date="2018-11-26T15:34:00Z">
                <w:rPr>
                  <w:color w:val="262626"/>
                </w:rPr>
              </w:rPrChange>
            </w:rPr>
            <w:delText xml:space="preserve">), variability in replicate </w:delText>
          </w:r>
        </w:del>
      </w:ins>
      <w:ins w:id="6138" w:author="Baker, Gregory Joseph" w:date="2018-11-21T16:33:00Z">
        <w:del w:id="6139" w:author="Microsoft Office User" w:date="2018-11-26T15:30:00Z">
          <w:r w:rsidR="00A96CFE" w:rsidRPr="00EA49BB" w:rsidDel="00EA49BB">
            <w:rPr>
              <w:b/>
              <w:color w:val="262626"/>
              <w:rPrChange w:id="6140" w:author="Microsoft Office User" w:date="2018-11-26T15:34:00Z">
                <w:rPr>
                  <w:color w:val="262626"/>
                </w:rPr>
              </w:rPrChange>
            </w:rPr>
            <w:delText>mice is expected</w:delText>
          </w:r>
        </w:del>
      </w:ins>
      <w:ins w:id="6141" w:author="Baker, Gregory Joseph" w:date="2018-11-21T15:37:00Z">
        <w:del w:id="6142" w:author="Microsoft Office User" w:date="2018-11-26T15:30:00Z">
          <w:r w:rsidRPr="00EA49BB" w:rsidDel="00EA49BB">
            <w:rPr>
              <w:b/>
              <w:color w:val="262626"/>
              <w:rPrChange w:id="6143" w:author="Microsoft Office User" w:date="2018-11-26T15:34:00Z">
                <w:rPr>
                  <w:color w:val="262626"/>
                </w:rPr>
              </w:rPrChange>
            </w:rPr>
            <w:delText xml:space="preserve"> and attributed to persistent differences arising between subjects around a particular fea</w:delText>
          </w:r>
          <w:r w:rsidR="00A96CFE" w:rsidRPr="00EA49BB" w:rsidDel="00EA49BB">
            <w:rPr>
              <w:b/>
              <w:color w:val="262626"/>
              <w:rPrChange w:id="6144" w:author="Microsoft Office User" w:date="2018-11-26T15:34:00Z">
                <w:rPr>
                  <w:color w:val="262626"/>
                </w:rPr>
              </w:rPrChange>
            </w:rPr>
            <w:delText xml:space="preserve">ture’s population-average value, or </w:delText>
          </w:r>
          <w:r w:rsidRPr="00EA49BB" w:rsidDel="00EA49BB">
            <w:rPr>
              <w:b/>
              <w:color w:val="262626"/>
              <w:rPrChange w:id="6145" w:author="Microsoft Office User" w:date="2018-11-26T15:34:00Z">
                <w:rPr>
                  <w:color w:val="262626"/>
                </w:rPr>
              </w:rPrChange>
            </w:rPr>
            <w:delText>between-subject biological variation (BSBV)</w:delText>
          </w:r>
          <w:r w:rsidRPr="00EA49BB" w:rsidDel="00EA49BB">
            <w:rPr>
              <w:b/>
              <w:color w:val="262626"/>
              <w:rPrChange w:id="6146" w:author="Microsoft Office User" w:date="2018-11-26T15:34:00Z">
                <w:rPr>
                  <w:color w:val="262626"/>
                </w:rPr>
              </w:rPrChange>
            </w:rPr>
            <w:fldChar w:fldCharType="begin"/>
          </w:r>
          <w:r w:rsidRPr="00EA49BB" w:rsidDel="00EA49BB">
            <w:rPr>
              <w:b/>
              <w:color w:val="262626"/>
              <w:rPrChange w:id="6147" w:author="Microsoft Office User" w:date="2018-11-26T15:34:00Z">
                <w:rPr>
                  <w:color w:val="262626"/>
                </w:rPr>
              </w:rPrChange>
            </w:rPr>
            <w:delInstrText xml:space="preserve"> ADDIN ZOTERO_ITEM CSL_CITATION {"citationID":"puF4jRBP","properties":{"formattedCitation":"\\super 17\\nosupersub{}","plainCitation":"17","noteIndex":0},"citationItems":[{"id":37,"uris":["http://zotero.org/users/local/oR8ZFVJz/items/NQIJDMB2"],"uri":["http://zotero.org/users/local/oR8ZFVJz/items/NQIJDMB2"],"itemData":{"id":37,"type":"article-journal","title":"Intra- and inter-individual biological variability data bank","container-title":"European Journal of Clinical Chemistry and Clinical Biochemistry: Journal of the Forum of European Clinical Chemistry Societies","page":"845-852","volume":"35","issue":"11","source":"PubMed","abstract":"Different results are usually observed when a quantity is measured in different specimens from the same individual obtained over a time span. For an individual, this variation is due to the imprecision of the measurement procedure, that is to say the metrological variability, as well as to the rhythmic and random fluctuations of the quantity value around a virtual homeostatic set point, that is to say the intra-individual biological variability. On the other hand, when studying the intra-individual biological variation of a quantity a mean value, the virtual homeostatic set point, is estimated for each individual participating in the study. The variation among these mean values is due to the inter-individual biological variability.","ISSN":"0939-4974","note":"PMID: 9426342","journalAbbreviation":"Eur J Clin Chem Clin Biochem","language":"eng","author":[{"family":"Sebastián-Gámbaro","given":"M. A."},{"family":"Lirón-Hernández","given":"F. J."},{"family":"Fuentes-Arderiu","given":"X."}],"issued":{"date-parts":[["1997",11]]}}}],"schema":"https://github.com/citation-style-language/schema/raw/master/csl-citation.json"} </w:delInstrText>
          </w:r>
          <w:r w:rsidRPr="00EA49BB" w:rsidDel="00EA49BB">
            <w:rPr>
              <w:b/>
              <w:color w:val="262626"/>
              <w:rPrChange w:id="6148" w:author="Microsoft Office User" w:date="2018-11-26T15:34:00Z">
                <w:rPr>
                  <w:color w:val="262626"/>
                </w:rPr>
              </w:rPrChange>
            </w:rPr>
            <w:fldChar w:fldCharType="separate"/>
          </w:r>
          <w:r w:rsidRPr="00EA49BB" w:rsidDel="00EA49BB">
            <w:rPr>
              <w:b/>
              <w:color w:val="000000"/>
              <w:vertAlign w:val="superscript"/>
              <w:rPrChange w:id="6149" w:author="Microsoft Office User" w:date="2018-11-26T15:34:00Z">
                <w:rPr>
                  <w:color w:val="000000"/>
                  <w:vertAlign w:val="superscript"/>
                </w:rPr>
              </w:rPrChange>
            </w:rPr>
            <w:delText>17</w:delText>
          </w:r>
          <w:r w:rsidRPr="00EA49BB" w:rsidDel="00EA49BB">
            <w:rPr>
              <w:b/>
              <w:color w:val="262626"/>
              <w:rPrChange w:id="6150" w:author="Microsoft Office User" w:date="2018-11-26T15:34:00Z">
                <w:rPr>
                  <w:color w:val="262626"/>
                </w:rPr>
              </w:rPrChange>
            </w:rPr>
            <w:fldChar w:fldCharType="end"/>
          </w:r>
          <w:r w:rsidRPr="00EA49BB" w:rsidDel="00EA49BB">
            <w:rPr>
              <w:b/>
              <w:color w:val="262626"/>
              <w:rPrChange w:id="6151" w:author="Microsoft Office User" w:date="2018-11-26T15:34:00Z">
                <w:rPr>
                  <w:color w:val="262626"/>
                </w:rPr>
              </w:rPrChange>
            </w:rPr>
            <w:delText>. Although BSBV is a confounding factor in conventional two-sample hypothesis testing due to its direct contribution to increasing dataset standard deviation and correspondingly weaker p-values, BSBV is a driving forc</w:delText>
          </w:r>
          <w:r w:rsidR="00A96CFE" w:rsidRPr="00EA49BB" w:rsidDel="00EA49BB">
            <w:rPr>
              <w:b/>
              <w:color w:val="262626"/>
              <w:rPrChange w:id="6152" w:author="Microsoft Office User" w:date="2018-11-26T15:34:00Z">
                <w:rPr>
                  <w:color w:val="262626"/>
                </w:rPr>
              </w:rPrChange>
            </w:rPr>
            <w:delText>e behind correlation analysis. I</w:delText>
          </w:r>
          <w:r w:rsidRPr="00EA49BB" w:rsidDel="00EA49BB">
            <w:rPr>
              <w:b/>
              <w:color w:val="262626"/>
              <w:rPrChange w:id="6153" w:author="Microsoft Office User" w:date="2018-11-26T15:34:00Z">
                <w:rPr>
                  <w:color w:val="262626"/>
                </w:rPr>
              </w:rPrChange>
            </w:rPr>
            <w:delText>nvestigation of co-variation in biological features across biological replicates has the potential to reveal network-level relationships imperceptible to conventiona</w:delText>
          </w:r>
          <w:r w:rsidR="003722E3" w:rsidRPr="00EA49BB" w:rsidDel="00EA49BB">
            <w:rPr>
              <w:b/>
              <w:color w:val="262626"/>
              <w:rPrChange w:id="6154" w:author="Microsoft Office User" w:date="2018-11-26T15:34:00Z">
                <w:rPr>
                  <w:color w:val="262626"/>
                </w:rPr>
              </w:rPrChange>
            </w:rPr>
            <w:delText xml:space="preserve">l </w:delText>
          </w:r>
        </w:del>
      </w:ins>
      <w:ins w:id="6155" w:author="Baker, Gregory Joseph" w:date="2018-11-21T16:34:00Z">
        <w:del w:id="6156" w:author="Microsoft Office User" w:date="2018-11-26T15:30:00Z">
          <w:r w:rsidR="00A96CFE" w:rsidRPr="00EA49BB" w:rsidDel="00EA49BB">
            <w:rPr>
              <w:b/>
              <w:color w:val="262626"/>
              <w:rPrChange w:id="6157" w:author="Microsoft Office User" w:date="2018-11-26T15:34:00Z">
                <w:rPr>
                  <w:color w:val="262626"/>
                </w:rPr>
              </w:rPrChange>
            </w:rPr>
            <w:delText xml:space="preserve">two-sample </w:delText>
          </w:r>
        </w:del>
      </w:ins>
      <w:ins w:id="6158" w:author="Baker, Gregory Joseph" w:date="2018-11-21T15:37:00Z">
        <w:del w:id="6159" w:author="Microsoft Office User" w:date="2018-11-26T15:30:00Z">
          <w:r w:rsidR="00A96CFE" w:rsidRPr="00EA49BB" w:rsidDel="00EA49BB">
            <w:rPr>
              <w:b/>
              <w:color w:val="262626"/>
              <w:rPrChange w:id="6160" w:author="Microsoft Office User" w:date="2018-11-26T15:34:00Z">
                <w:rPr>
                  <w:color w:val="262626"/>
                </w:rPr>
              </w:rPrChange>
            </w:rPr>
            <w:delText>hypothesis testing</w:delText>
          </w:r>
          <w:r w:rsidR="003722E3" w:rsidRPr="00EA49BB" w:rsidDel="00EA49BB">
            <w:rPr>
              <w:b/>
              <w:color w:val="262626"/>
              <w:rPrChange w:id="6161" w:author="Microsoft Office User" w:date="2018-11-26T15:34:00Z">
                <w:rPr>
                  <w:color w:val="262626"/>
                </w:rPr>
              </w:rPrChange>
            </w:rPr>
            <w:delText xml:space="preserve">. To uncover </w:delText>
          </w:r>
          <w:r w:rsidRPr="00EA49BB" w:rsidDel="00EA49BB">
            <w:rPr>
              <w:b/>
              <w:color w:val="262626"/>
              <w:rPrChange w:id="6162" w:author="Microsoft Office User" w:date="2018-11-26T15:34:00Z">
                <w:rPr>
                  <w:color w:val="262626"/>
                </w:rPr>
              </w:rPrChange>
            </w:rPr>
            <w:delText xml:space="preserve">potentially </w:delText>
          </w:r>
        </w:del>
      </w:ins>
      <w:ins w:id="6163" w:author="Baker, Gregory Joseph" w:date="2018-11-21T16:34:00Z">
        <w:del w:id="6164" w:author="Microsoft Office User" w:date="2018-11-26T15:30:00Z">
          <w:r w:rsidR="00A96CFE" w:rsidRPr="00EA49BB" w:rsidDel="00EA49BB">
            <w:rPr>
              <w:b/>
              <w:color w:val="262626"/>
              <w:rPrChange w:id="6165" w:author="Microsoft Office User" w:date="2018-11-26T15:34:00Z">
                <w:rPr>
                  <w:color w:val="262626"/>
                </w:rPr>
              </w:rPrChange>
            </w:rPr>
            <w:delText>informative additional aspect</w:delText>
          </w:r>
        </w:del>
      </w:ins>
      <w:ins w:id="6166" w:author="Baker, Gregory Joseph" w:date="2018-11-21T15:37:00Z">
        <w:del w:id="6167" w:author="Microsoft Office User" w:date="2018-11-26T15:30:00Z">
          <w:r w:rsidR="00A96CFE" w:rsidRPr="00EA49BB" w:rsidDel="00EA49BB">
            <w:rPr>
              <w:b/>
              <w:color w:val="262626"/>
              <w:rPrChange w:id="6168" w:author="Microsoft Office User" w:date="2018-11-26T15:34:00Z">
                <w:rPr>
                  <w:color w:val="262626"/>
                </w:rPr>
              </w:rPrChange>
            </w:rPr>
            <w:delText xml:space="preserve"> of </w:delText>
          </w:r>
        </w:del>
      </w:ins>
      <w:ins w:id="6169" w:author="Baker, Gregory Joseph" w:date="2018-11-21T16:34:00Z">
        <w:del w:id="6170" w:author="Microsoft Office User" w:date="2018-11-26T15:30:00Z">
          <w:r w:rsidR="00A96CFE" w:rsidRPr="00EA49BB" w:rsidDel="00EA49BB">
            <w:rPr>
              <w:b/>
              <w:color w:val="262626"/>
              <w:rPrChange w:id="6171" w:author="Microsoft Office User" w:date="2018-11-26T15:34:00Z">
                <w:rPr>
                  <w:color w:val="262626"/>
                </w:rPr>
              </w:rPrChange>
            </w:rPr>
            <w:delText>GBM’s impact on the systemic immune system</w:delText>
          </w:r>
        </w:del>
      </w:ins>
      <w:ins w:id="6172" w:author="Baker, Gregory Joseph" w:date="2018-11-21T15:37:00Z">
        <w:del w:id="6173" w:author="Microsoft Office User" w:date="2018-11-26T15:30:00Z">
          <w:r w:rsidRPr="00EA49BB" w:rsidDel="00EA49BB">
            <w:rPr>
              <w:b/>
              <w:color w:val="262626"/>
              <w:rPrChange w:id="6174" w:author="Microsoft Office User" w:date="2018-11-26T15:34:00Z">
                <w:rPr>
                  <w:color w:val="262626"/>
                </w:rPr>
              </w:rPrChange>
            </w:rPr>
            <w:delText xml:space="preserve">, </w:delText>
          </w:r>
        </w:del>
      </w:ins>
      <w:ins w:id="6175" w:author="Baker, Gregory Joseph" w:date="2018-11-21T16:36:00Z">
        <w:del w:id="6176" w:author="Microsoft Office User" w:date="2018-11-26T15:30:00Z">
          <w:r w:rsidR="00A96CFE" w:rsidRPr="00EA49BB" w:rsidDel="00EA49BB">
            <w:rPr>
              <w:b/>
              <w:color w:val="262626"/>
              <w:rPrChange w:id="6177" w:author="Microsoft Office User" w:date="2018-11-26T15:34:00Z">
                <w:rPr>
                  <w:color w:val="262626"/>
                </w:rPr>
              </w:rPrChange>
            </w:rPr>
            <w:delText>used</w:delText>
          </w:r>
        </w:del>
      </w:ins>
      <w:ins w:id="6178" w:author="Baker, Gregory Joseph" w:date="2018-11-21T15:37:00Z">
        <w:del w:id="6179" w:author="Microsoft Office User" w:date="2018-11-26T15:30:00Z">
          <w:r w:rsidRPr="00EA49BB" w:rsidDel="00EA49BB">
            <w:rPr>
              <w:b/>
              <w:color w:val="262626"/>
              <w:rPrChange w:id="6180" w:author="Microsoft Office User" w:date="2018-11-26T15:34:00Z">
                <w:rPr>
                  <w:color w:val="262626"/>
                </w:rPr>
              </w:rPrChange>
            </w:rPr>
            <w:delText xml:space="preserve"> </w:delText>
          </w:r>
          <w:r w:rsidRPr="00EA49BB" w:rsidDel="00EA49BB">
            <w:rPr>
              <w:b/>
              <w:rPrChange w:id="6181" w:author="Microsoft Office User" w:date="2018-11-26T15:34:00Z">
                <w:rPr/>
              </w:rPrChange>
            </w:rPr>
            <w:delText>S</w:delText>
          </w:r>
          <w:r w:rsidRPr="00EA49BB" w:rsidDel="00EA49BB">
            <w:rPr>
              <w:b/>
              <w:color w:val="262626"/>
              <w:rPrChange w:id="6182" w:author="Microsoft Office User" w:date="2018-11-26T15:34:00Z">
                <w:rPr>
                  <w:color w:val="262626"/>
                </w:rPr>
              </w:rPrChange>
            </w:rPr>
            <w:delText xml:space="preserve">pearman’s </w:delText>
          </w:r>
        </w:del>
      </w:ins>
      <w:ins w:id="6183" w:author="Baker, Gregory Joseph" w:date="2018-11-21T16:36:00Z">
        <w:del w:id="6184" w:author="Microsoft Office User" w:date="2018-11-26T15:30:00Z">
          <w:r w:rsidR="00A96CFE" w:rsidRPr="00EA49BB" w:rsidDel="00EA49BB">
            <w:rPr>
              <w:b/>
              <w:color w:val="262626"/>
              <w:rPrChange w:id="6185" w:author="Microsoft Office User" w:date="2018-11-26T15:34:00Z">
                <w:rPr>
                  <w:color w:val="262626"/>
                </w:rPr>
              </w:rPrChange>
            </w:rPr>
            <w:delText xml:space="preserve">non-parametric </w:delText>
          </w:r>
        </w:del>
      </w:ins>
      <w:ins w:id="6186" w:author="Baker, Gregory Joseph" w:date="2018-11-21T15:37:00Z">
        <w:del w:id="6187" w:author="Microsoft Office User" w:date="2018-11-26T15:30:00Z">
          <w:r w:rsidRPr="00EA49BB" w:rsidDel="00EA49BB">
            <w:rPr>
              <w:b/>
              <w:color w:val="262626"/>
              <w:rPrChange w:id="6188" w:author="Microsoft Office User" w:date="2018-11-26T15:34:00Z">
                <w:rPr>
                  <w:color w:val="262626"/>
                </w:rPr>
              </w:rPrChange>
            </w:rPr>
            <w:delText>rank-order</w:delText>
          </w:r>
        </w:del>
      </w:ins>
      <w:ins w:id="6189" w:author="Baker, Gregory Joseph" w:date="2018-11-21T16:35:00Z">
        <w:del w:id="6190" w:author="Microsoft Office User" w:date="2018-11-26T15:30:00Z">
          <w:r w:rsidR="00A96CFE" w:rsidRPr="00EA49BB" w:rsidDel="00EA49BB">
            <w:rPr>
              <w:b/>
              <w:color w:val="262626"/>
              <w:rPrChange w:id="6191" w:author="Microsoft Office User" w:date="2018-11-26T15:34:00Z">
                <w:rPr>
                  <w:color w:val="262626"/>
                </w:rPr>
              </w:rPrChange>
            </w:rPr>
            <w:delText xml:space="preserve"> </w:delText>
          </w:r>
        </w:del>
      </w:ins>
      <w:ins w:id="6192" w:author="Baker, Gregory Joseph" w:date="2018-11-21T16:36:00Z">
        <w:del w:id="6193" w:author="Microsoft Office User" w:date="2018-11-26T15:30:00Z">
          <w:r w:rsidR="00A96CFE" w:rsidRPr="00EA49BB" w:rsidDel="00EA49BB">
            <w:rPr>
              <w:b/>
              <w:color w:val="262626"/>
              <w:rPrChange w:id="6194" w:author="Microsoft Office User" w:date="2018-11-26T15:34:00Z">
                <w:rPr>
                  <w:color w:val="262626"/>
                </w:rPr>
              </w:rPrChange>
            </w:rPr>
            <w:delText>method</w:delText>
          </w:r>
        </w:del>
      </w:ins>
      <w:ins w:id="6195" w:author="Baker, Gregory Joseph" w:date="2018-11-21T16:35:00Z">
        <w:del w:id="6196" w:author="Microsoft Office User" w:date="2018-11-26T15:30:00Z">
          <w:r w:rsidR="00A96CFE" w:rsidRPr="00EA49BB" w:rsidDel="00EA49BB">
            <w:rPr>
              <w:b/>
              <w:color w:val="262626"/>
              <w:rPrChange w:id="6197" w:author="Microsoft Office User" w:date="2018-11-26T15:34:00Z">
                <w:rPr>
                  <w:color w:val="262626"/>
                </w:rPr>
              </w:rPrChange>
            </w:rPr>
            <w:delText xml:space="preserve"> </w:delText>
          </w:r>
        </w:del>
      </w:ins>
      <w:ins w:id="6198" w:author="Baker, Gregory Joseph" w:date="2018-11-21T15:37:00Z">
        <w:del w:id="6199" w:author="Microsoft Office User" w:date="2018-11-26T15:30:00Z">
          <w:r w:rsidRPr="00EA49BB" w:rsidDel="00EA49BB">
            <w:rPr>
              <w:b/>
              <w:color w:val="262626"/>
              <w:rPrChange w:id="6200" w:author="Microsoft Office User" w:date="2018-11-26T15:34:00Z">
                <w:rPr>
                  <w:color w:val="262626"/>
                </w:rPr>
              </w:rPrChange>
            </w:rPr>
            <w:delText xml:space="preserve">to establish the strength and direction of pairwise correlation </w:delText>
          </w:r>
        </w:del>
      </w:ins>
      <w:ins w:id="6201" w:author="Baker, Gregory Joseph" w:date="2018-11-21T16:36:00Z">
        <w:del w:id="6202" w:author="Microsoft Office User" w:date="2018-11-26T15:30:00Z">
          <w:r w:rsidR="00A96CFE" w:rsidRPr="00EA49BB" w:rsidDel="00EA49BB">
            <w:rPr>
              <w:b/>
              <w:color w:val="262626"/>
              <w:rPrChange w:id="6203" w:author="Microsoft Office User" w:date="2018-11-26T15:34:00Z">
                <w:rPr>
                  <w:color w:val="262626"/>
                </w:rPr>
              </w:rPrChange>
            </w:rPr>
            <w:delText xml:space="preserve">among </w:delText>
          </w:r>
        </w:del>
      </w:ins>
      <w:ins w:id="6204" w:author="Baker, Gregory Joseph" w:date="2018-11-21T15:37:00Z">
        <w:del w:id="6205" w:author="Microsoft Office User" w:date="2018-11-26T15:30:00Z">
          <w:r w:rsidRPr="00EA49BB" w:rsidDel="00EA49BB">
            <w:rPr>
              <w:b/>
              <w:color w:val="262626"/>
              <w:rPrChange w:id="6206" w:author="Microsoft Office User" w:date="2018-11-26T15:34:00Z">
                <w:rPr>
                  <w:color w:val="262626"/>
                </w:rPr>
              </w:rPrChange>
            </w:rPr>
            <w:delText xml:space="preserve">between </w:delText>
          </w:r>
        </w:del>
      </w:ins>
      <w:ins w:id="6207" w:author="Baker, Gregory Joseph" w:date="2018-11-21T16:38:00Z">
        <w:del w:id="6208" w:author="Microsoft Office User" w:date="2018-11-26T15:30:00Z">
          <w:r w:rsidR="001E2826" w:rsidRPr="00EA49BB" w:rsidDel="00EA49BB">
            <w:rPr>
              <w:b/>
              <w:color w:val="262626"/>
              <w:rPrChange w:id="6209" w:author="Microsoft Office User" w:date="2018-11-26T15:34:00Z">
                <w:rPr>
                  <w:color w:val="262626"/>
                </w:rPr>
              </w:rPrChange>
            </w:rPr>
            <w:delText>22,500 time point and tissue-specific pairs of immunophenotypes</w:delText>
          </w:r>
        </w:del>
      </w:ins>
      <w:ins w:id="6210" w:author="Baker, Gregory Joseph" w:date="2018-11-21T16:41:00Z">
        <w:del w:id="6211" w:author="Microsoft Office User" w:date="2018-11-26T15:30:00Z">
          <w:r w:rsidR="00843669" w:rsidRPr="00EA49BB" w:rsidDel="00EA49BB">
            <w:rPr>
              <w:b/>
              <w:color w:val="262626"/>
              <w:rPrChange w:id="6212" w:author="Microsoft Office User" w:date="2018-11-26T15:34:00Z">
                <w:rPr>
                  <w:color w:val="262626"/>
                </w:rPr>
              </w:rPrChange>
            </w:rPr>
            <w:delText xml:space="preserve"> ([30 immunophenotypes x 5 tissues]</w:delText>
          </w:r>
          <w:r w:rsidR="00843669" w:rsidRPr="00EA49BB" w:rsidDel="00EA49BB">
            <w:rPr>
              <w:b/>
              <w:color w:val="262626"/>
              <w:vertAlign w:val="superscript"/>
              <w:rPrChange w:id="6213" w:author="Microsoft Office User" w:date="2018-11-26T15:34:00Z">
                <w:rPr>
                  <w:color w:val="262626"/>
                </w:rPr>
              </w:rPrChange>
            </w:rPr>
            <w:delText>2</w:delText>
          </w:r>
          <w:r w:rsidR="00843669" w:rsidRPr="00EA49BB" w:rsidDel="00EA49BB">
            <w:rPr>
              <w:b/>
              <w:color w:val="262626"/>
              <w:rPrChange w:id="6214" w:author="Microsoft Office User" w:date="2018-11-26T15:34:00Z">
                <w:rPr>
                  <w:color w:val="262626"/>
                </w:rPr>
              </w:rPrChange>
            </w:rPr>
            <w:delText xml:space="preserve">) </w:delText>
          </w:r>
        </w:del>
      </w:ins>
      <w:ins w:id="6215" w:author="Baker, Gregory Joseph" w:date="2018-11-21T16:39:00Z">
        <w:del w:id="6216" w:author="Microsoft Office User" w:date="2018-11-26T15:30:00Z">
          <w:r w:rsidR="001E2826" w:rsidRPr="00EA49BB" w:rsidDel="00EA49BB">
            <w:rPr>
              <w:b/>
              <w:color w:val="262626"/>
              <w:rPrChange w:id="6217" w:author="Microsoft Office User" w:date="2018-11-26T15:34:00Z">
                <w:rPr>
                  <w:color w:val="262626"/>
                </w:rPr>
              </w:rPrChange>
            </w:rPr>
            <w:delText>at</w:delText>
          </w:r>
        </w:del>
      </w:ins>
      <w:ins w:id="6218" w:author="Baker, Gregory Joseph" w:date="2018-11-21T16:38:00Z">
        <w:del w:id="6219" w:author="Microsoft Office User" w:date="2018-11-26T15:30:00Z">
          <w:r w:rsidR="001E2826" w:rsidRPr="00EA49BB" w:rsidDel="00EA49BB">
            <w:rPr>
              <w:b/>
              <w:color w:val="262626"/>
              <w:rPrChange w:id="6220" w:author="Microsoft Office User" w:date="2018-11-26T15:34:00Z">
                <w:rPr>
                  <w:color w:val="262626"/>
                </w:rPr>
              </w:rPrChange>
            </w:rPr>
            <w:delText xml:space="preserve"> </w:delText>
          </w:r>
        </w:del>
      </w:ins>
      <w:ins w:id="6221" w:author="Baker, Gregory Joseph" w:date="2018-11-21T16:40:00Z">
        <w:del w:id="6222" w:author="Microsoft Office User" w:date="2018-11-26T15:30:00Z">
          <w:r w:rsidR="001E2826" w:rsidRPr="00EA49BB" w:rsidDel="00EA49BB">
            <w:rPr>
              <w:b/>
              <w:color w:val="262626"/>
              <w:rPrChange w:id="6223" w:author="Microsoft Office User" w:date="2018-11-26T15:34:00Z">
                <w:rPr>
                  <w:color w:val="262626"/>
                </w:rPr>
              </w:rPrChange>
            </w:rPr>
            <w:delText xml:space="preserve">the three </w:delText>
          </w:r>
        </w:del>
      </w:ins>
      <w:ins w:id="6224" w:author="Baker, Gregory Joseph" w:date="2018-11-21T16:38:00Z">
        <w:del w:id="6225" w:author="Microsoft Office User" w:date="2018-11-26T15:30:00Z">
          <w:r w:rsidR="001E2826" w:rsidRPr="00EA49BB" w:rsidDel="00EA49BB">
            <w:rPr>
              <w:b/>
              <w:color w:val="262626"/>
              <w:rPrChange w:id="6226" w:author="Microsoft Office User" w:date="2018-11-26T15:34:00Z">
                <w:rPr>
                  <w:color w:val="262626"/>
                </w:rPr>
              </w:rPrChange>
            </w:rPr>
            <w:delText>stage</w:delText>
          </w:r>
        </w:del>
      </w:ins>
      <w:ins w:id="6227" w:author="Baker, Gregory Joseph" w:date="2018-11-21T16:40:00Z">
        <w:del w:id="6228" w:author="Microsoft Office User" w:date="2018-11-26T15:30:00Z">
          <w:r w:rsidR="001E2826" w:rsidRPr="00EA49BB" w:rsidDel="00EA49BB">
            <w:rPr>
              <w:b/>
              <w:color w:val="262626"/>
              <w:rPrChange w:id="6229" w:author="Microsoft Office User" w:date="2018-11-26T15:34:00Z">
                <w:rPr>
                  <w:color w:val="262626"/>
                </w:rPr>
              </w:rPrChange>
            </w:rPr>
            <w:delText>s</w:delText>
          </w:r>
        </w:del>
      </w:ins>
      <w:ins w:id="6230" w:author="Baker, Gregory Joseph" w:date="2018-11-21T16:39:00Z">
        <w:del w:id="6231" w:author="Microsoft Office User" w:date="2018-11-26T15:30:00Z">
          <w:r w:rsidR="001E2826" w:rsidRPr="00EA49BB" w:rsidDel="00EA49BB">
            <w:rPr>
              <w:b/>
              <w:color w:val="262626"/>
              <w:rPrChange w:id="6232" w:author="Microsoft Office User" w:date="2018-11-26T15:34:00Z">
                <w:rPr>
                  <w:color w:val="262626"/>
                </w:rPr>
              </w:rPrChange>
            </w:rPr>
            <w:delText xml:space="preserve"> of tumor gro</w:delText>
          </w:r>
        </w:del>
      </w:ins>
      <w:ins w:id="6233" w:author="Baker, Gregory Joseph" w:date="2018-11-21T16:40:00Z">
        <w:del w:id="6234" w:author="Microsoft Office User" w:date="2018-11-26T15:30:00Z">
          <w:r w:rsidR="001E2826" w:rsidRPr="00EA49BB" w:rsidDel="00EA49BB">
            <w:rPr>
              <w:b/>
              <w:color w:val="262626"/>
              <w:rPrChange w:id="6235" w:author="Microsoft Office User" w:date="2018-11-26T15:34:00Z">
                <w:rPr>
                  <w:color w:val="262626"/>
                </w:rPr>
              </w:rPrChange>
            </w:rPr>
            <w:delText xml:space="preserve">wth to </w:delText>
          </w:r>
        </w:del>
      </w:ins>
      <w:ins w:id="6236" w:author="Baker, Gregory Joseph" w:date="2018-11-21T15:37:00Z">
        <w:del w:id="6237" w:author="Microsoft Office User" w:date="2018-11-26T15:30:00Z">
          <w:r w:rsidRPr="00EA49BB" w:rsidDel="00EA49BB">
            <w:rPr>
              <w:b/>
              <w:color w:val="262626"/>
              <w:rPrChange w:id="6238" w:author="Microsoft Office User" w:date="2018-11-26T15:34:00Z">
                <w:rPr>
                  <w:color w:val="262626"/>
                </w:rPr>
              </w:rPrChange>
            </w:rPr>
            <w:delText>test how</w:delText>
          </w:r>
        </w:del>
      </w:ins>
      <w:ins w:id="6239" w:author="Baker, Gregory Joseph" w:date="2018-11-21T16:40:00Z">
        <w:del w:id="6240" w:author="Microsoft Office User" w:date="2018-11-26T15:30:00Z">
          <w:r w:rsidR="001E2826" w:rsidRPr="00EA49BB" w:rsidDel="00EA49BB">
            <w:rPr>
              <w:b/>
              <w:color w:val="262626"/>
              <w:rPrChange w:id="6241" w:author="Microsoft Office User" w:date="2018-11-26T15:34:00Z">
                <w:rPr>
                  <w:color w:val="262626"/>
                </w:rPr>
              </w:rPrChange>
            </w:rPr>
            <w:delText xml:space="preserve"> cell-to-cell covariation differs between GBM-bearing and age-matched, mock engrafted mice</w:delText>
          </w:r>
        </w:del>
      </w:ins>
      <w:ins w:id="6242" w:author="Baker, Gregory Joseph" w:date="2018-11-21T15:37:00Z">
        <w:del w:id="6243" w:author="Microsoft Office User" w:date="2018-11-26T15:30:00Z">
          <w:r w:rsidRPr="00EA49BB" w:rsidDel="00EA49BB">
            <w:rPr>
              <w:b/>
              <w:color w:val="262626"/>
              <w:rPrChange w:id="6244" w:author="Microsoft Office User" w:date="2018-11-26T15:34:00Z">
                <w:rPr>
                  <w:color w:val="262626"/>
                </w:rPr>
              </w:rPrChange>
            </w:rPr>
            <w:delText>.</w:delText>
          </w:r>
        </w:del>
      </w:ins>
    </w:p>
    <w:p w14:paraId="4805738A" w14:textId="73CDF7C2" w:rsidR="000D0897" w:rsidRPr="00EA49BB" w:rsidDel="00EA49BB" w:rsidRDefault="000D0897" w:rsidP="00EA49BB">
      <w:pPr>
        <w:spacing w:line="480" w:lineRule="auto"/>
        <w:contextualSpacing/>
        <w:outlineLvl w:val="0"/>
        <w:rPr>
          <w:ins w:id="6245" w:author="Baker, Gregory Joseph" w:date="2018-11-21T15:37:00Z"/>
          <w:del w:id="6246" w:author="Microsoft Office User" w:date="2018-11-26T15:30:00Z"/>
          <w:b/>
          <w:color w:val="262626"/>
          <w:rPrChange w:id="6247" w:author="Microsoft Office User" w:date="2018-11-26T15:34:00Z">
            <w:rPr>
              <w:ins w:id="6248" w:author="Baker, Gregory Joseph" w:date="2018-11-21T15:37:00Z"/>
              <w:del w:id="6249" w:author="Microsoft Office User" w:date="2018-11-26T15:30:00Z"/>
              <w:color w:val="262626"/>
            </w:rPr>
          </w:rPrChange>
        </w:rPr>
        <w:pPrChange w:id="6250" w:author="Microsoft Office User" w:date="2018-11-26T15:34:00Z">
          <w:pPr>
            <w:spacing w:line="480" w:lineRule="auto"/>
            <w:contextualSpacing/>
            <w:outlineLvl w:val="0"/>
          </w:pPr>
        </w:pPrChange>
      </w:pPr>
      <w:ins w:id="6251" w:author="Baker, Gregory Joseph" w:date="2018-11-21T15:37:00Z">
        <w:del w:id="6252" w:author="Microsoft Office User" w:date="2018-11-26T15:30:00Z">
          <w:r w:rsidRPr="00EA49BB" w:rsidDel="00EA49BB">
            <w:rPr>
              <w:b/>
              <w:color w:val="262626"/>
              <w:rPrChange w:id="6253" w:author="Microsoft Office User" w:date="2018-11-26T15:34:00Z">
                <w:rPr>
                  <w:color w:val="262626"/>
                </w:rPr>
              </w:rPrChange>
            </w:rPr>
            <w:tab/>
            <w:delText xml:space="preserve">Two-tailed, asymmetric, permutation p-values were computed for each pairwise correlation which </w:delText>
          </w:r>
          <w:r w:rsidRPr="00EA49BB" w:rsidDel="00EA49BB">
            <w:rPr>
              <w:b/>
              <w:rPrChange w:id="6254" w:author="Microsoft Office User" w:date="2018-11-26T15:34:00Z">
                <w:rPr/>
              </w:rPrChange>
            </w:rPr>
            <w:delText>were corrected for multiple comparisons using the False Discovery Rate (FDR) method and assigned as statistically significant at and alpha level of 0.05 (</w:delText>
          </w:r>
          <w:r w:rsidRPr="00EA49BB" w:rsidDel="00EA49BB">
            <w:rPr>
              <w:b/>
              <w:rPrChange w:id="6255" w:author="Microsoft Office User" w:date="2018-11-26T15:34:00Z">
                <w:rPr>
                  <w:b/>
                </w:rPr>
              </w:rPrChange>
            </w:rPr>
            <w:delText>Supplementary Fig. 1</w:delText>
          </w:r>
        </w:del>
        <w:del w:id="6256" w:author="Microsoft Office User" w:date="2018-11-23T15:45:00Z">
          <w:r w:rsidRPr="00EA49BB" w:rsidDel="00CC4C5F">
            <w:rPr>
              <w:b/>
              <w:rPrChange w:id="6257" w:author="Microsoft Office User" w:date="2018-11-26T15:34:00Z">
                <w:rPr>
                  <w:b/>
                </w:rPr>
              </w:rPrChange>
            </w:rPr>
            <w:delText>0</w:delText>
          </w:r>
        </w:del>
        <w:del w:id="6258" w:author="Microsoft Office User" w:date="2018-11-26T15:30:00Z">
          <w:r w:rsidRPr="00EA49BB" w:rsidDel="00EA49BB">
            <w:rPr>
              <w:b/>
              <w:rPrChange w:id="6259" w:author="Microsoft Office User" w:date="2018-11-26T15:34:00Z">
                <w:rPr/>
              </w:rPrChange>
            </w:rPr>
            <w:delText xml:space="preserve">). </w:delText>
          </w:r>
          <w:r w:rsidRPr="00EA49BB" w:rsidDel="00EA49BB">
            <w:rPr>
              <w:b/>
              <w:color w:val="262626"/>
              <w:rPrChange w:id="6260" w:author="Microsoft Office User" w:date="2018-11-26T15:34:00Z">
                <w:rPr>
                  <w:color w:val="262626"/>
                </w:rPr>
              </w:rPrChange>
            </w:rPr>
            <w:delText>We identified 745 statistically significant correlations among 135,000 ([30 immunophenotypes x 5 tissues]</w:delText>
          </w:r>
          <w:r w:rsidRPr="00EA49BB" w:rsidDel="00EA49BB">
            <w:rPr>
              <w:b/>
              <w:color w:val="262626"/>
              <w:vertAlign w:val="superscript"/>
              <w:rPrChange w:id="6261" w:author="Microsoft Office User" w:date="2018-11-26T15:34:00Z">
                <w:rPr>
                  <w:color w:val="262626"/>
                  <w:vertAlign w:val="superscript"/>
                </w:rPr>
              </w:rPrChange>
            </w:rPr>
            <w:delText>2</w:delText>
          </w:r>
          <w:r w:rsidRPr="00EA49BB" w:rsidDel="00EA49BB">
            <w:rPr>
              <w:b/>
              <w:color w:val="262626"/>
              <w:rPrChange w:id="6262" w:author="Microsoft Office User" w:date="2018-11-26T15:34:00Z">
                <w:rPr>
                  <w:color w:val="262626"/>
                </w:rPr>
              </w:rPrChange>
            </w:rPr>
            <w:delText xml:space="preserve"> x 3 time points x 2 experimental groups) tested (0.55%). These fell into one of four categories: disrupted, induced, common, and inverted </w:delText>
          </w:r>
          <w:r w:rsidRPr="00EA49BB" w:rsidDel="00EA49BB">
            <w:rPr>
              <w:b/>
              <w:rPrChange w:id="6263" w:author="Microsoft Office User" w:date="2018-11-26T15:34:00Z">
                <w:rPr/>
              </w:rPrChange>
            </w:rPr>
            <w:delText>(</w:delText>
          </w:r>
          <w:r w:rsidRPr="00EA49BB" w:rsidDel="00EA49BB">
            <w:rPr>
              <w:b/>
              <w:rPrChange w:id="6264" w:author="Microsoft Office User" w:date="2018-11-26T15:34:00Z">
                <w:rPr>
                  <w:b/>
                </w:rPr>
              </w:rPrChange>
            </w:rPr>
            <w:delText xml:space="preserve">Supplementary Table </w:delText>
          </w:r>
        </w:del>
        <w:del w:id="6265" w:author="Microsoft Office User" w:date="2018-11-23T15:46:00Z">
          <w:r w:rsidRPr="00EA49BB" w:rsidDel="00CC4C5F">
            <w:rPr>
              <w:b/>
              <w:rPrChange w:id="6266" w:author="Microsoft Office User" w:date="2018-11-26T15:34:00Z">
                <w:rPr>
                  <w:b/>
                </w:rPr>
              </w:rPrChange>
            </w:rPr>
            <w:delText>2</w:delText>
          </w:r>
        </w:del>
        <w:del w:id="6267" w:author="Microsoft Office User" w:date="2018-11-26T15:30:00Z">
          <w:r w:rsidRPr="00EA49BB" w:rsidDel="00EA49BB">
            <w:rPr>
              <w:b/>
              <w:rPrChange w:id="6268" w:author="Microsoft Office User" w:date="2018-11-26T15:34:00Z">
                <w:rPr/>
              </w:rPrChange>
            </w:rPr>
            <w:delText xml:space="preserve">). Disrupted correlations were defined as present in control mice but not in time point-matched tumor-burdened mice, induced correlations were found those with GBM-burden but not in time point-matched controls, common correlations were those present under both conditions in the same direction, inverted were those under both conditions but of opposing sign. </w:delText>
          </w:r>
          <w:r w:rsidRPr="00EA49BB" w:rsidDel="00EA49BB">
            <w:rPr>
              <w:b/>
              <w:color w:val="262626"/>
              <w:rPrChange w:id="6269" w:author="Microsoft Office User" w:date="2018-11-26T15:34:00Z">
                <w:rPr>
                  <w:color w:val="262626"/>
                </w:rPr>
              </w:rPrChange>
            </w:rPr>
            <w:delText>Using the 10 category-specific correlations with the strongest coefficients, we built undirected network graphs to visualize correlation-network architecture per time point (</w:delText>
          </w:r>
          <w:r w:rsidRPr="00EA49BB" w:rsidDel="00EA49BB">
            <w:rPr>
              <w:b/>
              <w:rPrChange w:id="6270" w:author="Microsoft Office User" w:date="2018-11-26T15:34:00Z">
                <w:rPr>
                  <w:b/>
                </w:rPr>
              </w:rPrChange>
            </w:rPr>
            <w:delText xml:space="preserve">Supplementary </w:delText>
          </w:r>
          <w:r w:rsidRPr="00EA49BB" w:rsidDel="00EA49BB">
            <w:rPr>
              <w:b/>
              <w:color w:val="262626"/>
              <w:rPrChange w:id="6271" w:author="Microsoft Office User" w:date="2018-11-26T15:34:00Z">
                <w:rPr>
                  <w:b/>
                  <w:color w:val="262626"/>
                </w:rPr>
              </w:rPrChange>
            </w:rPr>
            <w:delText>Fig. 1</w:delText>
          </w:r>
        </w:del>
        <w:del w:id="6272" w:author="Microsoft Office User" w:date="2018-11-23T15:48:00Z">
          <w:r w:rsidRPr="00EA49BB" w:rsidDel="0040199B">
            <w:rPr>
              <w:b/>
              <w:color w:val="262626"/>
              <w:rPrChange w:id="6273" w:author="Microsoft Office User" w:date="2018-11-26T15:34:00Z">
                <w:rPr>
                  <w:b/>
                  <w:color w:val="262626"/>
                </w:rPr>
              </w:rPrChange>
            </w:rPr>
            <w:delText>1</w:delText>
          </w:r>
        </w:del>
        <w:del w:id="6274" w:author="Microsoft Office User" w:date="2018-11-26T15:30:00Z">
          <w:r w:rsidRPr="00EA49BB" w:rsidDel="00EA49BB">
            <w:rPr>
              <w:b/>
              <w:color w:val="262626"/>
              <w:rPrChange w:id="6275" w:author="Microsoft Office User" w:date="2018-11-26T15:34:00Z">
                <w:rPr>
                  <w:color w:val="262626"/>
                </w:rPr>
              </w:rPrChange>
            </w:rPr>
            <w:delText>). Our analysis revealed that frequency of B220 T cells was strongly anti-correlated with B cells in the spleen under both experimental conditions at the middle time point (R</w:delText>
          </w:r>
          <w:r w:rsidRPr="00EA49BB" w:rsidDel="00EA49BB">
            <w:rPr>
              <w:b/>
              <w:color w:val="262626"/>
              <w:vertAlign w:val="superscript"/>
              <w:rPrChange w:id="6276" w:author="Microsoft Office User" w:date="2018-11-26T15:34:00Z">
                <w:rPr>
                  <w:color w:val="262626"/>
                  <w:vertAlign w:val="superscript"/>
                </w:rPr>
              </w:rPrChange>
            </w:rPr>
            <w:delText>2</w:delText>
          </w:r>
          <w:r w:rsidRPr="00EA49BB" w:rsidDel="00EA49BB">
            <w:rPr>
              <w:b/>
              <w:color w:val="262626"/>
              <w:rPrChange w:id="6277" w:author="Microsoft Office User" w:date="2018-11-26T15:34:00Z">
                <w:rPr>
                  <w:color w:val="262626"/>
                </w:rPr>
              </w:rPrChange>
            </w:rPr>
            <w:delText>=0.83, control; R</w:delText>
          </w:r>
          <w:r w:rsidRPr="00EA49BB" w:rsidDel="00EA49BB">
            <w:rPr>
              <w:b/>
              <w:color w:val="262626"/>
              <w:vertAlign w:val="superscript"/>
              <w:rPrChange w:id="6278" w:author="Microsoft Office User" w:date="2018-11-26T15:34:00Z">
                <w:rPr>
                  <w:color w:val="262626"/>
                  <w:vertAlign w:val="superscript"/>
                </w:rPr>
              </w:rPrChange>
            </w:rPr>
            <w:delText>2</w:delText>
          </w:r>
          <w:r w:rsidRPr="00EA49BB" w:rsidDel="00EA49BB">
            <w:rPr>
              <w:b/>
              <w:color w:val="262626"/>
              <w:rPrChange w:id="6279" w:author="Microsoft Office User" w:date="2018-11-26T15:34:00Z">
                <w:rPr>
                  <w:color w:val="262626"/>
                </w:rPr>
              </w:rPrChange>
            </w:rPr>
            <w:delText>=0.92, GBM), but only presented in control mice at late-stage (R</w:delText>
          </w:r>
          <w:r w:rsidRPr="00EA49BB" w:rsidDel="00EA49BB">
            <w:rPr>
              <w:b/>
              <w:color w:val="262626"/>
              <w:vertAlign w:val="superscript"/>
              <w:rPrChange w:id="6280" w:author="Microsoft Office User" w:date="2018-11-26T15:34:00Z">
                <w:rPr>
                  <w:color w:val="262626"/>
                  <w:vertAlign w:val="superscript"/>
                </w:rPr>
              </w:rPrChange>
            </w:rPr>
            <w:delText>2</w:delText>
          </w:r>
          <w:r w:rsidRPr="00EA49BB" w:rsidDel="00EA49BB">
            <w:rPr>
              <w:b/>
              <w:color w:val="262626"/>
              <w:rPrChange w:id="6281" w:author="Microsoft Office User" w:date="2018-11-26T15:34:00Z">
                <w:rPr>
                  <w:color w:val="262626"/>
                </w:rPr>
              </w:rPrChange>
            </w:rPr>
            <w:delText>=0.94 control, R</w:delText>
          </w:r>
          <w:r w:rsidRPr="00EA49BB" w:rsidDel="00EA49BB">
            <w:rPr>
              <w:b/>
              <w:color w:val="262626"/>
              <w:vertAlign w:val="superscript"/>
              <w:rPrChange w:id="6282" w:author="Microsoft Office User" w:date="2018-11-26T15:34:00Z">
                <w:rPr>
                  <w:color w:val="262626"/>
                  <w:vertAlign w:val="superscript"/>
                </w:rPr>
              </w:rPrChange>
            </w:rPr>
            <w:delText>2</w:delText>
          </w:r>
          <w:r w:rsidRPr="00EA49BB" w:rsidDel="00EA49BB">
            <w:rPr>
              <w:b/>
              <w:color w:val="262626"/>
              <w:rPrChange w:id="6283" w:author="Microsoft Office User" w:date="2018-11-26T15:34:00Z">
                <w:rPr>
                  <w:color w:val="262626"/>
                </w:rPr>
              </w:rPrChange>
            </w:rPr>
            <w:delText>=0.09 GBM). This loss in intercellular correlation was unexplained by changes in B cell frequency (</w:delText>
          </w:r>
          <w:r w:rsidRPr="00EA49BB" w:rsidDel="00EA49BB">
            <w:rPr>
              <w:b/>
              <w:color w:val="262626"/>
              <w:rPrChange w:id="6284" w:author="Microsoft Office User" w:date="2018-11-26T15:34:00Z">
                <w:rPr>
                  <w:b/>
                  <w:color w:val="262626"/>
                </w:rPr>
              </w:rPrChange>
            </w:rPr>
            <w:delText>Fig. 5</w:delText>
          </w:r>
        </w:del>
        <w:del w:id="6285" w:author="Microsoft Office User" w:date="2018-11-23T15:54:00Z">
          <w:r w:rsidRPr="00EA49BB" w:rsidDel="000835A9">
            <w:rPr>
              <w:b/>
              <w:color w:val="262626"/>
              <w:rPrChange w:id="6286" w:author="Microsoft Office User" w:date="2018-11-26T15:34:00Z">
                <w:rPr>
                  <w:b/>
                  <w:color w:val="262626"/>
                </w:rPr>
              </w:rPrChange>
            </w:rPr>
            <w:delText>e</w:delText>
          </w:r>
        </w:del>
        <w:del w:id="6287" w:author="Microsoft Office User" w:date="2018-11-26T15:30:00Z">
          <w:r w:rsidRPr="00EA49BB" w:rsidDel="00EA49BB">
            <w:rPr>
              <w:b/>
              <w:color w:val="262626"/>
              <w:rPrChange w:id="6288" w:author="Microsoft Office User" w:date="2018-11-26T15:34:00Z">
                <w:rPr>
                  <w:color w:val="262626"/>
                </w:rPr>
              </w:rPrChange>
            </w:rPr>
            <w:delText>). Strong anti-correlation between other CD8</w:delText>
          </w:r>
          <w:r w:rsidRPr="00EA49BB" w:rsidDel="00EA49BB">
            <w:rPr>
              <w:b/>
              <w:color w:val="262626"/>
              <w:vertAlign w:val="superscript"/>
              <w:rPrChange w:id="6289" w:author="Microsoft Office User" w:date="2018-11-26T15:34:00Z">
                <w:rPr>
                  <w:color w:val="262626"/>
                  <w:vertAlign w:val="superscript"/>
                </w:rPr>
              </w:rPrChange>
            </w:rPr>
            <w:delText>+</w:delText>
          </w:r>
          <w:r w:rsidRPr="00EA49BB" w:rsidDel="00EA49BB">
            <w:rPr>
              <w:b/>
              <w:color w:val="262626"/>
              <w:rPrChange w:id="6290" w:author="Microsoft Office User" w:date="2018-11-26T15:34:00Z">
                <w:rPr>
                  <w:color w:val="262626"/>
                </w:rPr>
              </w:rPrChange>
            </w:rPr>
            <w:delText xml:space="preserve"> T cells and B cells in the spleen was also observed in both treatment groups at the middle time point (R</w:delText>
          </w:r>
          <w:r w:rsidRPr="00EA49BB" w:rsidDel="00EA49BB">
            <w:rPr>
              <w:b/>
              <w:color w:val="262626"/>
              <w:vertAlign w:val="superscript"/>
              <w:rPrChange w:id="6291" w:author="Microsoft Office User" w:date="2018-11-26T15:34:00Z">
                <w:rPr>
                  <w:color w:val="262626"/>
                  <w:vertAlign w:val="superscript"/>
                </w:rPr>
              </w:rPrChange>
            </w:rPr>
            <w:delText>2</w:delText>
          </w:r>
          <w:r w:rsidRPr="00EA49BB" w:rsidDel="00EA49BB">
            <w:rPr>
              <w:b/>
              <w:color w:val="262626"/>
              <w:rPrChange w:id="6292" w:author="Microsoft Office User" w:date="2018-11-26T15:34:00Z">
                <w:rPr>
                  <w:color w:val="262626"/>
                </w:rPr>
              </w:rPrChange>
            </w:rPr>
            <w:delText>=0.86, control; R</w:delText>
          </w:r>
          <w:r w:rsidRPr="00EA49BB" w:rsidDel="00EA49BB">
            <w:rPr>
              <w:b/>
              <w:color w:val="262626"/>
              <w:vertAlign w:val="superscript"/>
              <w:rPrChange w:id="6293" w:author="Microsoft Office User" w:date="2018-11-26T15:34:00Z">
                <w:rPr>
                  <w:color w:val="262626"/>
                  <w:vertAlign w:val="superscript"/>
                </w:rPr>
              </w:rPrChange>
            </w:rPr>
            <w:delText>2</w:delText>
          </w:r>
          <w:r w:rsidRPr="00EA49BB" w:rsidDel="00EA49BB">
            <w:rPr>
              <w:b/>
              <w:color w:val="262626"/>
              <w:rPrChange w:id="6294" w:author="Microsoft Office User" w:date="2018-11-26T15:34:00Z">
                <w:rPr>
                  <w:color w:val="262626"/>
                </w:rPr>
              </w:rPrChange>
            </w:rPr>
            <w:delText>=0.88, GBM) and was only marginally reduced in GBM-bearing animals at the late-stage time point (R</w:delText>
          </w:r>
          <w:r w:rsidRPr="00EA49BB" w:rsidDel="00EA49BB">
            <w:rPr>
              <w:b/>
              <w:color w:val="262626"/>
              <w:vertAlign w:val="superscript"/>
              <w:rPrChange w:id="6295" w:author="Microsoft Office User" w:date="2018-11-26T15:34:00Z">
                <w:rPr>
                  <w:color w:val="262626"/>
                  <w:vertAlign w:val="superscript"/>
                </w:rPr>
              </w:rPrChange>
            </w:rPr>
            <w:delText>2</w:delText>
          </w:r>
          <w:r w:rsidRPr="00EA49BB" w:rsidDel="00EA49BB">
            <w:rPr>
              <w:b/>
              <w:color w:val="262626"/>
              <w:rPrChange w:id="6296" w:author="Microsoft Office User" w:date="2018-11-26T15:34:00Z">
                <w:rPr>
                  <w:color w:val="262626"/>
                </w:rPr>
              </w:rPrChange>
            </w:rPr>
            <w:delText>=0.84 control, R</w:delText>
          </w:r>
          <w:r w:rsidRPr="00EA49BB" w:rsidDel="00EA49BB">
            <w:rPr>
              <w:b/>
              <w:color w:val="262626"/>
              <w:vertAlign w:val="superscript"/>
              <w:rPrChange w:id="6297" w:author="Microsoft Office User" w:date="2018-11-26T15:34:00Z">
                <w:rPr>
                  <w:color w:val="262626"/>
                  <w:vertAlign w:val="superscript"/>
                </w:rPr>
              </w:rPrChange>
            </w:rPr>
            <w:delText>2</w:delText>
          </w:r>
          <w:r w:rsidRPr="00EA49BB" w:rsidDel="00EA49BB">
            <w:rPr>
              <w:b/>
              <w:color w:val="262626"/>
              <w:rPrChange w:id="6298" w:author="Microsoft Office User" w:date="2018-11-26T15:34:00Z">
                <w:rPr>
                  <w:color w:val="262626"/>
                </w:rPr>
              </w:rPrChange>
            </w:rPr>
            <w:delText>=0.67 GBM). This result suggested that a fraction of the CD8</w:delText>
          </w:r>
          <w:r w:rsidRPr="00EA49BB" w:rsidDel="00EA49BB">
            <w:rPr>
              <w:b/>
              <w:color w:val="262626"/>
              <w:vertAlign w:val="superscript"/>
              <w:rPrChange w:id="6299" w:author="Microsoft Office User" w:date="2018-11-26T15:34:00Z">
                <w:rPr>
                  <w:color w:val="262626"/>
                  <w:vertAlign w:val="superscript"/>
                </w:rPr>
              </w:rPrChange>
            </w:rPr>
            <w:delText>+</w:delText>
          </w:r>
          <w:r w:rsidRPr="00EA49BB" w:rsidDel="00EA49BB">
            <w:rPr>
              <w:b/>
              <w:color w:val="262626"/>
              <w:rPrChange w:id="6300" w:author="Microsoft Office User" w:date="2018-11-26T15:34:00Z">
                <w:rPr>
                  <w:color w:val="262626"/>
                </w:rPr>
              </w:rPrChange>
            </w:rPr>
            <w:delText xml:space="preserve"> T cell pool had responded differently to the presence of late-stage GBM. </w:delText>
          </w:r>
          <w:r w:rsidRPr="00EA49BB" w:rsidDel="00EA49BB">
            <w:rPr>
              <w:b/>
              <w:color w:val="262626"/>
              <w:highlight w:val="yellow"/>
              <w:rPrChange w:id="6301" w:author="Microsoft Office User" w:date="2018-11-26T15:34:00Z">
                <w:rPr>
                  <w:color w:val="262626"/>
                  <w:highlight w:val="yellow"/>
                </w:rPr>
              </w:rPrChange>
            </w:rPr>
            <w:delText>NEED TO MAKE THIS SECTION SEEM MORE GENERAL IN METHOD</w:delText>
          </w:r>
        </w:del>
      </w:ins>
    </w:p>
    <w:p w14:paraId="3CC212A9" w14:textId="3FA6CC8E" w:rsidR="000975B9" w:rsidRPr="00EA49BB" w:rsidDel="00EA49BB" w:rsidRDefault="000975B9" w:rsidP="00EA49BB">
      <w:pPr>
        <w:widowControl w:val="0"/>
        <w:autoSpaceDE w:val="0"/>
        <w:autoSpaceDN w:val="0"/>
        <w:adjustRightInd w:val="0"/>
        <w:spacing w:line="480" w:lineRule="auto"/>
        <w:contextualSpacing/>
        <w:rPr>
          <w:ins w:id="6302" w:author="Baker, Gregory Joseph" w:date="2018-11-21T15:36:00Z"/>
          <w:del w:id="6303" w:author="Microsoft Office User" w:date="2018-11-26T15:30:00Z"/>
          <w:b/>
          <w:bCs/>
          <w:rPrChange w:id="6304" w:author="Microsoft Office User" w:date="2018-11-26T15:34:00Z">
            <w:rPr>
              <w:ins w:id="6305" w:author="Baker, Gregory Joseph" w:date="2018-11-21T15:36:00Z"/>
              <w:del w:id="6306" w:author="Microsoft Office User" w:date="2018-11-26T15:30:00Z"/>
              <w:b/>
              <w:bCs/>
            </w:rPr>
          </w:rPrChange>
        </w:rPr>
        <w:pPrChange w:id="6307" w:author="Microsoft Office User" w:date="2018-11-26T15:34:00Z">
          <w:pPr>
            <w:widowControl w:val="0"/>
            <w:autoSpaceDE w:val="0"/>
            <w:autoSpaceDN w:val="0"/>
            <w:adjustRightInd w:val="0"/>
            <w:spacing w:line="480" w:lineRule="auto"/>
            <w:contextualSpacing/>
          </w:pPr>
        </w:pPrChange>
      </w:pPr>
    </w:p>
    <w:p w14:paraId="06EB6596" w14:textId="686E4B92" w:rsidR="000975B9" w:rsidRPr="00EA49BB" w:rsidDel="00EA49BB" w:rsidRDefault="000975B9" w:rsidP="00EA49BB">
      <w:pPr>
        <w:widowControl w:val="0"/>
        <w:autoSpaceDE w:val="0"/>
        <w:autoSpaceDN w:val="0"/>
        <w:adjustRightInd w:val="0"/>
        <w:spacing w:line="480" w:lineRule="auto"/>
        <w:contextualSpacing/>
        <w:rPr>
          <w:ins w:id="6308" w:author="Baker, Gregory Joseph" w:date="2018-11-21T15:30:00Z"/>
          <w:del w:id="6309" w:author="Microsoft Office User" w:date="2018-11-26T15:30:00Z"/>
          <w:b/>
          <w:bCs/>
          <w:rPrChange w:id="6310" w:author="Microsoft Office User" w:date="2018-11-26T15:34:00Z">
            <w:rPr>
              <w:ins w:id="6311" w:author="Baker, Gregory Joseph" w:date="2018-11-21T15:30:00Z"/>
              <w:del w:id="6312" w:author="Microsoft Office User" w:date="2018-11-26T15:30:00Z"/>
              <w:b/>
              <w:bCs/>
            </w:rPr>
          </w:rPrChange>
        </w:rPr>
        <w:pPrChange w:id="6313" w:author="Microsoft Office User" w:date="2018-11-26T15:34:00Z">
          <w:pPr>
            <w:widowControl w:val="0"/>
            <w:autoSpaceDE w:val="0"/>
            <w:autoSpaceDN w:val="0"/>
            <w:adjustRightInd w:val="0"/>
            <w:spacing w:line="480" w:lineRule="auto"/>
            <w:contextualSpacing/>
          </w:pPr>
        </w:pPrChange>
      </w:pPr>
      <w:ins w:id="6314" w:author="Baker, Gregory Joseph" w:date="2018-11-21T15:30:00Z">
        <w:del w:id="6315" w:author="Microsoft Office User" w:date="2018-11-26T15:30:00Z">
          <w:r w:rsidRPr="00EA49BB" w:rsidDel="00EA49BB">
            <w:rPr>
              <w:b/>
              <w:bCs/>
              <w:rPrChange w:id="6316" w:author="Microsoft Office User" w:date="2018-11-26T15:34:00Z">
                <w:rPr>
                  <w:b/>
                  <w:bCs/>
                </w:rPr>
              </w:rPrChange>
            </w:rPr>
            <w:delText>B220</w:delText>
          </w:r>
          <w:r w:rsidRPr="00EA49BB" w:rsidDel="00EA49BB">
            <w:rPr>
              <w:b/>
              <w:bCs/>
              <w:vertAlign w:val="superscript"/>
              <w:rPrChange w:id="6317" w:author="Microsoft Office User" w:date="2018-11-26T15:34:00Z">
                <w:rPr>
                  <w:b/>
                  <w:bCs/>
                  <w:vertAlign w:val="superscript"/>
                </w:rPr>
              </w:rPrChange>
            </w:rPr>
            <w:delText>+</w:delText>
          </w:r>
          <w:r w:rsidRPr="00EA49BB" w:rsidDel="00EA49BB">
            <w:rPr>
              <w:b/>
              <w:bCs/>
              <w:rPrChange w:id="6318" w:author="Microsoft Office User" w:date="2018-11-26T15:34:00Z">
                <w:rPr>
                  <w:b/>
                  <w:bCs/>
                </w:rPr>
              </w:rPrChange>
            </w:rPr>
            <w:delText xml:space="preserve"> CD8T infiltrate the GBM tumor microenvironment and are morphologically, topographically, and transcriptionally-distinct from other CD8</w:delText>
          </w:r>
          <w:r w:rsidRPr="00EA49BB" w:rsidDel="00EA49BB">
            <w:rPr>
              <w:b/>
              <w:bCs/>
              <w:vertAlign w:val="superscript"/>
              <w:rPrChange w:id="6319" w:author="Microsoft Office User" w:date="2018-11-26T15:34:00Z">
                <w:rPr>
                  <w:b/>
                  <w:bCs/>
                  <w:vertAlign w:val="superscript"/>
                </w:rPr>
              </w:rPrChange>
            </w:rPr>
            <w:delText>+</w:delText>
          </w:r>
          <w:r w:rsidRPr="00EA49BB" w:rsidDel="00EA49BB">
            <w:rPr>
              <w:b/>
              <w:bCs/>
              <w:rPrChange w:id="6320" w:author="Microsoft Office User" w:date="2018-11-26T15:34:00Z">
                <w:rPr>
                  <w:b/>
                  <w:bCs/>
                </w:rPr>
              </w:rPrChange>
            </w:rPr>
            <w:delText xml:space="preserve"> T cells</w:delText>
          </w:r>
        </w:del>
      </w:ins>
    </w:p>
    <w:p w14:paraId="47AB235C" w14:textId="75556278" w:rsidR="000975B9" w:rsidRPr="00EA49BB" w:rsidDel="00EA49BB" w:rsidRDefault="000975B9" w:rsidP="00EA49BB">
      <w:pPr>
        <w:widowControl w:val="0"/>
        <w:autoSpaceDE w:val="0"/>
        <w:autoSpaceDN w:val="0"/>
        <w:adjustRightInd w:val="0"/>
        <w:spacing w:line="480" w:lineRule="auto"/>
        <w:contextualSpacing/>
        <w:rPr>
          <w:ins w:id="6321" w:author="Baker, Gregory Joseph" w:date="2018-11-21T15:30:00Z"/>
          <w:del w:id="6322" w:author="Microsoft Office User" w:date="2018-11-26T15:30:00Z"/>
          <w:b/>
          <w:rPrChange w:id="6323" w:author="Microsoft Office User" w:date="2018-11-26T15:34:00Z">
            <w:rPr>
              <w:ins w:id="6324" w:author="Baker, Gregory Joseph" w:date="2018-11-21T15:30:00Z"/>
              <w:del w:id="6325" w:author="Microsoft Office User" w:date="2018-11-26T15:30:00Z"/>
            </w:rPr>
          </w:rPrChange>
        </w:rPr>
        <w:pPrChange w:id="6326" w:author="Microsoft Office User" w:date="2018-11-26T15:34:00Z">
          <w:pPr>
            <w:widowControl w:val="0"/>
            <w:autoSpaceDE w:val="0"/>
            <w:autoSpaceDN w:val="0"/>
            <w:adjustRightInd w:val="0"/>
            <w:spacing w:line="480" w:lineRule="auto"/>
            <w:contextualSpacing/>
          </w:pPr>
        </w:pPrChange>
      </w:pPr>
      <w:ins w:id="6327" w:author="Baker, Gregory Joseph" w:date="2018-11-21T15:30:00Z">
        <w:del w:id="6328" w:author="Microsoft Office User" w:date="2018-11-26T15:30:00Z">
          <w:r w:rsidRPr="00EA49BB" w:rsidDel="00EA49BB">
            <w:rPr>
              <w:b/>
              <w:bCs/>
              <w:rPrChange w:id="6329" w:author="Microsoft Office User" w:date="2018-11-26T15:34:00Z">
                <w:rPr>
                  <w:b/>
                  <w:bCs/>
                </w:rPr>
              </w:rPrChange>
            </w:rPr>
            <w:tab/>
          </w:r>
        </w:del>
      </w:ins>
      <w:ins w:id="6330" w:author="Baker, Gregory Joseph" w:date="2018-11-21T15:09:00Z">
        <w:del w:id="6331" w:author="Microsoft Office User" w:date="2018-11-26T15:30:00Z">
          <w:r w:rsidR="001B7DF7" w:rsidRPr="00EA49BB" w:rsidDel="00EA49BB">
            <w:rPr>
              <w:b/>
              <w:rPrChange w:id="6332" w:author="Microsoft Office User" w:date="2018-11-26T15:34:00Z">
                <w:rPr/>
              </w:rPrChange>
            </w:rPr>
            <w:delText>Although the CD45R/B220 isoform of the cell surface antigen CD45 is known for its expression by B cells, w</w:delText>
          </w:r>
        </w:del>
      </w:ins>
      <w:ins w:id="6333" w:author="Baker, Gregory Joseph" w:date="2018-11-09T11:26:00Z">
        <w:del w:id="6334" w:author="Microsoft Office User" w:date="2018-11-26T15:30:00Z">
          <w:r w:rsidR="00D61466" w:rsidRPr="00EA49BB" w:rsidDel="00EA49BB">
            <w:rPr>
              <w:b/>
              <w:rPrChange w:id="6335" w:author="Microsoft Office User" w:date="2018-11-26T15:34:00Z">
                <w:rPr/>
              </w:rPrChange>
            </w:rPr>
            <w:delText>e became particularly interested in</w:delText>
          </w:r>
        </w:del>
      </w:ins>
      <w:ins w:id="6336" w:author="Baker, Gregory Joseph" w:date="2018-11-21T15:09:00Z">
        <w:del w:id="6337" w:author="Microsoft Office User" w:date="2018-11-26T15:30:00Z">
          <w:r w:rsidR="001B7DF7" w:rsidRPr="00EA49BB" w:rsidDel="00EA49BB">
            <w:rPr>
              <w:b/>
              <w:rPrChange w:id="6338" w:author="Microsoft Office User" w:date="2018-11-26T15:34:00Z">
                <w:rPr/>
              </w:rPrChange>
            </w:rPr>
            <w:delText xml:space="preserve"> its expression by </w:delText>
          </w:r>
        </w:del>
      </w:ins>
      <w:ins w:id="6339" w:author="Baker, Gregory Joseph" w:date="2018-11-21T15:10:00Z">
        <w:del w:id="6340" w:author="Microsoft Office User" w:date="2018-11-26T15:30:00Z">
          <w:r w:rsidR="001B7DF7" w:rsidRPr="00EA49BB" w:rsidDel="00EA49BB">
            <w:rPr>
              <w:b/>
              <w:rPrChange w:id="6341" w:author="Microsoft Office User" w:date="2018-11-26T15:34:00Z">
                <w:rPr/>
              </w:rPrChange>
            </w:rPr>
            <w:delText>the</w:delText>
          </w:r>
        </w:del>
      </w:ins>
      <w:ins w:id="6342" w:author="Baker, Gregory Joseph" w:date="2018-11-21T15:09:00Z">
        <w:del w:id="6343" w:author="Microsoft Office User" w:date="2018-11-26T15:30:00Z">
          <w:r w:rsidR="001B7DF7" w:rsidRPr="00EA49BB" w:rsidDel="00EA49BB">
            <w:rPr>
              <w:b/>
              <w:rPrChange w:id="6344" w:author="Microsoft Office User" w:date="2018-11-26T15:34:00Z">
                <w:rPr/>
              </w:rPrChange>
            </w:rPr>
            <w:delText xml:space="preserve"> </w:delText>
          </w:r>
        </w:del>
      </w:ins>
      <w:ins w:id="6345" w:author="Baker, Gregory Joseph" w:date="2018-11-09T11:26:00Z">
        <w:del w:id="6346" w:author="Microsoft Office User" w:date="2018-11-26T15:30:00Z">
          <w:r w:rsidR="00BB245E" w:rsidRPr="00EA49BB" w:rsidDel="00EA49BB">
            <w:rPr>
              <w:b/>
              <w:rPrChange w:id="6347" w:author="Microsoft Office User" w:date="2018-11-26T15:34:00Z">
                <w:rPr/>
              </w:rPrChange>
            </w:rPr>
            <w:delText>B220</w:delText>
          </w:r>
          <w:r w:rsidR="00BB245E" w:rsidRPr="00EA49BB" w:rsidDel="00EA49BB">
            <w:rPr>
              <w:b/>
              <w:vertAlign w:val="superscript"/>
              <w:rPrChange w:id="6348" w:author="Microsoft Office User" w:date="2018-11-26T15:34:00Z">
                <w:rPr/>
              </w:rPrChange>
            </w:rPr>
            <w:delText>+</w:delText>
          </w:r>
          <w:r w:rsidR="00BB245E" w:rsidRPr="00EA49BB" w:rsidDel="00EA49BB">
            <w:rPr>
              <w:b/>
              <w:rPrChange w:id="6349" w:author="Microsoft Office User" w:date="2018-11-26T15:34:00Z">
                <w:rPr/>
              </w:rPrChange>
            </w:rPr>
            <w:delText xml:space="preserve"> CD8T</w:delText>
          </w:r>
        </w:del>
      </w:ins>
      <w:ins w:id="6350" w:author="Baker, Gregory Joseph" w:date="2018-11-21T15:10:00Z">
        <w:del w:id="6351" w:author="Microsoft Office User" w:date="2018-11-26T15:30:00Z">
          <w:r w:rsidR="001B7DF7" w:rsidRPr="00EA49BB" w:rsidDel="00EA49BB">
            <w:rPr>
              <w:b/>
              <w:rPrChange w:id="6352" w:author="Microsoft Office User" w:date="2018-11-26T15:34:00Z">
                <w:rPr/>
              </w:rPrChange>
            </w:rPr>
            <w:delText xml:space="preserve"> cell immunophenotype</w:delText>
          </w:r>
        </w:del>
      </w:ins>
      <w:ins w:id="6353" w:author="Baker, Gregory Joseph" w:date="2018-11-09T11:26:00Z">
        <w:del w:id="6354" w:author="Microsoft Office User" w:date="2018-11-26T15:30:00Z">
          <w:r w:rsidR="00BB245E" w:rsidRPr="00EA49BB" w:rsidDel="00EA49BB">
            <w:rPr>
              <w:b/>
              <w:rPrChange w:id="6355" w:author="Microsoft Office User" w:date="2018-11-26T15:34:00Z">
                <w:rPr/>
              </w:rPrChange>
            </w:rPr>
            <w:delText xml:space="preserve"> </w:delText>
          </w:r>
        </w:del>
      </w:ins>
      <w:ins w:id="6356" w:author="Baker, Gregory Joseph" w:date="2018-11-21T14:50:00Z">
        <w:del w:id="6357" w:author="Microsoft Office User" w:date="2018-11-26T15:30:00Z">
          <w:r w:rsidR="0084188A" w:rsidRPr="00EA49BB" w:rsidDel="00EA49BB">
            <w:rPr>
              <w:b/>
              <w:bCs/>
              <w:rPrChange w:id="6358" w:author="Microsoft Office User" w:date="2018-11-26T15:34:00Z">
                <w:rPr>
                  <w:bCs/>
                </w:rPr>
              </w:rPrChange>
            </w:rPr>
            <w:delText>as they are</w:delText>
          </w:r>
        </w:del>
      </w:ins>
      <w:ins w:id="6359" w:author="Baker, Gregory Joseph" w:date="2018-11-21T14:49:00Z">
        <w:del w:id="6360" w:author="Microsoft Office User" w:date="2018-11-26T15:30:00Z">
          <w:r w:rsidR="0084188A" w:rsidRPr="00EA49BB" w:rsidDel="00EA49BB">
            <w:rPr>
              <w:b/>
              <w:rPrChange w:id="6361" w:author="Microsoft Office User" w:date="2018-11-26T15:34:00Z">
                <w:rPr/>
              </w:rPrChange>
            </w:rPr>
            <w:delText xml:space="preserve"> consentient with an extant population of immunoregulatory CD8</w:delText>
          </w:r>
          <w:r w:rsidR="0084188A" w:rsidRPr="00EA49BB" w:rsidDel="00EA49BB">
            <w:rPr>
              <w:b/>
              <w:vertAlign w:val="superscript"/>
              <w:rPrChange w:id="6362" w:author="Microsoft Office User" w:date="2018-11-26T15:34:00Z">
                <w:rPr>
                  <w:vertAlign w:val="superscript"/>
                </w:rPr>
              </w:rPrChange>
            </w:rPr>
            <w:delText>+</w:delText>
          </w:r>
          <w:r w:rsidR="0084188A" w:rsidRPr="00EA49BB" w:rsidDel="00EA49BB">
            <w:rPr>
              <w:b/>
              <w:rPrChange w:id="6363" w:author="Microsoft Office User" w:date="2018-11-26T15:34:00Z">
                <w:rPr/>
              </w:rPrChange>
            </w:rPr>
            <w:delText xml:space="preserve"> T cells observe in humans capable of suppressing immune activation in response to autologous antigens </w:delText>
          </w:r>
          <w:r w:rsidR="0084188A" w:rsidRPr="00EA49BB" w:rsidDel="00EA49BB">
            <w:rPr>
              <w:b/>
              <w:bCs/>
              <w:rPrChange w:id="6364" w:author="Microsoft Office User" w:date="2018-11-26T15:34:00Z">
                <w:rPr>
                  <w:bCs/>
                </w:rPr>
              </w:rPrChange>
            </w:rPr>
            <w:delText>(PMIDs: 2567246, 29805553, 17163450)</w:delText>
          </w:r>
        </w:del>
      </w:ins>
      <w:ins w:id="6365" w:author="Baker, Gregory Joseph" w:date="2018-11-21T14:50:00Z">
        <w:del w:id="6366" w:author="Microsoft Office User" w:date="2018-11-26T15:30:00Z">
          <w:r w:rsidR="00B0355D" w:rsidRPr="00EA49BB" w:rsidDel="00EA49BB">
            <w:rPr>
              <w:b/>
              <w:bCs/>
              <w:rPrChange w:id="6367" w:author="Microsoft Office User" w:date="2018-11-26T15:34:00Z">
                <w:rPr>
                  <w:bCs/>
                </w:rPr>
              </w:rPrChange>
            </w:rPr>
            <w:delText xml:space="preserve">. </w:delText>
          </w:r>
        </w:del>
      </w:ins>
      <w:ins w:id="6368" w:author="Baker, Gregory Joseph" w:date="2018-11-21T15:11:00Z">
        <w:del w:id="6369" w:author="Microsoft Office User" w:date="2018-11-26T15:30:00Z">
          <w:r w:rsidR="007D2AF3" w:rsidRPr="00EA49BB" w:rsidDel="00EA49BB">
            <w:rPr>
              <w:b/>
              <w:bCs/>
              <w:rPrChange w:id="6370" w:author="Microsoft Office User" w:date="2018-11-26T15:34:00Z">
                <w:rPr>
                  <w:bCs/>
                </w:rPr>
              </w:rPrChange>
            </w:rPr>
            <w:delText xml:space="preserve">SYLARAS </w:delText>
          </w:r>
        </w:del>
      </w:ins>
      <w:ins w:id="6371" w:author="Baker, Gregory Joseph" w:date="2018-11-09T11:33:00Z">
        <w:del w:id="6372" w:author="Microsoft Office User" w:date="2018-11-26T15:30:00Z">
          <w:r w:rsidR="00A74051" w:rsidRPr="00EA49BB" w:rsidDel="00EA49BB">
            <w:rPr>
              <w:b/>
              <w:rPrChange w:id="6373" w:author="Microsoft Office User" w:date="2018-11-26T15:34:00Z">
                <w:rPr/>
              </w:rPrChange>
            </w:rPr>
            <w:delText xml:space="preserve">had shown that these cells progressively decrease in the blood of </w:delText>
          </w:r>
          <w:r w:rsidR="00A74051" w:rsidRPr="00EA49BB" w:rsidDel="00EA49BB">
            <w:rPr>
              <w:b/>
              <w:bCs/>
              <w:rPrChange w:id="6374" w:author="Microsoft Office User" w:date="2018-11-26T15:34:00Z">
                <w:rPr>
                  <w:bCs/>
                </w:rPr>
              </w:rPrChange>
            </w:rPr>
            <w:delText>GBM-burdened mice from middle (</w:delText>
          </w:r>
        </w:del>
      </w:ins>
      <w:ins w:id="6375" w:author="Baker, Gregory Joseph" w:date="2018-11-21T14:50:00Z">
        <w:del w:id="6376" w:author="Microsoft Office User" w:date="2018-11-26T15:30:00Z">
          <w:r w:rsidR="005210F1" w:rsidRPr="00EA49BB" w:rsidDel="00EA49BB">
            <w:rPr>
              <w:b/>
              <w:bCs/>
              <w:rPrChange w:id="6377" w:author="Microsoft Office User" w:date="2018-11-26T15:34:00Z">
                <w:rPr>
                  <w:bCs/>
                </w:rPr>
              </w:rPrChange>
            </w:rPr>
            <w:delText>FDR-correct</w:delText>
          </w:r>
        </w:del>
      </w:ins>
      <w:ins w:id="6378" w:author="Baker, Gregory Joseph" w:date="2018-11-21T14:51:00Z">
        <w:del w:id="6379" w:author="Microsoft Office User" w:date="2018-11-26T15:30:00Z">
          <w:r w:rsidR="005210F1" w:rsidRPr="00EA49BB" w:rsidDel="00EA49BB">
            <w:rPr>
              <w:b/>
              <w:bCs/>
              <w:rPrChange w:id="6380" w:author="Microsoft Office User" w:date="2018-11-26T15:34:00Z">
                <w:rPr>
                  <w:bCs/>
                </w:rPr>
              </w:rPrChange>
            </w:rPr>
            <w:delText>ed</w:delText>
          </w:r>
        </w:del>
      </w:ins>
      <w:ins w:id="6381" w:author="Baker, Gregory Joseph" w:date="2018-11-21T14:50:00Z">
        <w:del w:id="6382" w:author="Microsoft Office User" w:date="2018-11-26T15:30:00Z">
          <w:r w:rsidR="005210F1" w:rsidRPr="00EA49BB" w:rsidDel="00EA49BB">
            <w:rPr>
              <w:b/>
              <w:bCs/>
              <w:rPrChange w:id="6383" w:author="Microsoft Office User" w:date="2018-11-26T15:34:00Z">
                <w:rPr>
                  <w:bCs/>
                </w:rPr>
              </w:rPrChange>
            </w:rPr>
            <w:delText xml:space="preserve"> </w:delText>
          </w:r>
        </w:del>
      </w:ins>
      <w:ins w:id="6384" w:author="Baker, Gregory Joseph" w:date="2018-11-09T11:33:00Z">
        <w:del w:id="6385" w:author="Microsoft Office User" w:date="2018-11-26T15:30:00Z">
          <w:r w:rsidR="00A74051" w:rsidRPr="00EA49BB" w:rsidDel="00EA49BB">
            <w:rPr>
              <w:b/>
              <w:bCs/>
              <w:rPrChange w:id="6386" w:author="Microsoft Office User" w:date="2018-11-26T15:34:00Z">
                <w:rPr>
                  <w:bCs/>
                </w:rPr>
              </w:rPrChange>
            </w:rPr>
            <w:delText>q=0.027) to late-stage (</w:delText>
          </w:r>
        </w:del>
      </w:ins>
      <w:ins w:id="6387" w:author="Baker, Gregory Joseph" w:date="2018-11-21T14:51:00Z">
        <w:del w:id="6388" w:author="Microsoft Office User" w:date="2018-11-26T15:30:00Z">
          <w:r w:rsidR="005210F1" w:rsidRPr="00EA49BB" w:rsidDel="00EA49BB">
            <w:rPr>
              <w:b/>
              <w:bCs/>
              <w:rPrChange w:id="6389" w:author="Microsoft Office User" w:date="2018-11-26T15:34:00Z">
                <w:rPr>
                  <w:bCs/>
                </w:rPr>
              </w:rPrChange>
            </w:rPr>
            <w:delText xml:space="preserve">FDR-corrected </w:delText>
          </w:r>
        </w:del>
      </w:ins>
      <w:ins w:id="6390" w:author="Baker, Gregory Joseph" w:date="2018-11-09T11:33:00Z">
        <w:del w:id="6391" w:author="Microsoft Office User" w:date="2018-11-26T15:30:00Z">
          <w:r w:rsidR="005210F1" w:rsidRPr="00EA49BB" w:rsidDel="00EA49BB">
            <w:rPr>
              <w:b/>
              <w:bCs/>
              <w:rPrChange w:id="6392" w:author="Microsoft Office User" w:date="2018-11-26T15:34:00Z">
                <w:rPr>
                  <w:bCs/>
                </w:rPr>
              </w:rPrChange>
            </w:rPr>
            <w:delText>q</w:delText>
          </w:r>
          <w:r w:rsidR="00A74051" w:rsidRPr="00EA49BB" w:rsidDel="00EA49BB">
            <w:rPr>
              <w:b/>
              <w:bCs/>
              <w:rPrChange w:id="6393" w:author="Microsoft Office User" w:date="2018-11-26T15:34:00Z">
                <w:rPr>
                  <w:bCs/>
                </w:rPr>
              </w:rPrChange>
            </w:rPr>
            <w:delText>=0.0002) tumor burden</w:delText>
          </w:r>
        </w:del>
      </w:ins>
      <w:ins w:id="6394" w:author="Baker, Gregory Joseph" w:date="2018-11-21T14:32:00Z">
        <w:del w:id="6395" w:author="Microsoft Office User" w:date="2018-11-26T15:30:00Z">
          <w:r w:rsidR="00704D11" w:rsidRPr="00EA49BB" w:rsidDel="00EA49BB">
            <w:rPr>
              <w:b/>
              <w:bCs/>
              <w:rPrChange w:id="6396" w:author="Microsoft Office User" w:date="2018-11-26T15:34:00Z">
                <w:rPr>
                  <w:bCs/>
                </w:rPr>
              </w:rPrChange>
            </w:rPr>
            <w:delText xml:space="preserve"> and may </w:delText>
          </w:r>
        </w:del>
      </w:ins>
      <w:ins w:id="6397" w:author="Baker, Gregory Joseph" w:date="2018-11-21T14:33:00Z">
        <w:del w:id="6398" w:author="Microsoft Office User" w:date="2018-11-26T15:30:00Z">
          <w:r w:rsidR="003240CA" w:rsidRPr="00EA49BB" w:rsidDel="00EA49BB">
            <w:rPr>
              <w:b/>
              <w:bCs/>
              <w:rPrChange w:id="6399" w:author="Microsoft Office User" w:date="2018-11-26T15:34:00Z">
                <w:rPr>
                  <w:bCs/>
                </w:rPr>
              </w:rPrChange>
            </w:rPr>
            <w:delText>accumulate</w:delText>
          </w:r>
        </w:del>
      </w:ins>
      <w:ins w:id="6400" w:author="Baker, Gregory Joseph" w:date="2018-11-21T14:32:00Z">
        <w:del w:id="6401" w:author="Microsoft Office User" w:date="2018-11-26T15:30:00Z">
          <w:r w:rsidR="00704D11" w:rsidRPr="00EA49BB" w:rsidDel="00EA49BB">
            <w:rPr>
              <w:b/>
              <w:bCs/>
              <w:rPrChange w:id="6402" w:author="Microsoft Office User" w:date="2018-11-26T15:34:00Z">
                <w:rPr>
                  <w:bCs/>
                </w:rPr>
              </w:rPrChange>
            </w:rPr>
            <w:delText xml:space="preserve"> in the cervical lymph nodes</w:delText>
          </w:r>
          <w:r w:rsidR="003240CA" w:rsidRPr="00EA49BB" w:rsidDel="00EA49BB">
            <w:rPr>
              <w:b/>
              <w:bCs/>
              <w:rPrChange w:id="6403" w:author="Microsoft Office User" w:date="2018-11-26T15:34:00Z">
                <w:rPr>
                  <w:bCs/>
                </w:rPr>
              </w:rPrChange>
            </w:rPr>
            <w:delText xml:space="preserve"> du</w:delText>
          </w:r>
        </w:del>
      </w:ins>
      <w:ins w:id="6404" w:author="Baker, Gregory Joseph" w:date="2018-11-21T14:33:00Z">
        <w:del w:id="6405" w:author="Microsoft Office User" w:date="2018-11-26T15:30:00Z">
          <w:r w:rsidR="003240CA" w:rsidRPr="00EA49BB" w:rsidDel="00EA49BB">
            <w:rPr>
              <w:b/>
              <w:bCs/>
              <w:rPrChange w:id="6406" w:author="Microsoft Office User" w:date="2018-11-26T15:34:00Z">
                <w:rPr>
                  <w:bCs/>
                </w:rPr>
              </w:rPrChange>
            </w:rPr>
            <w:delText>r</w:delText>
          </w:r>
        </w:del>
      </w:ins>
      <w:ins w:id="6407" w:author="Baker, Gregory Joseph" w:date="2018-11-21T14:32:00Z">
        <w:del w:id="6408" w:author="Microsoft Office User" w:date="2018-11-26T15:30:00Z">
          <w:r w:rsidR="003240CA" w:rsidRPr="00EA49BB" w:rsidDel="00EA49BB">
            <w:rPr>
              <w:b/>
              <w:bCs/>
              <w:rPrChange w:id="6409" w:author="Microsoft Office User" w:date="2018-11-26T15:34:00Z">
                <w:rPr>
                  <w:bCs/>
                </w:rPr>
              </w:rPrChange>
            </w:rPr>
            <w:delText xml:space="preserve">ing late-stage </w:delText>
          </w:r>
        </w:del>
      </w:ins>
      <w:ins w:id="6410" w:author="Baker, Gregory Joseph" w:date="2018-11-21T14:49:00Z">
        <w:del w:id="6411" w:author="Microsoft Office User" w:date="2018-11-26T15:30:00Z">
          <w:r w:rsidR="007E5855" w:rsidRPr="00EA49BB" w:rsidDel="00EA49BB">
            <w:rPr>
              <w:b/>
              <w:bCs/>
              <w:rPrChange w:id="6412" w:author="Microsoft Office User" w:date="2018-11-26T15:34:00Z">
                <w:rPr>
                  <w:bCs/>
                </w:rPr>
              </w:rPrChange>
            </w:rPr>
            <w:delText>disease</w:delText>
          </w:r>
        </w:del>
      </w:ins>
      <w:ins w:id="6413" w:author="Baker, Gregory Joseph" w:date="2018-11-21T14:33:00Z">
        <w:del w:id="6414" w:author="Microsoft Office User" w:date="2018-11-26T15:30:00Z">
          <w:r w:rsidR="003240CA" w:rsidRPr="00EA49BB" w:rsidDel="00EA49BB">
            <w:rPr>
              <w:b/>
              <w:bCs/>
              <w:rPrChange w:id="6415" w:author="Microsoft Office User" w:date="2018-11-26T15:34:00Z">
                <w:rPr>
                  <w:bCs/>
                </w:rPr>
              </w:rPrChange>
            </w:rPr>
            <w:delText xml:space="preserve"> </w:delText>
          </w:r>
        </w:del>
      </w:ins>
      <w:ins w:id="6416" w:author="Baker, Gregory Joseph" w:date="2018-11-21T14:32:00Z">
        <w:del w:id="6417" w:author="Microsoft Office User" w:date="2018-11-26T15:30:00Z">
          <w:r w:rsidR="00704D11" w:rsidRPr="00EA49BB" w:rsidDel="00EA49BB">
            <w:rPr>
              <w:b/>
              <w:bCs/>
              <w:rPrChange w:id="6418" w:author="Microsoft Office User" w:date="2018-11-26T15:34:00Z">
                <w:rPr>
                  <w:bCs/>
                </w:rPr>
              </w:rPrChange>
            </w:rPr>
            <w:delText>(p-v</w:delText>
          </w:r>
          <w:r w:rsidR="003240CA" w:rsidRPr="00EA49BB" w:rsidDel="00EA49BB">
            <w:rPr>
              <w:b/>
              <w:bCs/>
              <w:rPrChange w:id="6419" w:author="Microsoft Office User" w:date="2018-11-26T15:34:00Z">
                <w:rPr>
                  <w:bCs/>
                </w:rPr>
              </w:rPrChange>
            </w:rPr>
            <w:delText>alue=0.0</w:delText>
          </w:r>
          <w:r w:rsidR="00704D11" w:rsidRPr="00EA49BB" w:rsidDel="00EA49BB">
            <w:rPr>
              <w:b/>
              <w:bCs/>
              <w:rPrChange w:id="6420" w:author="Microsoft Office User" w:date="2018-11-26T15:34:00Z">
                <w:rPr>
                  <w:bCs/>
                </w:rPr>
              </w:rPrChange>
            </w:rPr>
            <w:delText>2</w:delText>
          </w:r>
        </w:del>
      </w:ins>
      <w:ins w:id="6421" w:author="Baker, Gregory Joseph" w:date="2018-11-21T14:33:00Z">
        <w:del w:id="6422" w:author="Microsoft Office User" w:date="2018-11-26T15:30:00Z">
          <w:r w:rsidR="003240CA" w:rsidRPr="00EA49BB" w:rsidDel="00EA49BB">
            <w:rPr>
              <w:b/>
              <w:bCs/>
              <w:rPrChange w:id="6423" w:author="Microsoft Office User" w:date="2018-11-26T15:34:00Z">
                <w:rPr>
                  <w:bCs/>
                </w:rPr>
              </w:rPrChange>
            </w:rPr>
            <w:delText>9</w:delText>
          </w:r>
          <w:r w:rsidR="007D3B79" w:rsidRPr="00EA49BB" w:rsidDel="00EA49BB">
            <w:rPr>
              <w:b/>
              <w:bCs/>
              <w:rPrChange w:id="6424" w:author="Microsoft Office User" w:date="2018-11-26T15:34:00Z">
                <w:rPr>
                  <w:bCs/>
                </w:rPr>
              </w:rPrChange>
            </w:rPr>
            <w:delText>)</w:delText>
          </w:r>
        </w:del>
      </w:ins>
      <w:ins w:id="6425" w:author="Baker, Gregory Joseph" w:date="2018-11-21T15:00:00Z">
        <w:del w:id="6426" w:author="Microsoft Office User" w:date="2018-11-26T15:30:00Z">
          <w:r w:rsidR="00D14BB7" w:rsidRPr="00EA49BB" w:rsidDel="00EA49BB">
            <w:rPr>
              <w:b/>
              <w:bCs/>
              <w:rPrChange w:id="6427" w:author="Microsoft Office User" w:date="2018-11-26T15:34:00Z">
                <w:rPr>
                  <w:bCs/>
                </w:rPr>
              </w:rPrChange>
            </w:rPr>
            <w:delText xml:space="preserve"> (</w:delText>
          </w:r>
          <w:r w:rsidR="00D14BB7" w:rsidRPr="00EA49BB" w:rsidDel="00EA49BB">
            <w:rPr>
              <w:b/>
              <w:rPrChange w:id="6428" w:author="Microsoft Office User" w:date="2018-11-26T15:34:00Z">
                <w:rPr>
                  <w:b/>
                </w:rPr>
              </w:rPrChange>
            </w:rPr>
            <w:delText xml:space="preserve">Fig. </w:delText>
          </w:r>
        </w:del>
        <w:del w:id="6429" w:author="Microsoft Office User" w:date="2018-11-23T15:54:00Z">
          <w:r w:rsidR="00D14BB7" w:rsidRPr="00EA49BB" w:rsidDel="000835A9">
            <w:rPr>
              <w:b/>
              <w:rPrChange w:id="6430" w:author="Microsoft Office User" w:date="2018-11-26T15:34:00Z">
                <w:rPr>
                  <w:b/>
                </w:rPr>
              </w:rPrChange>
            </w:rPr>
            <w:delText>5</w:delText>
          </w:r>
        </w:del>
        <w:del w:id="6431" w:author="Microsoft Office User" w:date="2018-11-26T15:30:00Z">
          <w:r w:rsidR="00D14BB7" w:rsidRPr="00EA49BB" w:rsidDel="00EA49BB">
            <w:rPr>
              <w:b/>
              <w:rPrChange w:id="6432" w:author="Microsoft Office User" w:date="2018-11-26T15:34:00Z">
                <w:rPr>
                  <w:b/>
                </w:rPr>
              </w:rPrChange>
            </w:rPr>
            <w:delText>a</w:delText>
          </w:r>
          <w:r w:rsidR="00D14BB7" w:rsidRPr="00EA49BB" w:rsidDel="00EA49BB">
            <w:rPr>
              <w:b/>
              <w:rPrChange w:id="6433" w:author="Microsoft Office User" w:date="2018-11-26T15:34:00Z">
                <w:rPr/>
              </w:rPrChange>
            </w:rPr>
            <w:delText>)</w:delText>
          </w:r>
        </w:del>
      </w:ins>
      <w:ins w:id="6434" w:author="Baker, Gregory Joseph" w:date="2018-11-21T14:35:00Z">
        <w:del w:id="6435" w:author="Microsoft Office User" w:date="2018-11-26T15:30:00Z">
          <w:r w:rsidR="00D14BB7" w:rsidRPr="00EA49BB" w:rsidDel="00EA49BB">
            <w:rPr>
              <w:b/>
              <w:rPrChange w:id="6436" w:author="Microsoft Office User" w:date="2018-11-26T15:34:00Z">
                <w:rPr/>
              </w:rPrChange>
            </w:rPr>
            <w:delText xml:space="preserve">. </w:delText>
          </w:r>
          <w:r w:rsidR="00B60CB2" w:rsidRPr="00EA49BB" w:rsidDel="00EA49BB">
            <w:rPr>
              <w:b/>
              <w:rPrChange w:id="6437" w:author="Microsoft Office User" w:date="2018-11-26T15:34:00Z">
                <w:rPr/>
              </w:rPrChange>
            </w:rPr>
            <w:delText xml:space="preserve">A more detailed </w:delText>
          </w:r>
        </w:del>
      </w:ins>
      <w:ins w:id="6438" w:author="Baker, Gregory Joseph" w:date="2018-11-21T14:37:00Z">
        <w:del w:id="6439" w:author="Microsoft Office User" w:date="2018-11-26T15:30:00Z">
          <w:r w:rsidR="00B60CB2" w:rsidRPr="00EA49BB" w:rsidDel="00EA49BB">
            <w:rPr>
              <w:b/>
              <w:rPrChange w:id="6440" w:author="Microsoft Office User" w:date="2018-11-26T15:34:00Z">
                <w:rPr/>
              </w:rPrChange>
            </w:rPr>
            <w:delText>analysis of</w:delText>
          </w:r>
        </w:del>
      </w:ins>
      <w:ins w:id="6441" w:author="Baker, Gregory Joseph" w:date="2018-11-21T14:36:00Z">
        <w:del w:id="6442" w:author="Microsoft Office User" w:date="2018-11-26T15:30:00Z">
          <w:r w:rsidR="00B60CB2" w:rsidRPr="00EA49BB" w:rsidDel="00EA49BB">
            <w:rPr>
              <w:b/>
              <w:rPrChange w:id="6443" w:author="Microsoft Office User" w:date="2018-11-26T15:34:00Z">
                <w:rPr/>
              </w:rPrChange>
            </w:rPr>
            <w:delText xml:space="preserve"> </w:delText>
          </w:r>
        </w:del>
      </w:ins>
      <w:ins w:id="6444" w:author="Baker, Gregory Joseph" w:date="2018-11-21T15:11:00Z">
        <w:del w:id="6445" w:author="Microsoft Office User" w:date="2018-11-26T15:30:00Z">
          <w:r w:rsidR="001E7BFE" w:rsidRPr="00EA49BB" w:rsidDel="00EA49BB">
            <w:rPr>
              <w:b/>
              <w:rPrChange w:id="6446" w:author="Microsoft Office User" w:date="2018-11-26T15:34:00Z">
                <w:rPr/>
              </w:rPrChange>
            </w:rPr>
            <w:delText xml:space="preserve">data on these </w:delText>
          </w:r>
        </w:del>
      </w:ins>
      <w:ins w:id="6447" w:author="Baker, Gregory Joseph" w:date="2018-11-21T14:36:00Z">
        <w:del w:id="6448" w:author="Microsoft Office User" w:date="2018-11-26T15:30:00Z">
          <w:r w:rsidR="00B60CB2" w:rsidRPr="00EA49BB" w:rsidDel="00EA49BB">
            <w:rPr>
              <w:b/>
              <w:rPrChange w:id="6449" w:author="Microsoft Office User" w:date="2018-11-26T15:34:00Z">
                <w:rPr/>
              </w:rPrChange>
            </w:rPr>
            <w:delText>cell</w:delText>
          </w:r>
        </w:del>
      </w:ins>
      <w:ins w:id="6450" w:author="Baker, Gregory Joseph" w:date="2018-11-21T15:11:00Z">
        <w:del w:id="6451" w:author="Microsoft Office User" w:date="2018-11-26T15:30:00Z">
          <w:r w:rsidR="001E7BFE" w:rsidRPr="00EA49BB" w:rsidDel="00EA49BB">
            <w:rPr>
              <w:b/>
              <w:rPrChange w:id="6452" w:author="Microsoft Office User" w:date="2018-11-26T15:34:00Z">
                <w:rPr/>
              </w:rPrChange>
            </w:rPr>
            <w:delText>s</w:delText>
          </w:r>
        </w:del>
      </w:ins>
      <w:ins w:id="6453" w:author="Baker, Gregory Joseph" w:date="2018-11-21T14:36:00Z">
        <w:del w:id="6454" w:author="Microsoft Office User" w:date="2018-11-26T15:30:00Z">
          <w:r w:rsidR="001E7BFE" w:rsidRPr="00EA49BB" w:rsidDel="00EA49BB">
            <w:rPr>
              <w:b/>
              <w:rPrChange w:id="6455" w:author="Microsoft Office User" w:date="2018-11-26T15:34:00Z">
                <w:rPr/>
              </w:rPrChange>
            </w:rPr>
            <w:delText xml:space="preserve"> </w:delText>
          </w:r>
          <w:r w:rsidR="00B60CB2" w:rsidRPr="00EA49BB" w:rsidDel="00EA49BB">
            <w:rPr>
              <w:b/>
              <w:rPrChange w:id="6456" w:author="Microsoft Office User" w:date="2018-11-26T15:34:00Z">
                <w:rPr/>
              </w:rPrChange>
            </w:rPr>
            <w:delText>reve</w:delText>
          </w:r>
        </w:del>
      </w:ins>
      <w:ins w:id="6457" w:author="Baker, Gregory Joseph" w:date="2018-11-21T14:37:00Z">
        <w:del w:id="6458" w:author="Microsoft Office User" w:date="2018-11-26T15:30:00Z">
          <w:r w:rsidR="00B60CB2" w:rsidRPr="00EA49BB" w:rsidDel="00EA49BB">
            <w:rPr>
              <w:b/>
              <w:rPrChange w:id="6459" w:author="Microsoft Office User" w:date="2018-11-26T15:34:00Z">
                <w:rPr/>
              </w:rPrChange>
            </w:rPr>
            <w:delText>a</w:delText>
          </w:r>
        </w:del>
      </w:ins>
      <w:ins w:id="6460" w:author="Baker, Gregory Joseph" w:date="2018-11-21T14:36:00Z">
        <w:del w:id="6461" w:author="Microsoft Office User" w:date="2018-11-26T15:30:00Z">
          <w:r w:rsidR="00B60CB2" w:rsidRPr="00EA49BB" w:rsidDel="00EA49BB">
            <w:rPr>
              <w:b/>
              <w:rPrChange w:id="6462" w:author="Microsoft Office User" w:date="2018-11-26T15:34:00Z">
                <w:rPr/>
              </w:rPrChange>
            </w:rPr>
            <w:delText>led that</w:delText>
          </w:r>
        </w:del>
      </w:ins>
      <w:ins w:id="6463" w:author="Baker, Gregory Joseph" w:date="2018-11-21T14:52:00Z">
        <w:del w:id="6464" w:author="Microsoft Office User" w:date="2018-11-26T15:30:00Z">
          <w:r w:rsidR="00AB0133" w:rsidRPr="00EA49BB" w:rsidDel="00EA49BB">
            <w:rPr>
              <w:b/>
              <w:rPrChange w:id="6465" w:author="Microsoft Office User" w:date="2018-11-26T15:34:00Z">
                <w:rPr/>
              </w:rPrChange>
            </w:rPr>
            <w:delText xml:space="preserve"> B220</w:delText>
          </w:r>
          <w:r w:rsidR="00AB0133" w:rsidRPr="00EA49BB" w:rsidDel="00EA49BB">
            <w:rPr>
              <w:b/>
              <w:vertAlign w:val="superscript"/>
              <w:rPrChange w:id="6466" w:author="Microsoft Office User" w:date="2018-11-26T15:34:00Z">
                <w:rPr>
                  <w:vertAlign w:val="superscript"/>
                </w:rPr>
              </w:rPrChange>
            </w:rPr>
            <w:delText>+</w:delText>
          </w:r>
          <w:r w:rsidR="00AB0133" w:rsidRPr="00EA49BB" w:rsidDel="00EA49BB">
            <w:rPr>
              <w:b/>
              <w:rPrChange w:id="6467" w:author="Microsoft Office User" w:date="2018-11-26T15:34:00Z">
                <w:rPr/>
              </w:rPrChange>
            </w:rPr>
            <w:delText xml:space="preserve"> CD8T cells </w:delText>
          </w:r>
        </w:del>
      </w:ins>
      <w:ins w:id="6468" w:author="Baker, Gregory Joseph" w:date="2018-11-21T14:57:00Z">
        <w:del w:id="6469" w:author="Microsoft Office User" w:date="2018-11-26T15:30:00Z">
          <w:r w:rsidR="00D14BB7" w:rsidRPr="00EA49BB" w:rsidDel="00EA49BB">
            <w:rPr>
              <w:b/>
              <w:rPrChange w:id="6470" w:author="Microsoft Office User" w:date="2018-11-26T15:34:00Z">
                <w:rPr/>
              </w:rPrChange>
            </w:rPr>
            <w:delText>express</w:delText>
          </w:r>
        </w:del>
      </w:ins>
      <w:ins w:id="6471" w:author="Baker, Gregory Joseph" w:date="2018-11-21T14:53:00Z">
        <w:del w:id="6472" w:author="Microsoft Office User" w:date="2018-11-26T15:30:00Z">
          <w:r w:rsidR="00AB0133" w:rsidRPr="00EA49BB" w:rsidDel="00EA49BB">
            <w:rPr>
              <w:b/>
              <w:rPrChange w:id="6473" w:author="Microsoft Office User" w:date="2018-11-26T15:34:00Z">
                <w:rPr/>
              </w:rPrChange>
            </w:rPr>
            <w:delText xml:space="preserve"> CD45R/B220 </w:delText>
          </w:r>
        </w:del>
      </w:ins>
      <w:ins w:id="6474" w:author="Baker, Gregory Joseph" w:date="2018-11-21T14:57:00Z">
        <w:del w:id="6475" w:author="Microsoft Office User" w:date="2018-11-26T15:30:00Z">
          <w:r w:rsidR="00D14BB7" w:rsidRPr="00EA49BB" w:rsidDel="00EA49BB">
            <w:rPr>
              <w:b/>
              <w:rPrChange w:id="6476" w:author="Microsoft Office User" w:date="2018-11-26T15:34:00Z">
                <w:rPr/>
              </w:rPrChange>
            </w:rPr>
            <w:delText xml:space="preserve">to </w:delText>
          </w:r>
        </w:del>
      </w:ins>
      <w:ins w:id="6477" w:author="Baker, Gregory Joseph" w:date="2018-11-21T14:58:00Z">
        <w:del w:id="6478" w:author="Microsoft Office User" w:date="2018-11-26T15:30:00Z">
          <w:r w:rsidR="00D14BB7" w:rsidRPr="00EA49BB" w:rsidDel="00EA49BB">
            <w:rPr>
              <w:b/>
              <w:rPrChange w:id="6479" w:author="Microsoft Office User" w:date="2018-11-26T15:34:00Z">
                <w:rPr/>
              </w:rPrChange>
            </w:rPr>
            <w:delText>a similar</w:delText>
          </w:r>
        </w:del>
      </w:ins>
      <w:ins w:id="6480" w:author="Baker, Gregory Joseph" w:date="2018-11-21T14:57:00Z">
        <w:del w:id="6481" w:author="Microsoft Office User" w:date="2018-11-26T15:30:00Z">
          <w:r w:rsidR="00D14BB7" w:rsidRPr="00EA49BB" w:rsidDel="00EA49BB">
            <w:rPr>
              <w:b/>
              <w:rPrChange w:id="6482" w:author="Microsoft Office User" w:date="2018-11-26T15:34:00Z">
                <w:rPr/>
              </w:rPrChange>
            </w:rPr>
            <w:delText xml:space="preserve"> extent as</w:delText>
          </w:r>
        </w:del>
      </w:ins>
      <w:ins w:id="6483" w:author="Baker, Gregory Joseph" w:date="2018-11-21T14:52:00Z">
        <w:del w:id="6484" w:author="Microsoft Office User" w:date="2018-11-26T15:30:00Z">
          <w:r w:rsidR="00AB0133" w:rsidRPr="00EA49BB" w:rsidDel="00EA49BB">
            <w:rPr>
              <w:b/>
              <w:rPrChange w:id="6485" w:author="Microsoft Office User" w:date="2018-11-26T15:34:00Z">
                <w:rPr/>
              </w:rPrChange>
            </w:rPr>
            <w:delText xml:space="preserve"> B cells</w:delText>
          </w:r>
        </w:del>
      </w:ins>
      <w:ins w:id="6486" w:author="Baker, Gregory Joseph" w:date="2018-11-21T14:57:00Z">
        <w:del w:id="6487" w:author="Microsoft Office User" w:date="2018-11-26T15:30:00Z">
          <w:r w:rsidR="00D14BB7" w:rsidRPr="00EA49BB" w:rsidDel="00EA49BB">
            <w:rPr>
              <w:b/>
              <w:rPrChange w:id="6488" w:author="Microsoft Office User" w:date="2018-11-26T15:34:00Z">
                <w:rPr/>
              </w:rPrChange>
            </w:rPr>
            <w:delText xml:space="preserve"> (</w:delText>
          </w:r>
          <w:r w:rsidR="00D14BB7" w:rsidRPr="00EA49BB" w:rsidDel="00EA49BB">
            <w:rPr>
              <w:b/>
              <w:rPrChange w:id="6489" w:author="Microsoft Office User" w:date="2018-11-26T15:34:00Z">
                <w:rPr>
                  <w:b/>
                </w:rPr>
              </w:rPrChange>
            </w:rPr>
            <w:delText xml:space="preserve">Fig. </w:delText>
          </w:r>
        </w:del>
        <w:del w:id="6490" w:author="Microsoft Office User" w:date="2018-11-23T15:54:00Z">
          <w:r w:rsidR="00D14BB7" w:rsidRPr="00EA49BB" w:rsidDel="000835A9">
            <w:rPr>
              <w:b/>
              <w:rPrChange w:id="6491" w:author="Microsoft Office User" w:date="2018-11-26T15:34:00Z">
                <w:rPr>
                  <w:b/>
                </w:rPr>
              </w:rPrChange>
            </w:rPr>
            <w:delText>5</w:delText>
          </w:r>
        </w:del>
        <w:del w:id="6492" w:author="Microsoft Office User" w:date="2018-11-26T15:30:00Z">
          <w:r w:rsidR="00D14BB7" w:rsidRPr="00EA49BB" w:rsidDel="00EA49BB">
            <w:rPr>
              <w:b/>
              <w:rPrChange w:id="6493" w:author="Microsoft Office User" w:date="2018-11-26T15:34:00Z">
                <w:rPr>
                  <w:b/>
                </w:rPr>
              </w:rPrChange>
            </w:rPr>
            <w:delText>b</w:delText>
          </w:r>
        </w:del>
      </w:ins>
      <w:ins w:id="6494" w:author="Baker, Gregory Joseph" w:date="2018-11-21T14:58:00Z">
        <w:del w:id="6495" w:author="Microsoft Office User" w:date="2018-11-26T15:30:00Z">
          <w:r w:rsidR="00D14BB7" w:rsidRPr="00EA49BB" w:rsidDel="00EA49BB">
            <w:rPr>
              <w:b/>
              <w:rPrChange w:id="6496" w:author="Microsoft Office User" w:date="2018-11-26T15:34:00Z">
                <w:rPr>
                  <w:b/>
                </w:rPr>
              </w:rPrChange>
            </w:rPr>
            <w:delText>,c</w:delText>
          </w:r>
        </w:del>
      </w:ins>
      <w:ins w:id="6497" w:author="Baker, Gregory Joseph" w:date="2018-11-21T14:57:00Z">
        <w:del w:id="6498" w:author="Microsoft Office User" w:date="2018-11-26T15:30:00Z">
          <w:r w:rsidR="00D14BB7" w:rsidRPr="00EA49BB" w:rsidDel="00EA49BB">
            <w:rPr>
              <w:b/>
              <w:rPrChange w:id="6499" w:author="Microsoft Office User" w:date="2018-11-26T15:34:00Z">
                <w:rPr>
                  <w:b/>
                </w:rPr>
              </w:rPrChange>
            </w:rPr>
            <w:delText>)</w:delText>
          </w:r>
        </w:del>
      </w:ins>
      <w:ins w:id="6500" w:author="Baker, Gregory Joseph" w:date="2018-11-21T14:52:00Z">
        <w:del w:id="6501" w:author="Microsoft Office User" w:date="2018-11-26T15:30:00Z">
          <w:r w:rsidR="00AB0133" w:rsidRPr="00EA49BB" w:rsidDel="00EA49BB">
            <w:rPr>
              <w:b/>
              <w:rPrChange w:id="6502" w:author="Microsoft Office User" w:date="2018-11-26T15:34:00Z">
                <w:rPr/>
              </w:rPrChange>
            </w:rPr>
            <w:delText xml:space="preserve"> and </w:delText>
          </w:r>
        </w:del>
      </w:ins>
      <w:ins w:id="6503" w:author="Baker, Gregory Joseph" w:date="2018-11-21T14:38:00Z">
        <w:del w:id="6504" w:author="Microsoft Office User" w:date="2018-11-26T15:30:00Z">
          <w:r w:rsidR="00B60CB2" w:rsidRPr="00EA49BB" w:rsidDel="00EA49BB">
            <w:rPr>
              <w:b/>
              <w:rPrChange w:id="6505" w:author="Microsoft Office User" w:date="2018-11-26T15:34:00Z">
                <w:rPr/>
              </w:rPrChange>
            </w:rPr>
            <w:delText>are brighter in CD8α signal intensity compared with other CD8</w:delText>
          </w:r>
          <w:r w:rsidR="00B60CB2" w:rsidRPr="00EA49BB" w:rsidDel="00EA49BB">
            <w:rPr>
              <w:b/>
              <w:vertAlign w:val="superscript"/>
              <w:rPrChange w:id="6506" w:author="Microsoft Office User" w:date="2018-11-26T15:34:00Z">
                <w:rPr/>
              </w:rPrChange>
            </w:rPr>
            <w:delText>+</w:delText>
          </w:r>
          <w:r w:rsidR="00B60CB2" w:rsidRPr="00EA49BB" w:rsidDel="00EA49BB">
            <w:rPr>
              <w:b/>
              <w:rPrChange w:id="6507" w:author="Microsoft Office User" w:date="2018-11-26T15:34:00Z">
                <w:rPr/>
              </w:rPrChange>
            </w:rPr>
            <w:delText xml:space="preserve"> T cells (</w:delText>
          </w:r>
        </w:del>
      </w:ins>
      <w:ins w:id="6508" w:author="Baker, Gregory Joseph" w:date="2018-11-21T14:58:00Z">
        <w:del w:id="6509" w:author="Microsoft Office User" w:date="2018-11-26T15:30:00Z">
          <w:r w:rsidR="00D14BB7" w:rsidRPr="00EA49BB" w:rsidDel="00EA49BB">
            <w:rPr>
              <w:b/>
              <w:rPrChange w:id="6510" w:author="Microsoft Office User" w:date="2018-11-26T15:34:00Z">
                <w:rPr>
                  <w:b/>
                </w:rPr>
              </w:rPrChange>
            </w:rPr>
            <w:delText xml:space="preserve">Fig. </w:delText>
          </w:r>
        </w:del>
        <w:del w:id="6511" w:author="Microsoft Office User" w:date="2018-11-23T15:54:00Z">
          <w:r w:rsidR="00D14BB7" w:rsidRPr="00EA49BB" w:rsidDel="000835A9">
            <w:rPr>
              <w:b/>
              <w:rPrChange w:id="6512" w:author="Microsoft Office User" w:date="2018-11-26T15:34:00Z">
                <w:rPr>
                  <w:b/>
                </w:rPr>
              </w:rPrChange>
            </w:rPr>
            <w:delText>5</w:delText>
          </w:r>
        </w:del>
        <w:del w:id="6513" w:author="Microsoft Office User" w:date="2018-11-26T15:30:00Z">
          <w:r w:rsidR="00D14BB7" w:rsidRPr="00EA49BB" w:rsidDel="00EA49BB">
            <w:rPr>
              <w:b/>
              <w:rPrChange w:id="6514" w:author="Microsoft Office User" w:date="2018-11-26T15:34:00Z">
                <w:rPr>
                  <w:b/>
                </w:rPr>
              </w:rPrChange>
            </w:rPr>
            <w:delText>d</w:delText>
          </w:r>
        </w:del>
      </w:ins>
      <w:ins w:id="6515" w:author="Baker, Gregory Joseph" w:date="2018-11-21T14:38:00Z">
        <w:del w:id="6516" w:author="Microsoft Office User" w:date="2018-11-26T15:30:00Z">
          <w:r w:rsidR="00B60CB2" w:rsidRPr="00EA49BB" w:rsidDel="00EA49BB">
            <w:rPr>
              <w:b/>
              <w:rPrChange w:id="6517" w:author="Microsoft Office User" w:date="2018-11-26T15:34:00Z">
                <w:rPr/>
              </w:rPrChange>
            </w:rPr>
            <w:delText>)</w:delText>
          </w:r>
        </w:del>
      </w:ins>
      <w:ins w:id="6518" w:author="Baker, Gregory Joseph" w:date="2018-11-21T14:39:00Z">
        <w:del w:id="6519" w:author="Microsoft Office User" w:date="2018-11-26T15:30:00Z">
          <w:r w:rsidR="00D14BB7" w:rsidRPr="00EA49BB" w:rsidDel="00EA49BB">
            <w:rPr>
              <w:b/>
              <w:rPrChange w:id="6520" w:author="Microsoft Office User" w:date="2018-11-26T15:34:00Z">
                <w:rPr/>
              </w:rPrChange>
            </w:rPr>
            <w:delText xml:space="preserve">. </w:delText>
          </w:r>
        </w:del>
      </w:ins>
      <w:ins w:id="6521" w:author="Baker, Gregory Joseph" w:date="2018-11-21T14:40:00Z">
        <w:del w:id="6522" w:author="Microsoft Office User" w:date="2018-11-26T15:30:00Z">
          <w:r w:rsidR="00B60CB2" w:rsidRPr="00EA49BB" w:rsidDel="00EA49BB">
            <w:rPr>
              <w:b/>
              <w:rPrChange w:id="6523" w:author="Microsoft Office User" w:date="2018-11-26T15:34:00Z">
                <w:rPr/>
              </w:rPrChange>
            </w:rPr>
            <w:delText>Of the tissues studied, B220</w:delText>
          </w:r>
          <w:r w:rsidR="00B60CB2" w:rsidRPr="00EA49BB" w:rsidDel="00EA49BB">
            <w:rPr>
              <w:b/>
              <w:vertAlign w:val="superscript"/>
              <w:rPrChange w:id="6524" w:author="Microsoft Office User" w:date="2018-11-26T15:34:00Z">
                <w:rPr>
                  <w:vertAlign w:val="superscript"/>
                </w:rPr>
              </w:rPrChange>
            </w:rPr>
            <w:delText>+</w:delText>
          </w:r>
          <w:r w:rsidR="00B60CB2" w:rsidRPr="00EA49BB" w:rsidDel="00EA49BB">
            <w:rPr>
              <w:b/>
              <w:rPrChange w:id="6525" w:author="Microsoft Office User" w:date="2018-11-26T15:34:00Z">
                <w:rPr/>
              </w:rPrChange>
            </w:rPr>
            <w:delText xml:space="preserve"> CD8T cells were predominantly identified in the spleen, cervical lymph nodes, and blood </w:delText>
          </w:r>
        </w:del>
      </w:ins>
      <w:ins w:id="6526" w:author="Baker, Gregory Joseph" w:date="2018-11-21T14:41:00Z">
        <w:del w:id="6527" w:author="Microsoft Office User" w:date="2018-11-26T15:30:00Z">
          <w:r w:rsidR="00B60CB2" w:rsidRPr="00EA49BB" w:rsidDel="00EA49BB">
            <w:rPr>
              <w:b/>
              <w:rPrChange w:id="6528" w:author="Microsoft Office User" w:date="2018-11-26T15:34:00Z">
                <w:rPr/>
              </w:rPrChange>
            </w:rPr>
            <w:delText xml:space="preserve">where they composed </w:delText>
          </w:r>
        </w:del>
      </w:ins>
      <w:ins w:id="6529" w:author="Baker, Gregory Joseph" w:date="2018-11-21T14:58:00Z">
        <w:del w:id="6530" w:author="Microsoft Office User" w:date="2018-11-26T15:30:00Z">
          <w:r w:rsidR="00D14BB7" w:rsidRPr="00EA49BB" w:rsidDel="00EA49BB">
            <w:rPr>
              <w:b/>
              <w:rPrChange w:id="6531" w:author="Microsoft Office User" w:date="2018-11-26T15:34:00Z">
                <w:rPr/>
              </w:rPrChange>
            </w:rPr>
            <w:delText>between</w:delText>
          </w:r>
        </w:del>
      </w:ins>
      <w:ins w:id="6532" w:author="Baker, Gregory Joseph" w:date="2018-11-21T14:41:00Z">
        <w:del w:id="6533" w:author="Microsoft Office User" w:date="2018-11-26T15:30:00Z">
          <w:r w:rsidR="00D14BB7" w:rsidRPr="00EA49BB" w:rsidDel="00EA49BB">
            <w:rPr>
              <w:b/>
              <w:rPrChange w:id="6534" w:author="Microsoft Office User" w:date="2018-11-26T15:34:00Z">
                <w:rPr/>
              </w:rPrChange>
            </w:rPr>
            <w:delText xml:space="preserve"> 0.5 and </w:delText>
          </w:r>
          <w:r w:rsidR="00B60CB2" w:rsidRPr="00EA49BB" w:rsidDel="00EA49BB">
            <w:rPr>
              <w:b/>
              <w:rPrChange w:id="6535" w:author="Microsoft Office User" w:date="2018-11-26T15:34:00Z">
                <w:rPr/>
              </w:rPrChange>
            </w:rPr>
            <w:delText>1% of total immune cells within each tissue (</w:delText>
          </w:r>
        </w:del>
      </w:ins>
      <w:ins w:id="6536" w:author="Baker, Gregory Joseph" w:date="2018-11-21T14:58:00Z">
        <w:del w:id="6537" w:author="Microsoft Office User" w:date="2018-11-26T15:30:00Z">
          <w:r w:rsidR="00D14BB7" w:rsidRPr="00EA49BB" w:rsidDel="00EA49BB">
            <w:rPr>
              <w:b/>
              <w:rPrChange w:id="6538" w:author="Microsoft Office User" w:date="2018-11-26T15:34:00Z">
                <w:rPr>
                  <w:b/>
                </w:rPr>
              </w:rPrChange>
            </w:rPr>
            <w:delText xml:space="preserve">Fig. </w:delText>
          </w:r>
        </w:del>
        <w:del w:id="6539" w:author="Microsoft Office User" w:date="2018-11-23T15:54:00Z">
          <w:r w:rsidR="00D14BB7" w:rsidRPr="00EA49BB" w:rsidDel="000835A9">
            <w:rPr>
              <w:b/>
              <w:rPrChange w:id="6540" w:author="Microsoft Office User" w:date="2018-11-26T15:34:00Z">
                <w:rPr>
                  <w:b/>
                </w:rPr>
              </w:rPrChange>
            </w:rPr>
            <w:delText>5</w:delText>
          </w:r>
        </w:del>
      </w:ins>
      <w:ins w:id="6541" w:author="Baker, Gregory Joseph" w:date="2018-11-21T14:59:00Z">
        <w:del w:id="6542" w:author="Microsoft Office User" w:date="2018-11-26T15:30:00Z">
          <w:r w:rsidR="00D14BB7" w:rsidRPr="00EA49BB" w:rsidDel="00EA49BB">
            <w:rPr>
              <w:b/>
              <w:rPrChange w:id="6543" w:author="Microsoft Office User" w:date="2018-11-26T15:34:00Z">
                <w:rPr>
                  <w:b/>
                </w:rPr>
              </w:rPrChange>
            </w:rPr>
            <w:delText>e,f</w:delText>
          </w:r>
        </w:del>
      </w:ins>
      <w:ins w:id="6544" w:author="Baker, Gregory Joseph" w:date="2018-11-21T14:41:00Z">
        <w:del w:id="6545" w:author="Microsoft Office User" w:date="2018-11-26T15:30:00Z">
          <w:r w:rsidR="00B60CB2" w:rsidRPr="00EA49BB" w:rsidDel="00EA49BB">
            <w:rPr>
              <w:b/>
              <w:rPrChange w:id="6546" w:author="Microsoft Office User" w:date="2018-11-26T15:34:00Z">
                <w:rPr/>
              </w:rPrChange>
            </w:rPr>
            <w:delText xml:space="preserve">), </w:delText>
          </w:r>
        </w:del>
      </w:ins>
      <w:ins w:id="6547" w:author="Baker, Gregory Joseph" w:date="2018-11-21T14:40:00Z">
        <w:del w:id="6548" w:author="Microsoft Office User" w:date="2018-11-26T15:30:00Z">
          <w:r w:rsidR="00D14BB7" w:rsidRPr="00EA49BB" w:rsidDel="00EA49BB">
            <w:rPr>
              <w:b/>
              <w:rPrChange w:id="6549" w:author="Microsoft Office User" w:date="2018-11-26T15:34:00Z">
                <w:rPr/>
              </w:rPrChange>
            </w:rPr>
            <w:delText xml:space="preserve">but are completely </w:delText>
          </w:r>
        </w:del>
      </w:ins>
      <w:ins w:id="6550" w:author="Baker, Gregory Joseph" w:date="2018-11-21T14:41:00Z">
        <w:del w:id="6551" w:author="Microsoft Office User" w:date="2018-11-26T15:30:00Z">
          <w:r w:rsidR="00B60CB2" w:rsidRPr="00EA49BB" w:rsidDel="00EA49BB">
            <w:rPr>
              <w:b/>
              <w:rPrChange w:id="6552" w:author="Microsoft Office User" w:date="2018-11-26T15:34:00Z">
                <w:rPr/>
              </w:rPrChange>
            </w:rPr>
            <w:delText>lacking from the thymus (&lt; 0.02%),</w:delText>
          </w:r>
        </w:del>
      </w:ins>
      <w:ins w:id="6553" w:author="Baker, Gregory Joseph" w:date="2018-11-21T14:59:00Z">
        <w:del w:id="6554" w:author="Microsoft Office User" w:date="2018-11-26T15:30:00Z">
          <w:r w:rsidR="00D14BB7" w:rsidRPr="00EA49BB" w:rsidDel="00EA49BB">
            <w:rPr>
              <w:b/>
              <w:rPrChange w:id="6555" w:author="Microsoft Office User" w:date="2018-11-26T15:34:00Z">
                <w:rPr/>
              </w:rPrChange>
            </w:rPr>
            <w:delText xml:space="preserve"> </w:delText>
          </w:r>
        </w:del>
      </w:ins>
      <w:ins w:id="6556" w:author="Baker, Gregory Joseph" w:date="2018-11-21T15:05:00Z">
        <w:del w:id="6557" w:author="Microsoft Office User" w:date="2018-11-26T15:30:00Z">
          <w:r w:rsidR="00457127" w:rsidRPr="00EA49BB" w:rsidDel="00EA49BB">
            <w:rPr>
              <w:b/>
              <w:rPrChange w:id="6558" w:author="Microsoft Office User" w:date="2018-11-26T15:34:00Z">
                <w:rPr/>
              </w:rPrChange>
            </w:rPr>
            <w:delText>serving as evidence that</w:delText>
          </w:r>
        </w:del>
      </w:ins>
      <w:ins w:id="6559" w:author="Baker, Gregory Joseph" w:date="2018-11-21T15:04:00Z">
        <w:del w:id="6560" w:author="Microsoft Office User" w:date="2018-11-26T15:30:00Z">
          <w:r w:rsidR="00FD7C81" w:rsidRPr="00EA49BB" w:rsidDel="00EA49BB">
            <w:rPr>
              <w:b/>
              <w:rPrChange w:id="6561" w:author="Microsoft Office User" w:date="2018-11-26T15:34:00Z">
                <w:rPr/>
              </w:rPrChange>
            </w:rPr>
            <w:delText xml:space="preserve"> </w:delText>
          </w:r>
        </w:del>
      </w:ins>
      <w:ins w:id="6562" w:author="Baker, Gregory Joseph" w:date="2018-11-21T15:01:00Z">
        <w:del w:id="6563" w:author="Microsoft Office User" w:date="2018-11-26T15:30:00Z">
          <w:r w:rsidR="00D14BB7" w:rsidRPr="00EA49BB" w:rsidDel="00EA49BB">
            <w:rPr>
              <w:b/>
              <w:rPrChange w:id="6564" w:author="Microsoft Office User" w:date="2018-11-26T15:34:00Z">
                <w:rPr/>
              </w:rPrChange>
            </w:rPr>
            <w:delText>B220</w:delText>
          </w:r>
          <w:r w:rsidR="00D14BB7" w:rsidRPr="00EA49BB" w:rsidDel="00EA49BB">
            <w:rPr>
              <w:b/>
              <w:vertAlign w:val="superscript"/>
              <w:rPrChange w:id="6565" w:author="Microsoft Office User" w:date="2018-11-26T15:34:00Z">
                <w:rPr>
                  <w:vertAlign w:val="superscript"/>
                </w:rPr>
              </w:rPrChange>
            </w:rPr>
            <w:delText>+</w:delText>
          </w:r>
          <w:r w:rsidR="00D14BB7" w:rsidRPr="00EA49BB" w:rsidDel="00EA49BB">
            <w:rPr>
              <w:b/>
              <w:rPrChange w:id="6566" w:author="Microsoft Office User" w:date="2018-11-26T15:34:00Z">
                <w:rPr/>
              </w:rPrChange>
            </w:rPr>
            <w:delText xml:space="preserve"> CD8T</w:delText>
          </w:r>
          <w:r w:rsidR="00484A30" w:rsidRPr="00EA49BB" w:rsidDel="00EA49BB">
            <w:rPr>
              <w:b/>
              <w:rPrChange w:id="6567" w:author="Microsoft Office User" w:date="2018-11-26T15:34:00Z">
                <w:rPr/>
              </w:rPrChange>
            </w:rPr>
            <w:delText xml:space="preserve"> cell</w:delText>
          </w:r>
          <w:r w:rsidR="00FD7C81" w:rsidRPr="00EA49BB" w:rsidDel="00EA49BB">
            <w:rPr>
              <w:b/>
              <w:rPrChange w:id="6568" w:author="Microsoft Office User" w:date="2018-11-26T15:34:00Z">
                <w:rPr/>
              </w:rPrChange>
            </w:rPr>
            <w:delText xml:space="preserve">s are </w:delText>
          </w:r>
        </w:del>
      </w:ins>
      <w:ins w:id="6569" w:author="Baker, Gregory Joseph" w:date="2018-11-21T15:03:00Z">
        <w:del w:id="6570" w:author="Microsoft Office User" w:date="2018-11-26T15:30:00Z">
          <w:r w:rsidR="00484A30" w:rsidRPr="00EA49BB" w:rsidDel="00EA49BB">
            <w:rPr>
              <w:b/>
              <w:rPrChange w:id="6571" w:author="Microsoft Office User" w:date="2018-11-26T15:34:00Z">
                <w:rPr/>
              </w:rPrChange>
            </w:rPr>
            <w:delText xml:space="preserve">not </w:delText>
          </w:r>
        </w:del>
      </w:ins>
      <w:ins w:id="6572" w:author="Baker, Gregory Joseph" w:date="2018-11-21T15:04:00Z">
        <w:del w:id="6573" w:author="Microsoft Office User" w:date="2018-11-26T15:30:00Z">
          <w:r w:rsidR="00FD7C81" w:rsidRPr="00EA49BB" w:rsidDel="00EA49BB">
            <w:rPr>
              <w:b/>
              <w:rPrChange w:id="6574" w:author="Microsoft Office User" w:date="2018-11-26T15:34:00Z">
                <w:rPr/>
              </w:rPrChange>
            </w:rPr>
            <w:delText>a gating artifact and</w:delText>
          </w:r>
          <w:r w:rsidR="00484A30" w:rsidRPr="00EA49BB" w:rsidDel="00EA49BB">
            <w:rPr>
              <w:b/>
              <w:rPrChange w:id="6575" w:author="Microsoft Office User" w:date="2018-11-26T15:34:00Z">
                <w:rPr/>
              </w:rPrChange>
            </w:rPr>
            <w:delText xml:space="preserve"> arise </w:delText>
          </w:r>
        </w:del>
      </w:ins>
      <w:ins w:id="6576" w:author="Baker, Gregory Joseph" w:date="2018-11-21T14:41:00Z">
        <w:del w:id="6577" w:author="Microsoft Office User" w:date="2018-11-26T15:30:00Z">
          <w:r w:rsidR="00B60CB2" w:rsidRPr="00EA49BB" w:rsidDel="00EA49BB">
            <w:rPr>
              <w:b/>
              <w:rPrChange w:id="6578" w:author="Microsoft Office User" w:date="2018-11-26T15:34:00Z">
                <w:rPr/>
              </w:rPrChange>
            </w:rPr>
            <w:delText>extra-thymic</w:delText>
          </w:r>
        </w:del>
      </w:ins>
      <w:ins w:id="6579" w:author="Baker, Gregory Joseph" w:date="2018-11-21T15:04:00Z">
        <w:del w:id="6580" w:author="Microsoft Office User" w:date="2018-11-26T15:30:00Z">
          <w:r w:rsidR="00484A30" w:rsidRPr="00EA49BB" w:rsidDel="00EA49BB">
            <w:rPr>
              <w:b/>
              <w:rPrChange w:id="6581" w:author="Microsoft Office User" w:date="2018-11-26T15:34:00Z">
                <w:rPr/>
              </w:rPrChange>
            </w:rPr>
            <w:delText>ally</w:delText>
          </w:r>
        </w:del>
      </w:ins>
      <w:ins w:id="6582" w:author="Baker, Gregory Joseph" w:date="2018-11-21T14:41:00Z">
        <w:del w:id="6583" w:author="Microsoft Office User" w:date="2018-11-26T15:30:00Z">
          <w:r w:rsidR="00B60CB2" w:rsidRPr="00EA49BB" w:rsidDel="00EA49BB">
            <w:rPr>
              <w:b/>
              <w:rPrChange w:id="6584" w:author="Microsoft Office User" w:date="2018-11-26T15:34:00Z">
                <w:rPr/>
              </w:rPrChange>
            </w:rPr>
            <w:delText xml:space="preserve"> (</w:delText>
          </w:r>
        </w:del>
      </w:ins>
      <w:ins w:id="6585" w:author="Baker, Gregory Joseph" w:date="2018-11-21T14:59:00Z">
        <w:del w:id="6586" w:author="Microsoft Office User" w:date="2018-11-26T15:30:00Z">
          <w:r w:rsidR="00D14BB7" w:rsidRPr="00EA49BB" w:rsidDel="00EA49BB">
            <w:rPr>
              <w:b/>
              <w:rPrChange w:id="6587" w:author="Microsoft Office User" w:date="2018-11-26T15:34:00Z">
                <w:rPr>
                  <w:b/>
                </w:rPr>
              </w:rPrChange>
            </w:rPr>
            <w:delText xml:space="preserve">Fig. </w:delText>
          </w:r>
        </w:del>
        <w:del w:id="6588" w:author="Microsoft Office User" w:date="2018-11-23T15:54:00Z">
          <w:r w:rsidR="00D14BB7" w:rsidRPr="00EA49BB" w:rsidDel="000835A9">
            <w:rPr>
              <w:b/>
              <w:rPrChange w:id="6589" w:author="Microsoft Office User" w:date="2018-11-26T15:34:00Z">
                <w:rPr>
                  <w:b/>
                </w:rPr>
              </w:rPrChange>
            </w:rPr>
            <w:delText>5</w:delText>
          </w:r>
        </w:del>
        <w:del w:id="6590" w:author="Microsoft Office User" w:date="2018-11-26T15:30:00Z">
          <w:r w:rsidR="00D14BB7" w:rsidRPr="00EA49BB" w:rsidDel="00EA49BB">
            <w:rPr>
              <w:b/>
              <w:rPrChange w:id="6591" w:author="Microsoft Office User" w:date="2018-11-26T15:34:00Z">
                <w:rPr>
                  <w:b/>
                </w:rPr>
              </w:rPrChange>
            </w:rPr>
            <w:delText>g</w:delText>
          </w:r>
        </w:del>
      </w:ins>
      <w:ins w:id="6592" w:author="Baker, Gregory Joseph" w:date="2018-11-21T14:41:00Z">
        <w:del w:id="6593" w:author="Microsoft Office User" w:date="2018-11-26T15:30:00Z">
          <w:r w:rsidR="00B60CB2" w:rsidRPr="00EA49BB" w:rsidDel="00EA49BB">
            <w:rPr>
              <w:b/>
              <w:rPrChange w:id="6594" w:author="Microsoft Office User" w:date="2018-11-26T15:34:00Z">
                <w:rPr/>
              </w:rPrChange>
            </w:rPr>
            <w:delText>).</w:delText>
          </w:r>
        </w:del>
      </w:ins>
      <w:ins w:id="6595" w:author="Baker, Gregory Joseph" w:date="2018-11-21T15:30:00Z">
        <w:del w:id="6596" w:author="Microsoft Office User" w:date="2018-11-26T15:30:00Z">
          <w:r w:rsidRPr="00EA49BB" w:rsidDel="00EA49BB">
            <w:rPr>
              <w:b/>
              <w:rPrChange w:id="6597" w:author="Microsoft Office User" w:date="2018-11-26T15:34:00Z">
                <w:rPr/>
              </w:rPrChange>
            </w:rPr>
            <w:delText xml:space="preserve"> </w:delText>
          </w:r>
        </w:del>
      </w:ins>
    </w:p>
    <w:p w14:paraId="617C0A14" w14:textId="690A3BB3" w:rsidR="000D0897" w:rsidRPr="00EA49BB" w:rsidDel="00F44297" w:rsidRDefault="000975B9" w:rsidP="00EA49BB">
      <w:pPr>
        <w:widowControl w:val="0"/>
        <w:autoSpaceDE w:val="0"/>
        <w:autoSpaceDN w:val="0"/>
        <w:adjustRightInd w:val="0"/>
        <w:spacing w:line="480" w:lineRule="auto"/>
        <w:contextualSpacing/>
        <w:rPr>
          <w:ins w:id="6598" w:author="Baker, Gregory Joseph" w:date="2018-11-21T15:39:00Z"/>
          <w:del w:id="6599" w:author="Microsoft Office User" w:date="2018-11-23T15:36:00Z"/>
          <w:b/>
          <w:rPrChange w:id="6600" w:author="Microsoft Office User" w:date="2018-11-26T15:34:00Z">
            <w:rPr>
              <w:ins w:id="6601" w:author="Baker, Gregory Joseph" w:date="2018-11-21T15:39:00Z"/>
              <w:del w:id="6602" w:author="Microsoft Office User" w:date="2018-11-23T15:36:00Z"/>
              <w:color w:val="262626"/>
            </w:rPr>
          </w:rPrChange>
        </w:rPr>
        <w:pPrChange w:id="6603" w:author="Microsoft Office User" w:date="2018-11-26T15:34:00Z">
          <w:pPr>
            <w:spacing w:line="480" w:lineRule="auto"/>
            <w:contextualSpacing/>
          </w:pPr>
        </w:pPrChange>
      </w:pPr>
      <w:ins w:id="6604" w:author="Baker, Gregory Joseph" w:date="2018-11-21T15:30:00Z">
        <w:del w:id="6605" w:author="Microsoft Office User" w:date="2018-11-26T15:30:00Z">
          <w:r w:rsidRPr="00EA49BB" w:rsidDel="00EA49BB">
            <w:rPr>
              <w:b/>
              <w:rPrChange w:id="6606" w:author="Microsoft Office User" w:date="2018-11-26T15:34:00Z">
                <w:rPr/>
              </w:rPrChange>
            </w:rPr>
            <w:tab/>
          </w:r>
        </w:del>
      </w:ins>
      <w:ins w:id="6607" w:author="Baker, Gregory Joseph" w:date="2018-11-21T15:39:00Z">
        <w:del w:id="6608" w:author="Microsoft Office User" w:date="2018-11-26T15:30:00Z">
          <w:r w:rsidR="000D0897" w:rsidRPr="00EA49BB" w:rsidDel="00EA49BB">
            <w:rPr>
              <w:b/>
              <w:color w:val="262626"/>
              <w:rPrChange w:id="6609" w:author="Microsoft Office User" w:date="2018-11-26T15:34:00Z">
                <w:rPr>
                  <w:color w:val="262626"/>
                </w:rPr>
              </w:rPrChange>
            </w:rPr>
            <w:delText>We viewed trafficking of B220 T cells to the GBM TME as one possible explanation for their</w:delText>
          </w:r>
        </w:del>
        <w:del w:id="6610" w:author="Microsoft Office User" w:date="2018-11-23T15:36:00Z">
          <w:r w:rsidR="000D0897" w:rsidRPr="00EA49BB" w:rsidDel="00F44297">
            <w:rPr>
              <w:b/>
              <w:color w:val="262626"/>
              <w:rPrChange w:id="6611" w:author="Microsoft Office User" w:date="2018-11-26T15:34:00Z">
                <w:rPr>
                  <w:color w:val="262626"/>
                </w:rPr>
              </w:rPrChange>
            </w:rPr>
            <w:delText xml:space="preserve"> the </w:delText>
          </w:r>
        </w:del>
        <w:del w:id="6612" w:author="Microsoft Office User" w:date="2018-11-26T15:30:00Z">
          <w:r w:rsidR="000D0897" w:rsidRPr="00EA49BB" w:rsidDel="00EA49BB">
            <w:rPr>
              <w:b/>
              <w:color w:val="262626"/>
              <w:rPrChange w:id="6613" w:author="Microsoft Office User" w:date="2018-11-26T15:34:00Z">
                <w:rPr>
                  <w:color w:val="262626"/>
                </w:rPr>
              </w:rPrChange>
            </w:rPr>
            <w:delText>reduction in blood frequency. To test this hypothesis, we applied tissue-based Cyclic Immunofluorescence (t-CyCIF)</w:delText>
          </w:r>
          <w:r w:rsidR="000D0897" w:rsidRPr="00EA49BB" w:rsidDel="00EA49BB">
            <w:rPr>
              <w:b/>
              <w:color w:val="262626"/>
              <w:rPrChange w:id="6614" w:author="Microsoft Office User" w:date="2018-11-26T15:34:00Z">
                <w:rPr>
                  <w:color w:val="262626"/>
                </w:rPr>
              </w:rPrChange>
            </w:rPr>
            <w:fldChar w:fldCharType="begin"/>
          </w:r>
          <w:r w:rsidR="000D0897" w:rsidRPr="00EA49BB" w:rsidDel="00EA49BB">
            <w:rPr>
              <w:b/>
              <w:color w:val="262626"/>
              <w:rPrChange w:id="6615" w:author="Microsoft Office User" w:date="2018-11-26T15:34:00Z">
                <w:rPr>
                  <w:color w:val="262626"/>
                </w:rPr>
              </w:rPrChange>
            </w:rPr>
            <w:delInstrText xml:space="preserve"> ADDIN ZOTERO_ITEM CSL_CITATION {"citationID":"Yr8YeaLA","properties":{"formattedCitation":"\\super 12\\nosupersub{}","plainCitation":"12","noteIndex":0},"citationItems":[{"id":78,"uris":["http://zotero.org/users/local/oR8ZFVJz/items/6H3R9CM2"],"uri":["http://zotero.org/users/local/oR8ZFVJz/items/6H3R9CM2"],"itemData":{"id":78,"type":"article-journal","title":"Highly multiplexed immunofluorescence imaging of human tissues and tumors using t-CyCIF and conventional optical microscopes","container-title":"eLife","volume":"7","source":"PubMed","abstract":"The architecture of normal and diseased tissues strongly influences the development and progression of disease as well as responsiveness and resistance to therapy. We describe a tissue-based cyclic immunofluorescence (t-CyCIF) method for highly multiplexed immuno-fluorescence imaging of formalin-fixed, paraffin-embedded (FFPE) specimens mounted on glass slides, the most widely used specimens for histopathological diagnosis of cancer and other diseases. t-CyCIF generates up to 60-plex images using an iterative process (a cycle) in which conventional low-plex fluorescence images are repeatedly collected from the same sample and then assembled into a high-dimensional representation. t-CyCIF requires no specialized instruments or reagents and is compatible with super-resolution imaging; we demonstrate its application to quantifying signal transduction cascades, tumor antigens and immune markers in diverse tissues and tumors. The simplicity and adaptability of t-CyCIF makes it an effective method for pre-clinical and clinical research and a natural complement to single-cell genomics.","DOI":"10.7554/eLife.31657","ISSN":"2050-084X","note":"PMID: 29993362\nPMCID: PMC6075866","journalAbbreviation":"Elife","language":"eng","author":[{"family":"Lin","given":"Jia-Ren"},{"family":"Izar","given":"Benjamin"},{"family":"Wang","given":"Shu"},{"family":"Yapp","given":"Clarence"},{"family":"Mei","given":"Shaolin"},{"family":"Shah","given":"Parin M."},{"family":"Santagata","given":"Sandro"},{"family":"Sorger","given":"Peter K."}],"issued":{"date-parts":[["2018",7,11]]}}}],"schema":"https://github.com/citation-style-language/schema/raw/master/csl-citation.json"} </w:delInstrText>
          </w:r>
          <w:r w:rsidR="000D0897" w:rsidRPr="00EA49BB" w:rsidDel="00EA49BB">
            <w:rPr>
              <w:b/>
              <w:color w:val="262626"/>
              <w:rPrChange w:id="6616" w:author="Microsoft Office User" w:date="2018-11-26T15:34:00Z">
                <w:rPr>
                  <w:color w:val="262626"/>
                </w:rPr>
              </w:rPrChange>
            </w:rPr>
            <w:fldChar w:fldCharType="separate"/>
          </w:r>
          <w:r w:rsidR="000D0897" w:rsidRPr="00EA49BB" w:rsidDel="00EA49BB">
            <w:rPr>
              <w:b/>
              <w:color w:val="000000"/>
              <w:vertAlign w:val="superscript"/>
              <w:rPrChange w:id="6617" w:author="Microsoft Office User" w:date="2018-11-26T15:34:00Z">
                <w:rPr>
                  <w:color w:val="000000"/>
                  <w:vertAlign w:val="superscript"/>
                </w:rPr>
              </w:rPrChange>
            </w:rPr>
            <w:delText>12</w:delText>
          </w:r>
          <w:r w:rsidR="000D0897" w:rsidRPr="00EA49BB" w:rsidDel="00EA49BB">
            <w:rPr>
              <w:b/>
              <w:color w:val="262626"/>
              <w:rPrChange w:id="6618" w:author="Microsoft Office User" w:date="2018-11-26T15:34:00Z">
                <w:rPr>
                  <w:color w:val="262626"/>
                </w:rPr>
              </w:rPrChange>
            </w:rPr>
            <w:fldChar w:fldCharType="end"/>
          </w:r>
          <w:r w:rsidR="000D0897" w:rsidRPr="00EA49BB" w:rsidDel="00EA49BB">
            <w:rPr>
              <w:b/>
              <w:color w:val="262626"/>
              <w:vertAlign w:val="superscript"/>
              <w:rPrChange w:id="6619" w:author="Microsoft Office User" w:date="2018-11-26T15:34:00Z">
                <w:rPr>
                  <w:color w:val="262626"/>
                  <w:vertAlign w:val="superscript"/>
                </w:rPr>
              </w:rPrChange>
            </w:rPr>
            <w:delText>,</w:delText>
          </w:r>
          <w:r w:rsidR="000D0897" w:rsidRPr="00EA49BB" w:rsidDel="00EA49BB">
            <w:rPr>
              <w:b/>
              <w:color w:val="262626"/>
              <w:rPrChange w:id="6620" w:author="Microsoft Office User" w:date="2018-11-26T15:34:00Z">
                <w:rPr>
                  <w:color w:val="262626"/>
                </w:rPr>
              </w:rPrChange>
            </w:rPr>
            <w:fldChar w:fldCharType="begin"/>
          </w:r>
          <w:r w:rsidR="000D0897" w:rsidRPr="00EA49BB" w:rsidDel="00EA49BB">
            <w:rPr>
              <w:b/>
              <w:color w:val="262626"/>
              <w:rPrChange w:id="6621" w:author="Microsoft Office User" w:date="2018-11-26T15:34:00Z">
                <w:rPr>
                  <w:color w:val="262626"/>
                </w:rPr>
              </w:rPrChange>
            </w:rPr>
            <w:delInstrText xml:space="preserve"> ADDIN ZOTERO_ITEM CSL_CITATION {"citationID":"t1ChjqGE","properties":{"formattedCitation":"\\super 13\\nosupersub{}","plainCitation":"13","noteIndex":0},"citationItems":[{"id":39,"uris":["http://zotero.org/users/local/oR8ZFVJz/items/WUE9YL3T"],"uri":["http://zotero.org/users/local/oR8ZFVJz/items/WUE9YL3T"],"itemData":{"id":39,"type":"article-journal","title":"Highly multiplexed imaging of single cells using a high-throughput cyclic immunofluorescence method","container-title":"Nature Communications","page":"8390","volume":"6","source":"PubMed","abstract":"Single-cell analysis reveals aspects of cellular physiology not evident from population-based studies, particularly in the case of highly multiplexed methods such as mass cytometry (CyTOF) able to correlate the levels of multiple signalling, differentiation and cell fate markers. Immunofluorescence (IF) microscopy adds information on cell morphology and the microenvironment that are not obtained using flow-based techniques, but the multiplicity of conventional IF is limited. This has motivated development of imaging methods that require specialized instrumentation, exotic reagents or proprietary protocols that are difficult to reproduce in most laboratories. Here we report a public-domain method for achieving high multiplicity single-cell IF using cyclic immunofluorescence (CycIF), a simple and versatile procedure in which four-colour staining alternates with chemical inactivation of fluorophores to progressively build a multichannel image. Because CycIF uses standard reagents and instrumentation and is no more expensive than conventional IF, it is suitable for high-throughput assays and screening applications.","DOI":"10.1038/ncomms9390","ISSN":"2041-1723","note":"PMID: 26399630\nPMCID: PMC4587398","journalAbbreviation":"Nat Commun","language":"eng","author":[{"family":"Lin","given":"Jia-Ren"},{"family":"Fallahi-Sichani","given":"Mohammad"},{"family":"Sorger","given":"Peter K."}],"issued":{"date-parts":[["2015",9,24]]}}}],"schema":"https://github.com/citation-style-language/schema/raw/master/csl-citation.json"} </w:delInstrText>
          </w:r>
          <w:r w:rsidR="000D0897" w:rsidRPr="00EA49BB" w:rsidDel="00EA49BB">
            <w:rPr>
              <w:b/>
              <w:color w:val="262626"/>
              <w:rPrChange w:id="6622" w:author="Microsoft Office User" w:date="2018-11-26T15:34:00Z">
                <w:rPr>
                  <w:color w:val="262626"/>
                </w:rPr>
              </w:rPrChange>
            </w:rPr>
            <w:fldChar w:fldCharType="separate"/>
          </w:r>
          <w:r w:rsidR="000D0897" w:rsidRPr="00EA49BB" w:rsidDel="00EA49BB">
            <w:rPr>
              <w:b/>
              <w:color w:val="000000"/>
              <w:vertAlign w:val="superscript"/>
              <w:rPrChange w:id="6623" w:author="Microsoft Office User" w:date="2018-11-26T15:34:00Z">
                <w:rPr>
                  <w:color w:val="000000"/>
                  <w:vertAlign w:val="superscript"/>
                </w:rPr>
              </w:rPrChange>
            </w:rPr>
            <w:delText>13</w:delText>
          </w:r>
          <w:r w:rsidR="000D0897" w:rsidRPr="00EA49BB" w:rsidDel="00EA49BB">
            <w:rPr>
              <w:b/>
              <w:color w:val="262626"/>
              <w:rPrChange w:id="6624" w:author="Microsoft Office User" w:date="2018-11-26T15:34:00Z">
                <w:rPr>
                  <w:color w:val="262626"/>
                </w:rPr>
              </w:rPrChange>
            </w:rPr>
            <w:fldChar w:fldCharType="end"/>
          </w:r>
          <w:r w:rsidR="000D0897" w:rsidRPr="00EA49BB" w:rsidDel="00EA49BB">
            <w:rPr>
              <w:b/>
              <w:color w:val="262626"/>
              <w:rPrChange w:id="6625" w:author="Microsoft Office User" w:date="2018-11-26T15:34:00Z">
                <w:rPr>
                  <w:color w:val="262626"/>
                </w:rPr>
              </w:rPrChange>
            </w:rPr>
            <w:delText xml:space="preserve">  formalin-fixed paraffin embedded (FFPE) mouse brain tissue sections in the collection of 12-plex fluorescence immunohistochemistry data on the late-stage TME. The panel consisted of multiple cell surface immune lineage markers, plus Ki67 to label proliferating cells and vimentin to distinguish tumor cells from normal brain parenchyma. Although not identical to our SYLARAS flow cytometry panel, the t-CyCIF panel made it possible to identify at least 16 different types of tumor-resident immune cells. A 168-tile mosaic micrograph of the tumor-ipsilateral brain hemisphere consisting of 400 x 300µm image fields were acquired using a 40x (0.6 NA) long working distance objective using 2x2 binning</w:delText>
          </w:r>
          <w:r w:rsidR="000D0897" w:rsidRPr="00EA49BB" w:rsidDel="00EA49BB">
            <w:rPr>
              <w:b/>
              <w:color w:val="262626"/>
              <w:rPrChange w:id="6626" w:author="Microsoft Office User" w:date="2018-11-26T15:34:00Z">
                <w:rPr>
                  <w:b/>
                  <w:color w:val="262626"/>
                </w:rPr>
              </w:rPrChange>
            </w:rPr>
            <w:delText xml:space="preserve"> </w:delText>
          </w:r>
          <w:r w:rsidR="000D0897" w:rsidRPr="00EA49BB" w:rsidDel="00EA49BB">
            <w:rPr>
              <w:b/>
              <w:color w:val="262626"/>
              <w:rPrChange w:id="6627" w:author="Microsoft Office User" w:date="2018-11-26T15:34:00Z">
                <w:rPr>
                  <w:color w:val="262626"/>
                </w:rPr>
              </w:rPrChange>
            </w:rPr>
            <w:delText>(</w:delText>
          </w:r>
          <w:r w:rsidR="000D0897" w:rsidRPr="00EA49BB" w:rsidDel="00EA49BB">
            <w:rPr>
              <w:b/>
              <w:color w:val="262626"/>
              <w:rPrChange w:id="6628" w:author="Microsoft Office User" w:date="2018-11-26T15:34:00Z">
                <w:rPr>
                  <w:b/>
                  <w:color w:val="262626"/>
                </w:rPr>
              </w:rPrChange>
            </w:rPr>
            <w:delText xml:space="preserve">Fig. </w:delText>
          </w:r>
        </w:del>
        <w:del w:id="6629" w:author="Microsoft Office User" w:date="2018-11-23T15:55:00Z">
          <w:r w:rsidR="000D0897" w:rsidRPr="00EA49BB" w:rsidDel="000835A9">
            <w:rPr>
              <w:b/>
              <w:color w:val="262626"/>
              <w:rPrChange w:id="6630" w:author="Microsoft Office User" w:date="2018-11-26T15:34:00Z">
                <w:rPr>
                  <w:b/>
                  <w:color w:val="262626"/>
                </w:rPr>
              </w:rPrChange>
            </w:rPr>
            <w:delText>6</w:delText>
          </w:r>
        </w:del>
        <w:del w:id="6631" w:author="Microsoft Office User" w:date="2018-11-26T15:30:00Z">
          <w:r w:rsidR="000D0897" w:rsidRPr="00EA49BB" w:rsidDel="00EA49BB">
            <w:rPr>
              <w:b/>
              <w:color w:val="262626"/>
              <w:rPrChange w:id="6632" w:author="Microsoft Office User" w:date="2018-11-26T15:34:00Z">
                <w:rPr>
                  <w:b/>
                  <w:color w:val="262626"/>
                </w:rPr>
              </w:rPrChange>
            </w:rPr>
            <w:delText>a</w:delText>
          </w:r>
          <w:r w:rsidR="000D0897" w:rsidRPr="00EA49BB" w:rsidDel="00EA49BB">
            <w:rPr>
              <w:b/>
              <w:color w:val="262626"/>
              <w:rPrChange w:id="6633" w:author="Microsoft Office User" w:date="2018-11-26T15:34:00Z">
                <w:rPr>
                  <w:color w:val="262626"/>
                </w:rPr>
              </w:rPrChange>
            </w:rPr>
            <w:delText>) from which total of 92,867 cells were segmented for quantitative single-cell analysis of whole cell integrated antibody signal intensity.</w:delText>
          </w:r>
        </w:del>
        <w:del w:id="6634" w:author="Microsoft Office User" w:date="2018-11-23T15:36:00Z">
          <w:r w:rsidR="000D0897" w:rsidRPr="00EA49BB" w:rsidDel="00F44297">
            <w:rPr>
              <w:b/>
              <w:color w:val="262626"/>
              <w:rPrChange w:id="6635" w:author="Microsoft Office User" w:date="2018-11-26T15:34:00Z">
                <w:rPr>
                  <w:color w:val="262626"/>
                </w:rPr>
              </w:rPrChange>
            </w:rPr>
            <w:delText xml:space="preserve"> </w:delText>
          </w:r>
        </w:del>
      </w:ins>
    </w:p>
    <w:p w14:paraId="61562773" w14:textId="77777777" w:rsidR="000D0897" w:rsidRPr="00EA49BB" w:rsidDel="00F44297" w:rsidRDefault="000D0897" w:rsidP="00EA49BB">
      <w:pPr>
        <w:widowControl w:val="0"/>
        <w:autoSpaceDE w:val="0"/>
        <w:autoSpaceDN w:val="0"/>
        <w:adjustRightInd w:val="0"/>
        <w:spacing w:line="480" w:lineRule="auto"/>
        <w:contextualSpacing/>
        <w:rPr>
          <w:ins w:id="6636" w:author="Baker, Gregory Joseph" w:date="2018-11-21T15:39:00Z"/>
          <w:del w:id="6637" w:author="Microsoft Office User" w:date="2018-11-23T15:36:00Z"/>
          <w:b/>
          <w:rPrChange w:id="6638" w:author="Microsoft Office User" w:date="2018-11-26T15:34:00Z">
            <w:rPr>
              <w:ins w:id="6639" w:author="Baker, Gregory Joseph" w:date="2018-11-21T15:39:00Z"/>
              <w:del w:id="6640" w:author="Microsoft Office User" w:date="2018-11-23T15:36:00Z"/>
            </w:rPr>
          </w:rPrChange>
        </w:rPr>
        <w:pPrChange w:id="6641" w:author="Microsoft Office User" w:date="2018-11-26T15:34:00Z">
          <w:pPr>
            <w:widowControl w:val="0"/>
            <w:autoSpaceDE w:val="0"/>
            <w:autoSpaceDN w:val="0"/>
            <w:adjustRightInd w:val="0"/>
            <w:spacing w:line="480" w:lineRule="auto"/>
            <w:contextualSpacing/>
          </w:pPr>
        </w:pPrChange>
      </w:pPr>
    </w:p>
    <w:p w14:paraId="5F557AE4" w14:textId="77777777" w:rsidR="000D0897" w:rsidRPr="00EA49BB" w:rsidDel="00F44297" w:rsidRDefault="000D0897" w:rsidP="00EA49BB">
      <w:pPr>
        <w:widowControl w:val="0"/>
        <w:autoSpaceDE w:val="0"/>
        <w:autoSpaceDN w:val="0"/>
        <w:adjustRightInd w:val="0"/>
        <w:spacing w:line="480" w:lineRule="auto"/>
        <w:contextualSpacing/>
        <w:rPr>
          <w:ins w:id="6642" w:author="Baker, Gregory Joseph" w:date="2018-11-21T15:39:00Z"/>
          <w:del w:id="6643" w:author="Microsoft Office User" w:date="2018-11-23T15:36:00Z"/>
          <w:b/>
          <w:rPrChange w:id="6644" w:author="Microsoft Office User" w:date="2018-11-26T15:34:00Z">
            <w:rPr>
              <w:ins w:id="6645" w:author="Baker, Gregory Joseph" w:date="2018-11-21T15:39:00Z"/>
              <w:del w:id="6646" w:author="Microsoft Office User" w:date="2018-11-23T15:36:00Z"/>
            </w:rPr>
          </w:rPrChange>
        </w:rPr>
        <w:pPrChange w:id="6647" w:author="Microsoft Office User" w:date="2018-11-26T15:34:00Z">
          <w:pPr>
            <w:widowControl w:val="0"/>
            <w:autoSpaceDE w:val="0"/>
            <w:autoSpaceDN w:val="0"/>
            <w:adjustRightInd w:val="0"/>
            <w:spacing w:line="480" w:lineRule="auto"/>
            <w:contextualSpacing/>
          </w:pPr>
        </w:pPrChange>
      </w:pPr>
    </w:p>
    <w:p w14:paraId="3DFC3131" w14:textId="67DB2862" w:rsidR="006870C7" w:rsidRPr="00EA49BB" w:rsidDel="00EA49BB" w:rsidRDefault="000D0897" w:rsidP="00EA49BB">
      <w:pPr>
        <w:widowControl w:val="0"/>
        <w:autoSpaceDE w:val="0"/>
        <w:autoSpaceDN w:val="0"/>
        <w:adjustRightInd w:val="0"/>
        <w:spacing w:line="480" w:lineRule="auto"/>
        <w:contextualSpacing/>
        <w:rPr>
          <w:ins w:id="6648" w:author="Baker, Gregory Joseph" w:date="2018-11-21T16:25:00Z"/>
          <w:del w:id="6649" w:author="Microsoft Office User" w:date="2018-11-26T15:30:00Z"/>
          <w:b/>
          <w:rPrChange w:id="6650" w:author="Microsoft Office User" w:date="2018-11-26T15:34:00Z">
            <w:rPr>
              <w:ins w:id="6651" w:author="Baker, Gregory Joseph" w:date="2018-11-21T16:25:00Z"/>
              <w:del w:id="6652" w:author="Microsoft Office User" w:date="2018-11-26T15:30:00Z"/>
            </w:rPr>
          </w:rPrChange>
        </w:rPr>
        <w:pPrChange w:id="6653" w:author="Microsoft Office User" w:date="2018-11-26T15:34:00Z">
          <w:pPr>
            <w:widowControl w:val="0"/>
            <w:autoSpaceDE w:val="0"/>
            <w:autoSpaceDN w:val="0"/>
            <w:adjustRightInd w:val="0"/>
            <w:spacing w:line="480" w:lineRule="auto"/>
            <w:contextualSpacing/>
          </w:pPr>
        </w:pPrChange>
      </w:pPr>
      <w:ins w:id="6654" w:author="Baker, Gregory Joseph" w:date="2018-11-21T15:40:00Z">
        <w:del w:id="6655" w:author="Microsoft Office User" w:date="2018-11-26T15:30:00Z">
          <w:r w:rsidRPr="00EA49BB" w:rsidDel="00EA49BB">
            <w:rPr>
              <w:b/>
              <w:color w:val="262626"/>
              <w:rPrChange w:id="6656" w:author="Microsoft Office User" w:date="2018-11-26T15:34:00Z">
                <w:rPr>
                  <w:color w:val="262626"/>
                </w:rPr>
              </w:rPrChange>
            </w:rPr>
            <w:delText>At least 16 different immune cell types were identified in the tumor (</w:delText>
          </w:r>
          <w:r w:rsidRPr="00EA49BB" w:rsidDel="00EA49BB">
            <w:rPr>
              <w:b/>
              <w:color w:val="262626"/>
              <w:rPrChange w:id="6657" w:author="Microsoft Office User" w:date="2018-11-26T15:34:00Z">
                <w:rPr>
                  <w:b/>
                  <w:color w:val="262626"/>
                </w:rPr>
              </w:rPrChange>
            </w:rPr>
            <w:delText xml:space="preserve">Fig. </w:delText>
          </w:r>
        </w:del>
        <w:del w:id="6658" w:author="Microsoft Office User" w:date="2018-11-23T15:55:00Z">
          <w:r w:rsidRPr="00EA49BB" w:rsidDel="000835A9">
            <w:rPr>
              <w:b/>
              <w:color w:val="262626"/>
              <w:rPrChange w:id="6659" w:author="Microsoft Office User" w:date="2018-11-26T15:34:00Z">
                <w:rPr>
                  <w:b/>
                  <w:color w:val="262626"/>
                </w:rPr>
              </w:rPrChange>
            </w:rPr>
            <w:delText>6</w:delText>
          </w:r>
        </w:del>
        <w:del w:id="6660" w:author="Microsoft Office User" w:date="2018-11-26T15:30:00Z">
          <w:r w:rsidRPr="00EA49BB" w:rsidDel="00EA49BB">
            <w:rPr>
              <w:b/>
              <w:color w:val="262626"/>
              <w:rPrChange w:id="6661" w:author="Microsoft Office User" w:date="2018-11-26T15:34:00Z">
                <w:rPr>
                  <w:b/>
                  <w:color w:val="262626"/>
                </w:rPr>
              </w:rPrChange>
            </w:rPr>
            <w:delText xml:space="preserve">b </w:delText>
          </w:r>
          <w:r w:rsidRPr="00EA49BB" w:rsidDel="00EA49BB">
            <w:rPr>
              <w:b/>
              <w:color w:val="262626"/>
              <w:rPrChange w:id="6662" w:author="Microsoft Office User" w:date="2018-11-26T15:34:00Z">
                <w:rPr>
                  <w:color w:val="262626"/>
                </w:rPr>
              </w:rPrChange>
            </w:rPr>
            <w:delText>and</w:delText>
          </w:r>
          <w:r w:rsidRPr="00EA49BB" w:rsidDel="00EA49BB">
            <w:rPr>
              <w:b/>
              <w:color w:val="262626"/>
              <w:rPrChange w:id="6663" w:author="Microsoft Office User" w:date="2018-11-26T15:34:00Z">
                <w:rPr>
                  <w:b/>
                  <w:color w:val="262626"/>
                </w:rPr>
              </w:rPrChange>
            </w:rPr>
            <w:delText xml:space="preserve"> Supplementary Fig. 1</w:delText>
          </w:r>
        </w:del>
        <w:del w:id="6664" w:author="Microsoft Office User" w:date="2018-11-23T15:55:00Z">
          <w:r w:rsidRPr="00EA49BB" w:rsidDel="00AC4F0C">
            <w:rPr>
              <w:b/>
              <w:color w:val="262626"/>
              <w:rPrChange w:id="6665" w:author="Microsoft Office User" w:date="2018-11-26T15:34:00Z">
                <w:rPr>
                  <w:b/>
                  <w:color w:val="262626"/>
                </w:rPr>
              </w:rPrChange>
            </w:rPr>
            <w:delText>2</w:delText>
          </w:r>
        </w:del>
        <w:del w:id="6666" w:author="Microsoft Office User" w:date="2018-11-26T15:30:00Z">
          <w:r w:rsidRPr="00EA49BB" w:rsidDel="00EA49BB">
            <w:rPr>
              <w:b/>
              <w:color w:val="262626"/>
              <w:rPrChange w:id="6667" w:author="Microsoft Office User" w:date="2018-11-26T15:34:00Z">
                <w:rPr>
                  <w:color w:val="262626"/>
                </w:rPr>
              </w:rPrChange>
            </w:rPr>
            <w:delText>) these included a population of B220</w:delText>
          </w:r>
          <w:r w:rsidRPr="00EA49BB" w:rsidDel="00EA49BB">
            <w:rPr>
              <w:b/>
              <w:color w:val="262626"/>
              <w:vertAlign w:val="superscript"/>
              <w:rPrChange w:id="6668" w:author="Microsoft Office User" w:date="2018-11-26T15:34:00Z">
                <w:rPr>
                  <w:color w:val="262626"/>
                  <w:vertAlign w:val="superscript"/>
                </w:rPr>
              </w:rPrChange>
            </w:rPr>
            <w:delText>+</w:delText>
          </w:r>
          <w:r w:rsidRPr="00EA49BB" w:rsidDel="00EA49BB">
            <w:rPr>
              <w:b/>
              <w:color w:val="262626"/>
              <w:rPrChange w:id="6669" w:author="Microsoft Office User" w:date="2018-11-26T15:34:00Z">
                <w:rPr>
                  <w:color w:val="262626"/>
                </w:rPr>
              </w:rPrChange>
            </w:rPr>
            <w:delText xml:space="preserve"> CD8</w:delText>
          </w:r>
          <w:r w:rsidRPr="00EA49BB" w:rsidDel="00EA49BB">
            <w:rPr>
              <w:b/>
              <w:color w:val="262626"/>
              <w:vertAlign w:val="superscript"/>
              <w:rPrChange w:id="6670" w:author="Microsoft Office User" w:date="2018-11-26T15:34:00Z">
                <w:rPr>
                  <w:color w:val="262626"/>
                  <w:vertAlign w:val="superscript"/>
                </w:rPr>
              </w:rPrChange>
            </w:rPr>
            <w:delText>+</w:delText>
          </w:r>
          <w:r w:rsidRPr="00EA49BB" w:rsidDel="00EA49BB">
            <w:rPr>
              <w:b/>
              <w:color w:val="262626"/>
              <w:rPrChange w:id="6671" w:author="Microsoft Office User" w:date="2018-11-26T15:34:00Z">
                <w:rPr>
                  <w:color w:val="262626"/>
                </w:rPr>
              </w:rPrChange>
            </w:rPr>
            <w:delText xml:space="preserve"> cells consistent with the B220 T cells identified in the periphery and shown to differentially respond to GBM-induced biological cues. </w:delText>
          </w:r>
          <w:r w:rsidRPr="00EA49BB" w:rsidDel="00EA49BB">
            <w:rPr>
              <w:b/>
              <w:rPrChange w:id="6672" w:author="Microsoft Office User" w:date="2018-11-26T15:34:00Z">
                <w:rPr/>
              </w:rPrChange>
            </w:rPr>
            <w:delText xml:space="preserve">These cells </w:delText>
          </w:r>
        </w:del>
      </w:ins>
      <w:ins w:id="6673" w:author="Baker, Gregory Joseph" w:date="2018-11-21T15:13:00Z">
        <w:del w:id="6674" w:author="Microsoft Office User" w:date="2018-11-26T15:30:00Z">
          <w:r w:rsidR="008B2DD1" w:rsidRPr="00EA49BB" w:rsidDel="00EA49BB">
            <w:rPr>
              <w:b/>
              <w:rPrChange w:id="6675" w:author="Microsoft Office User" w:date="2018-11-26T15:34:00Z">
                <w:rPr/>
              </w:rPrChange>
            </w:rPr>
            <w:delText>exhibit more elongated morphology, brighter CD8α signal intensity</w:delText>
          </w:r>
        </w:del>
      </w:ins>
      <w:ins w:id="6676" w:author="Baker, Gregory Joseph" w:date="2018-11-21T15:41:00Z">
        <w:del w:id="6677" w:author="Microsoft Office User" w:date="2018-11-26T15:30:00Z">
          <w:r w:rsidR="00436C4D" w:rsidRPr="00EA49BB" w:rsidDel="00EA49BB">
            <w:rPr>
              <w:b/>
              <w:rPrChange w:id="6678" w:author="Microsoft Office User" w:date="2018-11-26T15:34:00Z">
                <w:rPr/>
              </w:rPrChange>
            </w:rPr>
            <w:delText xml:space="preserve"> (</w:delText>
          </w:r>
        </w:del>
        <w:del w:id="6679" w:author="Microsoft Office User" w:date="2018-11-23T15:58:00Z">
          <w:r w:rsidR="00436C4D" w:rsidRPr="00EA49BB" w:rsidDel="00AC4F0C">
            <w:rPr>
              <w:b/>
              <w:rPrChange w:id="6680" w:author="Microsoft Office User" w:date="2018-11-26T15:34:00Z">
                <w:rPr/>
              </w:rPrChange>
            </w:rPr>
            <w:delText xml:space="preserve">as </w:delText>
          </w:r>
        </w:del>
        <w:del w:id="6681" w:author="Microsoft Office User" w:date="2018-11-26T15:30:00Z">
          <w:r w:rsidR="00436C4D" w:rsidRPr="00EA49BB" w:rsidDel="00EA49BB">
            <w:rPr>
              <w:b/>
              <w:rPrChange w:id="6682" w:author="Microsoft Office User" w:date="2018-11-26T15:34:00Z">
                <w:rPr/>
              </w:rPrChange>
            </w:rPr>
            <w:delText>exhibited by cell</w:delText>
          </w:r>
        </w:del>
      </w:ins>
      <w:ins w:id="6683" w:author="Baker, Gregory Joseph" w:date="2018-11-21T15:42:00Z">
        <w:del w:id="6684" w:author="Microsoft Office User" w:date="2018-11-26T15:30:00Z">
          <w:r w:rsidR="00436C4D" w:rsidRPr="00EA49BB" w:rsidDel="00EA49BB">
            <w:rPr>
              <w:b/>
              <w:rPrChange w:id="6685" w:author="Microsoft Office User" w:date="2018-11-26T15:34:00Z">
                <w:rPr/>
              </w:rPrChange>
            </w:rPr>
            <w:delText>s</w:delText>
          </w:r>
        </w:del>
      </w:ins>
      <w:ins w:id="6686" w:author="Baker, Gregory Joseph" w:date="2018-11-21T15:41:00Z">
        <w:del w:id="6687" w:author="Microsoft Office User" w:date="2018-11-26T15:30:00Z">
          <w:r w:rsidR="00436C4D" w:rsidRPr="00EA49BB" w:rsidDel="00EA49BB">
            <w:rPr>
              <w:b/>
              <w:rPrChange w:id="6688" w:author="Microsoft Office User" w:date="2018-11-26T15:34:00Z">
                <w:rPr/>
              </w:rPrChange>
            </w:rPr>
            <w:delText xml:space="preserve"> of the same </w:delText>
          </w:r>
        </w:del>
      </w:ins>
      <w:ins w:id="6689" w:author="Baker, Gregory Joseph" w:date="2018-11-21T15:42:00Z">
        <w:del w:id="6690" w:author="Microsoft Office User" w:date="2018-11-26T15:30:00Z">
          <w:r w:rsidR="00436C4D" w:rsidRPr="00EA49BB" w:rsidDel="00EA49BB">
            <w:rPr>
              <w:b/>
              <w:rPrChange w:id="6691" w:author="Microsoft Office User" w:date="2018-11-26T15:34:00Z">
                <w:rPr/>
              </w:rPrChange>
            </w:rPr>
            <w:delText>immunophenotype</w:delText>
          </w:r>
        </w:del>
      </w:ins>
      <w:ins w:id="6692" w:author="Baker, Gregory Joseph" w:date="2018-11-21T15:41:00Z">
        <w:del w:id="6693" w:author="Microsoft Office User" w:date="2018-11-26T15:30:00Z">
          <w:r w:rsidR="00436C4D" w:rsidRPr="00EA49BB" w:rsidDel="00EA49BB">
            <w:rPr>
              <w:b/>
              <w:rPrChange w:id="6694" w:author="Microsoft Office User" w:date="2018-11-26T15:34:00Z">
                <w:rPr/>
              </w:rPrChange>
            </w:rPr>
            <w:delText xml:space="preserve"> </w:delText>
          </w:r>
        </w:del>
      </w:ins>
      <w:ins w:id="6695" w:author="Baker, Gregory Joseph" w:date="2018-11-21T15:42:00Z">
        <w:del w:id="6696" w:author="Microsoft Office User" w:date="2018-11-26T15:30:00Z">
          <w:r w:rsidR="00436C4D" w:rsidRPr="00EA49BB" w:rsidDel="00EA49BB">
            <w:rPr>
              <w:b/>
              <w:rPrChange w:id="6697" w:author="Microsoft Office User" w:date="2018-11-26T15:34:00Z">
                <w:rPr/>
              </w:rPrChange>
            </w:rPr>
            <w:delText>in the periphery)</w:delText>
          </w:r>
        </w:del>
      </w:ins>
      <w:ins w:id="6698" w:author="Baker, Gregory Joseph" w:date="2018-11-21T15:13:00Z">
        <w:del w:id="6699" w:author="Microsoft Office User" w:date="2018-11-23T15:58:00Z">
          <w:r w:rsidR="008B2DD1" w:rsidRPr="00EA49BB" w:rsidDel="00AC4F0C">
            <w:rPr>
              <w:b/>
              <w:rPrChange w:id="6700" w:author="Microsoft Office User" w:date="2018-11-26T15:34:00Z">
                <w:rPr/>
              </w:rPrChange>
            </w:rPr>
            <w:delText xml:space="preserve">, </w:delText>
          </w:r>
        </w:del>
        <w:del w:id="6701" w:author="Microsoft Office User" w:date="2018-11-23T15:57:00Z">
          <w:r w:rsidR="008B2DD1" w:rsidRPr="00EA49BB" w:rsidDel="00AC4F0C">
            <w:rPr>
              <w:b/>
              <w:rPrChange w:id="6702" w:author="Microsoft Office User" w:date="2018-11-26T15:34:00Z">
                <w:rPr/>
              </w:rPrChange>
            </w:rPr>
            <w:delText>and a smoother plasma membrane</w:delText>
          </w:r>
        </w:del>
        <w:del w:id="6703" w:author="Microsoft Office User" w:date="2018-11-23T15:58:00Z">
          <w:r w:rsidR="008B2DD1" w:rsidRPr="00EA49BB" w:rsidDel="00AC4F0C">
            <w:rPr>
              <w:b/>
              <w:rPrChange w:id="6704" w:author="Microsoft Office User" w:date="2018-11-26T15:34:00Z">
                <w:rPr/>
              </w:rPrChange>
            </w:rPr>
            <w:delText xml:space="preserve"> </w:delText>
          </w:r>
        </w:del>
        <w:del w:id="6705" w:author="Microsoft Office User" w:date="2018-11-26T15:30:00Z">
          <w:r w:rsidR="008B2DD1" w:rsidRPr="00EA49BB" w:rsidDel="00EA49BB">
            <w:rPr>
              <w:b/>
              <w:rPrChange w:id="6706" w:author="Microsoft Office User" w:date="2018-11-26T15:34:00Z">
                <w:rPr/>
              </w:rPrChange>
            </w:rPr>
            <w:delText>relative to other tumor-infiltrating CD8</w:delText>
          </w:r>
          <w:r w:rsidR="008B2DD1" w:rsidRPr="00EA49BB" w:rsidDel="00EA49BB">
            <w:rPr>
              <w:b/>
              <w:vertAlign w:val="superscript"/>
              <w:rPrChange w:id="6707" w:author="Microsoft Office User" w:date="2018-11-26T15:34:00Z">
                <w:rPr/>
              </w:rPrChange>
            </w:rPr>
            <w:delText>+</w:delText>
          </w:r>
          <w:r w:rsidR="008B2DD1" w:rsidRPr="00EA49BB" w:rsidDel="00EA49BB">
            <w:rPr>
              <w:b/>
              <w:rPrChange w:id="6708" w:author="Microsoft Office User" w:date="2018-11-26T15:34:00Z">
                <w:rPr/>
              </w:rPrChange>
            </w:rPr>
            <w:delText xml:space="preserve"> T cells (</w:delText>
          </w:r>
        </w:del>
        <w:del w:id="6709" w:author="Microsoft Office User" w:date="2018-11-23T15:56:00Z">
          <w:r w:rsidR="008B2DD1" w:rsidRPr="00EA49BB" w:rsidDel="00AC4F0C">
            <w:rPr>
              <w:b/>
              <w:rPrChange w:id="6710" w:author="Microsoft Office User" w:date="2018-11-26T15:34:00Z">
                <w:rPr/>
              </w:rPrChange>
            </w:rPr>
            <w:delText>Fig. 3a</w:delText>
          </w:r>
        </w:del>
        <w:del w:id="6711" w:author="Microsoft Office User" w:date="2018-11-26T15:30:00Z">
          <w:r w:rsidR="008B2DD1" w:rsidRPr="00EA49BB" w:rsidDel="00EA49BB">
            <w:rPr>
              <w:b/>
              <w:rPrChange w:id="6712" w:author="Microsoft Office User" w:date="2018-11-26T15:34:00Z">
                <w:rPr/>
              </w:rPrChange>
            </w:rPr>
            <w:delText xml:space="preserve">). </w:delText>
          </w:r>
        </w:del>
      </w:ins>
      <w:ins w:id="6713" w:author="Baker, Gregory Joseph" w:date="2018-11-21T15:42:00Z">
        <w:del w:id="6714" w:author="Microsoft Office User" w:date="2018-11-26T15:30:00Z">
          <w:r w:rsidR="00436C4D" w:rsidRPr="00EA49BB" w:rsidDel="00EA49BB">
            <w:rPr>
              <w:b/>
              <w:color w:val="262626"/>
              <w:rPrChange w:id="6715" w:author="Microsoft Office User" w:date="2018-11-26T15:34:00Z">
                <w:rPr>
                  <w:color w:val="262626"/>
                </w:rPr>
              </w:rPrChange>
            </w:rPr>
            <w:delText xml:space="preserve">Although anti-CD45(pan) and anti-CD3ε antibodies to recognize their targets in FFPE brain tissue, </w:delText>
          </w:r>
        </w:del>
      </w:ins>
      <w:ins w:id="6716" w:author="Baker, Gregory Joseph" w:date="2018-11-21T15:13:00Z">
        <w:del w:id="6717" w:author="Microsoft Office User" w:date="2018-11-26T15:30:00Z">
          <w:r w:rsidR="00436C4D" w:rsidRPr="00EA49BB" w:rsidDel="00EA49BB">
            <w:rPr>
              <w:b/>
              <w:rPrChange w:id="6718" w:author="Microsoft Office User" w:date="2018-11-26T15:34:00Z">
                <w:rPr/>
              </w:rPrChange>
            </w:rPr>
            <w:delText>a</w:delText>
          </w:r>
          <w:r w:rsidR="008B2DD1" w:rsidRPr="00EA49BB" w:rsidDel="00EA49BB">
            <w:rPr>
              <w:b/>
              <w:rPrChange w:id="6719" w:author="Microsoft Office User" w:date="2018-11-26T15:34:00Z">
                <w:rPr/>
              </w:rPrChange>
            </w:rPr>
            <w:delText xml:space="preserve"> fraction of the </w:delText>
          </w:r>
          <w:r w:rsidR="00436C4D" w:rsidRPr="00EA49BB" w:rsidDel="00EA49BB">
            <w:rPr>
              <w:b/>
              <w:rPrChange w:id="6720" w:author="Microsoft Office User" w:date="2018-11-26T15:34:00Z">
                <w:rPr/>
              </w:rPrChange>
            </w:rPr>
            <w:delText>cells was CD8/4 double-positive suggested</w:delText>
          </w:r>
          <w:r w:rsidR="008B2DD1" w:rsidRPr="00EA49BB" w:rsidDel="00EA49BB">
            <w:rPr>
              <w:b/>
              <w:rPrChange w:id="6721" w:author="Microsoft Office User" w:date="2018-11-26T15:34:00Z">
                <w:rPr/>
              </w:rPrChange>
            </w:rPr>
            <w:delText xml:space="preserve"> their immature immune status</w:delText>
          </w:r>
        </w:del>
      </w:ins>
      <w:ins w:id="6722" w:author="Baker, Gregory Joseph" w:date="2018-11-21T15:42:00Z">
        <w:del w:id="6723" w:author="Microsoft Office User" w:date="2018-11-26T15:30:00Z">
          <w:r w:rsidR="00436C4D" w:rsidRPr="00EA49BB" w:rsidDel="00EA49BB">
            <w:rPr>
              <w:b/>
              <w:rPrChange w:id="6724" w:author="Microsoft Office User" w:date="2018-11-26T15:34:00Z">
                <w:rPr/>
              </w:rPrChange>
            </w:rPr>
            <w:delText xml:space="preserve"> </w:delText>
          </w:r>
        </w:del>
      </w:ins>
      <w:ins w:id="6725" w:author="Baker, Gregory Joseph" w:date="2018-11-21T15:43:00Z">
        <w:del w:id="6726" w:author="Microsoft Office User" w:date="2018-11-26T15:30:00Z">
          <w:r w:rsidR="00436C4D" w:rsidRPr="00EA49BB" w:rsidDel="00EA49BB">
            <w:rPr>
              <w:b/>
              <w:rPrChange w:id="6727" w:author="Microsoft Office User" w:date="2018-11-26T15:34:00Z">
                <w:rPr/>
              </w:rPrChange>
            </w:rPr>
            <w:delText xml:space="preserve">and bolstered </w:delText>
          </w:r>
          <w:r w:rsidR="00436C4D" w:rsidRPr="00EA49BB" w:rsidDel="00EA49BB">
            <w:rPr>
              <w:b/>
              <w:color w:val="262626"/>
              <w:rPrChange w:id="6728" w:author="Microsoft Office User" w:date="2018-11-26T15:34:00Z">
                <w:rPr>
                  <w:color w:val="262626"/>
                </w:rPr>
              </w:rPrChange>
            </w:rPr>
            <w:delText xml:space="preserve">confidence in their identity as a </w:delText>
          </w:r>
          <w:r w:rsidR="00436C4D" w:rsidRPr="00EA49BB" w:rsidDel="00EA49BB">
            <w:rPr>
              <w:b/>
              <w:i/>
              <w:color w:val="262626"/>
              <w:rPrChange w:id="6729" w:author="Microsoft Office User" w:date="2018-11-26T15:34:00Z">
                <w:rPr>
                  <w:color w:val="262626"/>
                </w:rPr>
              </w:rPrChange>
            </w:rPr>
            <w:delText>bona fide</w:delText>
          </w:r>
          <w:r w:rsidR="00436C4D" w:rsidRPr="00EA49BB" w:rsidDel="00EA49BB">
            <w:rPr>
              <w:b/>
              <w:color w:val="262626"/>
              <w:rPrChange w:id="6730" w:author="Microsoft Office User" w:date="2018-11-26T15:34:00Z">
                <w:rPr>
                  <w:color w:val="262626"/>
                </w:rPr>
              </w:rPrChange>
            </w:rPr>
            <w:delText xml:space="preserve"> T cell subset</w:delText>
          </w:r>
        </w:del>
        <w:del w:id="6731" w:author="Microsoft Office User" w:date="2018-11-23T15:58:00Z">
          <w:r w:rsidR="00436C4D" w:rsidRPr="00EA49BB" w:rsidDel="00AC4F0C">
            <w:rPr>
              <w:b/>
              <w:color w:val="262626"/>
              <w:rPrChange w:id="6732" w:author="Microsoft Office User" w:date="2018-11-26T15:34:00Z">
                <w:rPr>
                  <w:color w:val="262626"/>
                </w:rPr>
              </w:rPrChange>
            </w:rPr>
            <w:delText xml:space="preserve"> (</w:delText>
          </w:r>
          <w:r w:rsidR="00436C4D" w:rsidRPr="00EA49BB" w:rsidDel="00AC4F0C">
            <w:rPr>
              <w:b/>
              <w:color w:val="262626"/>
              <w:rPrChange w:id="6733" w:author="Microsoft Office User" w:date="2018-11-26T15:34:00Z">
                <w:rPr>
                  <w:b/>
                  <w:color w:val="262626"/>
                </w:rPr>
              </w:rPrChange>
            </w:rPr>
            <w:delText xml:space="preserve">Fig. </w:delText>
          </w:r>
        </w:del>
        <w:del w:id="6734" w:author="Microsoft Office User" w:date="2018-11-23T15:55:00Z">
          <w:r w:rsidR="00436C4D" w:rsidRPr="00EA49BB" w:rsidDel="00AC4F0C">
            <w:rPr>
              <w:b/>
              <w:color w:val="262626"/>
              <w:rPrChange w:id="6735" w:author="Microsoft Office User" w:date="2018-11-26T15:34:00Z">
                <w:rPr>
                  <w:b/>
                  <w:color w:val="262626"/>
                </w:rPr>
              </w:rPrChange>
            </w:rPr>
            <w:delText>6</w:delText>
          </w:r>
        </w:del>
        <w:del w:id="6736" w:author="Microsoft Office User" w:date="2018-11-23T15:58:00Z">
          <w:r w:rsidR="00436C4D" w:rsidRPr="00EA49BB" w:rsidDel="00AC4F0C">
            <w:rPr>
              <w:b/>
              <w:color w:val="262626"/>
              <w:rPrChange w:id="6737" w:author="Microsoft Office User" w:date="2018-11-26T15:34:00Z">
                <w:rPr>
                  <w:b/>
                  <w:color w:val="262626"/>
                </w:rPr>
              </w:rPrChange>
            </w:rPr>
            <w:delText>c</w:delText>
          </w:r>
          <w:r w:rsidR="00436C4D" w:rsidRPr="00EA49BB" w:rsidDel="00AC4F0C">
            <w:rPr>
              <w:b/>
              <w:color w:val="262626"/>
              <w:rPrChange w:id="6738" w:author="Microsoft Office User" w:date="2018-11-26T15:34:00Z">
                <w:rPr>
                  <w:color w:val="262626"/>
                </w:rPr>
              </w:rPrChange>
            </w:rPr>
            <w:delText>)</w:delText>
          </w:r>
        </w:del>
        <w:del w:id="6739" w:author="Microsoft Office User" w:date="2018-11-26T15:30:00Z">
          <w:r w:rsidR="00436C4D" w:rsidRPr="00EA49BB" w:rsidDel="00EA49BB">
            <w:rPr>
              <w:b/>
              <w:color w:val="262626"/>
              <w:rPrChange w:id="6740" w:author="Microsoft Office User" w:date="2018-11-26T15:34:00Z">
                <w:rPr>
                  <w:color w:val="262626"/>
                </w:rPr>
              </w:rPrChange>
            </w:rPr>
            <w:delText>.</w:delText>
          </w:r>
        </w:del>
      </w:ins>
      <w:ins w:id="6741" w:author="Baker, Gregory Joseph" w:date="2018-11-21T15:13:00Z">
        <w:del w:id="6742" w:author="Microsoft Office User" w:date="2018-11-26T15:30:00Z">
          <w:r w:rsidR="008B2DD1" w:rsidRPr="00EA49BB" w:rsidDel="00EA49BB">
            <w:rPr>
              <w:b/>
              <w:rPrChange w:id="6743" w:author="Microsoft Office User" w:date="2018-11-26T15:34:00Z">
                <w:rPr/>
              </w:rPrChange>
            </w:rPr>
            <w:delText xml:space="preserve"> </w:delText>
          </w:r>
        </w:del>
        <w:del w:id="6744" w:author="Microsoft Office User" w:date="2018-11-23T15:59:00Z">
          <w:r w:rsidR="008B2DD1" w:rsidRPr="00EA49BB" w:rsidDel="00AC4F0C">
            <w:rPr>
              <w:b/>
              <w:rPrChange w:id="6745" w:author="Microsoft Office User" w:date="2018-11-26T15:34:00Z">
                <w:rPr/>
              </w:rPrChange>
            </w:rPr>
            <w:delText>Tumor-infiltrating B220 T cells also occupied a spatially-distinct location within the GBM TME (</w:delText>
          </w:r>
        </w:del>
        <w:del w:id="6746" w:author="Microsoft Office User" w:date="2018-11-23T15:56:00Z">
          <w:r w:rsidR="008B2DD1" w:rsidRPr="00EA49BB" w:rsidDel="00AC4F0C">
            <w:rPr>
              <w:b/>
              <w:rPrChange w:id="6747" w:author="Microsoft Office User" w:date="2018-11-26T15:34:00Z">
                <w:rPr/>
              </w:rPrChange>
            </w:rPr>
            <w:delText>Fig. 3b</w:delText>
          </w:r>
        </w:del>
        <w:del w:id="6748" w:author="Microsoft Office User" w:date="2018-11-23T15:59:00Z">
          <w:r w:rsidR="008B2DD1" w:rsidRPr="00EA49BB" w:rsidDel="00AC4F0C">
            <w:rPr>
              <w:b/>
              <w:rPrChange w:id="6749" w:author="Microsoft Office User" w:date="2018-11-26T15:34:00Z">
                <w:rPr/>
              </w:rPrChange>
            </w:rPr>
            <w:delText xml:space="preserve">). </w:delText>
          </w:r>
        </w:del>
      </w:ins>
      <w:ins w:id="6750" w:author="Baker, Gregory Joseph" w:date="2018-11-21T15:43:00Z">
        <w:del w:id="6751" w:author="Microsoft Office User" w:date="2018-11-26T15:30:00Z">
          <w:r w:rsidR="00436C4D" w:rsidRPr="00EA49BB" w:rsidDel="00EA49BB">
            <w:rPr>
              <w:b/>
              <w:color w:val="262626"/>
              <w:rPrChange w:id="6752" w:author="Microsoft Office User" w:date="2018-11-26T15:34:00Z">
                <w:rPr>
                  <w:color w:val="262626"/>
                </w:rPr>
              </w:rPrChange>
            </w:rPr>
            <w:delText>By plotting the cell density of the 7 most prevalent immune subsets relative to that of the tumor itself, we showed that B220</w:delText>
          </w:r>
          <w:r w:rsidR="00436C4D" w:rsidRPr="00EA49BB" w:rsidDel="00EA49BB">
            <w:rPr>
              <w:b/>
              <w:color w:val="262626"/>
              <w:vertAlign w:val="superscript"/>
              <w:rPrChange w:id="6753" w:author="Microsoft Office User" w:date="2018-11-26T15:34:00Z">
                <w:rPr>
                  <w:color w:val="262626"/>
                  <w:vertAlign w:val="superscript"/>
                </w:rPr>
              </w:rPrChange>
            </w:rPr>
            <w:delText>+</w:delText>
          </w:r>
          <w:r w:rsidR="00436C4D" w:rsidRPr="00EA49BB" w:rsidDel="00EA49BB">
            <w:rPr>
              <w:b/>
              <w:color w:val="262626"/>
              <w:rPrChange w:id="6754" w:author="Microsoft Office User" w:date="2018-11-26T15:34:00Z">
                <w:rPr>
                  <w:color w:val="262626"/>
                </w:rPr>
              </w:rPrChange>
            </w:rPr>
            <w:delText xml:space="preserve"> CD8</w:delText>
          </w:r>
          <w:r w:rsidR="00436C4D" w:rsidRPr="00EA49BB" w:rsidDel="00EA49BB">
            <w:rPr>
              <w:b/>
              <w:color w:val="262626"/>
              <w:vertAlign w:val="superscript"/>
              <w:rPrChange w:id="6755" w:author="Microsoft Office User" w:date="2018-11-26T15:34:00Z">
                <w:rPr>
                  <w:color w:val="262626"/>
                  <w:vertAlign w:val="superscript"/>
                </w:rPr>
              </w:rPrChange>
            </w:rPr>
            <w:delText>+</w:delText>
          </w:r>
          <w:r w:rsidR="00436C4D" w:rsidRPr="00EA49BB" w:rsidDel="00EA49BB">
            <w:rPr>
              <w:b/>
              <w:color w:val="262626"/>
              <w:rPrChange w:id="6756" w:author="Microsoft Office User" w:date="2018-11-26T15:34:00Z">
                <w:rPr>
                  <w:color w:val="262626"/>
                </w:rPr>
              </w:rPrChange>
            </w:rPr>
            <w:delText xml:space="preserve"> cells occupy a </w:delText>
          </w:r>
          <w:r w:rsidR="00436C4D" w:rsidRPr="00EA49BB" w:rsidDel="00EA49BB">
            <w:rPr>
              <w:b/>
              <w:rPrChange w:id="6757" w:author="Microsoft Office User" w:date="2018-11-26T15:34:00Z">
                <w:rPr/>
              </w:rPrChange>
            </w:rPr>
            <w:delText xml:space="preserve">topographically-distinct region within the tumor mass compared to other tumor infiltrating </w:delText>
          </w:r>
          <w:r w:rsidR="00436C4D" w:rsidRPr="00EA49BB" w:rsidDel="00EA49BB">
            <w:rPr>
              <w:b/>
              <w:color w:val="262626"/>
              <w:rPrChange w:id="6758" w:author="Microsoft Office User" w:date="2018-11-26T15:34:00Z">
                <w:rPr>
                  <w:color w:val="262626"/>
                </w:rPr>
              </w:rPrChange>
            </w:rPr>
            <w:delText>CD8</w:delText>
          </w:r>
          <w:r w:rsidR="00436C4D" w:rsidRPr="00EA49BB" w:rsidDel="00EA49BB">
            <w:rPr>
              <w:b/>
              <w:color w:val="262626"/>
              <w:vertAlign w:val="superscript"/>
              <w:rPrChange w:id="6759" w:author="Microsoft Office User" w:date="2018-11-26T15:34:00Z">
                <w:rPr>
                  <w:color w:val="262626"/>
                  <w:vertAlign w:val="superscript"/>
                </w:rPr>
              </w:rPrChange>
            </w:rPr>
            <w:delText>+</w:delText>
          </w:r>
          <w:r w:rsidR="00436C4D" w:rsidRPr="00EA49BB" w:rsidDel="00EA49BB">
            <w:rPr>
              <w:b/>
              <w:color w:val="262626"/>
              <w:rPrChange w:id="6760" w:author="Microsoft Office User" w:date="2018-11-26T15:34:00Z">
                <w:rPr>
                  <w:color w:val="262626"/>
                </w:rPr>
              </w:rPrChange>
            </w:rPr>
            <w:delText xml:space="preserve"> cells</w:delText>
          </w:r>
        </w:del>
        <w:del w:id="6761" w:author="Microsoft Office User" w:date="2018-11-23T16:00:00Z">
          <w:r w:rsidR="00436C4D" w:rsidRPr="00EA49BB" w:rsidDel="00AC4F0C">
            <w:rPr>
              <w:b/>
              <w:color w:val="262626"/>
              <w:rPrChange w:id="6762" w:author="Microsoft Office User" w:date="2018-11-26T15:34:00Z">
                <w:rPr>
                  <w:color w:val="262626"/>
                </w:rPr>
              </w:rPrChange>
            </w:rPr>
            <w:delText xml:space="preserve"> (</w:delText>
          </w:r>
          <w:r w:rsidR="00436C4D" w:rsidRPr="00EA49BB" w:rsidDel="00AC4F0C">
            <w:rPr>
              <w:b/>
              <w:color w:val="262626"/>
              <w:rPrChange w:id="6763" w:author="Microsoft Office User" w:date="2018-11-26T15:34:00Z">
                <w:rPr>
                  <w:b/>
                  <w:color w:val="262626"/>
                </w:rPr>
              </w:rPrChange>
            </w:rPr>
            <w:delText>Fig. 6f</w:delText>
          </w:r>
          <w:r w:rsidR="00436C4D" w:rsidRPr="00EA49BB" w:rsidDel="00AC4F0C">
            <w:rPr>
              <w:b/>
              <w:color w:val="262626"/>
              <w:rPrChange w:id="6764" w:author="Microsoft Office User" w:date="2018-11-26T15:34:00Z">
                <w:rPr>
                  <w:color w:val="262626"/>
                </w:rPr>
              </w:rPrChange>
            </w:rPr>
            <w:delText>)</w:delText>
          </w:r>
        </w:del>
        <w:del w:id="6765" w:author="Microsoft Office User" w:date="2018-11-26T15:30:00Z">
          <w:r w:rsidR="00436C4D" w:rsidRPr="00EA49BB" w:rsidDel="00EA49BB">
            <w:rPr>
              <w:b/>
              <w:color w:val="262626"/>
              <w:rPrChange w:id="6766" w:author="Microsoft Office User" w:date="2018-11-26T15:34:00Z">
                <w:rPr>
                  <w:color w:val="262626"/>
                </w:rPr>
              </w:rPrChange>
            </w:rPr>
            <w:delText xml:space="preserve">. </w:delText>
          </w:r>
        </w:del>
      </w:ins>
      <w:ins w:id="6767" w:author="Baker, Gregory Joseph" w:date="2018-11-21T15:13:00Z">
        <w:del w:id="6768" w:author="Microsoft Office User" w:date="2018-11-26T15:30:00Z">
          <w:r w:rsidR="008B2DD1" w:rsidRPr="00EA49BB" w:rsidDel="00EA49BB">
            <w:rPr>
              <w:b/>
              <w:rPrChange w:id="6769" w:author="Microsoft Office User" w:date="2018-11-26T15:34:00Z">
                <w:rPr/>
              </w:rPrChange>
            </w:rPr>
            <w:delText>Unlike conventional CD8</w:delText>
          </w:r>
          <w:r w:rsidR="008B2DD1" w:rsidRPr="00EA49BB" w:rsidDel="00EA49BB">
            <w:rPr>
              <w:b/>
              <w:vertAlign w:val="superscript"/>
              <w:rPrChange w:id="6770" w:author="Microsoft Office User" w:date="2018-11-26T15:34:00Z">
                <w:rPr/>
              </w:rPrChange>
            </w:rPr>
            <w:delText>+</w:delText>
          </w:r>
          <w:r w:rsidR="008B2DD1" w:rsidRPr="00EA49BB" w:rsidDel="00EA49BB">
            <w:rPr>
              <w:b/>
              <w:rPrChange w:id="6771" w:author="Microsoft Office User" w:date="2018-11-26T15:34:00Z">
                <w:rPr/>
              </w:rPrChange>
            </w:rPr>
            <w:delText xml:space="preserve"> T cells which were localized to the tumor margins, B220 T cells were concentrated within the center of the tumor mass, furthering the notion that B220 T cells are a biologically-distinct c</w:delText>
          </w:r>
          <w:r w:rsidR="00436C4D" w:rsidRPr="00EA49BB" w:rsidDel="00EA49BB">
            <w:rPr>
              <w:b/>
              <w:rPrChange w:id="6772" w:author="Microsoft Office User" w:date="2018-11-26T15:34:00Z">
                <w:rPr/>
              </w:rPrChange>
            </w:rPr>
            <w:delText>ell state.</w:delText>
          </w:r>
        </w:del>
      </w:ins>
    </w:p>
    <w:p w14:paraId="404DB6D2" w14:textId="32D30FD3" w:rsidR="00E92B26" w:rsidRPr="00EA49BB" w:rsidDel="00EA49BB" w:rsidRDefault="006870C7" w:rsidP="00EA49BB">
      <w:pPr>
        <w:spacing w:line="480" w:lineRule="auto"/>
        <w:contextualSpacing/>
        <w:rPr>
          <w:del w:id="6773" w:author="Microsoft Office User" w:date="2018-11-26T15:30:00Z"/>
          <w:b/>
          <w:rPrChange w:id="6774" w:author="Microsoft Office User" w:date="2018-11-26T15:34:00Z">
            <w:rPr>
              <w:del w:id="6775" w:author="Microsoft Office User" w:date="2018-11-26T15:30:00Z"/>
              <w:bCs/>
            </w:rPr>
          </w:rPrChange>
        </w:rPr>
        <w:pPrChange w:id="6776" w:author="Microsoft Office User" w:date="2018-11-26T15:34:00Z">
          <w:pPr>
            <w:widowControl w:val="0"/>
            <w:autoSpaceDE w:val="0"/>
            <w:autoSpaceDN w:val="0"/>
            <w:adjustRightInd w:val="0"/>
            <w:spacing w:line="480" w:lineRule="auto"/>
            <w:contextualSpacing/>
          </w:pPr>
        </w:pPrChange>
      </w:pPr>
      <w:ins w:id="6777" w:author="Baker, Gregory Joseph" w:date="2018-11-21T16:25:00Z">
        <w:del w:id="6778" w:author="Microsoft Office User" w:date="2018-11-26T15:30:00Z">
          <w:r w:rsidRPr="00EA49BB" w:rsidDel="00EA49BB">
            <w:rPr>
              <w:b/>
              <w:rPrChange w:id="6779" w:author="Microsoft Office User" w:date="2018-11-26T15:34:00Z">
                <w:rPr/>
              </w:rPrChange>
            </w:rPr>
            <w:tab/>
          </w:r>
        </w:del>
      </w:ins>
      <w:ins w:id="6780" w:author="Baker, Gregory Joseph" w:date="2018-11-21T15:50:00Z">
        <w:del w:id="6781" w:author="Microsoft Office User" w:date="2018-11-26T15:30:00Z">
          <w:r w:rsidR="00B26696" w:rsidRPr="00EA49BB" w:rsidDel="00EA49BB">
            <w:rPr>
              <w:b/>
              <w:rPrChange w:id="6782" w:author="Microsoft Office User" w:date="2018-11-26T15:34:00Z">
                <w:rPr/>
              </w:rPrChange>
            </w:rPr>
            <w:delText>To demonstrate that B220</w:delText>
          </w:r>
          <w:r w:rsidR="00B26696" w:rsidRPr="00EA49BB" w:rsidDel="00EA49BB">
            <w:rPr>
              <w:b/>
              <w:vertAlign w:val="superscript"/>
              <w:rPrChange w:id="6783" w:author="Microsoft Office User" w:date="2018-11-26T15:34:00Z">
                <w:rPr>
                  <w:vertAlign w:val="superscript"/>
                </w:rPr>
              </w:rPrChange>
            </w:rPr>
            <w:delText>+</w:delText>
          </w:r>
          <w:r w:rsidR="00B26696" w:rsidRPr="00EA49BB" w:rsidDel="00EA49BB">
            <w:rPr>
              <w:b/>
              <w:rPrChange w:id="6784" w:author="Microsoft Office User" w:date="2018-11-26T15:34:00Z">
                <w:rPr/>
              </w:rPrChange>
            </w:rPr>
            <w:delText xml:space="preserve"> CD8T cells are in fact </w:delText>
          </w:r>
        </w:del>
      </w:ins>
      <w:ins w:id="6785" w:author="Baker, Gregory Joseph" w:date="2018-11-21T15:51:00Z">
        <w:del w:id="6786" w:author="Microsoft Office User" w:date="2018-11-26T15:30:00Z">
          <w:r w:rsidR="00B26696" w:rsidRPr="00EA49BB" w:rsidDel="00EA49BB">
            <w:rPr>
              <w:b/>
              <w:rPrChange w:id="6787" w:author="Microsoft Office User" w:date="2018-11-26T15:34:00Z">
                <w:rPr/>
              </w:rPrChange>
            </w:rPr>
            <w:delText>a distinct subset of CD8</w:delText>
          </w:r>
          <w:r w:rsidR="00B26696" w:rsidRPr="00EA49BB" w:rsidDel="00EA49BB">
            <w:rPr>
              <w:b/>
              <w:vertAlign w:val="superscript"/>
              <w:rPrChange w:id="6788" w:author="Microsoft Office User" w:date="2018-11-26T15:34:00Z">
                <w:rPr/>
              </w:rPrChange>
            </w:rPr>
            <w:delText>+</w:delText>
          </w:r>
          <w:r w:rsidR="00B26696" w:rsidRPr="00EA49BB" w:rsidDel="00EA49BB">
            <w:rPr>
              <w:b/>
              <w:rPrChange w:id="6789" w:author="Microsoft Office User" w:date="2018-11-26T15:34:00Z">
                <w:rPr/>
              </w:rPrChange>
            </w:rPr>
            <w:delText xml:space="preserve"> </w:delText>
          </w:r>
        </w:del>
      </w:ins>
      <w:ins w:id="6790" w:author="Baker, Gregory Joseph" w:date="2018-11-21T15:50:00Z">
        <w:del w:id="6791" w:author="Microsoft Office User" w:date="2018-11-26T15:30:00Z">
          <w:r w:rsidR="00B26696" w:rsidRPr="00EA49BB" w:rsidDel="00EA49BB">
            <w:rPr>
              <w:b/>
              <w:rPrChange w:id="6792" w:author="Microsoft Office User" w:date="2018-11-26T15:34:00Z">
                <w:rPr/>
              </w:rPrChange>
            </w:rPr>
            <w:delText>T cells</w:delText>
          </w:r>
        </w:del>
      </w:ins>
      <w:ins w:id="6793" w:author="Baker, Gregory Joseph" w:date="2018-11-21T15:51:00Z">
        <w:del w:id="6794" w:author="Microsoft Office User" w:date="2018-11-26T15:30:00Z">
          <w:r w:rsidR="00B26696" w:rsidRPr="00EA49BB" w:rsidDel="00EA49BB">
            <w:rPr>
              <w:b/>
              <w:rPrChange w:id="6795" w:author="Microsoft Office User" w:date="2018-11-26T15:34:00Z">
                <w:rPr/>
              </w:rPrChange>
            </w:rPr>
            <w:delText>,</w:delText>
          </w:r>
        </w:del>
      </w:ins>
      <w:ins w:id="6796" w:author="Baker, Gregory Joseph" w:date="2018-11-21T15:50:00Z">
        <w:del w:id="6797" w:author="Microsoft Office User" w:date="2018-11-26T15:30:00Z">
          <w:r w:rsidR="00B26696" w:rsidRPr="00EA49BB" w:rsidDel="00EA49BB">
            <w:rPr>
              <w:b/>
              <w:rPrChange w:id="6798" w:author="Microsoft Office User" w:date="2018-11-26T15:34:00Z">
                <w:rPr/>
              </w:rPrChange>
            </w:rPr>
            <w:delText xml:space="preserve"> </w:delText>
          </w:r>
        </w:del>
      </w:ins>
      <w:ins w:id="6799" w:author="Baker, Gregory Joseph" w:date="2018-11-21T15:13:00Z">
        <w:del w:id="6800" w:author="Microsoft Office User" w:date="2018-11-26T15:30:00Z">
          <w:r w:rsidR="00B26696" w:rsidRPr="00EA49BB" w:rsidDel="00EA49BB">
            <w:rPr>
              <w:b/>
              <w:rPrChange w:id="6801" w:author="Microsoft Office User" w:date="2018-11-26T15:34:00Z">
                <w:rPr/>
              </w:rPrChange>
            </w:rPr>
            <w:delText>w</w:delText>
          </w:r>
          <w:r w:rsidR="008B2DD1" w:rsidRPr="00EA49BB" w:rsidDel="00EA49BB">
            <w:rPr>
              <w:b/>
              <w:rPrChange w:id="6802" w:author="Microsoft Office User" w:date="2018-11-26T15:34:00Z">
                <w:rPr/>
              </w:rPrChange>
            </w:rPr>
            <w:delText xml:space="preserve">e purified </w:delText>
          </w:r>
        </w:del>
      </w:ins>
      <w:ins w:id="6803" w:author="Baker, Gregory Joseph" w:date="2018-11-21T15:51:00Z">
        <w:del w:id="6804" w:author="Microsoft Office User" w:date="2018-11-26T15:30:00Z">
          <w:r w:rsidR="00B26696" w:rsidRPr="00EA49BB" w:rsidDel="00EA49BB">
            <w:rPr>
              <w:b/>
              <w:rPrChange w:id="6805" w:author="Microsoft Office User" w:date="2018-11-26T15:34:00Z">
                <w:rPr/>
              </w:rPrChange>
            </w:rPr>
            <w:delText>them</w:delText>
          </w:r>
        </w:del>
      </w:ins>
      <w:ins w:id="6806" w:author="Baker, Gregory Joseph" w:date="2018-11-21T15:13:00Z">
        <w:del w:id="6807" w:author="Microsoft Office User" w:date="2018-11-26T15:30:00Z">
          <w:r w:rsidR="008B2DD1" w:rsidRPr="00EA49BB" w:rsidDel="00EA49BB">
            <w:rPr>
              <w:b/>
              <w:rPrChange w:id="6808" w:author="Microsoft Office User" w:date="2018-11-26T15:34:00Z">
                <w:rPr/>
              </w:rPrChange>
            </w:rPr>
            <w:delText xml:space="preserve"> from CD19-immunodepleted splenocytes</w:delText>
          </w:r>
        </w:del>
      </w:ins>
      <w:ins w:id="6809" w:author="Baker, Gregory Joseph" w:date="2018-11-21T15:52:00Z">
        <w:del w:id="6810" w:author="Microsoft Office User" w:date="2018-11-26T15:30:00Z">
          <w:r w:rsidR="00B26696" w:rsidRPr="00EA49BB" w:rsidDel="00EA49BB">
            <w:rPr>
              <w:b/>
              <w:rPrChange w:id="6811" w:author="Microsoft Office User" w:date="2018-11-26T15:34:00Z">
                <w:rPr/>
              </w:rPrChange>
            </w:rPr>
            <w:delText xml:space="preserve"> of tumor-naïve C57BL/6J mice</w:delText>
          </w:r>
        </w:del>
      </w:ins>
      <w:ins w:id="6812" w:author="Baker, Gregory Joseph" w:date="2018-11-21T15:13:00Z">
        <w:del w:id="6813" w:author="Microsoft Office User" w:date="2018-11-26T15:30:00Z">
          <w:r w:rsidR="008B2DD1" w:rsidRPr="00EA49BB" w:rsidDel="00EA49BB">
            <w:rPr>
              <w:b/>
              <w:rPrChange w:id="6814" w:author="Microsoft Office User" w:date="2018-11-26T15:34:00Z">
                <w:rPr/>
              </w:rPrChange>
            </w:rPr>
            <w:delText xml:space="preserve"> using fluorescence-activated cell sorting (FACS) (</w:delText>
          </w:r>
        </w:del>
        <w:del w:id="6815" w:author="Microsoft Office User" w:date="2018-11-23T16:00:00Z">
          <w:r w:rsidR="008B2DD1" w:rsidRPr="00EA49BB" w:rsidDel="00163612">
            <w:rPr>
              <w:b/>
              <w:rPrChange w:id="6816" w:author="Microsoft Office User" w:date="2018-11-26T15:34:00Z">
                <w:rPr/>
              </w:rPrChange>
            </w:rPr>
            <w:delText>Fig. 4a</w:delText>
          </w:r>
        </w:del>
        <w:del w:id="6817" w:author="Microsoft Office User" w:date="2018-11-26T15:30:00Z">
          <w:r w:rsidR="008B2DD1" w:rsidRPr="00EA49BB" w:rsidDel="00EA49BB">
            <w:rPr>
              <w:b/>
              <w:rPrChange w:id="6818" w:author="Microsoft Office User" w:date="2018-11-26T15:34:00Z">
                <w:rPr/>
              </w:rPrChange>
            </w:rPr>
            <w:delText>).</w:delText>
          </w:r>
        </w:del>
      </w:ins>
      <w:ins w:id="6819" w:author="Baker, Gregory Joseph" w:date="2018-11-21T15:53:00Z">
        <w:del w:id="6820" w:author="Microsoft Office User" w:date="2018-11-26T15:30:00Z">
          <w:r w:rsidR="00E5313C" w:rsidRPr="00EA49BB" w:rsidDel="00EA49BB">
            <w:rPr>
              <w:b/>
              <w:rPrChange w:id="6821" w:author="Microsoft Office User" w:date="2018-11-26T15:34:00Z">
                <w:rPr/>
              </w:rPrChange>
            </w:rPr>
            <w:delText xml:space="preserve"> The persistence of B220</w:delText>
          </w:r>
          <w:r w:rsidR="00E5313C" w:rsidRPr="00EA49BB" w:rsidDel="00EA49BB">
            <w:rPr>
              <w:b/>
              <w:vertAlign w:val="superscript"/>
              <w:rPrChange w:id="6822" w:author="Microsoft Office User" w:date="2018-11-26T15:34:00Z">
                <w:rPr>
                  <w:vertAlign w:val="superscript"/>
                </w:rPr>
              </w:rPrChange>
            </w:rPr>
            <w:delText>+</w:delText>
          </w:r>
          <w:r w:rsidR="00E5313C" w:rsidRPr="00EA49BB" w:rsidDel="00EA49BB">
            <w:rPr>
              <w:b/>
              <w:rPrChange w:id="6823" w:author="Microsoft Office User" w:date="2018-11-26T15:34:00Z">
                <w:rPr/>
              </w:rPrChange>
            </w:rPr>
            <w:delText xml:space="preserve"> CD8T cells after CD19-immunodepletion was itself evidence that the cells are not of B cell origin. </w:delText>
          </w:r>
        </w:del>
      </w:ins>
      <w:ins w:id="6824" w:author="Baker, Gregory Joseph" w:date="2018-11-21T15:13:00Z">
        <w:del w:id="6825" w:author="Microsoft Office User" w:date="2018-11-26T15:30:00Z">
          <w:r w:rsidR="008B2DD1" w:rsidRPr="00EA49BB" w:rsidDel="00EA49BB">
            <w:rPr>
              <w:b/>
              <w:rPrChange w:id="6826" w:author="Microsoft Office User" w:date="2018-11-26T15:34:00Z">
                <w:rPr/>
              </w:rPrChange>
            </w:rPr>
            <w:delText xml:space="preserve"> Next-generation RNA-sequencing (RNA-seq) </w:delText>
          </w:r>
        </w:del>
      </w:ins>
      <w:ins w:id="6827" w:author="Baker, Gregory Joseph" w:date="2018-11-21T15:54:00Z">
        <w:del w:id="6828" w:author="Microsoft Office User" w:date="2018-11-26T15:30:00Z">
          <w:r w:rsidR="008E2E1B" w:rsidRPr="00EA49BB" w:rsidDel="00EA49BB">
            <w:rPr>
              <w:b/>
              <w:rPrChange w:id="6829" w:author="Microsoft Office User" w:date="2018-11-26T15:34:00Z">
                <w:rPr/>
              </w:rPrChange>
            </w:rPr>
            <w:delText xml:space="preserve">of the coding transcriptome </w:delText>
          </w:r>
        </w:del>
      </w:ins>
      <w:ins w:id="6830" w:author="Baker, Gregory Joseph" w:date="2018-11-21T15:13:00Z">
        <w:del w:id="6831" w:author="Microsoft Office User" w:date="2018-11-26T15:30:00Z">
          <w:r w:rsidR="008B2DD1" w:rsidRPr="00EA49BB" w:rsidDel="00EA49BB">
            <w:rPr>
              <w:b/>
              <w:rPrChange w:id="6832" w:author="Microsoft Office User" w:date="2018-11-26T15:34:00Z">
                <w:rPr/>
              </w:rPrChange>
            </w:rPr>
            <w:delText xml:space="preserve">performed on </w:delText>
          </w:r>
        </w:del>
      </w:ins>
      <w:ins w:id="6833" w:author="Baker, Gregory Joseph" w:date="2018-11-21T16:24:00Z">
        <w:del w:id="6834" w:author="Microsoft Office User" w:date="2018-11-26T15:30:00Z">
          <w:r w:rsidR="00B105F8" w:rsidRPr="00EA49BB" w:rsidDel="00EA49BB">
            <w:rPr>
              <w:b/>
              <w:rPrChange w:id="6835" w:author="Microsoft Office User" w:date="2018-11-26T15:34:00Z">
                <w:rPr/>
              </w:rPrChange>
            </w:rPr>
            <w:delText>B220</w:delText>
          </w:r>
          <w:r w:rsidR="00B105F8" w:rsidRPr="00EA49BB" w:rsidDel="00EA49BB">
            <w:rPr>
              <w:b/>
              <w:vertAlign w:val="superscript"/>
              <w:rPrChange w:id="6836" w:author="Microsoft Office User" w:date="2018-11-26T15:34:00Z">
                <w:rPr>
                  <w:vertAlign w:val="superscript"/>
                </w:rPr>
              </w:rPrChange>
            </w:rPr>
            <w:delText>+</w:delText>
          </w:r>
          <w:r w:rsidR="00B105F8" w:rsidRPr="00EA49BB" w:rsidDel="00EA49BB">
            <w:rPr>
              <w:b/>
              <w:rPrChange w:id="6837" w:author="Microsoft Office User" w:date="2018-11-26T15:34:00Z">
                <w:rPr/>
              </w:rPrChange>
            </w:rPr>
            <w:delText xml:space="preserve"> CD8T</w:delText>
          </w:r>
        </w:del>
      </w:ins>
      <w:ins w:id="6838" w:author="Baker, Gregory Joseph" w:date="2018-11-21T15:13:00Z">
        <w:del w:id="6839" w:author="Microsoft Office User" w:date="2018-11-26T15:30:00Z">
          <w:r w:rsidR="008B2DD1" w:rsidRPr="00EA49BB" w:rsidDel="00EA49BB">
            <w:rPr>
              <w:b/>
              <w:rPrChange w:id="6840" w:author="Microsoft Office User" w:date="2018-11-26T15:34:00Z">
                <w:rPr/>
              </w:rPrChange>
            </w:rPr>
            <w:delText xml:space="preserve"> cell isolates </w:delText>
          </w:r>
        </w:del>
      </w:ins>
      <w:ins w:id="6841" w:author="Baker, Gregory Joseph" w:date="2018-11-21T16:16:00Z">
        <w:del w:id="6842" w:author="Microsoft Office User" w:date="2018-11-26T15:30:00Z">
          <w:r w:rsidR="00505664" w:rsidRPr="00EA49BB" w:rsidDel="00EA49BB">
            <w:rPr>
              <w:b/>
              <w:rPrChange w:id="6843" w:author="Microsoft Office User" w:date="2018-11-26T15:34:00Z">
                <w:rPr/>
              </w:rPrChange>
            </w:rPr>
            <w:delText>versus other CD8</w:delText>
          </w:r>
          <w:r w:rsidR="00505664" w:rsidRPr="00EA49BB" w:rsidDel="00EA49BB">
            <w:rPr>
              <w:b/>
              <w:vertAlign w:val="superscript"/>
              <w:rPrChange w:id="6844" w:author="Microsoft Office User" w:date="2018-11-26T15:34:00Z">
                <w:rPr/>
              </w:rPrChange>
            </w:rPr>
            <w:delText>+</w:delText>
          </w:r>
          <w:r w:rsidR="00505664" w:rsidRPr="00EA49BB" w:rsidDel="00EA49BB">
            <w:rPr>
              <w:b/>
              <w:rPrChange w:id="6845" w:author="Microsoft Office User" w:date="2018-11-26T15:34:00Z">
                <w:rPr/>
              </w:rPrChange>
            </w:rPr>
            <w:delText xml:space="preserve"> T cells followed by running the Sleuth implementation of principle component analysis (PCA) performed on kallisto abundance.h5 files revealed that that the majority (%) of variation in the RNA-seq dataset was accounted for by differences between </w:delText>
          </w:r>
        </w:del>
      </w:ins>
      <w:ins w:id="6846" w:author="Baker, Gregory Joseph" w:date="2018-11-21T16:24:00Z">
        <w:del w:id="6847" w:author="Microsoft Office User" w:date="2018-11-26T15:30:00Z">
          <w:r w:rsidR="00B105F8" w:rsidRPr="00EA49BB" w:rsidDel="00EA49BB">
            <w:rPr>
              <w:b/>
              <w:rPrChange w:id="6848" w:author="Microsoft Office User" w:date="2018-11-26T15:34:00Z">
                <w:rPr/>
              </w:rPrChange>
            </w:rPr>
            <w:delText>B220</w:delText>
          </w:r>
          <w:r w:rsidR="00B105F8" w:rsidRPr="00EA49BB" w:rsidDel="00EA49BB">
            <w:rPr>
              <w:b/>
              <w:vertAlign w:val="superscript"/>
              <w:rPrChange w:id="6849" w:author="Microsoft Office User" w:date="2018-11-26T15:34:00Z">
                <w:rPr>
                  <w:vertAlign w:val="superscript"/>
                </w:rPr>
              </w:rPrChange>
            </w:rPr>
            <w:delText>+</w:delText>
          </w:r>
          <w:r w:rsidR="00B105F8" w:rsidRPr="00EA49BB" w:rsidDel="00EA49BB">
            <w:rPr>
              <w:b/>
              <w:rPrChange w:id="6850" w:author="Microsoft Office User" w:date="2018-11-26T15:34:00Z">
                <w:rPr/>
              </w:rPrChange>
            </w:rPr>
            <w:delText xml:space="preserve"> CD8T</w:delText>
          </w:r>
        </w:del>
      </w:ins>
      <w:ins w:id="6851" w:author="Baker, Gregory Joseph" w:date="2018-11-21T16:16:00Z">
        <w:del w:id="6852" w:author="Microsoft Office User" w:date="2018-11-26T15:30:00Z">
          <w:r w:rsidR="00505664" w:rsidRPr="00EA49BB" w:rsidDel="00EA49BB">
            <w:rPr>
              <w:b/>
              <w:rPrChange w:id="6853" w:author="Microsoft Office User" w:date="2018-11-26T15:34:00Z">
                <w:rPr/>
              </w:rPrChange>
            </w:rPr>
            <w:delText xml:space="preserve"> cells and CD8</w:delText>
          </w:r>
          <w:r w:rsidR="00505664" w:rsidRPr="00EA49BB" w:rsidDel="00EA49BB">
            <w:rPr>
              <w:b/>
              <w:vertAlign w:val="superscript"/>
              <w:rPrChange w:id="6854" w:author="Microsoft Office User" w:date="2018-11-26T15:34:00Z">
                <w:rPr>
                  <w:vertAlign w:val="superscript"/>
                </w:rPr>
              </w:rPrChange>
            </w:rPr>
            <w:delText>+</w:delText>
          </w:r>
          <w:r w:rsidR="00505664" w:rsidRPr="00EA49BB" w:rsidDel="00EA49BB">
            <w:rPr>
              <w:b/>
              <w:rPrChange w:id="6855" w:author="Microsoft Office User" w:date="2018-11-26T15:34:00Z">
                <w:rPr/>
              </w:rPrChange>
            </w:rPr>
            <w:delText xml:space="preserve"> T cells which failed to co-cluster in PC-space (</w:delText>
          </w:r>
        </w:del>
        <w:del w:id="6856" w:author="Microsoft Office User" w:date="2018-11-23T16:00:00Z">
          <w:r w:rsidR="00505664" w:rsidRPr="00EA49BB" w:rsidDel="00163612">
            <w:rPr>
              <w:b/>
              <w:color w:val="262626"/>
              <w:rPrChange w:id="6857" w:author="Microsoft Office User" w:date="2018-11-26T15:34:00Z">
                <w:rPr>
                  <w:b/>
                  <w:color w:val="262626"/>
                </w:rPr>
              </w:rPrChange>
            </w:rPr>
            <w:delText>Fig. 7b</w:delText>
          </w:r>
        </w:del>
        <w:del w:id="6858" w:author="Microsoft Office User" w:date="2018-11-26T15:30:00Z">
          <w:r w:rsidR="00505664" w:rsidRPr="00EA49BB" w:rsidDel="00EA49BB">
            <w:rPr>
              <w:b/>
              <w:rPrChange w:id="6859" w:author="Microsoft Office User" w:date="2018-11-26T15:34:00Z">
                <w:rPr/>
              </w:rPrChange>
            </w:rPr>
            <w:delText>)</w:delText>
          </w:r>
        </w:del>
      </w:ins>
      <w:ins w:id="6860" w:author="Baker, Gregory Joseph" w:date="2018-11-21T15:13:00Z">
        <w:del w:id="6861" w:author="Microsoft Office User" w:date="2018-11-26T15:30:00Z">
          <w:r w:rsidR="008B2DD1" w:rsidRPr="00EA49BB" w:rsidDel="00EA49BB">
            <w:rPr>
              <w:b/>
              <w:rPrChange w:id="6862" w:author="Microsoft Office User" w:date="2018-11-26T15:34:00Z">
                <w:rPr/>
              </w:rPrChange>
            </w:rPr>
            <w:delText xml:space="preserve">. </w:delText>
          </w:r>
        </w:del>
      </w:ins>
      <w:ins w:id="6863" w:author="Baker, Gregory Joseph" w:date="2018-11-21T16:18:00Z">
        <w:del w:id="6864" w:author="Microsoft Office User" w:date="2018-11-26T15:30:00Z">
          <w:r w:rsidR="00505664" w:rsidRPr="00EA49BB" w:rsidDel="00EA49BB">
            <w:rPr>
              <w:b/>
              <w:rPrChange w:id="6865" w:author="Microsoft Office User" w:date="2018-11-26T15:34:00Z">
                <w:rPr/>
              </w:rPrChange>
            </w:rPr>
            <w:delText xml:space="preserve">Differential expression analysis </w:delText>
          </w:r>
        </w:del>
      </w:ins>
      <w:ins w:id="6866" w:author="Baker, Gregory Joseph" w:date="2018-11-21T16:19:00Z">
        <w:del w:id="6867" w:author="Microsoft Office User" w:date="2018-11-26T15:30:00Z">
          <w:r w:rsidR="00505664" w:rsidRPr="00EA49BB" w:rsidDel="00EA49BB">
            <w:rPr>
              <w:b/>
              <w:rPrChange w:id="6868" w:author="Microsoft Office User" w:date="2018-11-26T15:34:00Z">
                <w:rPr/>
              </w:rPrChange>
            </w:rPr>
            <w:delText xml:space="preserve">at the gene level </w:delText>
          </w:r>
        </w:del>
      </w:ins>
      <w:ins w:id="6869" w:author="Baker, Gregory Joseph" w:date="2018-11-21T16:18:00Z">
        <w:del w:id="6870" w:author="Microsoft Office User" w:date="2018-11-26T15:30:00Z">
          <w:r w:rsidR="00505664" w:rsidRPr="00EA49BB" w:rsidDel="00EA49BB">
            <w:rPr>
              <w:b/>
              <w:rPrChange w:id="6871" w:author="Microsoft Office User" w:date="2018-11-26T15:34:00Z">
                <w:rPr/>
              </w:rPrChange>
            </w:rPr>
            <w:delText xml:space="preserve">using the EdgeR algorithm, and the transcript level using the Sleuth algorithm, </w:delText>
          </w:r>
        </w:del>
      </w:ins>
      <w:ins w:id="6872" w:author="Baker, Gregory Joseph" w:date="2018-11-21T16:19:00Z">
        <w:del w:id="6873" w:author="Microsoft Office User" w:date="2018-11-26T15:30:00Z">
          <w:r w:rsidR="00505664" w:rsidRPr="00EA49BB" w:rsidDel="00EA49BB">
            <w:rPr>
              <w:b/>
              <w:rPrChange w:id="6874" w:author="Microsoft Office User" w:date="2018-11-26T15:34:00Z">
                <w:rPr/>
              </w:rPrChange>
            </w:rPr>
            <w:delText xml:space="preserve">revealed </w:delText>
          </w:r>
        </w:del>
      </w:ins>
      <w:ins w:id="6875" w:author="Baker, Gregory Joseph" w:date="2018-11-21T16:18:00Z">
        <w:del w:id="6876" w:author="Microsoft Office User" w:date="2018-11-26T15:30:00Z">
          <w:r w:rsidR="00505664" w:rsidRPr="00EA49BB" w:rsidDel="00EA49BB">
            <w:rPr>
              <w:b/>
              <w:rPrChange w:id="6877" w:author="Microsoft Office User" w:date="2018-11-26T15:34:00Z">
                <w:rPr/>
              </w:rPrChange>
            </w:rPr>
            <w:delText>20 and 26 statistically significantly differences between the two cell states, respectively (</w:delText>
          </w:r>
          <w:r w:rsidR="00505664" w:rsidRPr="00EA49BB" w:rsidDel="00EA49BB">
            <w:rPr>
              <w:b/>
              <w:rPrChange w:id="6878" w:author="Microsoft Office User" w:date="2018-11-26T15:34:00Z">
                <w:rPr>
                  <w:b/>
                </w:rPr>
              </w:rPrChange>
            </w:rPr>
            <w:delText xml:space="preserve">Supplementary Table </w:delText>
          </w:r>
        </w:del>
        <w:del w:id="6879" w:author="Microsoft Office User" w:date="2018-11-23T16:01:00Z">
          <w:r w:rsidR="00505664" w:rsidRPr="00EA49BB" w:rsidDel="00163612">
            <w:rPr>
              <w:b/>
              <w:rPrChange w:id="6880" w:author="Microsoft Office User" w:date="2018-11-26T15:34:00Z">
                <w:rPr>
                  <w:b/>
                </w:rPr>
              </w:rPrChange>
            </w:rPr>
            <w:delText>3</w:delText>
          </w:r>
        </w:del>
        <w:del w:id="6881" w:author="Microsoft Office User" w:date="2018-11-26T15:30:00Z">
          <w:r w:rsidR="00505664" w:rsidRPr="00EA49BB" w:rsidDel="00EA49BB">
            <w:rPr>
              <w:b/>
              <w:rPrChange w:id="6882" w:author="Microsoft Office User" w:date="2018-11-26T15:34:00Z">
                <w:rPr/>
              </w:rPrChange>
            </w:rPr>
            <w:delText xml:space="preserve">). </w:delText>
          </w:r>
        </w:del>
      </w:ins>
      <w:ins w:id="6883" w:author="Baker, Gregory Joseph" w:date="2018-11-21T16:20:00Z">
        <w:del w:id="6884" w:author="Microsoft Office User" w:date="2018-11-26T15:30:00Z">
          <w:r w:rsidR="00505664" w:rsidRPr="00EA49BB" w:rsidDel="00EA49BB">
            <w:rPr>
              <w:b/>
              <w:rPrChange w:id="6885" w:author="Microsoft Office User" w:date="2018-11-26T15:34:00Z">
                <w:rPr/>
              </w:rPrChange>
            </w:rPr>
            <w:delText>Consistent</w:delText>
          </w:r>
        </w:del>
      </w:ins>
      <w:ins w:id="6886" w:author="Baker, Gregory Joseph" w:date="2018-11-21T16:19:00Z">
        <w:del w:id="6887" w:author="Microsoft Office User" w:date="2018-11-26T15:30:00Z">
          <w:r w:rsidR="00505664" w:rsidRPr="00EA49BB" w:rsidDel="00EA49BB">
            <w:rPr>
              <w:b/>
              <w:rPrChange w:id="6888" w:author="Microsoft Office User" w:date="2018-11-26T15:34:00Z">
                <w:rPr/>
              </w:rPrChange>
            </w:rPr>
            <w:delText xml:space="preserve"> across both analyses were </w:delText>
          </w:r>
        </w:del>
      </w:ins>
      <w:ins w:id="6889" w:author="Baker, Gregory Joseph" w:date="2018-11-21T16:20:00Z">
        <w:del w:id="6890" w:author="Microsoft Office User" w:date="2018-11-26T15:30:00Z">
          <w:r w:rsidR="00505664" w:rsidRPr="00EA49BB" w:rsidDel="00EA49BB">
            <w:rPr>
              <w:b/>
              <w:rPrChange w:id="6891" w:author="Microsoft Office User" w:date="2018-11-26T15:34:00Z">
                <w:rPr/>
              </w:rPrChange>
            </w:rPr>
            <w:delText>mitochondrial leucyl-tRNA synthetase (</w:delText>
          </w:r>
          <w:r w:rsidR="00505664" w:rsidRPr="00EA49BB" w:rsidDel="00EA49BB">
            <w:rPr>
              <w:b/>
              <w:i/>
              <w:rPrChange w:id="6892" w:author="Microsoft Office User" w:date="2018-11-26T15:34:00Z">
                <w:rPr/>
              </w:rPrChange>
            </w:rPr>
            <w:delText>Lars2</w:delText>
          </w:r>
          <w:r w:rsidR="00505664" w:rsidRPr="00EA49BB" w:rsidDel="00EA49BB">
            <w:rPr>
              <w:b/>
              <w:rPrChange w:id="6893" w:author="Microsoft Office User" w:date="2018-11-26T15:34:00Z">
                <w:rPr/>
              </w:rPrChange>
            </w:rPr>
            <w:delText>), killer cell lectin-like receptor subfamily A member 13 pseudogene (</w:delText>
          </w:r>
          <w:r w:rsidR="00505664" w:rsidRPr="00EA49BB" w:rsidDel="00EA49BB">
            <w:rPr>
              <w:b/>
              <w:i/>
              <w:rPrChange w:id="6894" w:author="Microsoft Office User" w:date="2018-11-26T15:34:00Z">
                <w:rPr/>
              </w:rPrChange>
            </w:rPr>
            <w:delText>Klra13-ps</w:delText>
          </w:r>
          <w:r w:rsidR="00505664" w:rsidRPr="00EA49BB" w:rsidDel="00EA49BB">
            <w:rPr>
              <w:b/>
              <w:i/>
              <w:rPrChange w:id="6895" w:author="Microsoft Office User" w:date="2018-11-26T15:34:00Z">
                <w:rPr>
                  <w:i/>
                </w:rPr>
              </w:rPrChange>
            </w:rPr>
            <w:delText>, Ly49M</w:delText>
          </w:r>
          <w:r w:rsidR="00505664" w:rsidRPr="00EA49BB" w:rsidDel="00EA49BB">
            <w:rPr>
              <w:b/>
              <w:rPrChange w:id="6896" w:author="Microsoft Office User" w:date="2018-11-26T15:34:00Z">
                <w:rPr/>
              </w:rPrChange>
            </w:rPr>
            <w:delText>), microRNA 6236 (</w:delText>
          </w:r>
          <w:r w:rsidR="00505664" w:rsidRPr="00EA49BB" w:rsidDel="00EA49BB">
            <w:rPr>
              <w:b/>
              <w:i/>
              <w:rPrChange w:id="6897" w:author="Microsoft Office User" w:date="2018-11-26T15:34:00Z">
                <w:rPr/>
              </w:rPrChange>
            </w:rPr>
            <w:delText>Mir6236</w:delText>
          </w:r>
          <w:r w:rsidR="00505664" w:rsidRPr="00EA49BB" w:rsidDel="00EA49BB">
            <w:rPr>
              <w:b/>
              <w:rPrChange w:id="6898" w:author="Microsoft Office User" w:date="2018-11-26T15:34:00Z">
                <w:rPr/>
              </w:rPrChange>
            </w:rPr>
            <w:delText>), and lymphocyte antigen 6 complex locus C2 (</w:delText>
          </w:r>
          <w:r w:rsidR="00505664" w:rsidRPr="00EA49BB" w:rsidDel="00EA49BB">
            <w:rPr>
              <w:b/>
              <w:i/>
              <w:rPrChange w:id="6899" w:author="Microsoft Office User" w:date="2018-11-26T15:34:00Z">
                <w:rPr/>
              </w:rPrChange>
            </w:rPr>
            <w:delText>Ly6c2</w:delText>
          </w:r>
          <w:r w:rsidR="00505664" w:rsidRPr="00EA49BB" w:rsidDel="00EA49BB">
            <w:rPr>
              <w:b/>
              <w:rPrChange w:id="6900" w:author="Microsoft Office User" w:date="2018-11-26T15:34:00Z">
                <w:rPr/>
              </w:rPrChange>
            </w:rPr>
            <w:delText xml:space="preserve">) </w:delText>
          </w:r>
        </w:del>
      </w:ins>
      <w:ins w:id="6901" w:author="Baker, Gregory Joseph" w:date="2018-11-21T16:21:00Z">
        <w:del w:id="6902" w:author="Microsoft Office User" w:date="2018-11-26T15:30:00Z">
          <w:r w:rsidR="00505664" w:rsidRPr="00EA49BB" w:rsidDel="00EA49BB">
            <w:rPr>
              <w:b/>
              <w:rPrChange w:id="6903" w:author="Microsoft Office User" w:date="2018-11-26T15:34:00Z">
                <w:rPr>
                  <w:i/>
                </w:rPr>
              </w:rPrChange>
            </w:rPr>
            <w:delText>each</w:delText>
          </w:r>
          <w:r w:rsidR="00505664" w:rsidRPr="00EA49BB" w:rsidDel="00EA49BB">
            <w:rPr>
              <w:b/>
              <w:rPrChange w:id="6904" w:author="Microsoft Office User" w:date="2018-11-26T15:34:00Z">
                <w:rPr/>
              </w:rPrChange>
            </w:rPr>
            <w:delText xml:space="preserve"> </w:delText>
          </w:r>
        </w:del>
      </w:ins>
      <w:ins w:id="6905" w:author="Baker, Gregory Joseph" w:date="2018-11-21T16:19:00Z">
        <w:del w:id="6906" w:author="Microsoft Office User" w:date="2018-11-26T15:30:00Z">
          <w:r w:rsidR="00505664" w:rsidRPr="00EA49BB" w:rsidDel="00EA49BB">
            <w:rPr>
              <w:b/>
              <w:rPrChange w:id="6907" w:author="Microsoft Office User" w:date="2018-11-26T15:34:00Z">
                <w:rPr/>
              </w:rPrChange>
            </w:rPr>
            <w:delText xml:space="preserve">with </w:delText>
          </w:r>
        </w:del>
      </w:ins>
      <w:ins w:id="6908" w:author="Baker, Gregory Joseph" w:date="2018-11-21T16:21:00Z">
        <w:del w:id="6909" w:author="Microsoft Office User" w:date="2018-11-26T15:30:00Z">
          <w:r w:rsidR="00505664" w:rsidRPr="00EA49BB" w:rsidDel="00EA49BB">
            <w:rPr>
              <w:b/>
              <w:rPrChange w:id="6910" w:author="Microsoft Office User" w:date="2018-11-26T15:34:00Z">
                <w:rPr/>
              </w:rPrChange>
            </w:rPr>
            <w:delText>a (FDR-corrected</w:delText>
          </w:r>
        </w:del>
      </w:ins>
      <w:ins w:id="6911" w:author="Baker, Gregory Joseph" w:date="2018-11-21T16:19:00Z">
        <w:del w:id="6912" w:author="Microsoft Office User" w:date="2018-11-26T15:30:00Z">
          <w:r w:rsidR="00505664" w:rsidRPr="00EA49BB" w:rsidDel="00EA49BB">
            <w:rPr>
              <w:b/>
              <w:rPrChange w:id="6913" w:author="Microsoft Office User" w:date="2018-11-26T15:34:00Z">
                <w:rPr/>
              </w:rPrChange>
            </w:rPr>
            <w:delText xml:space="preserve"> </w:delText>
          </w:r>
        </w:del>
      </w:ins>
      <w:ins w:id="6914" w:author="Baker, Gregory Joseph" w:date="2018-11-21T15:13:00Z">
        <w:del w:id="6915" w:author="Microsoft Office User" w:date="2018-11-26T15:30:00Z">
          <w:r w:rsidR="00505664" w:rsidRPr="00EA49BB" w:rsidDel="00EA49BB">
            <w:rPr>
              <w:b/>
              <w:rPrChange w:id="6916" w:author="Microsoft Office User" w:date="2018-11-26T15:34:00Z">
                <w:rPr/>
              </w:rPrChange>
            </w:rPr>
            <w:delText>q</w:delText>
          </w:r>
          <w:r w:rsidR="008B2DD1" w:rsidRPr="00EA49BB" w:rsidDel="00EA49BB">
            <w:rPr>
              <w:b/>
              <w:rPrChange w:id="6917" w:author="Microsoft Office User" w:date="2018-11-26T15:34:00Z">
                <w:rPr/>
              </w:rPrChange>
            </w:rPr>
            <w:delText xml:space="preserve"> </w:delText>
          </w:r>
          <w:r w:rsidR="008B2DD1" w:rsidRPr="00EA49BB" w:rsidDel="00EA49BB">
            <w:rPr>
              <w:b/>
              <w:u w:val="single"/>
              <w:rPrChange w:id="6918" w:author="Microsoft Office User" w:date="2018-11-26T15:34:00Z">
                <w:rPr/>
              </w:rPrChange>
            </w:rPr>
            <w:delText>&lt;</w:delText>
          </w:r>
          <w:r w:rsidR="008B2DD1" w:rsidRPr="00EA49BB" w:rsidDel="00EA49BB">
            <w:rPr>
              <w:b/>
              <w:rPrChange w:id="6919" w:author="Microsoft Office User" w:date="2018-11-26T15:34:00Z">
                <w:rPr/>
              </w:rPrChange>
            </w:rPr>
            <w:delText xml:space="preserve"> 5.8x10</w:delText>
          </w:r>
          <w:r w:rsidR="008B2DD1" w:rsidRPr="00EA49BB" w:rsidDel="00EA49BB">
            <w:rPr>
              <w:b/>
              <w:vertAlign w:val="superscript"/>
              <w:rPrChange w:id="6920" w:author="Microsoft Office User" w:date="2018-11-26T15:34:00Z">
                <w:rPr/>
              </w:rPrChange>
            </w:rPr>
            <w:delText>-5</w:delText>
          </w:r>
          <w:r w:rsidR="008B2DD1" w:rsidRPr="00EA49BB" w:rsidDel="00EA49BB">
            <w:rPr>
              <w:b/>
              <w:rPrChange w:id="6921" w:author="Microsoft Office User" w:date="2018-11-26T15:34:00Z">
                <w:rPr/>
              </w:rPrChange>
            </w:rPr>
            <w:delText>) (</w:delText>
          </w:r>
        </w:del>
        <w:del w:id="6922" w:author="Microsoft Office User" w:date="2018-11-23T16:02:00Z">
          <w:r w:rsidR="008B2DD1" w:rsidRPr="00EA49BB" w:rsidDel="008D4E32">
            <w:rPr>
              <w:b/>
              <w:rPrChange w:id="6923" w:author="Microsoft Office User" w:date="2018-11-26T15:34:00Z">
                <w:rPr/>
              </w:rPrChange>
            </w:rPr>
            <w:delText>Fig. 4c</w:delText>
          </w:r>
        </w:del>
        <w:del w:id="6924" w:author="Microsoft Office User" w:date="2018-11-26T15:30:00Z">
          <w:r w:rsidR="008B2DD1" w:rsidRPr="00EA49BB" w:rsidDel="00EA49BB">
            <w:rPr>
              <w:b/>
              <w:rPrChange w:id="6925" w:author="Microsoft Office User" w:date="2018-11-26T15:34:00Z">
                <w:rPr/>
              </w:rPrChange>
            </w:rPr>
            <w:delText>). Gene set enrichment analysis (GSEA) performed on pre-ranked log</w:delText>
          </w:r>
          <w:r w:rsidR="008B2DD1" w:rsidRPr="00EA49BB" w:rsidDel="00EA49BB">
            <w:rPr>
              <w:b/>
              <w:vertAlign w:val="subscript"/>
              <w:rPrChange w:id="6926" w:author="Microsoft Office User" w:date="2018-11-26T15:34:00Z">
                <w:rPr/>
              </w:rPrChange>
            </w:rPr>
            <w:delText>2</w:delText>
          </w:r>
          <w:r w:rsidR="008B2DD1" w:rsidRPr="00EA49BB" w:rsidDel="00EA49BB">
            <w:rPr>
              <w:b/>
              <w:rPrChange w:id="6927" w:author="Microsoft Office User" w:date="2018-11-26T15:34:00Z">
                <w:rPr/>
              </w:rPrChange>
            </w:rPr>
            <w:delText xml:space="preserve"> fold-changes in gene expression (</w:delText>
          </w:r>
        </w:del>
      </w:ins>
      <w:ins w:id="6928" w:author="Baker, Gregory Joseph" w:date="2018-11-21T16:22:00Z">
        <w:del w:id="6929" w:author="Microsoft Office User" w:date="2018-11-26T15:30:00Z">
          <w:r w:rsidR="00505664" w:rsidRPr="00EA49BB" w:rsidDel="00EA49BB">
            <w:rPr>
              <w:b/>
              <w:rPrChange w:id="6930" w:author="Microsoft Office User" w:date="2018-11-26T15:34:00Z">
                <w:rPr/>
              </w:rPrChange>
            </w:rPr>
            <w:delText>B220</w:delText>
          </w:r>
          <w:r w:rsidR="00505664" w:rsidRPr="00EA49BB" w:rsidDel="00EA49BB">
            <w:rPr>
              <w:b/>
              <w:vertAlign w:val="superscript"/>
              <w:rPrChange w:id="6931" w:author="Microsoft Office User" w:date="2018-11-26T15:34:00Z">
                <w:rPr>
                  <w:vertAlign w:val="superscript"/>
                </w:rPr>
              </w:rPrChange>
            </w:rPr>
            <w:delText>+</w:delText>
          </w:r>
          <w:r w:rsidR="00505664" w:rsidRPr="00EA49BB" w:rsidDel="00EA49BB">
            <w:rPr>
              <w:b/>
              <w:rPrChange w:id="6932" w:author="Microsoft Office User" w:date="2018-11-26T15:34:00Z">
                <w:rPr/>
              </w:rPrChange>
            </w:rPr>
            <w:delText xml:space="preserve"> CD8T </w:delText>
          </w:r>
        </w:del>
      </w:ins>
      <w:ins w:id="6933" w:author="Baker, Gregory Joseph" w:date="2018-11-21T15:13:00Z">
        <w:del w:id="6934" w:author="Microsoft Office User" w:date="2018-11-26T15:30:00Z">
          <w:r w:rsidR="008B2DD1" w:rsidRPr="00EA49BB" w:rsidDel="00EA49BB">
            <w:rPr>
              <w:b/>
              <w:rPrChange w:id="6935" w:author="Microsoft Office User" w:date="2018-11-26T15:34:00Z">
                <w:rPr/>
              </w:rPrChange>
            </w:rPr>
            <w:delText>/CD</w:delText>
          </w:r>
          <w:r w:rsidR="00A31EAA" w:rsidRPr="00EA49BB" w:rsidDel="00EA49BB">
            <w:rPr>
              <w:b/>
              <w:rPrChange w:id="6936" w:author="Microsoft Office User" w:date="2018-11-26T15:34:00Z">
                <w:rPr/>
              </w:rPrChange>
            </w:rPr>
            <w:delText>8</w:delText>
          </w:r>
          <w:r w:rsidR="008B2DD1" w:rsidRPr="00EA49BB" w:rsidDel="00EA49BB">
            <w:rPr>
              <w:b/>
              <w:rPrChange w:id="6937" w:author="Microsoft Office User" w:date="2018-11-26T15:34:00Z">
                <w:rPr/>
              </w:rPrChange>
            </w:rPr>
            <w:delText xml:space="preserve">T) revealed that </w:delText>
          </w:r>
        </w:del>
      </w:ins>
      <w:ins w:id="6938" w:author="Baker, Gregory Joseph" w:date="2018-11-21T16:22:00Z">
        <w:del w:id="6939" w:author="Microsoft Office User" w:date="2018-11-26T15:30:00Z">
          <w:r w:rsidR="00A31EAA" w:rsidRPr="00EA49BB" w:rsidDel="00EA49BB">
            <w:rPr>
              <w:b/>
              <w:rPrChange w:id="6940" w:author="Microsoft Office User" w:date="2018-11-26T15:34:00Z">
                <w:rPr/>
              </w:rPrChange>
            </w:rPr>
            <w:delText>B220</w:delText>
          </w:r>
          <w:r w:rsidR="00A31EAA" w:rsidRPr="00EA49BB" w:rsidDel="00EA49BB">
            <w:rPr>
              <w:b/>
              <w:vertAlign w:val="superscript"/>
              <w:rPrChange w:id="6941" w:author="Microsoft Office User" w:date="2018-11-26T15:34:00Z">
                <w:rPr>
                  <w:vertAlign w:val="superscript"/>
                </w:rPr>
              </w:rPrChange>
            </w:rPr>
            <w:delText>+</w:delText>
          </w:r>
          <w:r w:rsidR="00A31EAA" w:rsidRPr="00EA49BB" w:rsidDel="00EA49BB">
            <w:rPr>
              <w:b/>
              <w:rPrChange w:id="6942" w:author="Microsoft Office User" w:date="2018-11-26T15:34:00Z">
                <w:rPr/>
              </w:rPrChange>
            </w:rPr>
            <w:delText xml:space="preserve"> CD8T cells </w:delText>
          </w:r>
        </w:del>
      </w:ins>
      <w:ins w:id="6943" w:author="Baker, Gregory Joseph" w:date="2018-11-21T15:13:00Z">
        <w:del w:id="6944" w:author="Microsoft Office User" w:date="2018-11-26T15:30:00Z">
          <w:r w:rsidR="008B2DD1" w:rsidRPr="00EA49BB" w:rsidDel="00EA49BB">
            <w:rPr>
              <w:b/>
              <w:rPrChange w:id="6945" w:author="Microsoft Office User" w:date="2018-11-26T15:34:00Z">
                <w:rPr/>
              </w:rPrChange>
            </w:rPr>
            <w:delText>are enriched for expression of non-classical MHC class 1b molecules of the M, Q, and T subfamilies—non-polymorphic antigen-presenting molecules implicated in cancer-induced immune suppression (</w:delText>
          </w:r>
        </w:del>
        <w:del w:id="6946" w:author="Microsoft Office User" w:date="2018-11-23T16:02:00Z">
          <w:r w:rsidR="008B2DD1" w:rsidRPr="00EA49BB" w:rsidDel="008D4E32">
            <w:rPr>
              <w:b/>
              <w:rPrChange w:id="6947" w:author="Microsoft Office User" w:date="2018-11-26T15:34:00Z">
                <w:rPr/>
              </w:rPrChange>
            </w:rPr>
            <w:delText>Fig. 4d</w:delText>
          </w:r>
        </w:del>
        <w:del w:id="6948" w:author="Microsoft Office User" w:date="2018-11-26T15:30:00Z">
          <w:r w:rsidR="008B2DD1" w:rsidRPr="00EA49BB" w:rsidDel="00EA49BB">
            <w:rPr>
              <w:b/>
              <w:rPrChange w:id="6949" w:author="Microsoft Office User" w:date="2018-11-26T15:34:00Z">
                <w:rPr/>
              </w:rPrChange>
            </w:rPr>
            <w:delText xml:space="preserve">) (PMID: 24482746). </w:delText>
          </w:r>
        </w:del>
      </w:ins>
      <w:ins w:id="6950" w:author="Baker, Gregory Joseph" w:date="2018-11-21T15:14:00Z">
        <w:del w:id="6951" w:author="Microsoft Office User" w:date="2018-11-26T15:30:00Z">
          <w:r w:rsidR="008B2DD1" w:rsidRPr="00EA49BB" w:rsidDel="00EA49BB">
            <w:rPr>
              <w:b/>
              <w:rPrChange w:id="6952" w:author="Microsoft Office User" w:date="2018-11-26T15:34:00Z">
                <w:rPr/>
              </w:rPrChange>
            </w:rPr>
            <w:delText xml:space="preserve">We conclude that B220 T cells </w:delText>
          </w:r>
          <w:r w:rsidR="00505664" w:rsidRPr="00EA49BB" w:rsidDel="00EA49BB">
            <w:rPr>
              <w:b/>
              <w:rPrChange w:id="6953" w:author="Microsoft Office User" w:date="2018-11-26T15:34:00Z">
                <w:rPr/>
              </w:rPrChange>
            </w:rPr>
            <w:delText xml:space="preserve">home to a </w:delText>
          </w:r>
        </w:del>
      </w:ins>
      <w:ins w:id="6954" w:author="Baker, Gregory Joseph" w:date="2018-11-21T16:22:00Z">
        <w:del w:id="6955" w:author="Microsoft Office User" w:date="2018-11-26T15:30:00Z">
          <w:r w:rsidR="00A31EAA" w:rsidRPr="00EA49BB" w:rsidDel="00EA49BB">
            <w:rPr>
              <w:b/>
              <w:rPrChange w:id="6956" w:author="Microsoft Office User" w:date="2018-11-26T15:34:00Z">
                <w:rPr/>
              </w:rPrChange>
            </w:rPr>
            <w:delText>location with the GBM tumor microenvironment that differs from conventional CD8</w:delText>
          </w:r>
          <w:r w:rsidR="00A31EAA" w:rsidRPr="00EA49BB" w:rsidDel="00EA49BB">
            <w:rPr>
              <w:b/>
              <w:vertAlign w:val="superscript"/>
              <w:rPrChange w:id="6957" w:author="Microsoft Office User" w:date="2018-11-26T15:34:00Z">
                <w:rPr/>
              </w:rPrChange>
            </w:rPr>
            <w:delText>+</w:delText>
          </w:r>
          <w:r w:rsidR="00A31EAA" w:rsidRPr="00EA49BB" w:rsidDel="00EA49BB">
            <w:rPr>
              <w:b/>
              <w:rPrChange w:id="6958" w:author="Microsoft Office User" w:date="2018-11-26T15:34:00Z">
                <w:rPr/>
              </w:rPrChange>
            </w:rPr>
            <w:delText xml:space="preserve"> T cells and are</w:delText>
          </w:r>
        </w:del>
      </w:ins>
      <w:ins w:id="6959" w:author="Baker, Gregory Joseph" w:date="2018-11-21T16:23:00Z">
        <w:del w:id="6960" w:author="Microsoft Office User" w:date="2018-11-26T15:30:00Z">
          <w:r w:rsidR="00A31EAA" w:rsidRPr="00EA49BB" w:rsidDel="00EA49BB">
            <w:rPr>
              <w:b/>
              <w:rPrChange w:id="6961" w:author="Microsoft Office User" w:date="2018-11-26T15:34:00Z">
                <w:rPr/>
              </w:rPrChange>
            </w:rPr>
            <w:delText xml:space="preserve"> both a</w:delText>
          </w:r>
        </w:del>
      </w:ins>
      <w:ins w:id="6962" w:author="Baker, Gregory Joseph" w:date="2018-11-21T16:22:00Z">
        <w:del w:id="6963" w:author="Microsoft Office User" w:date="2018-11-26T15:30:00Z">
          <w:r w:rsidR="00A31EAA" w:rsidRPr="00EA49BB" w:rsidDel="00EA49BB">
            <w:rPr>
              <w:b/>
              <w:rPrChange w:id="6964" w:author="Microsoft Office User" w:date="2018-11-26T15:34:00Z">
                <w:rPr/>
              </w:rPrChange>
            </w:rPr>
            <w:delText xml:space="preserve"> </w:delText>
          </w:r>
        </w:del>
      </w:ins>
      <w:ins w:id="6965" w:author="Baker, Gregory Joseph" w:date="2018-11-21T16:23:00Z">
        <w:del w:id="6966" w:author="Microsoft Office User" w:date="2018-11-26T15:30:00Z">
          <w:r w:rsidR="00A31EAA" w:rsidRPr="00EA49BB" w:rsidDel="00EA49BB">
            <w:rPr>
              <w:b/>
              <w:rPrChange w:id="6967" w:author="Microsoft Office User" w:date="2018-11-26T15:34:00Z">
                <w:rPr/>
              </w:rPrChange>
            </w:rPr>
            <w:delText>morphologically</w:delText>
          </w:r>
        </w:del>
      </w:ins>
      <w:ins w:id="6968" w:author="Baker, Gregory Joseph" w:date="2018-11-21T16:22:00Z">
        <w:del w:id="6969" w:author="Microsoft Office User" w:date="2018-11-26T15:30:00Z">
          <w:r w:rsidR="00A31EAA" w:rsidRPr="00EA49BB" w:rsidDel="00EA49BB">
            <w:rPr>
              <w:b/>
              <w:rPrChange w:id="6970" w:author="Microsoft Office User" w:date="2018-11-26T15:34:00Z">
                <w:rPr/>
              </w:rPrChange>
            </w:rPr>
            <w:delText xml:space="preserve"> and </w:delText>
          </w:r>
        </w:del>
      </w:ins>
      <w:ins w:id="6971" w:author="Baker, Gregory Joseph" w:date="2018-11-21T16:23:00Z">
        <w:del w:id="6972" w:author="Microsoft Office User" w:date="2018-11-26T15:30:00Z">
          <w:r w:rsidR="00A31EAA" w:rsidRPr="00EA49BB" w:rsidDel="00EA49BB">
            <w:rPr>
              <w:b/>
              <w:rPrChange w:id="6973" w:author="Microsoft Office User" w:date="2018-11-26T15:34:00Z">
                <w:rPr/>
              </w:rPrChange>
            </w:rPr>
            <w:delText>transcriptionally-distinct cell state</w:delText>
          </w:r>
        </w:del>
      </w:ins>
      <w:ins w:id="6974" w:author="Baker, Gregory Joseph" w:date="2018-11-21T15:14:00Z">
        <w:del w:id="6975" w:author="Microsoft Office User" w:date="2018-11-26T15:30:00Z">
          <w:r w:rsidR="008B2DD1" w:rsidRPr="00EA49BB" w:rsidDel="00EA49BB">
            <w:rPr>
              <w:b/>
              <w:rPrChange w:id="6976" w:author="Microsoft Office User" w:date="2018-11-26T15:34:00Z">
                <w:rPr/>
              </w:rPrChange>
            </w:rPr>
            <w:delText xml:space="preserve">. </w:delText>
          </w:r>
        </w:del>
      </w:ins>
      <w:ins w:id="6977" w:author="psorger@gmail.com" w:date="2018-11-06T10:50:00Z">
        <w:del w:id="6978" w:author="Microsoft Office User" w:date="2018-11-26T15:30:00Z">
          <w:r w:rsidR="00AF312A" w:rsidRPr="00EA49BB" w:rsidDel="00EA49BB">
            <w:rPr>
              <w:b/>
              <w:rPrChange w:id="6979" w:author="Microsoft Office User" w:date="2018-11-26T15:34:00Z">
                <w:rPr/>
              </w:rPrChange>
            </w:rPr>
            <w:delText xml:space="preserve"> We found that</w:delText>
          </w:r>
        </w:del>
      </w:ins>
    </w:p>
    <w:p w14:paraId="30EABD35" w14:textId="65254DAA" w:rsidR="005E5E4A" w:rsidRPr="00EA49BB" w:rsidDel="00EA49BB" w:rsidRDefault="00E92B26" w:rsidP="00EA49BB">
      <w:pPr>
        <w:widowControl w:val="0"/>
        <w:autoSpaceDE w:val="0"/>
        <w:autoSpaceDN w:val="0"/>
        <w:adjustRightInd w:val="0"/>
        <w:spacing w:line="480" w:lineRule="auto"/>
        <w:contextualSpacing/>
        <w:rPr>
          <w:del w:id="6980" w:author="Microsoft Office User" w:date="2018-11-26T15:30:00Z"/>
          <w:b/>
          <w:rPrChange w:id="6981" w:author="Microsoft Office User" w:date="2018-11-26T15:34:00Z">
            <w:rPr>
              <w:del w:id="6982" w:author="Microsoft Office User" w:date="2018-11-26T15:30:00Z"/>
            </w:rPr>
          </w:rPrChange>
        </w:rPr>
        <w:pPrChange w:id="6983" w:author="Microsoft Office User" w:date="2018-11-26T15:34:00Z">
          <w:pPr>
            <w:widowControl w:val="0"/>
            <w:autoSpaceDE w:val="0"/>
            <w:autoSpaceDN w:val="0"/>
            <w:adjustRightInd w:val="0"/>
            <w:spacing w:line="480" w:lineRule="auto"/>
            <w:contextualSpacing/>
          </w:pPr>
        </w:pPrChange>
      </w:pPr>
      <w:del w:id="6984" w:author="Microsoft Office User" w:date="2018-11-26T15:30:00Z">
        <w:r w:rsidRPr="00EA49BB" w:rsidDel="00EA49BB">
          <w:rPr>
            <w:b/>
            <w:rPrChange w:id="6985" w:author="Microsoft Office User" w:date="2018-11-26T15:34:00Z">
              <w:rPr/>
            </w:rPrChange>
          </w:rPr>
          <w:tab/>
        </w:r>
        <w:r w:rsidR="00B16D7A" w:rsidRPr="00EA49BB" w:rsidDel="00EA49BB">
          <w:rPr>
            <w:b/>
            <w:rPrChange w:id="6986" w:author="Microsoft Office User" w:date="2018-11-26T15:34:00Z">
              <w:rPr/>
            </w:rPrChange>
          </w:rPr>
          <w:delText xml:space="preserve">Inspection of the </w:delText>
        </w:r>
        <w:r w:rsidR="00BE77D7" w:rsidRPr="00EA49BB" w:rsidDel="00EA49BB">
          <w:rPr>
            <w:b/>
            <w:rPrChange w:id="6987" w:author="Microsoft Office User" w:date="2018-11-26T15:34:00Z">
              <w:rPr/>
            </w:rPrChange>
          </w:rPr>
          <w:delText>SYLARAS</w:delText>
        </w:r>
        <w:r w:rsidR="003041A7" w:rsidRPr="00EA49BB" w:rsidDel="00EA49BB">
          <w:rPr>
            <w:b/>
            <w:rPrChange w:id="6988" w:author="Microsoft Office User" w:date="2018-11-26T15:34:00Z">
              <w:rPr/>
            </w:rPrChange>
          </w:rPr>
          <w:delText xml:space="preserve"> dashboards </w:delText>
        </w:r>
        <w:r w:rsidR="00B16D7A" w:rsidRPr="00EA49BB" w:rsidDel="00EA49BB">
          <w:rPr>
            <w:b/>
            <w:rPrChange w:id="6989" w:author="Microsoft Office User" w:date="2018-11-26T15:34:00Z">
              <w:rPr/>
            </w:rPrChange>
          </w:rPr>
          <w:delText xml:space="preserve">showed </w:delText>
        </w:r>
        <w:r w:rsidR="003041A7" w:rsidRPr="00EA49BB" w:rsidDel="00EA49BB">
          <w:rPr>
            <w:b/>
            <w:rPrChange w:id="6990" w:author="Microsoft Office User" w:date="2018-11-26T15:34:00Z">
              <w:rPr/>
            </w:rPrChange>
          </w:rPr>
          <w:delText xml:space="preserve">that </w:delText>
        </w:r>
        <w:r w:rsidR="00B16D7A" w:rsidRPr="00EA49BB" w:rsidDel="00EA49BB">
          <w:rPr>
            <w:b/>
            <w:rPrChange w:id="6991" w:author="Microsoft Office User" w:date="2018-11-26T15:34:00Z">
              <w:rPr/>
            </w:rPrChange>
          </w:rPr>
          <w:delText xml:space="preserve">approximately 1% of the blood, spleen, lymph nodes, and bone marrow were </w:delText>
        </w:r>
        <w:r w:rsidR="00175D39" w:rsidRPr="00EA49BB" w:rsidDel="00EA49BB">
          <w:rPr>
            <w:b/>
            <w:rPrChange w:id="6992" w:author="Microsoft Office User" w:date="2018-11-26T15:34:00Z">
              <w:rPr/>
            </w:rPrChange>
          </w:rPr>
          <w:delText>composed of</w:delText>
        </w:r>
        <w:r w:rsidR="00B16D7A" w:rsidRPr="00EA49BB" w:rsidDel="00EA49BB">
          <w:rPr>
            <w:b/>
            <w:rPrChange w:id="6993" w:author="Microsoft Office User" w:date="2018-11-26T15:34:00Z">
              <w:rPr/>
            </w:rPrChange>
          </w:rPr>
          <w:delText xml:space="preserve"> a CD8</w:delText>
        </w:r>
        <w:r w:rsidR="00B16D7A" w:rsidRPr="00EA49BB" w:rsidDel="00EA49BB">
          <w:rPr>
            <w:b/>
            <w:vertAlign w:val="superscript"/>
            <w:rPrChange w:id="6994" w:author="Microsoft Office User" w:date="2018-11-26T15:34:00Z">
              <w:rPr>
                <w:vertAlign w:val="superscript"/>
              </w:rPr>
            </w:rPrChange>
          </w:rPr>
          <w:delText>+</w:delText>
        </w:r>
        <w:r w:rsidR="00B16D7A" w:rsidRPr="00EA49BB" w:rsidDel="00EA49BB">
          <w:rPr>
            <w:b/>
            <w:rPrChange w:id="6995" w:author="Microsoft Office User" w:date="2018-11-26T15:34:00Z">
              <w:rPr/>
            </w:rPrChange>
          </w:rPr>
          <w:delText xml:space="preserve"> T cell population co-express</w:delText>
        </w:r>
        <w:r w:rsidR="00175D39" w:rsidRPr="00EA49BB" w:rsidDel="00EA49BB">
          <w:rPr>
            <w:b/>
            <w:rPrChange w:id="6996" w:author="Microsoft Office User" w:date="2018-11-26T15:34:00Z">
              <w:rPr/>
            </w:rPrChange>
          </w:rPr>
          <w:delText>ing</w:delText>
        </w:r>
        <w:r w:rsidR="00B16D7A" w:rsidRPr="00EA49BB" w:rsidDel="00EA49BB">
          <w:rPr>
            <w:b/>
            <w:rPrChange w:id="6997" w:author="Microsoft Office User" w:date="2018-11-26T15:34:00Z">
              <w:rPr/>
            </w:rPrChange>
          </w:rPr>
          <w:delText xml:space="preserve"> the CD45R/B220 antigen</w:delText>
        </w:r>
      </w:del>
      <w:ins w:id="6998" w:author="psorger@gmail.com" w:date="2018-11-06T10:51:00Z">
        <w:del w:id="6999" w:author="Microsoft Office User" w:date="2018-11-26T15:30:00Z">
          <w:r w:rsidR="00AF312A" w:rsidRPr="00EA49BB" w:rsidDel="00EA49BB">
            <w:rPr>
              <w:b/>
              <w:rPrChange w:id="7000" w:author="Microsoft Office User" w:date="2018-11-26T15:34:00Z">
                <w:rPr/>
              </w:rPrChange>
            </w:rPr>
            <w:delText>.</w:delText>
          </w:r>
        </w:del>
      </w:ins>
      <w:ins w:id="7001" w:author="psorger@gmail.com" w:date="2018-11-06T11:37:00Z">
        <w:del w:id="7002" w:author="Microsoft Office User" w:date="2018-11-26T15:30:00Z">
          <w:r w:rsidR="00B81186" w:rsidRPr="00EA49BB" w:rsidDel="00EA49BB">
            <w:rPr>
              <w:b/>
              <w:rPrChange w:id="7003" w:author="Microsoft Office User" w:date="2018-11-26T15:34:00Z">
                <w:rPr/>
              </w:rPrChange>
            </w:rPr>
            <w:delText xml:space="preserve"> Moreover, the abundance of B220</w:delText>
          </w:r>
          <w:r w:rsidR="00B81186" w:rsidRPr="00EA49BB" w:rsidDel="00EA49BB">
            <w:rPr>
              <w:b/>
              <w:vertAlign w:val="superscript"/>
              <w:rPrChange w:id="7004" w:author="Microsoft Office User" w:date="2018-11-26T15:34:00Z">
                <w:rPr>
                  <w:vertAlign w:val="superscript"/>
                </w:rPr>
              </w:rPrChange>
            </w:rPr>
            <w:delText>+</w:delText>
          </w:r>
          <w:r w:rsidR="00B81186" w:rsidRPr="00EA49BB" w:rsidDel="00EA49BB">
            <w:rPr>
              <w:b/>
              <w:rPrChange w:id="7005" w:author="Microsoft Office User" w:date="2018-11-26T15:34:00Z">
                <w:rPr/>
              </w:rPrChange>
            </w:rPr>
            <w:delText xml:space="preserve"> CD8</w:delText>
          </w:r>
          <w:r w:rsidR="00B81186" w:rsidRPr="00EA49BB" w:rsidDel="00EA49BB">
            <w:rPr>
              <w:b/>
              <w:vertAlign w:val="superscript"/>
              <w:rPrChange w:id="7006" w:author="Microsoft Office User" w:date="2018-11-26T15:34:00Z">
                <w:rPr>
                  <w:vertAlign w:val="superscript"/>
                </w:rPr>
              </w:rPrChange>
            </w:rPr>
            <w:delText>+</w:delText>
          </w:r>
          <w:r w:rsidR="00B81186" w:rsidRPr="00EA49BB" w:rsidDel="00EA49BB">
            <w:rPr>
              <w:b/>
              <w:rPrChange w:id="7007" w:author="Microsoft Office User" w:date="2018-11-26T15:34:00Z">
                <w:rPr/>
              </w:rPrChange>
            </w:rPr>
            <w:delText xml:space="preserve"> T cells </w:delText>
          </w:r>
        </w:del>
      </w:ins>
      <w:ins w:id="7008" w:author="psorger@gmail.com" w:date="2018-11-06T11:40:00Z">
        <w:del w:id="7009" w:author="Microsoft Office User" w:date="2018-11-26T15:30:00Z">
          <w:r w:rsidR="00B81186" w:rsidRPr="00EA49BB" w:rsidDel="00EA49BB">
            <w:rPr>
              <w:b/>
              <w:rPrChange w:id="7010" w:author="Microsoft Office User" w:date="2018-11-26T15:34:00Z">
                <w:rPr/>
              </w:rPrChange>
            </w:rPr>
            <w:delText xml:space="preserve">(but not other T cell subtypes) </w:delText>
          </w:r>
        </w:del>
      </w:ins>
      <w:ins w:id="7011" w:author="psorger@gmail.com" w:date="2018-11-06T11:37:00Z">
        <w:del w:id="7012" w:author="Microsoft Office User" w:date="2018-11-26T15:30:00Z">
          <w:r w:rsidR="00B81186" w:rsidRPr="00EA49BB" w:rsidDel="00EA49BB">
            <w:rPr>
              <w:b/>
              <w:rPrChange w:id="7013" w:author="Microsoft Office User" w:date="2018-11-26T15:34:00Z">
                <w:rPr/>
              </w:rPrChange>
            </w:rPr>
            <w:delText xml:space="preserve">dropped in the blood of GBM-bearing mice and increased in cervical lymph nodes from middle to late-stage disease progression </w:delText>
          </w:r>
          <w:r w:rsidR="00B81186" w:rsidRPr="00EA49BB" w:rsidDel="00EA49BB">
            <w:rPr>
              <w:b/>
              <w:highlight w:val="yellow"/>
              <w:rPrChange w:id="7014" w:author="Microsoft Office User" w:date="2018-11-26T15:34:00Z">
                <w:rPr>
                  <w:highlight w:val="yellow"/>
                </w:rPr>
              </w:rPrChange>
            </w:rPr>
            <w:delText>CORRECT AS REVISED?</w:delText>
          </w:r>
          <w:r w:rsidR="00B81186" w:rsidRPr="00EA49BB" w:rsidDel="00EA49BB">
            <w:rPr>
              <w:b/>
              <w:rPrChange w:id="7015" w:author="Microsoft Office User" w:date="2018-11-26T15:34:00Z">
                <w:rPr/>
              </w:rPrChange>
            </w:rPr>
            <w:delText xml:space="preserve"> (</w:delText>
          </w:r>
          <w:r w:rsidR="00B81186" w:rsidRPr="00EA49BB" w:rsidDel="00EA49BB">
            <w:rPr>
              <w:b/>
              <w:highlight w:val="yellow"/>
              <w:rPrChange w:id="7016" w:author="Microsoft Office User" w:date="2018-11-26T15:34:00Z">
                <w:rPr/>
              </w:rPrChange>
            </w:rPr>
            <w:delText>STATISTICS?</w:delText>
          </w:r>
          <w:r w:rsidR="00B81186" w:rsidRPr="00EA49BB" w:rsidDel="00EA49BB">
            <w:rPr>
              <w:b/>
              <w:rPrChange w:id="7017" w:author="Microsoft Office User" w:date="2018-11-26T15:34:00Z">
                <w:rPr/>
              </w:rPrChange>
            </w:rPr>
            <w:delText xml:space="preserve"> Figs. 3 and 4d). </w:delText>
          </w:r>
        </w:del>
      </w:ins>
      <w:ins w:id="7018" w:author="psorger@gmail.com" w:date="2018-11-06T10:51:00Z">
        <w:del w:id="7019" w:author="Microsoft Office User" w:date="2018-11-26T15:30:00Z">
          <w:r w:rsidR="00AF312A" w:rsidRPr="00EA49BB" w:rsidDel="00EA49BB">
            <w:rPr>
              <w:b/>
              <w:rPrChange w:id="7020" w:author="Microsoft Office User" w:date="2018-11-26T15:34:00Z">
                <w:rPr/>
              </w:rPrChange>
            </w:rPr>
            <w:delText xml:space="preserve"> The level of </w:delText>
          </w:r>
        </w:del>
      </w:ins>
      <w:ins w:id="7021" w:author="psorger@gmail.com" w:date="2018-11-06T11:38:00Z">
        <w:del w:id="7022" w:author="Microsoft Office User" w:date="2018-11-26T15:30:00Z">
          <w:r w:rsidR="00B81186" w:rsidRPr="00EA49BB" w:rsidDel="00EA49BB">
            <w:rPr>
              <w:b/>
              <w:rPrChange w:id="7023" w:author="Microsoft Office User" w:date="2018-11-26T15:34:00Z">
                <w:rPr/>
              </w:rPrChange>
            </w:rPr>
            <w:delText xml:space="preserve">CD45R </w:delText>
          </w:r>
        </w:del>
      </w:ins>
      <w:ins w:id="7024" w:author="psorger@gmail.com" w:date="2018-11-06T10:51:00Z">
        <w:del w:id="7025" w:author="Microsoft Office User" w:date="2018-11-26T15:30:00Z">
          <w:r w:rsidR="00AF312A" w:rsidRPr="00EA49BB" w:rsidDel="00EA49BB">
            <w:rPr>
              <w:b/>
              <w:rPrChange w:id="7026" w:author="Microsoft Office User" w:date="2018-11-26T15:34:00Z">
                <w:rPr/>
              </w:rPrChange>
            </w:rPr>
            <w:delText>expression o</w:delText>
          </w:r>
        </w:del>
      </w:ins>
      <w:ins w:id="7027" w:author="psorger@gmail.com" w:date="2018-11-06T10:52:00Z">
        <w:del w:id="7028" w:author="Microsoft Office User" w:date="2018-11-26T15:30:00Z">
          <w:r w:rsidR="00AF312A" w:rsidRPr="00EA49BB" w:rsidDel="00EA49BB">
            <w:rPr>
              <w:b/>
              <w:rPrChange w:id="7029" w:author="Microsoft Office User" w:date="2018-11-26T15:34:00Z">
                <w:rPr/>
              </w:rPrChange>
            </w:rPr>
            <w:delText xml:space="preserve">n these cells was similar to that of </w:delText>
          </w:r>
          <w:r w:rsidR="00AF312A" w:rsidRPr="00EA49BB" w:rsidDel="00EA49BB">
            <w:rPr>
              <w:b/>
              <w:highlight w:val="yellow"/>
              <w:rPrChange w:id="7030" w:author="Microsoft Office User" w:date="2018-11-26T15:34:00Z">
                <w:rPr/>
              </w:rPrChange>
            </w:rPr>
            <w:delText xml:space="preserve">other </w:delText>
          </w:r>
        </w:del>
      </w:ins>
      <w:ins w:id="7031" w:author="psorger@gmail.com" w:date="2018-11-06T10:53:00Z">
        <w:del w:id="7032" w:author="Microsoft Office User" w:date="2018-11-26T15:30:00Z">
          <w:r w:rsidR="00AF312A" w:rsidRPr="00EA49BB" w:rsidDel="00EA49BB">
            <w:rPr>
              <w:b/>
              <w:highlight w:val="yellow"/>
              <w:rPrChange w:id="7033" w:author="Microsoft Office User" w:date="2018-11-26T15:34:00Z">
                <w:rPr>
                  <w:highlight w:val="yellow"/>
                </w:rPr>
              </w:rPrChange>
            </w:rPr>
            <w:delText>T</w:delText>
          </w:r>
        </w:del>
      </w:ins>
      <w:ins w:id="7034" w:author="psorger@gmail.com" w:date="2018-11-06T10:52:00Z">
        <w:del w:id="7035" w:author="Microsoft Office User" w:date="2018-11-26T15:30:00Z">
          <w:r w:rsidR="00AF312A" w:rsidRPr="00EA49BB" w:rsidDel="00EA49BB">
            <w:rPr>
              <w:b/>
              <w:highlight w:val="yellow"/>
              <w:rPrChange w:id="7036" w:author="Microsoft Office User" w:date="2018-11-26T15:34:00Z">
                <w:rPr/>
              </w:rPrChange>
            </w:rPr>
            <w:delText xml:space="preserve"> cells</w:delText>
          </w:r>
          <w:r w:rsidR="00AF312A" w:rsidRPr="00EA49BB" w:rsidDel="00EA49BB">
            <w:rPr>
              <w:b/>
              <w:rPrChange w:id="7037" w:author="Microsoft Office User" w:date="2018-11-26T15:34:00Z">
                <w:rPr/>
              </w:rPrChange>
            </w:rPr>
            <w:delText xml:space="preserve"> and </w:delText>
          </w:r>
        </w:del>
      </w:ins>
      <w:ins w:id="7038" w:author="psorger@gmail.com" w:date="2018-11-06T10:51:00Z">
        <w:del w:id="7039" w:author="Microsoft Office User" w:date="2018-11-26T15:30:00Z">
          <w:r w:rsidR="00AF312A" w:rsidRPr="00EA49BB" w:rsidDel="00EA49BB">
            <w:rPr>
              <w:b/>
              <w:rPrChange w:id="7040" w:author="Microsoft Office User" w:date="2018-11-26T15:34:00Z">
                <w:rPr/>
              </w:rPrChange>
            </w:rPr>
            <w:delText xml:space="preserve">B220 </w:delText>
          </w:r>
        </w:del>
      </w:ins>
      <w:ins w:id="7041" w:author="psorger@gmail.com" w:date="2018-11-06T10:52:00Z">
        <w:del w:id="7042" w:author="Microsoft Office User" w:date="2018-11-26T15:30:00Z">
          <w:r w:rsidR="00AF312A" w:rsidRPr="00EA49BB" w:rsidDel="00EA49BB">
            <w:rPr>
              <w:b/>
              <w:rPrChange w:id="7043" w:author="Microsoft Office User" w:date="2018-11-26T15:34:00Z">
                <w:rPr/>
              </w:rPrChange>
            </w:rPr>
            <w:delText>levels</w:delText>
          </w:r>
        </w:del>
      </w:ins>
      <w:ins w:id="7044" w:author="psorger@gmail.com" w:date="2018-11-06T10:51:00Z">
        <w:del w:id="7045" w:author="Microsoft Office User" w:date="2018-11-26T15:30:00Z">
          <w:r w:rsidR="00AF312A" w:rsidRPr="00EA49BB" w:rsidDel="00EA49BB">
            <w:rPr>
              <w:b/>
              <w:rPrChange w:id="7046" w:author="Microsoft Office User" w:date="2018-11-26T15:34:00Z">
                <w:rPr/>
              </w:rPrChange>
            </w:rPr>
            <w:delText xml:space="preserve"> were similar </w:delText>
          </w:r>
        </w:del>
      </w:ins>
      <w:ins w:id="7047" w:author="psorger@gmail.com" w:date="2018-11-06T10:52:00Z">
        <w:del w:id="7048" w:author="Microsoft Office User" w:date="2018-11-26T15:30:00Z">
          <w:r w:rsidR="00AF312A" w:rsidRPr="00EA49BB" w:rsidDel="00EA49BB">
            <w:rPr>
              <w:b/>
              <w:rPrChange w:id="7049" w:author="Microsoft Office User" w:date="2018-11-26T15:34:00Z">
                <w:rPr/>
              </w:rPrChange>
            </w:rPr>
            <w:delText>those</w:delText>
          </w:r>
        </w:del>
      </w:ins>
      <w:ins w:id="7050" w:author="psorger@gmail.com" w:date="2018-11-06T10:51:00Z">
        <w:del w:id="7051" w:author="Microsoft Office User" w:date="2018-11-26T15:30:00Z">
          <w:r w:rsidR="00AF312A" w:rsidRPr="00EA49BB" w:rsidDel="00EA49BB">
            <w:rPr>
              <w:b/>
              <w:rPrChange w:id="7052" w:author="Microsoft Office User" w:date="2018-11-26T15:34:00Z">
                <w:rPr/>
              </w:rPrChange>
            </w:rPr>
            <w:delText xml:space="preserve"> of </w:delText>
          </w:r>
        </w:del>
      </w:ins>
      <w:del w:id="7053" w:author="Microsoft Office User" w:date="2018-11-26T15:30:00Z">
        <w:r w:rsidR="00B16D7A" w:rsidRPr="00EA49BB" w:rsidDel="00EA49BB">
          <w:rPr>
            <w:b/>
            <w:rPrChange w:id="7054" w:author="Microsoft Office User" w:date="2018-11-26T15:34:00Z">
              <w:rPr/>
            </w:rPrChange>
          </w:rPr>
          <w:delText xml:space="preserve"> at levels overlapping its expression by B lymphocyte</w:delText>
        </w:r>
      </w:del>
      <w:ins w:id="7055" w:author="psorger@gmail.com" w:date="2018-11-06T11:38:00Z">
        <w:del w:id="7056" w:author="Microsoft Office User" w:date="2018-11-26T15:30:00Z">
          <w:r w:rsidR="00B81186" w:rsidRPr="00EA49BB" w:rsidDel="00EA49BB">
            <w:rPr>
              <w:b/>
              <w:rPrChange w:id="7057" w:author="Microsoft Office User" w:date="2018-11-26T15:34:00Z">
                <w:rPr/>
              </w:rPrChange>
            </w:rPr>
            <w:delText>s</w:delText>
          </w:r>
        </w:del>
      </w:ins>
      <w:ins w:id="7058" w:author="psorger@gmail.com" w:date="2018-11-06T10:52:00Z">
        <w:del w:id="7059" w:author="Microsoft Office User" w:date="2018-11-26T15:30:00Z">
          <w:r w:rsidR="00AF312A" w:rsidRPr="00EA49BB" w:rsidDel="00EA49BB">
            <w:rPr>
              <w:b/>
              <w:rPrChange w:id="7060" w:author="Microsoft Office User" w:date="2018-11-26T15:34:00Z">
                <w:rPr/>
              </w:rPrChange>
            </w:rPr>
            <w:delText xml:space="preserve">, </w:delText>
          </w:r>
        </w:del>
      </w:ins>
      <w:del w:id="7061" w:author="Microsoft Office User" w:date="2018-11-26T15:30:00Z">
        <w:r w:rsidR="00B16D7A" w:rsidRPr="00EA49BB" w:rsidDel="00EA49BB">
          <w:rPr>
            <w:b/>
            <w:rPrChange w:id="7062" w:author="Microsoft Office User" w:date="2018-11-26T15:34:00Z">
              <w:rPr/>
            </w:rPrChange>
          </w:rPr>
          <w:delText>s—the canonical B220</w:delText>
        </w:r>
      </w:del>
      <w:ins w:id="7063" w:author="psorger@gmail.com" w:date="2018-11-06T10:52:00Z">
        <w:del w:id="7064" w:author="Microsoft Office User" w:date="2018-11-26T15:30:00Z">
          <w:r w:rsidR="00AF312A" w:rsidRPr="00EA49BB" w:rsidDel="00EA49BB">
            <w:rPr>
              <w:b/>
              <w:rPrChange w:id="7065" w:author="Microsoft Office User" w:date="2018-11-26T15:34:00Z">
                <w:rPr/>
              </w:rPrChange>
            </w:rPr>
            <w:delText xml:space="preserve">-expressing </w:delText>
          </w:r>
        </w:del>
      </w:ins>
      <w:del w:id="7066" w:author="Microsoft Office User" w:date="2018-11-26T15:30:00Z">
        <w:r w:rsidR="00B16D7A" w:rsidRPr="00EA49BB" w:rsidDel="00EA49BB">
          <w:rPr>
            <w:b/>
            <w:vertAlign w:val="superscript"/>
            <w:rPrChange w:id="7067" w:author="Microsoft Office User" w:date="2018-11-26T15:34:00Z">
              <w:rPr>
                <w:vertAlign w:val="superscript"/>
              </w:rPr>
            </w:rPrChange>
          </w:rPr>
          <w:delText>+</w:delText>
        </w:r>
        <w:r w:rsidR="00B16D7A" w:rsidRPr="00EA49BB" w:rsidDel="00EA49BB">
          <w:rPr>
            <w:b/>
            <w:rPrChange w:id="7068" w:author="Microsoft Office User" w:date="2018-11-26T15:34:00Z">
              <w:rPr/>
            </w:rPrChange>
          </w:rPr>
          <w:delText xml:space="preserve"> cell </w:delText>
        </w:r>
        <w:r w:rsidR="00FE2389" w:rsidRPr="00EA49BB" w:rsidDel="00EA49BB">
          <w:rPr>
            <w:b/>
            <w:rPrChange w:id="7069" w:author="Microsoft Office User" w:date="2018-11-26T15:34:00Z">
              <w:rPr/>
            </w:rPrChange>
          </w:rPr>
          <w:delText>state</w:delText>
        </w:r>
        <w:r w:rsidR="00B16D7A" w:rsidRPr="00EA49BB" w:rsidDel="00EA49BB">
          <w:rPr>
            <w:b/>
            <w:rPrChange w:id="7070" w:author="Microsoft Office User" w:date="2018-11-26T15:34:00Z">
              <w:rPr/>
            </w:rPrChange>
          </w:rPr>
          <w:delText xml:space="preserve"> </w:delText>
        </w:r>
      </w:del>
      <w:ins w:id="7071" w:author="psorger@gmail.com" w:date="2018-11-06T10:52:00Z">
        <w:del w:id="7072" w:author="Microsoft Office User" w:date="2018-11-26T15:30:00Z">
          <w:r w:rsidR="00AF312A" w:rsidRPr="00EA49BB" w:rsidDel="00EA49BB">
            <w:rPr>
              <w:b/>
              <w:rPrChange w:id="7073" w:author="Microsoft Office User" w:date="2018-11-26T15:34:00Z">
                <w:rPr/>
              </w:rPrChange>
            </w:rPr>
            <w:delText xml:space="preserve">types </w:delText>
          </w:r>
        </w:del>
      </w:ins>
      <w:del w:id="7074" w:author="Microsoft Office User" w:date="2018-11-26T15:30:00Z">
        <w:r w:rsidR="00B16D7A" w:rsidRPr="00EA49BB" w:rsidDel="00EA49BB">
          <w:rPr>
            <w:b/>
            <w:rPrChange w:id="7075" w:author="Microsoft Office User" w:date="2018-11-26T15:34:00Z">
              <w:rPr/>
            </w:rPrChange>
          </w:rPr>
          <w:delText>(Fig. 4a). CD4</w:delText>
        </w:r>
        <w:r w:rsidR="00B16D7A" w:rsidRPr="00EA49BB" w:rsidDel="00EA49BB">
          <w:rPr>
            <w:b/>
            <w:vertAlign w:val="superscript"/>
            <w:rPrChange w:id="7076" w:author="Microsoft Office User" w:date="2018-11-26T15:34:00Z">
              <w:rPr>
                <w:vertAlign w:val="superscript"/>
              </w:rPr>
            </w:rPrChange>
          </w:rPr>
          <w:delText>+</w:delText>
        </w:r>
        <w:r w:rsidR="00B16D7A" w:rsidRPr="00EA49BB" w:rsidDel="00EA49BB">
          <w:rPr>
            <w:b/>
            <w:rPrChange w:id="7077" w:author="Microsoft Office User" w:date="2018-11-26T15:34:00Z">
              <w:rPr/>
            </w:rPrChange>
          </w:rPr>
          <w:delText xml:space="preserve"> T cell</w:delText>
        </w:r>
      </w:del>
      <w:ins w:id="7078" w:author="psorger@gmail.com" w:date="2018-11-06T10:53:00Z">
        <w:del w:id="7079" w:author="Microsoft Office User" w:date="2018-11-26T15:30:00Z">
          <w:r w:rsidR="000C2646" w:rsidRPr="00EA49BB" w:rsidDel="00EA49BB">
            <w:rPr>
              <w:b/>
              <w:rPrChange w:id="7080" w:author="Microsoft Office User" w:date="2018-11-26T15:34:00Z">
                <w:rPr/>
              </w:rPrChange>
            </w:rPr>
            <w:delText xml:space="preserve">s, which are similar in </w:delText>
          </w:r>
        </w:del>
      </w:ins>
      <w:del w:id="7081" w:author="Microsoft Office User" w:date="2018-11-26T15:30:00Z">
        <w:r w:rsidR="00FE2389" w:rsidRPr="00EA49BB" w:rsidDel="00EA49BB">
          <w:rPr>
            <w:b/>
            <w:rPrChange w:id="7082" w:author="Microsoft Office User" w:date="2018-11-26T15:34:00Z">
              <w:rPr/>
            </w:rPrChange>
          </w:rPr>
          <w:delText>s</w:delText>
        </w:r>
        <w:r w:rsidR="00B16D7A" w:rsidRPr="00EA49BB" w:rsidDel="00EA49BB">
          <w:rPr>
            <w:b/>
            <w:rPrChange w:id="7083" w:author="Microsoft Office User" w:date="2018-11-26T15:34:00Z">
              <w:rPr/>
            </w:rPrChange>
          </w:rPr>
          <w:delText xml:space="preserve"> </w:delText>
        </w:r>
        <w:r w:rsidR="003A0049" w:rsidRPr="00EA49BB" w:rsidDel="00EA49BB">
          <w:rPr>
            <w:b/>
            <w:rPrChange w:id="7084" w:author="Microsoft Office User" w:date="2018-11-26T15:34:00Z">
              <w:rPr/>
            </w:rPrChange>
          </w:rPr>
          <w:delText xml:space="preserve">of roughly similar size and </w:delText>
        </w:r>
        <w:r w:rsidR="00B16D7A" w:rsidRPr="00EA49BB" w:rsidDel="00EA49BB">
          <w:rPr>
            <w:b/>
            <w:rPrChange w:id="7085" w:author="Microsoft Office User" w:date="2018-11-26T15:34:00Z">
              <w:rPr/>
            </w:rPrChange>
          </w:rPr>
          <w:delText xml:space="preserve">granularity </w:delText>
        </w:r>
        <w:r w:rsidR="003A0049" w:rsidRPr="00EA49BB" w:rsidDel="00EA49BB">
          <w:rPr>
            <w:b/>
            <w:rPrChange w:id="7086" w:author="Microsoft Office User" w:date="2018-11-26T15:34:00Z">
              <w:rPr/>
            </w:rPrChange>
          </w:rPr>
          <w:delText>to CD8</w:delText>
        </w:r>
        <w:r w:rsidR="003A0049" w:rsidRPr="00EA49BB" w:rsidDel="00EA49BB">
          <w:rPr>
            <w:b/>
            <w:vertAlign w:val="superscript"/>
            <w:rPrChange w:id="7087" w:author="Microsoft Office User" w:date="2018-11-26T15:34:00Z">
              <w:rPr>
                <w:vertAlign w:val="superscript"/>
              </w:rPr>
            </w:rPrChange>
          </w:rPr>
          <w:delText>+</w:delText>
        </w:r>
        <w:r w:rsidR="003A0049" w:rsidRPr="00EA49BB" w:rsidDel="00EA49BB">
          <w:rPr>
            <w:b/>
            <w:rPrChange w:id="7088" w:author="Microsoft Office User" w:date="2018-11-26T15:34:00Z">
              <w:rPr/>
            </w:rPrChange>
          </w:rPr>
          <w:delText xml:space="preserve"> T cells</w:delText>
        </w:r>
      </w:del>
      <w:ins w:id="7089" w:author="psorger@gmail.com" w:date="2018-11-06T10:53:00Z">
        <w:del w:id="7090" w:author="Microsoft Office User" w:date="2018-11-26T15:30:00Z">
          <w:r w:rsidR="000C2646" w:rsidRPr="00EA49BB" w:rsidDel="00EA49BB">
            <w:rPr>
              <w:b/>
              <w:rPrChange w:id="7091" w:author="Microsoft Office User" w:date="2018-11-26T15:34:00Z">
                <w:rPr/>
              </w:rPrChange>
            </w:rPr>
            <w:delText>,</w:delText>
          </w:r>
        </w:del>
      </w:ins>
      <w:del w:id="7092" w:author="Microsoft Office User" w:date="2018-11-26T15:30:00Z">
        <w:r w:rsidR="00FE2389" w:rsidRPr="00EA49BB" w:rsidDel="00EA49BB">
          <w:rPr>
            <w:b/>
            <w:rPrChange w:id="7093" w:author="Microsoft Office User" w:date="2018-11-26T15:34:00Z">
              <w:rPr/>
            </w:rPrChange>
          </w:rPr>
          <w:delText xml:space="preserve"> did </w:delText>
        </w:r>
        <w:r w:rsidR="00FE2389" w:rsidRPr="00EA49BB" w:rsidDel="00EA49BB">
          <w:rPr>
            <w:b/>
            <w:highlight w:val="yellow"/>
            <w:rPrChange w:id="7094" w:author="Microsoft Office User" w:date="2018-11-26T15:34:00Z">
              <w:rPr/>
            </w:rPrChange>
          </w:rPr>
          <w:delText xml:space="preserve">not exhibit graded expression of </w:delText>
        </w:r>
        <w:r w:rsidR="00893987" w:rsidRPr="00EA49BB" w:rsidDel="00EA49BB">
          <w:rPr>
            <w:b/>
            <w:highlight w:val="yellow"/>
            <w:rPrChange w:id="7095" w:author="Microsoft Office User" w:date="2018-11-26T15:34:00Z">
              <w:rPr/>
            </w:rPrChange>
          </w:rPr>
          <w:delText>CD45R/B220</w:delText>
        </w:r>
      </w:del>
      <w:ins w:id="7096" w:author="psorger@gmail.com" w:date="2018-11-06T10:53:00Z">
        <w:del w:id="7097" w:author="Microsoft Office User" w:date="2018-11-26T15:30:00Z">
          <w:r w:rsidR="000C2646" w:rsidRPr="00EA49BB" w:rsidDel="00EA49BB">
            <w:rPr>
              <w:b/>
              <w:highlight w:val="yellow"/>
              <w:rPrChange w:id="7098" w:author="Microsoft Office User" w:date="2018-11-26T15:34:00Z">
                <w:rPr/>
              </w:rPrChange>
            </w:rPr>
            <w:delText xml:space="preserve"> WHAT DOES THIS MEAN?</w:delText>
          </w:r>
        </w:del>
      </w:ins>
      <w:ins w:id="7099" w:author="psorger@gmail.com" w:date="2018-11-06T11:32:00Z">
        <w:del w:id="7100" w:author="Microsoft Office User" w:date="2018-11-26T15:30:00Z">
          <w:r w:rsidR="00B81186" w:rsidRPr="00EA49BB" w:rsidDel="00EA49BB">
            <w:rPr>
              <w:b/>
              <w:highlight w:val="yellow"/>
              <w:rPrChange w:id="7101" w:author="Microsoft Office User" w:date="2018-11-26T15:34:00Z">
                <w:rPr>
                  <w:highlight w:val="yellow"/>
                </w:rPr>
              </w:rPrChange>
            </w:rPr>
            <w:delText xml:space="preserve"> </w:delText>
          </w:r>
        </w:del>
      </w:ins>
      <w:del w:id="7102" w:author="Microsoft Office User" w:date="2018-11-26T15:30:00Z">
        <w:r w:rsidR="00FE2389" w:rsidRPr="00EA49BB" w:rsidDel="00EA49BB">
          <w:rPr>
            <w:b/>
            <w:highlight w:val="yellow"/>
            <w:rPrChange w:id="7103" w:author="Microsoft Office User" w:date="2018-11-26T15:34:00Z">
              <w:rPr/>
            </w:rPrChange>
          </w:rPr>
          <w:delText>,</w:delText>
        </w:r>
        <w:r w:rsidR="00FE2389" w:rsidRPr="00EA49BB" w:rsidDel="00EA49BB">
          <w:rPr>
            <w:b/>
            <w:rPrChange w:id="7104" w:author="Microsoft Office User" w:date="2018-11-26T15:34:00Z">
              <w:rPr/>
            </w:rPrChange>
          </w:rPr>
          <w:delText xml:space="preserve"> </w:delText>
        </w:r>
      </w:del>
      <w:ins w:id="7105" w:author="psorger@gmail.com" w:date="2018-11-06T11:34:00Z">
        <w:del w:id="7106" w:author="Microsoft Office User" w:date="2018-11-26T15:30:00Z">
          <w:r w:rsidR="00B81186" w:rsidRPr="00EA49BB" w:rsidDel="00EA49BB">
            <w:rPr>
              <w:b/>
              <w:rPrChange w:id="7107" w:author="Microsoft Office User" w:date="2018-11-26T15:34:00Z">
                <w:rPr/>
              </w:rPrChange>
            </w:rPr>
            <w:delText>s</w:delText>
          </w:r>
        </w:del>
      </w:ins>
      <w:del w:id="7108" w:author="Microsoft Office User" w:date="2018-11-26T15:30:00Z">
        <w:r w:rsidR="00B81186" w:rsidRPr="00EA49BB" w:rsidDel="00EA49BB">
          <w:rPr>
            <w:b/>
            <w:rPrChange w:id="7109" w:author="Microsoft Office User" w:date="2018-11-26T15:34:00Z">
              <w:rPr/>
            </w:rPrChange>
          </w:rPr>
          <w:delText>S</w:delText>
        </w:r>
        <w:r w:rsidR="00FE2389" w:rsidRPr="00EA49BB" w:rsidDel="00EA49BB">
          <w:rPr>
            <w:b/>
            <w:rPrChange w:id="7110" w:author="Microsoft Office User" w:date="2018-11-26T15:34:00Z">
              <w:rPr/>
            </w:rPrChange>
          </w:rPr>
          <w:delText>uggesting</w:delText>
        </w:r>
      </w:del>
      <w:ins w:id="7111" w:author="psorger@gmail.com" w:date="2018-11-06T11:33:00Z">
        <w:del w:id="7112" w:author="Microsoft Office User" w:date="2018-11-26T15:30:00Z">
          <w:r w:rsidR="00B81186" w:rsidRPr="00EA49BB" w:rsidDel="00EA49BB">
            <w:rPr>
              <w:b/>
              <w:rPrChange w:id="7113" w:author="Microsoft Office User" w:date="2018-11-26T15:34:00Z">
                <w:rPr/>
              </w:rPrChange>
            </w:rPr>
            <w:delText xml:space="preserve"> the positive staining on</w:delText>
          </w:r>
        </w:del>
      </w:ins>
      <w:del w:id="7114" w:author="Microsoft Office User" w:date="2018-11-26T15:30:00Z">
        <w:r w:rsidR="00893987" w:rsidRPr="00EA49BB" w:rsidDel="00EA49BB">
          <w:rPr>
            <w:b/>
            <w:rPrChange w:id="7115" w:author="Microsoft Office User" w:date="2018-11-26T15:34:00Z">
              <w:rPr/>
            </w:rPrChange>
          </w:rPr>
          <w:delText xml:space="preserve"> </w:delText>
        </w:r>
        <w:r w:rsidR="00FE2389" w:rsidRPr="00EA49BB" w:rsidDel="00EA49BB">
          <w:rPr>
            <w:b/>
            <w:rPrChange w:id="7116" w:author="Microsoft Office User" w:date="2018-11-26T15:34:00Z">
              <w:rPr/>
            </w:rPrChange>
          </w:rPr>
          <w:delText>that its signal from</w:delText>
        </w:r>
        <w:r w:rsidR="00BE77D7" w:rsidRPr="00EA49BB" w:rsidDel="00EA49BB">
          <w:rPr>
            <w:b/>
            <w:rPrChange w:id="7117" w:author="Microsoft Office User" w:date="2018-11-26T15:34:00Z">
              <w:rPr/>
            </w:rPrChange>
          </w:rPr>
          <w:delText xml:space="preserve"> cytotoxic </w:delText>
        </w:r>
      </w:del>
      <w:ins w:id="7118" w:author="psorger@gmail.com" w:date="2018-11-06T11:33:00Z">
        <w:del w:id="7119" w:author="Microsoft Office User" w:date="2018-11-26T15:30:00Z">
          <w:r w:rsidR="00B81186" w:rsidRPr="00EA49BB" w:rsidDel="00EA49BB">
            <w:rPr>
              <w:b/>
              <w:rPrChange w:id="7120" w:author="Microsoft Office User" w:date="2018-11-26T15:34:00Z">
                <w:rPr/>
              </w:rPrChange>
            </w:rPr>
            <w:delText>CD4</w:delText>
          </w:r>
          <w:r w:rsidR="00B81186" w:rsidRPr="00EA49BB" w:rsidDel="00EA49BB">
            <w:rPr>
              <w:b/>
              <w:vertAlign w:val="superscript"/>
              <w:rPrChange w:id="7121" w:author="Microsoft Office User" w:date="2018-11-26T15:34:00Z">
                <w:rPr>
                  <w:vertAlign w:val="superscript"/>
                </w:rPr>
              </w:rPrChange>
            </w:rPr>
            <w:delText>+</w:delText>
          </w:r>
          <w:r w:rsidR="00B81186" w:rsidRPr="00EA49BB" w:rsidDel="00EA49BB">
            <w:rPr>
              <w:b/>
              <w:rPrChange w:id="7122" w:author="Microsoft Office User" w:date="2018-11-26T15:34:00Z">
                <w:rPr/>
              </w:rPrChange>
            </w:rPr>
            <w:delText xml:space="preserve"> T</w:delText>
          </w:r>
        </w:del>
      </w:ins>
      <w:del w:id="7123" w:author="Microsoft Office User" w:date="2018-11-26T15:30:00Z">
        <w:r w:rsidR="00BE77D7" w:rsidRPr="00EA49BB" w:rsidDel="00EA49BB">
          <w:rPr>
            <w:b/>
            <w:rPrChange w:id="7124" w:author="Microsoft Office User" w:date="2018-11-26T15:34:00Z">
              <w:rPr/>
            </w:rPrChange>
          </w:rPr>
          <w:delText>T cell</w:delText>
        </w:r>
      </w:del>
      <w:ins w:id="7125" w:author="psorger@gmail.com" w:date="2018-11-06T11:33:00Z">
        <w:del w:id="7126" w:author="Microsoft Office User" w:date="2018-11-26T15:30:00Z">
          <w:r w:rsidR="00B81186" w:rsidRPr="00EA49BB" w:rsidDel="00EA49BB">
            <w:rPr>
              <w:b/>
              <w:rPrChange w:id="7127" w:author="Microsoft Office User" w:date="2018-11-26T15:34:00Z">
                <w:rPr/>
              </w:rPrChange>
            </w:rPr>
            <w:delText>s was not due to channel cross-talk or a</w:delText>
          </w:r>
        </w:del>
      </w:ins>
      <w:del w:id="7128" w:author="Microsoft Office User" w:date="2018-11-26T15:30:00Z">
        <w:r w:rsidR="00BE77D7" w:rsidRPr="00EA49BB" w:rsidDel="00EA49BB">
          <w:rPr>
            <w:b/>
            <w:rPrChange w:id="7129" w:author="Microsoft Office User" w:date="2018-11-26T15:34:00Z">
              <w:rPr/>
            </w:rPrChange>
          </w:rPr>
          <w:delText>s was likely not chromatic artifact. B220</w:delText>
        </w:r>
        <w:r w:rsidR="00BE77D7" w:rsidRPr="00EA49BB" w:rsidDel="00EA49BB">
          <w:rPr>
            <w:b/>
            <w:vertAlign w:val="superscript"/>
            <w:rPrChange w:id="7130" w:author="Microsoft Office User" w:date="2018-11-26T15:34:00Z">
              <w:rPr>
                <w:vertAlign w:val="superscript"/>
              </w:rPr>
            </w:rPrChange>
          </w:rPr>
          <w:delText>+</w:delText>
        </w:r>
        <w:r w:rsidR="00BE77D7" w:rsidRPr="00EA49BB" w:rsidDel="00EA49BB">
          <w:rPr>
            <w:b/>
            <w:rPrChange w:id="7131" w:author="Microsoft Office User" w:date="2018-11-26T15:34:00Z">
              <w:rPr/>
            </w:rPrChange>
          </w:rPr>
          <w:delText xml:space="preserve"> CD8</w:delText>
        </w:r>
        <w:r w:rsidR="00BE77D7" w:rsidRPr="00EA49BB" w:rsidDel="00EA49BB">
          <w:rPr>
            <w:b/>
            <w:vertAlign w:val="superscript"/>
            <w:rPrChange w:id="7132" w:author="Microsoft Office User" w:date="2018-11-26T15:34:00Z">
              <w:rPr>
                <w:vertAlign w:val="superscript"/>
              </w:rPr>
            </w:rPrChange>
          </w:rPr>
          <w:delText>+</w:delText>
        </w:r>
        <w:r w:rsidR="00BE77D7" w:rsidRPr="00EA49BB" w:rsidDel="00EA49BB">
          <w:rPr>
            <w:b/>
            <w:rPrChange w:id="7133" w:author="Microsoft Office User" w:date="2018-11-26T15:34:00Z">
              <w:rPr/>
            </w:rPrChange>
          </w:rPr>
          <w:delText xml:space="preserve"> T cells (simply referred </w:delText>
        </w:r>
      </w:del>
      <w:ins w:id="7134" w:author="psorger@gmail.com" w:date="2018-11-06T11:34:00Z">
        <w:del w:id="7135" w:author="Microsoft Office User" w:date="2018-11-26T15:30:00Z">
          <w:r w:rsidR="00B81186" w:rsidRPr="00EA49BB" w:rsidDel="00EA49BB">
            <w:rPr>
              <w:b/>
              <w:highlight w:val="yellow"/>
              <w:rPrChange w:id="7136" w:author="Microsoft Office User" w:date="2018-11-26T15:34:00Z">
                <w:rPr/>
              </w:rPrChange>
            </w:rPr>
            <w:delText>BY WHOM?</w:delText>
          </w:r>
          <w:r w:rsidR="00B81186" w:rsidRPr="00EA49BB" w:rsidDel="00EA49BB">
            <w:rPr>
              <w:b/>
              <w:rPrChange w:id="7137" w:author="Microsoft Office User" w:date="2018-11-26T15:34:00Z">
                <w:rPr/>
              </w:rPrChange>
            </w:rPr>
            <w:delText xml:space="preserve"> </w:delText>
          </w:r>
        </w:del>
      </w:ins>
      <w:del w:id="7138" w:author="Microsoft Office User" w:date="2018-11-26T15:30:00Z">
        <w:r w:rsidR="00BE77D7" w:rsidRPr="00EA49BB" w:rsidDel="00EA49BB">
          <w:rPr>
            <w:b/>
            <w:rPrChange w:id="7139" w:author="Microsoft Office User" w:date="2018-11-26T15:34:00Z">
              <w:rPr/>
            </w:rPrChange>
          </w:rPr>
          <w:delText xml:space="preserve">to as B220 T cells) were conspicuously </w:delText>
        </w:r>
      </w:del>
      <w:ins w:id="7140" w:author="psorger@gmail.com" w:date="2018-11-06T11:35:00Z">
        <w:del w:id="7141" w:author="Microsoft Office User" w:date="2018-11-26T15:30:00Z">
          <w:r w:rsidR="00B81186" w:rsidRPr="00EA49BB" w:rsidDel="00EA49BB">
            <w:rPr>
              <w:b/>
              <w:rPrChange w:id="7142" w:author="Microsoft Office User" w:date="2018-11-26T15:34:00Z">
                <w:rPr/>
              </w:rPrChange>
            </w:rPr>
            <w:delText xml:space="preserve">largely </w:delText>
          </w:r>
        </w:del>
      </w:ins>
      <w:del w:id="7143" w:author="Microsoft Office User" w:date="2018-11-26T15:30:00Z">
        <w:r w:rsidR="00BE77D7" w:rsidRPr="00EA49BB" w:rsidDel="00EA49BB">
          <w:rPr>
            <w:b/>
            <w:rPrChange w:id="7144" w:author="Microsoft Office User" w:date="2018-11-26T15:34:00Z">
              <w:rPr/>
            </w:rPrChange>
          </w:rPr>
          <w:delText xml:space="preserve">absent from the thymus (&lt;0.02% of the thymi from all 48 mice screened by SYLARAS) (Figs. 3 and 4b) and had a median CD8α signal intensity that </w:delText>
        </w:r>
        <w:r w:rsidR="00BE77D7" w:rsidRPr="00EA49BB" w:rsidDel="00EA49BB">
          <w:rPr>
            <w:b/>
            <w:highlight w:val="yellow"/>
            <w:rPrChange w:id="7145" w:author="Microsoft Office User" w:date="2018-11-26T15:34:00Z">
              <w:rPr/>
            </w:rPrChange>
          </w:rPr>
          <w:delText xml:space="preserve">superseded </w:delText>
        </w:r>
      </w:del>
      <w:ins w:id="7146" w:author="psorger@gmail.com" w:date="2018-11-06T11:35:00Z">
        <w:del w:id="7147" w:author="Microsoft Office User" w:date="2018-11-26T15:30:00Z">
          <w:r w:rsidR="00B81186" w:rsidRPr="00EA49BB" w:rsidDel="00EA49BB">
            <w:rPr>
              <w:b/>
              <w:highlight w:val="yellow"/>
              <w:rPrChange w:id="7148" w:author="Microsoft Office User" w:date="2018-11-26T15:34:00Z">
                <w:rPr/>
              </w:rPrChange>
            </w:rPr>
            <w:delText>WHAT DOES THIS MEAN</w:delText>
          </w:r>
          <w:r w:rsidR="00B81186" w:rsidRPr="00EA49BB" w:rsidDel="00EA49BB">
            <w:rPr>
              <w:b/>
              <w:rPrChange w:id="7149" w:author="Microsoft Office User" w:date="2018-11-26T15:34:00Z">
                <w:rPr/>
              </w:rPrChange>
            </w:rPr>
            <w:delText xml:space="preserve"> </w:delText>
          </w:r>
        </w:del>
      </w:ins>
      <w:del w:id="7150" w:author="Microsoft Office User" w:date="2018-11-26T15:30:00Z">
        <w:r w:rsidR="00BE77D7" w:rsidRPr="00EA49BB" w:rsidDel="00EA49BB">
          <w:rPr>
            <w:b/>
            <w:rPrChange w:id="7151" w:author="Microsoft Office User" w:date="2018-11-26T15:34:00Z">
              <w:rPr/>
            </w:rPrChange>
          </w:rPr>
          <w:delText>other CD8</w:delText>
        </w:r>
        <w:r w:rsidR="00BE77D7" w:rsidRPr="00EA49BB" w:rsidDel="00EA49BB">
          <w:rPr>
            <w:b/>
            <w:vertAlign w:val="superscript"/>
            <w:rPrChange w:id="7152" w:author="Microsoft Office User" w:date="2018-11-26T15:34:00Z">
              <w:rPr>
                <w:vertAlign w:val="superscript"/>
              </w:rPr>
            </w:rPrChange>
          </w:rPr>
          <w:delText>+</w:delText>
        </w:r>
        <w:r w:rsidR="00BE77D7" w:rsidRPr="00EA49BB" w:rsidDel="00EA49BB">
          <w:rPr>
            <w:b/>
            <w:rPrChange w:id="7153" w:author="Microsoft Office User" w:date="2018-11-26T15:34:00Z">
              <w:rPr/>
            </w:rPrChange>
          </w:rPr>
          <w:delText xml:space="preserve"> T cells (Fig. 4c). The frequency of B220 T cells dropped progressively in the blood of GBM-bearing mice from middle to late-stage tumor burden and were increased in the cervical lymph nodes relative to control at late-stage (Figs. 3 and 4d). </w:delText>
        </w:r>
        <w:r w:rsidR="00C36CF5" w:rsidRPr="00EA49BB" w:rsidDel="00EA49BB">
          <w:rPr>
            <w:b/>
            <w:rPrChange w:id="7154" w:author="Microsoft Office User" w:date="2018-11-26T15:34:00Z">
              <w:rPr/>
            </w:rPrChange>
          </w:rPr>
          <w:delText>The fact that frequency changes in B220 T</w:delText>
        </w:r>
      </w:del>
      <w:ins w:id="7155" w:author="psorger@gmail.com" w:date="2018-11-06T11:41:00Z">
        <w:del w:id="7156" w:author="Microsoft Office User" w:date="2018-11-26T15:30:00Z">
          <w:r w:rsidR="00B81186" w:rsidRPr="00EA49BB" w:rsidDel="00EA49BB">
            <w:rPr>
              <w:b/>
              <w:rPrChange w:id="7157" w:author="Microsoft Office User" w:date="2018-11-26T15:34:00Z">
                <w:rPr/>
              </w:rPrChange>
            </w:rPr>
            <w:delText xml:space="preserve">We conclude that, among T-cell subtypes, the abundance of </w:delText>
          </w:r>
        </w:del>
      </w:ins>
      <w:del w:id="7158" w:author="Microsoft Office User" w:date="2018-11-26T15:30:00Z">
        <w:r w:rsidR="00C36CF5" w:rsidRPr="00EA49BB" w:rsidDel="00EA49BB">
          <w:rPr>
            <w:b/>
            <w:rPrChange w:id="7159" w:author="Microsoft Office User" w:date="2018-11-26T15:34:00Z">
              <w:rPr/>
            </w:rPrChange>
          </w:rPr>
          <w:delText xml:space="preserve"> cells were not mirrored by other CD8</w:delText>
        </w:r>
        <w:r w:rsidR="00C36CF5" w:rsidRPr="00EA49BB" w:rsidDel="00EA49BB">
          <w:rPr>
            <w:b/>
            <w:vertAlign w:val="superscript"/>
            <w:rPrChange w:id="7160" w:author="Microsoft Office User" w:date="2018-11-26T15:34:00Z">
              <w:rPr>
                <w:vertAlign w:val="superscript"/>
              </w:rPr>
            </w:rPrChange>
          </w:rPr>
          <w:delText>+</w:delText>
        </w:r>
        <w:r w:rsidR="00C36CF5" w:rsidRPr="00EA49BB" w:rsidDel="00EA49BB">
          <w:rPr>
            <w:b/>
            <w:rPrChange w:id="7161" w:author="Microsoft Office User" w:date="2018-11-26T15:34:00Z">
              <w:rPr/>
            </w:rPrChange>
          </w:rPr>
          <w:delText xml:space="preserve"> T cells, suggested that</w:delText>
        </w:r>
        <w:r w:rsidR="00D33105" w:rsidRPr="00EA49BB" w:rsidDel="00EA49BB">
          <w:rPr>
            <w:b/>
            <w:rPrChange w:id="7162" w:author="Microsoft Office User" w:date="2018-11-26T15:34:00Z">
              <w:rPr/>
            </w:rPrChange>
          </w:rPr>
          <w:delText xml:space="preserve"> </w:delText>
        </w:r>
        <w:r w:rsidR="000E2FFF" w:rsidRPr="00EA49BB" w:rsidDel="00EA49BB">
          <w:rPr>
            <w:b/>
            <w:rPrChange w:id="7163" w:author="Microsoft Office User" w:date="2018-11-26T15:34:00Z">
              <w:rPr/>
            </w:rPrChange>
          </w:rPr>
          <w:delText>B220</w:delText>
        </w:r>
        <w:r w:rsidR="00C36CF5" w:rsidRPr="00EA49BB" w:rsidDel="00EA49BB">
          <w:rPr>
            <w:b/>
            <w:vertAlign w:val="superscript"/>
            <w:rPrChange w:id="7164" w:author="Microsoft Office User" w:date="2018-11-26T15:34:00Z">
              <w:rPr>
                <w:vertAlign w:val="superscript"/>
              </w:rPr>
            </w:rPrChange>
          </w:rPr>
          <w:delText xml:space="preserve"> </w:delText>
        </w:r>
        <w:r w:rsidR="000E2FFF" w:rsidRPr="00EA49BB" w:rsidDel="00EA49BB">
          <w:rPr>
            <w:b/>
            <w:rPrChange w:id="7165" w:author="Microsoft Office User" w:date="2018-11-26T15:34:00Z">
              <w:rPr/>
            </w:rPrChange>
          </w:rPr>
          <w:delText>T</w:delText>
        </w:r>
        <w:r w:rsidR="00C36CF5" w:rsidRPr="00EA49BB" w:rsidDel="00EA49BB">
          <w:rPr>
            <w:b/>
            <w:rPrChange w:id="7166" w:author="Microsoft Office User" w:date="2018-11-26T15:34:00Z">
              <w:rPr/>
            </w:rPrChange>
          </w:rPr>
          <w:delText xml:space="preserve"> cells were </w:delText>
        </w:r>
      </w:del>
      <w:ins w:id="7167" w:author="psorger@gmail.com" w:date="2018-11-06T11:41:00Z">
        <w:del w:id="7168" w:author="Microsoft Office User" w:date="2018-11-26T15:30:00Z">
          <w:r w:rsidR="00B81186" w:rsidRPr="00EA49BB" w:rsidDel="00EA49BB">
            <w:rPr>
              <w:b/>
              <w:rPrChange w:id="7169" w:author="Microsoft Office User" w:date="2018-11-26T15:34:00Z">
                <w:rPr/>
              </w:rPrChange>
            </w:rPr>
            <w:delText xml:space="preserve">differentially responds to </w:delText>
          </w:r>
        </w:del>
      </w:ins>
      <w:ins w:id="7170" w:author="psorger@gmail.com" w:date="2018-11-06T11:42:00Z">
        <w:del w:id="7171" w:author="Microsoft Office User" w:date="2018-11-26T15:30:00Z">
          <w:r w:rsidR="00B81186" w:rsidRPr="00EA49BB" w:rsidDel="00EA49BB">
            <w:rPr>
              <w:b/>
              <w:rPrChange w:id="7172" w:author="Microsoft Office User" w:date="2018-11-26T15:34:00Z">
                <w:rPr/>
              </w:rPrChange>
            </w:rPr>
            <w:delText xml:space="preserve">the presence of </w:delText>
          </w:r>
        </w:del>
      </w:ins>
      <w:ins w:id="7173" w:author="psorger@gmail.com" w:date="2018-11-06T11:41:00Z">
        <w:del w:id="7174" w:author="Microsoft Office User" w:date="2018-11-26T15:30:00Z">
          <w:r w:rsidR="00B81186" w:rsidRPr="00EA49BB" w:rsidDel="00EA49BB">
            <w:rPr>
              <w:b/>
              <w:rPrChange w:id="7175" w:author="Microsoft Office User" w:date="2018-11-26T15:34:00Z">
                <w:rPr/>
              </w:rPrChange>
            </w:rPr>
            <w:delText>GBM.</w:delText>
          </w:r>
        </w:del>
      </w:ins>
    </w:p>
    <w:p w14:paraId="6BBF9EB6" w14:textId="7DE7A858" w:rsidR="00AB3E00" w:rsidRPr="00EA49BB" w:rsidDel="00EA49BB" w:rsidRDefault="00C36CF5" w:rsidP="00EA49BB">
      <w:pPr>
        <w:widowControl w:val="0"/>
        <w:autoSpaceDE w:val="0"/>
        <w:autoSpaceDN w:val="0"/>
        <w:adjustRightInd w:val="0"/>
        <w:spacing w:line="480" w:lineRule="auto"/>
        <w:contextualSpacing/>
        <w:rPr>
          <w:del w:id="7176" w:author="Microsoft Office User" w:date="2018-11-26T15:30:00Z"/>
          <w:b/>
          <w:rPrChange w:id="7177" w:author="Microsoft Office User" w:date="2018-11-26T15:34:00Z">
            <w:rPr>
              <w:del w:id="7178" w:author="Microsoft Office User" w:date="2018-11-26T15:30:00Z"/>
            </w:rPr>
          </w:rPrChange>
        </w:rPr>
        <w:pPrChange w:id="7179" w:author="Microsoft Office User" w:date="2018-11-26T15:34:00Z">
          <w:pPr>
            <w:widowControl w:val="0"/>
            <w:autoSpaceDE w:val="0"/>
            <w:autoSpaceDN w:val="0"/>
            <w:adjustRightInd w:val="0"/>
            <w:spacing w:line="480" w:lineRule="auto"/>
            <w:contextualSpacing/>
          </w:pPr>
        </w:pPrChange>
      </w:pPr>
      <w:del w:id="7180" w:author="Microsoft Office User" w:date="2018-11-26T15:30:00Z">
        <w:r w:rsidRPr="00EA49BB" w:rsidDel="00EA49BB">
          <w:rPr>
            <w:b/>
            <w:rPrChange w:id="7181" w:author="Microsoft Office User" w:date="2018-11-26T15:34:00Z">
              <w:rPr/>
            </w:rPrChange>
          </w:rPr>
          <w:delText>not merely part of a homogenous CD8</w:delText>
        </w:r>
        <w:r w:rsidRPr="00EA49BB" w:rsidDel="00EA49BB">
          <w:rPr>
            <w:b/>
            <w:vertAlign w:val="superscript"/>
            <w:rPrChange w:id="7182" w:author="Microsoft Office User" w:date="2018-11-26T15:34:00Z">
              <w:rPr>
                <w:vertAlign w:val="superscript"/>
              </w:rPr>
            </w:rPrChange>
          </w:rPr>
          <w:delText>+</w:delText>
        </w:r>
        <w:r w:rsidRPr="00EA49BB" w:rsidDel="00EA49BB">
          <w:rPr>
            <w:b/>
            <w:rPrChange w:id="7183" w:author="Microsoft Office User" w:date="2018-11-26T15:34:00Z">
              <w:rPr/>
            </w:rPrChange>
          </w:rPr>
          <w:delText xml:space="preserve"> T cell population made evident by their </w:delText>
        </w:r>
        <w:r w:rsidR="00D33105" w:rsidRPr="00EA49BB" w:rsidDel="00EA49BB">
          <w:rPr>
            <w:b/>
            <w:rPrChange w:id="7184" w:author="Microsoft Office User" w:date="2018-11-26T15:34:00Z">
              <w:rPr/>
            </w:rPrChange>
          </w:rPr>
          <w:delText>di</w:delText>
        </w:r>
        <w:r w:rsidRPr="00EA49BB" w:rsidDel="00EA49BB">
          <w:rPr>
            <w:b/>
            <w:rPrChange w:id="7185" w:author="Microsoft Office User" w:date="2018-11-26T15:34:00Z">
              <w:rPr/>
            </w:rPrChange>
          </w:rPr>
          <w:delText xml:space="preserve">fferential response </w:delText>
        </w:r>
        <w:r w:rsidR="000E2FFF" w:rsidRPr="00EA49BB" w:rsidDel="00EA49BB">
          <w:rPr>
            <w:b/>
            <w:rPrChange w:id="7186" w:author="Microsoft Office User" w:date="2018-11-26T15:34:00Z">
              <w:rPr/>
            </w:rPrChange>
          </w:rPr>
          <w:delText xml:space="preserve">to GBM-induced cues. </w:delText>
        </w:r>
      </w:del>
    </w:p>
    <w:p w14:paraId="40CEA579" w14:textId="3B32376C" w:rsidR="00861512" w:rsidRPr="00EA49BB" w:rsidDel="00EA49BB" w:rsidRDefault="00861512" w:rsidP="00EA49BB">
      <w:pPr>
        <w:spacing w:line="480" w:lineRule="auto"/>
        <w:contextualSpacing/>
        <w:outlineLvl w:val="0"/>
        <w:rPr>
          <w:del w:id="7187" w:author="Microsoft Office User" w:date="2018-11-26T15:30:00Z"/>
          <w:b/>
          <w:color w:val="262626"/>
          <w:rPrChange w:id="7188" w:author="Microsoft Office User" w:date="2018-11-26T15:34:00Z">
            <w:rPr>
              <w:del w:id="7189" w:author="Microsoft Office User" w:date="2018-11-26T15:30:00Z"/>
              <w:color w:val="262626"/>
            </w:rPr>
          </w:rPrChange>
        </w:rPr>
        <w:pPrChange w:id="7190" w:author="Microsoft Office User" w:date="2018-11-26T15:34:00Z">
          <w:pPr>
            <w:spacing w:line="480" w:lineRule="auto"/>
            <w:contextualSpacing/>
            <w:outlineLvl w:val="0"/>
          </w:pPr>
        </w:pPrChange>
      </w:pPr>
    </w:p>
    <w:p w14:paraId="3BA5920A" w14:textId="10850307" w:rsidR="002631EE" w:rsidRPr="00EA49BB" w:rsidDel="00EA49BB" w:rsidRDefault="002631EE" w:rsidP="00EA49BB">
      <w:pPr>
        <w:spacing w:line="480" w:lineRule="auto"/>
        <w:contextualSpacing/>
        <w:outlineLvl w:val="0"/>
        <w:rPr>
          <w:del w:id="7191" w:author="Microsoft Office User" w:date="2018-11-26T15:30:00Z"/>
          <w:b/>
          <w:bCs/>
          <w:rPrChange w:id="7192" w:author="Microsoft Office User" w:date="2018-11-26T15:34:00Z">
            <w:rPr>
              <w:del w:id="7193" w:author="Microsoft Office User" w:date="2018-11-26T15:30:00Z"/>
              <w:b/>
              <w:bCs/>
              <w:spacing w:val="-10"/>
            </w:rPr>
          </w:rPrChange>
        </w:rPr>
        <w:pPrChange w:id="7194" w:author="Microsoft Office User" w:date="2018-11-26T15:34:00Z">
          <w:pPr>
            <w:spacing w:line="480" w:lineRule="auto"/>
            <w:contextualSpacing/>
            <w:outlineLvl w:val="0"/>
          </w:pPr>
        </w:pPrChange>
      </w:pPr>
    </w:p>
    <w:p w14:paraId="59E065CB" w14:textId="59D1E062" w:rsidR="002631EE" w:rsidRPr="00EA49BB" w:rsidDel="00EA49BB" w:rsidRDefault="002631EE" w:rsidP="00EA49BB">
      <w:pPr>
        <w:spacing w:line="480" w:lineRule="auto"/>
        <w:contextualSpacing/>
        <w:outlineLvl w:val="0"/>
        <w:rPr>
          <w:del w:id="7195" w:author="Microsoft Office User" w:date="2018-11-26T15:30:00Z"/>
          <w:b/>
          <w:bCs/>
          <w:rPrChange w:id="7196" w:author="Microsoft Office User" w:date="2018-11-26T15:34:00Z">
            <w:rPr>
              <w:del w:id="7197" w:author="Microsoft Office User" w:date="2018-11-26T15:30:00Z"/>
              <w:b/>
              <w:bCs/>
              <w:spacing w:val="-10"/>
            </w:rPr>
          </w:rPrChange>
        </w:rPr>
        <w:pPrChange w:id="7198" w:author="Microsoft Office User" w:date="2018-11-26T15:34:00Z">
          <w:pPr>
            <w:spacing w:line="480" w:lineRule="auto"/>
            <w:contextualSpacing/>
            <w:outlineLvl w:val="0"/>
          </w:pPr>
        </w:pPrChange>
      </w:pPr>
    </w:p>
    <w:p w14:paraId="0CFDB8E3" w14:textId="4B7C67E5" w:rsidR="006C388E" w:rsidRPr="00EA49BB" w:rsidDel="00EA49BB" w:rsidRDefault="00E838B0" w:rsidP="00EA49BB">
      <w:pPr>
        <w:spacing w:line="480" w:lineRule="auto"/>
        <w:contextualSpacing/>
        <w:outlineLvl w:val="0"/>
        <w:rPr>
          <w:del w:id="7199" w:author="Microsoft Office User" w:date="2018-11-26T15:30:00Z"/>
          <w:b/>
          <w:bCs/>
          <w:rPrChange w:id="7200" w:author="Microsoft Office User" w:date="2018-11-26T15:34:00Z">
            <w:rPr>
              <w:del w:id="7201" w:author="Microsoft Office User" w:date="2018-11-26T15:30:00Z"/>
              <w:b/>
              <w:bCs/>
              <w:spacing w:val="-10"/>
            </w:rPr>
          </w:rPrChange>
        </w:rPr>
        <w:pPrChange w:id="7202" w:author="Microsoft Office User" w:date="2018-11-26T15:34:00Z">
          <w:pPr>
            <w:spacing w:line="480" w:lineRule="auto"/>
            <w:contextualSpacing/>
            <w:outlineLvl w:val="0"/>
          </w:pPr>
        </w:pPrChange>
      </w:pPr>
      <w:del w:id="7203" w:author="Microsoft Office User" w:date="2018-11-26T15:30:00Z">
        <w:r w:rsidRPr="00EA49BB" w:rsidDel="00EA49BB">
          <w:rPr>
            <w:b/>
            <w:bCs/>
            <w:rPrChange w:id="7204" w:author="Microsoft Office User" w:date="2018-11-26T15:34:00Z">
              <w:rPr>
                <w:b/>
                <w:bCs/>
                <w:spacing w:val="-10"/>
              </w:rPr>
            </w:rPrChange>
          </w:rPr>
          <w:delText xml:space="preserve">GBM </w:delText>
        </w:r>
        <w:r w:rsidR="007A5861" w:rsidRPr="00EA49BB" w:rsidDel="00EA49BB">
          <w:rPr>
            <w:b/>
            <w:bCs/>
            <w:rPrChange w:id="7205" w:author="Microsoft Office User" w:date="2018-11-26T15:34:00Z">
              <w:rPr>
                <w:b/>
                <w:bCs/>
                <w:spacing w:val="-10"/>
              </w:rPr>
            </w:rPrChange>
          </w:rPr>
          <w:delText>perturbs</w:delText>
        </w:r>
        <w:r w:rsidR="0088451B" w:rsidRPr="00EA49BB" w:rsidDel="00EA49BB">
          <w:rPr>
            <w:b/>
            <w:bCs/>
            <w:rPrChange w:id="7206" w:author="Microsoft Office User" w:date="2018-11-26T15:34:00Z">
              <w:rPr>
                <w:b/>
                <w:bCs/>
                <w:spacing w:val="-10"/>
              </w:rPr>
            </w:rPrChange>
          </w:rPr>
          <w:delText xml:space="preserve"> </w:delText>
        </w:r>
        <w:r w:rsidR="00DE516C" w:rsidRPr="00EA49BB" w:rsidDel="00EA49BB">
          <w:rPr>
            <w:b/>
            <w:bCs/>
            <w:rPrChange w:id="7207" w:author="Microsoft Office User" w:date="2018-11-26T15:34:00Z">
              <w:rPr>
                <w:b/>
                <w:bCs/>
                <w:spacing w:val="-10"/>
              </w:rPr>
            </w:rPrChange>
          </w:rPr>
          <w:delText>inter</w:delText>
        </w:r>
        <w:r w:rsidR="0028085E" w:rsidRPr="00EA49BB" w:rsidDel="00EA49BB">
          <w:rPr>
            <w:b/>
            <w:bCs/>
            <w:rPrChange w:id="7208" w:author="Microsoft Office User" w:date="2018-11-26T15:34:00Z">
              <w:rPr>
                <w:b/>
                <w:bCs/>
                <w:spacing w:val="-10"/>
              </w:rPr>
            </w:rPrChange>
          </w:rPr>
          <w:delText xml:space="preserve">-IP </w:delText>
        </w:r>
        <w:r w:rsidR="0088451B" w:rsidRPr="00EA49BB" w:rsidDel="00EA49BB">
          <w:rPr>
            <w:b/>
            <w:bCs/>
            <w:rPrChange w:id="7209" w:author="Microsoft Office User" w:date="2018-11-26T15:34:00Z">
              <w:rPr>
                <w:b/>
                <w:bCs/>
                <w:spacing w:val="-10"/>
              </w:rPr>
            </w:rPrChange>
          </w:rPr>
          <w:delText>correlation</w:delText>
        </w:r>
        <w:r w:rsidR="0028085E" w:rsidRPr="00EA49BB" w:rsidDel="00EA49BB">
          <w:rPr>
            <w:b/>
            <w:bCs/>
            <w:rPrChange w:id="7210" w:author="Microsoft Office User" w:date="2018-11-26T15:34:00Z">
              <w:rPr>
                <w:b/>
                <w:bCs/>
                <w:spacing w:val="-10"/>
              </w:rPr>
            </w:rPrChange>
          </w:rPr>
          <w:delText xml:space="preserve"> within and </w:delText>
        </w:r>
        <w:r w:rsidR="000B0D78" w:rsidRPr="00EA49BB" w:rsidDel="00EA49BB">
          <w:rPr>
            <w:b/>
            <w:bCs/>
            <w:rPrChange w:id="7211" w:author="Microsoft Office User" w:date="2018-11-26T15:34:00Z">
              <w:rPr>
                <w:b/>
                <w:bCs/>
                <w:spacing w:val="-10"/>
              </w:rPr>
            </w:rPrChange>
          </w:rPr>
          <w:delText>across</w:delText>
        </w:r>
        <w:r w:rsidR="0028085E" w:rsidRPr="00EA49BB" w:rsidDel="00EA49BB">
          <w:rPr>
            <w:b/>
            <w:bCs/>
            <w:rPrChange w:id="7212" w:author="Microsoft Office User" w:date="2018-11-26T15:34:00Z">
              <w:rPr>
                <w:b/>
                <w:bCs/>
                <w:spacing w:val="-10"/>
              </w:rPr>
            </w:rPrChange>
          </w:rPr>
          <w:delText xml:space="preserve"> tissues</w:delText>
        </w:r>
      </w:del>
    </w:p>
    <w:p w14:paraId="70BA675E" w14:textId="581D18A3" w:rsidR="00373DF6" w:rsidRPr="00EA49BB" w:rsidDel="00EA49BB" w:rsidRDefault="004D09AA" w:rsidP="00EA49BB">
      <w:pPr>
        <w:spacing w:line="480" w:lineRule="auto"/>
        <w:contextualSpacing/>
        <w:outlineLvl w:val="0"/>
        <w:rPr>
          <w:del w:id="7213" w:author="Microsoft Office User" w:date="2018-11-26T15:30:00Z"/>
          <w:b/>
          <w:color w:val="262626"/>
          <w:rPrChange w:id="7214" w:author="Microsoft Office User" w:date="2018-11-26T15:34:00Z">
            <w:rPr>
              <w:del w:id="7215" w:author="Microsoft Office User" w:date="2018-11-26T15:30:00Z"/>
              <w:color w:val="262626"/>
            </w:rPr>
          </w:rPrChange>
        </w:rPr>
        <w:pPrChange w:id="7216" w:author="Microsoft Office User" w:date="2018-11-26T15:34:00Z">
          <w:pPr>
            <w:spacing w:line="480" w:lineRule="auto"/>
            <w:contextualSpacing/>
            <w:outlineLvl w:val="0"/>
          </w:pPr>
        </w:pPrChange>
      </w:pPr>
      <w:del w:id="7217" w:author="Microsoft Office User" w:date="2018-11-26T15:30:00Z">
        <w:r w:rsidRPr="00EA49BB" w:rsidDel="00EA49BB">
          <w:rPr>
            <w:b/>
            <w:color w:val="262626"/>
            <w:rPrChange w:id="7218" w:author="Microsoft Office User" w:date="2018-11-26T15:34:00Z">
              <w:rPr>
                <w:color w:val="262626"/>
              </w:rPr>
            </w:rPrChange>
          </w:rPr>
          <w:delText xml:space="preserve">Despite </w:delText>
        </w:r>
        <w:r w:rsidR="00B709D0" w:rsidRPr="00EA49BB" w:rsidDel="00EA49BB">
          <w:rPr>
            <w:b/>
            <w:color w:val="262626"/>
            <w:rPrChange w:id="7219" w:author="Microsoft Office User" w:date="2018-11-26T15:34:00Z">
              <w:rPr>
                <w:color w:val="262626"/>
              </w:rPr>
            </w:rPrChange>
          </w:rPr>
          <w:delText>their</w:delText>
        </w:r>
        <w:r w:rsidRPr="00EA49BB" w:rsidDel="00EA49BB">
          <w:rPr>
            <w:b/>
            <w:color w:val="262626"/>
            <w:rPrChange w:id="7220" w:author="Microsoft Office User" w:date="2018-11-26T15:34:00Z">
              <w:rPr>
                <w:color w:val="262626"/>
              </w:rPr>
            </w:rPrChange>
          </w:rPr>
          <w:delText xml:space="preserve"> </w:delText>
        </w:r>
      </w:del>
      <w:ins w:id="7221" w:author="psorger@gmail.com" w:date="2018-11-06T11:42:00Z">
        <w:del w:id="7222" w:author="Microsoft Office User" w:date="2018-11-26T15:30:00Z">
          <w:r w:rsidR="00B81186" w:rsidRPr="00EA49BB" w:rsidDel="00EA49BB">
            <w:rPr>
              <w:b/>
              <w:color w:val="262626"/>
              <w:rPrChange w:id="7223" w:author="Microsoft Office User" w:date="2018-11-26T15:34:00Z">
                <w:rPr>
                  <w:color w:val="262626"/>
                </w:rPr>
              </w:rPrChange>
            </w:rPr>
            <w:delText>being inbred, mice</w:delText>
          </w:r>
        </w:del>
      </w:ins>
      <w:del w:id="7224" w:author="Microsoft Office User" w:date="2018-11-26T15:30:00Z">
        <w:r w:rsidRPr="00EA49BB" w:rsidDel="00EA49BB">
          <w:rPr>
            <w:b/>
            <w:color w:val="262626"/>
            <w:rPrChange w:id="7225" w:author="Microsoft Office User" w:date="2018-11-26T15:34:00Z">
              <w:rPr>
                <w:color w:val="262626"/>
              </w:rPr>
            </w:rPrChange>
          </w:rPr>
          <w:delText xml:space="preserve">genetic </w:delText>
        </w:r>
        <w:r w:rsidR="00B709D0" w:rsidRPr="00EA49BB" w:rsidDel="00EA49BB">
          <w:rPr>
            <w:b/>
            <w:color w:val="262626"/>
            <w:rPrChange w:id="7226" w:author="Microsoft Office User" w:date="2018-11-26T15:34:00Z">
              <w:rPr>
                <w:color w:val="262626"/>
              </w:rPr>
            </w:rPrChange>
          </w:rPr>
          <w:delText>homogeneity</w:delText>
        </w:r>
        <w:r w:rsidRPr="00EA49BB" w:rsidDel="00EA49BB">
          <w:rPr>
            <w:b/>
            <w:color w:val="262626"/>
            <w:rPrChange w:id="7227" w:author="Microsoft Office User" w:date="2018-11-26T15:34:00Z">
              <w:rPr>
                <w:color w:val="262626"/>
              </w:rPr>
            </w:rPrChange>
          </w:rPr>
          <w:delText>,</w:delText>
        </w:r>
        <w:r w:rsidR="00AE2E84" w:rsidRPr="00EA49BB" w:rsidDel="00EA49BB">
          <w:rPr>
            <w:b/>
            <w:color w:val="262626"/>
            <w:rPrChange w:id="7228" w:author="Microsoft Office User" w:date="2018-11-26T15:34:00Z">
              <w:rPr>
                <w:color w:val="262626"/>
              </w:rPr>
            </w:rPrChange>
          </w:rPr>
          <w:delText xml:space="preserve"> </w:delText>
        </w:r>
        <w:r w:rsidR="00515601" w:rsidRPr="00EA49BB" w:rsidDel="00EA49BB">
          <w:rPr>
            <w:b/>
            <w:color w:val="262626"/>
            <w:rPrChange w:id="7229" w:author="Microsoft Office User" w:date="2018-11-26T15:34:00Z">
              <w:rPr>
                <w:color w:val="262626"/>
              </w:rPr>
            </w:rPrChange>
          </w:rPr>
          <w:delText xml:space="preserve">the mice in our study exhibited considerable </w:delText>
        </w:r>
      </w:del>
      <w:ins w:id="7230" w:author="psorger@gmail.com" w:date="2018-11-06T11:42:00Z">
        <w:del w:id="7231" w:author="Microsoft Office User" w:date="2018-11-26T15:30:00Z">
          <w:r w:rsidR="00B81186" w:rsidRPr="00EA49BB" w:rsidDel="00EA49BB">
            <w:rPr>
              <w:b/>
              <w:color w:val="262626"/>
              <w:rPrChange w:id="7232" w:author="Microsoft Office User" w:date="2018-11-26T15:34:00Z">
                <w:rPr>
                  <w:color w:val="262626"/>
                </w:rPr>
              </w:rPrChange>
            </w:rPr>
            <w:delText xml:space="preserve">variation in </w:delText>
          </w:r>
        </w:del>
      </w:ins>
      <w:ins w:id="7233" w:author="psorger@gmail.com" w:date="2018-11-06T11:43:00Z">
        <w:del w:id="7234" w:author="Microsoft Office User" w:date="2018-11-26T15:30:00Z">
          <w:r w:rsidR="00B81186" w:rsidRPr="00EA49BB" w:rsidDel="00EA49BB">
            <w:rPr>
              <w:b/>
              <w:color w:val="262626"/>
              <w:rPrChange w:id="7235" w:author="Microsoft Office User" w:date="2018-11-26T15:34:00Z">
                <w:rPr>
                  <w:color w:val="262626"/>
                </w:rPr>
              </w:rPrChange>
            </w:rPr>
            <w:delText>immunophenotype</w:delText>
          </w:r>
        </w:del>
      </w:ins>
      <w:ins w:id="7236" w:author="psorger@gmail.com" w:date="2018-11-06T11:42:00Z">
        <w:del w:id="7237" w:author="Microsoft Office User" w:date="2018-11-26T15:30:00Z">
          <w:r w:rsidR="00B81186" w:rsidRPr="00EA49BB" w:rsidDel="00EA49BB">
            <w:rPr>
              <w:b/>
              <w:color w:val="262626"/>
              <w:rPrChange w:id="7238" w:author="Microsoft Office User" w:date="2018-11-26T15:34:00Z">
                <w:rPr>
                  <w:color w:val="262626"/>
                </w:rPr>
              </w:rPrChange>
            </w:rPr>
            <w:delText xml:space="preserve"> </w:delText>
          </w:r>
        </w:del>
      </w:ins>
      <w:del w:id="7239" w:author="Microsoft Office User" w:date="2018-11-26T15:30:00Z">
        <w:r w:rsidR="00515601" w:rsidRPr="00EA49BB" w:rsidDel="00EA49BB">
          <w:rPr>
            <w:b/>
            <w:color w:val="262626"/>
            <w:rPrChange w:id="7240" w:author="Microsoft Office User" w:date="2018-11-26T15:34:00Z">
              <w:rPr>
                <w:color w:val="262626"/>
              </w:rPr>
            </w:rPrChange>
          </w:rPr>
          <w:delText>variability</w:delText>
        </w:r>
        <w:r w:rsidR="00ED4A2A" w:rsidRPr="00EA49BB" w:rsidDel="00EA49BB">
          <w:rPr>
            <w:b/>
            <w:color w:val="262626"/>
            <w:rPrChange w:id="7241" w:author="Microsoft Office User" w:date="2018-11-26T15:34:00Z">
              <w:rPr>
                <w:color w:val="262626"/>
              </w:rPr>
            </w:rPrChange>
          </w:rPr>
          <w:delText xml:space="preserve"> in </w:delText>
        </w:r>
        <w:r w:rsidR="00E22882" w:rsidRPr="00EA49BB" w:rsidDel="00EA49BB">
          <w:rPr>
            <w:b/>
            <w:color w:val="262626"/>
            <w:rPrChange w:id="7242" w:author="Microsoft Office User" w:date="2018-11-26T15:34:00Z">
              <w:rPr>
                <w:color w:val="262626"/>
              </w:rPr>
            </w:rPrChange>
          </w:rPr>
          <w:delText>time- and tissue-matched IP</w:delText>
        </w:r>
        <w:r w:rsidR="00183F81" w:rsidRPr="00EA49BB" w:rsidDel="00EA49BB">
          <w:rPr>
            <w:b/>
            <w:color w:val="262626"/>
            <w:rPrChange w:id="7243" w:author="Microsoft Office User" w:date="2018-11-26T15:34:00Z">
              <w:rPr>
                <w:color w:val="262626"/>
              </w:rPr>
            </w:rPrChange>
          </w:rPr>
          <w:delText xml:space="preserve"> composition</w:delText>
        </w:r>
      </w:del>
      <w:ins w:id="7244" w:author="psorger@gmail.com" w:date="2018-11-06T11:43:00Z">
        <w:del w:id="7245" w:author="Microsoft Office User" w:date="2018-11-26T15:30:00Z">
          <w:r w:rsidR="00B81186" w:rsidRPr="00EA49BB" w:rsidDel="00EA49BB">
            <w:rPr>
              <w:b/>
              <w:color w:val="262626"/>
              <w:rPrChange w:id="7246" w:author="Microsoft Office User" w:date="2018-11-26T15:34:00Z">
                <w:rPr>
                  <w:color w:val="262626"/>
                </w:rPr>
              </w:rPrChange>
            </w:rPr>
            <w:delText>samples</w:delText>
          </w:r>
        </w:del>
      </w:ins>
      <w:del w:id="7247" w:author="Microsoft Office User" w:date="2018-11-26T15:30:00Z">
        <w:r w:rsidR="00B709D0" w:rsidRPr="00EA49BB" w:rsidDel="00EA49BB">
          <w:rPr>
            <w:b/>
            <w:color w:val="262626"/>
            <w:rPrChange w:id="7248" w:author="Microsoft Office User" w:date="2018-11-26T15:34:00Z">
              <w:rPr>
                <w:color w:val="262626"/>
              </w:rPr>
            </w:rPrChange>
          </w:rPr>
          <w:delText>.</w:delText>
        </w:r>
        <w:r w:rsidR="00A91E38" w:rsidRPr="00EA49BB" w:rsidDel="00EA49BB">
          <w:rPr>
            <w:b/>
            <w:color w:val="262626"/>
            <w:rPrChange w:id="7249" w:author="Microsoft Office User" w:date="2018-11-26T15:34:00Z">
              <w:rPr>
                <w:color w:val="262626"/>
              </w:rPr>
            </w:rPrChange>
          </w:rPr>
          <w:delText xml:space="preserve"> </w:delText>
        </w:r>
      </w:del>
      <w:ins w:id="7250" w:author="psorger@gmail.com" w:date="2018-11-06T11:43:00Z">
        <w:del w:id="7251" w:author="Microsoft Office User" w:date="2018-11-26T15:30:00Z">
          <w:r w:rsidR="00B81186" w:rsidRPr="00EA49BB" w:rsidDel="00EA49BB">
            <w:rPr>
              <w:b/>
              <w:color w:val="262626"/>
              <w:rPrChange w:id="7252" w:author="Microsoft Office User" w:date="2018-11-26T15:34:00Z">
                <w:rPr>
                  <w:color w:val="262626"/>
                </w:rPr>
              </w:rPrChange>
            </w:rPr>
            <w:delText xml:space="preserve">Such variability is commonly observed in </w:delText>
          </w:r>
          <w:r w:rsidR="00B81186" w:rsidRPr="00EA49BB" w:rsidDel="00EA49BB">
            <w:rPr>
              <w:b/>
              <w:color w:val="262626"/>
              <w:highlight w:val="yellow"/>
              <w:rPrChange w:id="7253" w:author="Microsoft Office User" w:date="2018-11-26T15:34:00Z">
                <w:rPr>
                  <w:color w:val="262626"/>
                </w:rPr>
              </w:rPrChange>
            </w:rPr>
            <w:delText>STUDIES OF THIS TYPE – MAKE THIS SEEM LIKE GENERAL PROBLEM.</w:delText>
          </w:r>
          <w:r w:rsidR="00B81186" w:rsidRPr="00EA49BB" w:rsidDel="00EA49BB">
            <w:rPr>
              <w:b/>
              <w:color w:val="262626"/>
              <w:rPrChange w:id="7254" w:author="Microsoft Office User" w:date="2018-11-26T15:34:00Z">
                <w:rPr>
                  <w:color w:val="262626"/>
                </w:rPr>
              </w:rPrChange>
            </w:rPr>
            <w:delText xml:space="preserve"> </w:delText>
          </w:r>
        </w:del>
      </w:ins>
      <w:del w:id="7255" w:author="Microsoft Office User" w:date="2018-11-26T15:30:00Z">
        <w:r w:rsidR="00A17675" w:rsidRPr="00EA49BB" w:rsidDel="00EA49BB">
          <w:rPr>
            <w:b/>
            <w:color w:val="262626"/>
            <w:rPrChange w:id="7256" w:author="Microsoft Office User" w:date="2018-11-26T15:34:00Z">
              <w:rPr>
                <w:color w:val="262626"/>
              </w:rPr>
            </w:rPrChange>
          </w:rPr>
          <w:delText>Th</w:delText>
        </w:r>
        <w:r w:rsidR="006469E1" w:rsidRPr="00EA49BB" w:rsidDel="00EA49BB">
          <w:rPr>
            <w:b/>
            <w:color w:val="262626"/>
            <w:rPrChange w:id="7257" w:author="Microsoft Office User" w:date="2018-11-26T15:34:00Z">
              <w:rPr>
                <w:color w:val="262626"/>
              </w:rPr>
            </w:rPrChange>
          </w:rPr>
          <w:delText xml:space="preserve">is </w:delText>
        </w:r>
      </w:del>
      <w:ins w:id="7258" w:author="psorger@gmail.com" w:date="2018-11-06T11:44:00Z">
        <w:del w:id="7259" w:author="Microsoft Office User" w:date="2018-11-26T15:30:00Z">
          <w:r w:rsidR="00B81186" w:rsidRPr="00EA49BB" w:rsidDel="00EA49BB">
            <w:rPr>
              <w:b/>
              <w:color w:val="262626"/>
              <w:rPrChange w:id="7260" w:author="Microsoft Office User" w:date="2018-11-26T15:34:00Z">
                <w:rPr>
                  <w:color w:val="262626"/>
                </w:rPr>
              </w:rPrChange>
            </w:rPr>
            <w:delText xml:space="preserve">Animal-to-animal </w:delText>
          </w:r>
        </w:del>
      </w:ins>
      <w:del w:id="7261" w:author="Microsoft Office User" w:date="2018-11-26T15:30:00Z">
        <w:r w:rsidR="006469E1" w:rsidRPr="00EA49BB" w:rsidDel="00EA49BB">
          <w:rPr>
            <w:b/>
            <w:color w:val="262626"/>
            <w:rPrChange w:id="7262" w:author="Microsoft Office User" w:date="2018-11-26T15:34:00Z">
              <w:rPr>
                <w:color w:val="262626"/>
              </w:rPr>
            </w:rPrChange>
          </w:rPr>
          <w:delText>consequently</w:delText>
        </w:r>
        <w:r w:rsidR="00D80F46" w:rsidRPr="00EA49BB" w:rsidDel="00EA49BB">
          <w:rPr>
            <w:b/>
            <w:color w:val="262626"/>
            <w:rPrChange w:id="7263" w:author="Microsoft Office User" w:date="2018-11-26T15:34:00Z">
              <w:rPr>
                <w:color w:val="262626"/>
              </w:rPr>
            </w:rPrChange>
          </w:rPr>
          <w:delText xml:space="preserve"> </w:delText>
        </w:r>
      </w:del>
      <w:ins w:id="7264" w:author="psorger@gmail.com" w:date="2018-11-06T11:44:00Z">
        <w:del w:id="7265" w:author="Microsoft Office User" w:date="2018-11-26T15:30:00Z">
          <w:r w:rsidR="00B81186" w:rsidRPr="00EA49BB" w:rsidDel="00EA49BB">
            <w:rPr>
              <w:b/>
              <w:color w:val="262626"/>
              <w:rPrChange w:id="7266" w:author="Microsoft Office User" w:date="2018-11-26T15:34:00Z">
                <w:rPr>
                  <w:color w:val="262626"/>
                </w:rPr>
              </w:rPrChange>
            </w:rPr>
            <w:delText xml:space="preserve">variability </w:delText>
          </w:r>
        </w:del>
      </w:ins>
      <w:del w:id="7267" w:author="Microsoft Office User" w:date="2018-11-26T15:30:00Z">
        <w:r w:rsidR="00A91E38" w:rsidRPr="00EA49BB" w:rsidDel="00EA49BB">
          <w:rPr>
            <w:b/>
            <w:color w:val="262626"/>
            <w:rPrChange w:id="7268" w:author="Microsoft Office User" w:date="2018-11-26T15:34:00Z">
              <w:rPr>
                <w:color w:val="262626"/>
              </w:rPr>
            </w:rPrChange>
          </w:rPr>
          <w:delText>increas</w:delText>
        </w:r>
        <w:r w:rsidR="00A17675" w:rsidRPr="00EA49BB" w:rsidDel="00EA49BB">
          <w:rPr>
            <w:b/>
            <w:color w:val="262626"/>
            <w:rPrChange w:id="7269" w:author="Microsoft Office User" w:date="2018-11-26T15:34:00Z">
              <w:rPr>
                <w:color w:val="262626"/>
              </w:rPr>
            </w:rPrChange>
          </w:rPr>
          <w:delText>ed</w:delText>
        </w:r>
        <w:r w:rsidR="00A91E38" w:rsidRPr="00EA49BB" w:rsidDel="00EA49BB">
          <w:rPr>
            <w:b/>
            <w:color w:val="262626"/>
            <w:rPrChange w:id="7270" w:author="Microsoft Office User" w:date="2018-11-26T15:34:00Z">
              <w:rPr>
                <w:color w:val="262626"/>
              </w:rPr>
            </w:rPrChange>
          </w:rPr>
          <w:delText xml:space="preserve"> </w:delText>
        </w:r>
        <w:r w:rsidR="00805318" w:rsidRPr="00EA49BB" w:rsidDel="00EA49BB">
          <w:rPr>
            <w:b/>
            <w:color w:val="262626"/>
            <w:rPrChange w:id="7271" w:author="Microsoft Office User" w:date="2018-11-26T15:34:00Z">
              <w:rPr>
                <w:color w:val="262626"/>
              </w:rPr>
            </w:rPrChange>
          </w:rPr>
          <w:delText xml:space="preserve">data point </w:delText>
        </w:r>
        <w:r w:rsidR="00A91E38" w:rsidRPr="00EA49BB" w:rsidDel="00EA49BB">
          <w:rPr>
            <w:b/>
            <w:color w:val="262626"/>
            <w:rPrChange w:id="7272" w:author="Microsoft Office User" w:date="2018-11-26T15:34:00Z">
              <w:rPr>
                <w:color w:val="262626"/>
              </w:rPr>
            </w:rPrChange>
          </w:rPr>
          <w:delText>dispersion</w:delText>
        </w:r>
        <w:r w:rsidR="00D80F46" w:rsidRPr="00EA49BB" w:rsidDel="00EA49BB">
          <w:rPr>
            <w:b/>
            <w:color w:val="262626"/>
            <w:rPrChange w:id="7273" w:author="Microsoft Office User" w:date="2018-11-26T15:34:00Z">
              <w:rPr>
                <w:color w:val="262626"/>
              </w:rPr>
            </w:rPrChange>
          </w:rPr>
          <w:delText xml:space="preserve"> </w:delText>
        </w:r>
      </w:del>
      <w:ins w:id="7274" w:author="psorger@gmail.com" w:date="2018-11-06T11:44:00Z">
        <w:del w:id="7275" w:author="Microsoft Office User" w:date="2018-11-26T15:30:00Z">
          <w:r w:rsidR="00B81186" w:rsidRPr="00EA49BB" w:rsidDel="00EA49BB">
            <w:rPr>
              <w:b/>
              <w:color w:val="262626"/>
              <w:rPrChange w:id="7276" w:author="Microsoft Office User" w:date="2018-11-26T15:34:00Z">
                <w:rPr>
                  <w:color w:val="262626"/>
                </w:rPr>
              </w:rPrChange>
            </w:rPr>
            <w:delText xml:space="preserve">in the data and reduced the significance of </w:delText>
          </w:r>
        </w:del>
      </w:ins>
      <w:ins w:id="7277" w:author="psorger@gmail.com" w:date="2018-11-06T11:46:00Z">
        <w:del w:id="7278" w:author="Microsoft Office User" w:date="2018-11-26T15:30:00Z">
          <w:r w:rsidR="00EA7B67" w:rsidRPr="00EA49BB" w:rsidDel="00EA49BB">
            <w:rPr>
              <w:b/>
              <w:color w:val="262626"/>
              <w:rPrChange w:id="7279" w:author="Microsoft Office User" w:date="2018-11-26T15:34:00Z">
                <w:rPr>
                  <w:color w:val="262626"/>
                </w:rPr>
              </w:rPrChange>
            </w:rPr>
            <w:delText>two-sample hypothesis testing for</w:delText>
          </w:r>
        </w:del>
      </w:ins>
      <w:ins w:id="7280" w:author="psorger@gmail.com" w:date="2018-11-06T11:44:00Z">
        <w:del w:id="7281" w:author="Microsoft Office User" w:date="2018-11-26T15:30:00Z">
          <w:r w:rsidR="00B81186" w:rsidRPr="00EA49BB" w:rsidDel="00EA49BB">
            <w:rPr>
              <w:b/>
              <w:color w:val="262626"/>
              <w:rPrChange w:id="7282" w:author="Microsoft Office User" w:date="2018-11-26T15:34:00Z">
                <w:rPr>
                  <w:color w:val="262626"/>
                </w:rPr>
              </w:rPrChange>
            </w:rPr>
            <w:delText xml:space="preserve"> differences between normal </w:delText>
          </w:r>
        </w:del>
      </w:ins>
      <w:ins w:id="7283" w:author="psorger@gmail.com" w:date="2018-11-06T11:46:00Z">
        <w:del w:id="7284" w:author="Microsoft Office User" w:date="2018-11-26T15:30:00Z">
          <w:r w:rsidR="00EA7B67" w:rsidRPr="00EA49BB" w:rsidDel="00EA49BB">
            <w:rPr>
              <w:b/>
              <w:color w:val="262626"/>
              <w:rPrChange w:id="7285" w:author="Microsoft Office User" w:date="2018-11-26T15:34:00Z">
                <w:rPr>
                  <w:color w:val="262626"/>
                </w:rPr>
              </w:rPrChange>
            </w:rPr>
            <w:delText>and</w:delText>
          </w:r>
        </w:del>
      </w:ins>
      <w:ins w:id="7286" w:author="psorger@gmail.com" w:date="2018-11-06T11:44:00Z">
        <w:del w:id="7287" w:author="Microsoft Office User" w:date="2018-11-26T15:30:00Z">
          <w:r w:rsidR="00B81186" w:rsidRPr="00EA49BB" w:rsidDel="00EA49BB">
            <w:rPr>
              <w:b/>
              <w:color w:val="262626"/>
              <w:rPrChange w:id="7288" w:author="Microsoft Office User" w:date="2018-11-26T15:34:00Z">
                <w:rPr>
                  <w:color w:val="262626"/>
                </w:rPr>
              </w:rPrChange>
            </w:rPr>
            <w:delText xml:space="preserve"> GBM-bearing </w:delText>
          </w:r>
        </w:del>
      </w:ins>
      <w:ins w:id="7289" w:author="psorger@gmail.com" w:date="2018-11-06T11:46:00Z">
        <w:del w:id="7290" w:author="Microsoft Office User" w:date="2018-11-26T15:30:00Z">
          <w:r w:rsidR="00EA7B67" w:rsidRPr="00EA49BB" w:rsidDel="00EA49BB">
            <w:rPr>
              <w:b/>
              <w:color w:val="262626"/>
              <w:rPrChange w:id="7291" w:author="Microsoft Office User" w:date="2018-11-26T15:34:00Z">
                <w:rPr>
                  <w:color w:val="262626"/>
                </w:rPr>
              </w:rPrChange>
            </w:rPr>
            <w:delText>groups</w:delText>
          </w:r>
        </w:del>
      </w:ins>
      <w:ins w:id="7292" w:author="psorger@gmail.com" w:date="2018-11-06T11:45:00Z">
        <w:del w:id="7293" w:author="Microsoft Office User" w:date="2018-11-26T15:30:00Z">
          <w:r w:rsidR="00EA7B67" w:rsidRPr="00EA49BB" w:rsidDel="00EA49BB">
            <w:rPr>
              <w:b/>
              <w:color w:val="262626"/>
              <w:rPrChange w:id="7294" w:author="Microsoft Office User" w:date="2018-11-26T15:34:00Z">
                <w:rPr>
                  <w:color w:val="262626"/>
                </w:rPr>
              </w:rPrChange>
            </w:rPr>
            <w:delText xml:space="preserve">. </w:delText>
          </w:r>
          <w:r w:rsidR="00EA7B67" w:rsidRPr="00EA49BB" w:rsidDel="00EA49BB">
            <w:rPr>
              <w:b/>
              <w:color w:val="262626"/>
              <w:highlight w:val="yellow"/>
              <w:rPrChange w:id="7295" w:author="Microsoft Office User" w:date="2018-11-26T15:34:00Z">
                <w:rPr>
                  <w:color w:val="262626"/>
                </w:rPr>
              </w:rPrChange>
            </w:rPr>
            <w:delText xml:space="preserve">One source of variability is measurement error DESCRIBE WHY THIS IS NOT THE CASE </w:delText>
          </w:r>
        </w:del>
      </w:ins>
      <w:del w:id="7296" w:author="Microsoft Office User" w:date="2018-11-26T15:30:00Z">
        <w:r w:rsidR="006469E1" w:rsidRPr="00EA49BB" w:rsidDel="00EA49BB">
          <w:rPr>
            <w:b/>
            <w:color w:val="262626"/>
            <w:highlight w:val="yellow"/>
            <w:rPrChange w:id="7297" w:author="Microsoft Office User" w:date="2018-11-26T15:34:00Z">
              <w:rPr>
                <w:color w:val="262626"/>
              </w:rPr>
            </w:rPrChange>
          </w:rPr>
          <w:delText>and</w:delText>
        </w:r>
        <w:r w:rsidR="00D80F46" w:rsidRPr="00EA49BB" w:rsidDel="00EA49BB">
          <w:rPr>
            <w:b/>
            <w:color w:val="262626"/>
            <w:highlight w:val="yellow"/>
            <w:rPrChange w:id="7298" w:author="Microsoft Office User" w:date="2018-11-26T15:34:00Z">
              <w:rPr>
                <w:color w:val="262626"/>
              </w:rPr>
            </w:rPrChange>
          </w:rPr>
          <w:delText xml:space="preserve"> increased </w:delText>
        </w:r>
        <w:r w:rsidR="00506229" w:rsidRPr="00EA49BB" w:rsidDel="00EA49BB">
          <w:rPr>
            <w:b/>
            <w:color w:val="262626"/>
            <w:highlight w:val="yellow"/>
            <w:rPrChange w:id="7299" w:author="Microsoft Office User" w:date="2018-11-26T15:34:00Z">
              <w:rPr>
                <w:color w:val="262626"/>
              </w:rPr>
            </w:rPrChange>
          </w:rPr>
          <w:delText>p-values</w:delText>
        </w:r>
        <w:r w:rsidR="00D80F46" w:rsidRPr="00EA49BB" w:rsidDel="00EA49BB">
          <w:rPr>
            <w:b/>
            <w:color w:val="262626"/>
            <w:highlight w:val="yellow"/>
            <w:rPrChange w:id="7300" w:author="Microsoft Office User" w:date="2018-11-26T15:34:00Z">
              <w:rPr>
                <w:color w:val="262626"/>
              </w:rPr>
            </w:rPrChange>
          </w:rPr>
          <w:delText>,</w:delText>
        </w:r>
        <w:r w:rsidR="009E2FD8" w:rsidRPr="00EA49BB" w:rsidDel="00EA49BB">
          <w:rPr>
            <w:b/>
            <w:color w:val="262626"/>
            <w:highlight w:val="yellow"/>
            <w:rPrChange w:id="7301" w:author="Microsoft Office User" w:date="2018-11-26T15:34:00Z">
              <w:rPr>
                <w:color w:val="262626"/>
              </w:rPr>
            </w:rPrChange>
          </w:rPr>
          <w:delText xml:space="preserve"> </w:delText>
        </w:r>
        <w:r w:rsidR="00805318" w:rsidRPr="00EA49BB" w:rsidDel="00EA49BB">
          <w:rPr>
            <w:b/>
            <w:color w:val="262626"/>
            <w:highlight w:val="yellow"/>
            <w:rPrChange w:id="7302" w:author="Microsoft Office User" w:date="2018-11-26T15:34:00Z">
              <w:rPr>
                <w:color w:val="262626"/>
              </w:rPr>
            </w:rPrChange>
          </w:rPr>
          <w:delText>weaken</w:delText>
        </w:r>
        <w:r w:rsidR="009E2FD8" w:rsidRPr="00EA49BB" w:rsidDel="00EA49BB">
          <w:rPr>
            <w:b/>
            <w:color w:val="262626"/>
            <w:highlight w:val="yellow"/>
            <w:rPrChange w:id="7303" w:author="Microsoft Office User" w:date="2018-11-26T15:34:00Z">
              <w:rPr>
                <w:color w:val="262626"/>
              </w:rPr>
            </w:rPrChange>
          </w:rPr>
          <w:delText>ing</w:delText>
        </w:r>
        <w:r w:rsidR="00805318" w:rsidRPr="00EA49BB" w:rsidDel="00EA49BB">
          <w:rPr>
            <w:b/>
            <w:color w:val="262626"/>
            <w:highlight w:val="yellow"/>
            <w:rPrChange w:id="7304" w:author="Microsoft Office User" w:date="2018-11-26T15:34:00Z">
              <w:rPr>
                <w:color w:val="262626"/>
              </w:rPr>
            </w:rPrChange>
          </w:rPr>
          <w:delText xml:space="preserve"> our ability to identify </w:delText>
        </w:r>
        <w:r w:rsidR="005C4ECB" w:rsidRPr="00EA49BB" w:rsidDel="00EA49BB">
          <w:rPr>
            <w:b/>
            <w:color w:val="262626"/>
            <w:highlight w:val="yellow"/>
            <w:rPrChange w:id="7305" w:author="Microsoft Office User" w:date="2018-11-26T15:34:00Z">
              <w:rPr>
                <w:color w:val="262626"/>
              </w:rPr>
            </w:rPrChange>
          </w:rPr>
          <w:delText>statistically significant differences</w:delText>
        </w:r>
        <w:r w:rsidR="00542988" w:rsidRPr="00EA49BB" w:rsidDel="00EA49BB">
          <w:rPr>
            <w:b/>
            <w:color w:val="262626"/>
            <w:highlight w:val="yellow"/>
            <w:rPrChange w:id="7306" w:author="Microsoft Office User" w:date="2018-11-26T15:34:00Z">
              <w:rPr>
                <w:color w:val="262626"/>
              </w:rPr>
            </w:rPrChange>
          </w:rPr>
          <w:delText xml:space="preserve"> in the population-</w:delText>
        </w:r>
        <w:r w:rsidR="006B74D0" w:rsidRPr="00EA49BB" w:rsidDel="00EA49BB">
          <w:rPr>
            <w:b/>
            <w:color w:val="262626"/>
            <w:highlight w:val="yellow"/>
            <w:rPrChange w:id="7307" w:author="Microsoft Office User" w:date="2018-11-26T15:34:00Z">
              <w:rPr>
                <w:color w:val="262626"/>
              </w:rPr>
            </w:rPrChange>
          </w:rPr>
          <w:delText>average values</w:delText>
        </w:r>
        <w:r w:rsidR="005C4ECB" w:rsidRPr="00EA49BB" w:rsidDel="00EA49BB">
          <w:rPr>
            <w:b/>
            <w:color w:val="262626"/>
            <w:highlight w:val="yellow"/>
            <w:rPrChange w:id="7308" w:author="Microsoft Office User" w:date="2018-11-26T15:34:00Z">
              <w:rPr>
                <w:color w:val="262626"/>
              </w:rPr>
            </w:rPrChange>
          </w:rPr>
          <w:delText xml:space="preserve"> </w:delText>
        </w:r>
        <w:r w:rsidR="00E22882" w:rsidRPr="00EA49BB" w:rsidDel="00EA49BB">
          <w:rPr>
            <w:b/>
            <w:color w:val="262626"/>
            <w:highlight w:val="yellow"/>
            <w:rPrChange w:id="7309" w:author="Microsoft Office User" w:date="2018-11-26T15:34:00Z">
              <w:rPr>
                <w:color w:val="262626"/>
              </w:rPr>
            </w:rPrChange>
          </w:rPr>
          <w:delText>between</w:delText>
        </w:r>
        <w:r w:rsidR="00805318" w:rsidRPr="00EA49BB" w:rsidDel="00EA49BB">
          <w:rPr>
            <w:b/>
            <w:color w:val="262626"/>
            <w:highlight w:val="yellow"/>
            <w:rPrChange w:id="7310" w:author="Microsoft Office User" w:date="2018-11-26T15:34:00Z">
              <w:rPr>
                <w:color w:val="262626"/>
              </w:rPr>
            </w:rPrChange>
          </w:rPr>
          <w:delText xml:space="preserve"> </w:delText>
        </w:r>
        <w:r w:rsidR="005C4ECB" w:rsidRPr="00EA49BB" w:rsidDel="00EA49BB">
          <w:rPr>
            <w:b/>
            <w:color w:val="262626"/>
            <w:highlight w:val="yellow"/>
            <w:rPrChange w:id="7311" w:author="Microsoft Office User" w:date="2018-11-26T15:34:00Z">
              <w:rPr>
                <w:color w:val="262626"/>
              </w:rPr>
            </w:rPrChange>
          </w:rPr>
          <w:delText>control and tumor-burdened mice</w:delText>
        </w:r>
        <w:r w:rsidR="004F1351" w:rsidRPr="00EA49BB" w:rsidDel="00EA49BB">
          <w:rPr>
            <w:b/>
            <w:color w:val="262626"/>
            <w:highlight w:val="yellow"/>
            <w:rPrChange w:id="7312" w:author="Microsoft Office User" w:date="2018-11-26T15:34:00Z">
              <w:rPr>
                <w:color w:val="262626"/>
              </w:rPr>
            </w:rPrChange>
          </w:rPr>
          <w:delText xml:space="preserve"> despite accurate experimental measurement</w:delText>
        </w:r>
        <w:r w:rsidR="005C4ECB" w:rsidRPr="00EA49BB" w:rsidDel="00EA49BB">
          <w:rPr>
            <w:b/>
            <w:color w:val="262626"/>
            <w:highlight w:val="yellow"/>
            <w:rPrChange w:id="7313" w:author="Microsoft Office User" w:date="2018-11-26T15:34:00Z">
              <w:rPr>
                <w:color w:val="262626"/>
              </w:rPr>
            </w:rPrChange>
          </w:rPr>
          <w:delText>.</w:delText>
        </w:r>
        <w:r w:rsidR="00864501" w:rsidRPr="00EA49BB" w:rsidDel="00EA49BB">
          <w:rPr>
            <w:b/>
            <w:color w:val="262626"/>
            <w:rPrChange w:id="7314" w:author="Microsoft Office User" w:date="2018-11-26T15:34:00Z">
              <w:rPr>
                <w:color w:val="262626"/>
              </w:rPr>
            </w:rPrChange>
          </w:rPr>
          <w:delText xml:space="preserve"> Although </w:delText>
        </w:r>
      </w:del>
      <w:ins w:id="7315" w:author="psorger@gmail.com" w:date="2018-11-06T11:45:00Z">
        <w:del w:id="7316" w:author="Microsoft Office User" w:date="2018-11-26T15:30:00Z">
          <w:r w:rsidR="00EA7B67" w:rsidRPr="00EA49BB" w:rsidDel="00EA49BB">
            <w:rPr>
              <w:b/>
              <w:color w:val="262626"/>
              <w:rPrChange w:id="7317" w:author="Microsoft Office User" w:date="2018-11-26T15:34:00Z">
                <w:rPr>
                  <w:color w:val="262626"/>
                </w:rPr>
              </w:rPrChange>
            </w:rPr>
            <w:delText xml:space="preserve">A second source of </w:delText>
          </w:r>
        </w:del>
      </w:ins>
      <w:ins w:id="7318" w:author="psorger@gmail.com" w:date="2018-11-06T11:47:00Z">
        <w:del w:id="7319" w:author="Microsoft Office User" w:date="2018-11-26T15:30:00Z">
          <w:r w:rsidR="00520E17" w:rsidRPr="00EA49BB" w:rsidDel="00EA49BB">
            <w:rPr>
              <w:b/>
              <w:color w:val="262626"/>
              <w:rPrChange w:id="7320" w:author="Microsoft Office User" w:date="2018-11-26T15:34:00Z">
                <w:rPr>
                  <w:color w:val="262626"/>
                </w:rPr>
              </w:rPrChange>
            </w:rPr>
            <w:delText>variability is</w:delText>
          </w:r>
        </w:del>
      </w:ins>
      <w:ins w:id="7321" w:author="psorger@gmail.com" w:date="2018-11-06T11:46:00Z">
        <w:del w:id="7322" w:author="Microsoft Office User" w:date="2018-11-26T15:30:00Z">
          <w:r w:rsidR="00520E17" w:rsidRPr="00EA49BB" w:rsidDel="00EA49BB">
            <w:rPr>
              <w:b/>
              <w:color w:val="262626"/>
              <w:rPrChange w:id="7323" w:author="Microsoft Office User" w:date="2018-11-26T15:34:00Z">
                <w:rPr>
                  <w:color w:val="262626"/>
                </w:rPr>
              </w:rPrChange>
            </w:rPr>
            <w:delText xml:space="preserve"> </w:delText>
          </w:r>
        </w:del>
      </w:ins>
      <w:del w:id="7324" w:author="Microsoft Office User" w:date="2018-11-26T15:30:00Z">
        <w:r w:rsidR="006B665C" w:rsidRPr="00EA49BB" w:rsidDel="00EA49BB">
          <w:rPr>
            <w:b/>
            <w:color w:val="262626"/>
            <w:rPrChange w:id="7325" w:author="Microsoft Office User" w:date="2018-11-26T15:34:00Z">
              <w:rPr>
                <w:color w:val="262626"/>
              </w:rPr>
            </w:rPrChange>
          </w:rPr>
          <w:delText>biological</w:delText>
        </w:r>
      </w:del>
      <w:ins w:id="7326" w:author="psorger@gmail.com" w:date="2018-11-06T11:47:00Z">
        <w:del w:id="7327" w:author="Microsoft Office User" w:date="2018-11-26T15:30:00Z">
          <w:r w:rsidR="00520E17" w:rsidRPr="00EA49BB" w:rsidDel="00EA49BB">
            <w:rPr>
              <w:b/>
              <w:color w:val="262626"/>
              <w:rPrChange w:id="7328" w:author="Microsoft Office User" w:date="2018-11-26T15:34:00Z">
                <w:rPr>
                  <w:color w:val="262626"/>
                </w:rPr>
              </w:rPrChange>
            </w:rPr>
            <w:delText xml:space="preserve">. In this case, </w:delText>
          </w:r>
        </w:del>
      </w:ins>
      <w:ins w:id="7329" w:author="psorger@gmail.com" w:date="2018-11-06T11:48:00Z">
        <w:del w:id="7330" w:author="Microsoft Office User" w:date="2018-11-26T15:30:00Z">
          <w:r w:rsidR="00520E17" w:rsidRPr="00EA49BB" w:rsidDel="00EA49BB">
            <w:rPr>
              <w:b/>
              <w:color w:val="262626"/>
              <w:rPrChange w:id="7331" w:author="Microsoft Office User" w:date="2018-11-26T15:34:00Z">
                <w:rPr>
                  <w:color w:val="262626"/>
                </w:rPr>
              </w:rPrChange>
            </w:rPr>
            <w:delText xml:space="preserve">it is possible that the data co-vary in a </w:delText>
          </w:r>
        </w:del>
      </w:ins>
      <w:ins w:id="7332" w:author="psorger@gmail.com" w:date="2018-11-06T11:49:00Z">
        <w:del w:id="7333" w:author="Microsoft Office User" w:date="2018-11-26T15:30:00Z">
          <w:r w:rsidR="00520E17" w:rsidRPr="00EA49BB" w:rsidDel="00EA49BB">
            <w:rPr>
              <w:b/>
              <w:color w:val="262626"/>
              <w:rPrChange w:id="7334" w:author="Microsoft Office User" w:date="2018-11-26T15:34:00Z">
                <w:rPr>
                  <w:color w:val="262626"/>
                </w:rPr>
              </w:rPrChange>
            </w:rPr>
            <w:delText xml:space="preserve">systematic manner, influenced by a hidden variable (e.g. properties of the tumor or animal health). </w:delText>
          </w:r>
        </w:del>
      </w:ins>
      <w:ins w:id="7335" w:author="psorger@gmail.com" w:date="2018-11-06T11:50:00Z">
        <w:del w:id="7336" w:author="Microsoft Office User" w:date="2018-11-26T15:30:00Z">
          <w:r w:rsidR="00520E17" w:rsidRPr="00EA49BB" w:rsidDel="00EA49BB">
            <w:rPr>
              <w:b/>
              <w:color w:val="262626"/>
              <w:rPrChange w:id="7337" w:author="Microsoft Office User" w:date="2018-11-26T15:34:00Z">
                <w:rPr>
                  <w:color w:val="262626"/>
                </w:rPr>
              </w:rPrChange>
            </w:rPr>
            <w:delText xml:space="preserve"> Discovery of this type of</w:delText>
          </w:r>
        </w:del>
      </w:ins>
      <w:ins w:id="7338" w:author="psorger@gmail.com" w:date="2018-11-06T11:49:00Z">
        <w:del w:id="7339" w:author="Microsoft Office User" w:date="2018-11-26T15:30:00Z">
          <w:r w:rsidR="00520E17" w:rsidRPr="00EA49BB" w:rsidDel="00EA49BB">
            <w:rPr>
              <w:b/>
              <w:color w:val="262626"/>
              <w:rPrChange w:id="7340" w:author="Microsoft Office User" w:date="2018-11-26T15:34:00Z">
                <w:rPr>
                  <w:color w:val="262626"/>
                </w:rPr>
              </w:rPrChange>
            </w:rPr>
            <w:delText xml:space="preserve"> </w:delText>
          </w:r>
        </w:del>
      </w:ins>
      <w:del w:id="7341" w:author="Microsoft Office User" w:date="2018-11-26T15:30:00Z">
        <w:r w:rsidR="00864501" w:rsidRPr="00EA49BB" w:rsidDel="00EA49BB">
          <w:rPr>
            <w:b/>
            <w:color w:val="262626"/>
            <w:rPrChange w:id="7342" w:author="Microsoft Office User" w:date="2018-11-26T15:34:00Z">
              <w:rPr>
                <w:color w:val="262626"/>
              </w:rPr>
            </w:rPrChange>
          </w:rPr>
          <w:delText xml:space="preserve"> variation confounded our two-sample hypothesis testing, </w:delText>
        </w:r>
        <w:r w:rsidR="00B11DB5" w:rsidRPr="00EA49BB" w:rsidDel="00EA49BB">
          <w:rPr>
            <w:b/>
            <w:color w:val="262626"/>
            <w:rPrChange w:id="7343" w:author="Microsoft Office User" w:date="2018-11-26T15:34:00Z">
              <w:rPr>
                <w:color w:val="262626"/>
              </w:rPr>
            </w:rPrChange>
          </w:rPr>
          <w:delText xml:space="preserve">we reasoned that </w:delText>
        </w:r>
        <w:r w:rsidR="007F5D2D" w:rsidRPr="00EA49BB" w:rsidDel="00EA49BB">
          <w:rPr>
            <w:b/>
            <w:color w:val="262626"/>
            <w:rPrChange w:id="7344" w:author="Microsoft Office User" w:date="2018-11-26T15:34:00Z">
              <w:rPr>
                <w:color w:val="262626"/>
              </w:rPr>
            </w:rPrChange>
          </w:rPr>
          <w:delText>its</w:delText>
        </w:r>
        <w:r w:rsidR="00B11DB5" w:rsidRPr="00EA49BB" w:rsidDel="00EA49BB">
          <w:rPr>
            <w:b/>
            <w:color w:val="262626"/>
            <w:rPrChange w:id="7345" w:author="Microsoft Office User" w:date="2018-11-26T15:34:00Z">
              <w:rPr>
                <w:color w:val="262626"/>
              </w:rPr>
            </w:rPrChange>
          </w:rPr>
          <w:delText xml:space="preserve"> statistically rigorous analysis might reveal additional insight into GBM’s </w:delText>
        </w:r>
        <w:r w:rsidR="00551872" w:rsidRPr="00EA49BB" w:rsidDel="00EA49BB">
          <w:rPr>
            <w:b/>
            <w:color w:val="262626"/>
            <w:rPrChange w:id="7346" w:author="Microsoft Office User" w:date="2018-11-26T15:34:00Z">
              <w:rPr>
                <w:color w:val="262626"/>
              </w:rPr>
            </w:rPrChange>
          </w:rPr>
          <w:delText>effect on systemic immune architecture by revealing IP</w:delText>
        </w:r>
        <w:r w:rsidR="00B11DB5" w:rsidRPr="00EA49BB" w:rsidDel="00EA49BB">
          <w:rPr>
            <w:b/>
            <w:color w:val="262626"/>
            <w:rPrChange w:id="7347" w:author="Microsoft Office User" w:date="2018-11-26T15:34:00Z">
              <w:rPr>
                <w:color w:val="262626"/>
              </w:rPr>
            </w:rPrChange>
          </w:rPr>
          <w:delText xml:space="preserve"> </w:delText>
        </w:r>
        <w:r w:rsidR="00551872" w:rsidRPr="00EA49BB" w:rsidDel="00EA49BB">
          <w:rPr>
            <w:b/>
            <w:color w:val="262626"/>
            <w:rPrChange w:id="7348" w:author="Microsoft Office User" w:date="2018-11-26T15:34:00Z">
              <w:rPr>
                <w:color w:val="262626"/>
              </w:rPr>
            </w:rPrChange>
          </w:rPr>
          <w:delText xml:space="preserve">correlation </w:delText>
        </w:r>
        <w:r w:rsidR="00B11DB5" w:rsidRPr="00EA49BB" w:rsidDel="00EA49BB">
          <w:rPr>
            <w:b/>
            <w:color w:val="262626"/>
            <w:rPrChange w:id="7349" w:author="Microsoft Office User" w:date="2018-11-26T15:34:00Z">
              <w:rPr>
                <w:color w:val="262626"/>
              </w:rPr>
            </w:rPrChange>
          </w:rPr>
          <w:delText xml:space="preserve">within </w:delText>
        </w:r>
      </w:del>
      <w:ins w:id="7350" w:author="psorger@gmail.com" w:date="2018-11-06T11:50:00Z">
        <w:del w:id="7351" w:author="Microsoft Office User" w:date="2018-11-26T15:30:00Z">
          <w:r w:rsidR="00520E17" w:rsidRPr="00EA49BB" w:rsidDel="00EA49BB">
            <w:rPr>
              <w:b/>
              <w:color w:val="262626"/>
              <w:rPrChange w:id="7352" w:author="Microsoft Office User" w:date="2018-11-26T15:34:00Z">
                <w:rPr>
                  <w:color w:val="262626"/>
                </w:rPr>
              </w:rPrChange>
            </w:rPr>
            <w:delText xml:space="preserve">can be highly informative, since </w:delText>
          </w:r>
        </w:del>
      </w:ins>
      <w:ins w:id="7353" w:author="psorger@gmail.com" w:date="2018-11-06T11:51:00Z">
        <w:del w:id="7354" w:author="Microsoft Office User" w:date="2018-11-26T15:30:00Z">
          <w:r w:rsidR="00520E17" w:rsidRPr="00EA49BB" w:rsidDel="00EA49BB">
            <w:rPr>
              <w:b/>
              <w:color w:val="262626"/>
              <w:rPrChange w:id="7355" w:author="Microsoft Office User" w:date="2018-11-26T15:34:00Z">
                <w:rPr>
                  <w:color w:val="262626"/>
                </w:rPr>
              </w:rPrChange>
            </w:rPr>
            <w:delText xml:space="preserve">each animal effectively represents a perturbation on a </w:delText>
          </w:r>
        </w:del>
      </w:ins>
      <w:ins w:id="7356" w:author="psorger@gmail.com" w:date="2018-11-06T11:50:00Z">
        <w:del w:id="7357" w:author="Microsoft Office User" w:date="2018-11-26T15:30:00Z">
          <w:r w:rsidR="00520E17" w:rsidRPr="00EA49BB" w:rsidDel="00EA49BB">
            <w:rPr>
              <w:b/>
              <w:color w:val="262626"/>
              <w:rPrChange w:id="7358" w:author="Microsoft Office User" w:date="2018-11-26T15:34:00Z">
                <w:rPr>
                  <w:color w:val="262626"/>
                </w:rPr>
              </w:rPrChange>
            </w:rPr>
            <w:delText xml:space="preserve">common </w:delText>
          </w:r>
        </w:del>
      </w:ins>
      <w:ins w:id="7359" w:author="psorger@gmail.com" w:date="2018-11-06T11:51:00Z">
        <w:del w:id="7360" w:author="Microsoft Office User" w:date="2018-11-26T15:30:00Z">
          <w:r w:rsidR="00520E17" w:rsidRPr="00EA49BB" w:rsidDel="00EA49BB">
            <w:rPr>
              <w:b/>
              <w:color w:val="262626"/>
              <w:rPrChange w:id="7361" w:author="Microsoft Office User" w:date="2018-11-26T15:34:00Z">
                <w:rPr>
                  <w:color w:val="262626"/>
                </w:rPr>
              </w:rPrChange>
            </w:rPr>
            <w:delText>state, and can be di</w:delText>
          </w:r>
        </w:del>
      </w:ins>
      <w:ins w:id="7362" w:author="psorger@gmail.com" w:date="2018-11-06T11:52:00Z">
        <w:del w:id="7363" w:author="Microsoft Office User" w:date="2018-11-26T15:30:00Z">
          <w:r w:rsidR="00520E17" w:rsidRPr="00EA49BB" w:rsidDel="00EA49BB">
            <w:rPr>
              <w:b/>
              <w:color w:val="262626"/>
              <w:rPrChange w:id="7364" w:author="Microsoft Office User" w:date="2018-11-26T15:34:00Z">
                <w:rPr>
                  <w:color w:val="262626"/>
                </w:rPr>
              </w:rPrChange>
            </w:rPr>
            <w:delText xml:space="preserve">scovered by using the non-parametric </w:delText>
          </w:r>
        </w:del>
      </w:ins>
      <w:del w:id="7365" w:author="Microsoft Office User" w:date="2018-11-26T15:30:00Z">
        <w:r w:rsidR="00B11DB5" w:rsidRPr="00EA49BB" w:rsidDel="00EA49BB">
          <w:rPr>
            <w:b/>
            <w:color w:val="262626"/>
            <w:rPrChange w:id="7366" w:author="Microsoft Office User" w:date="2018-11-26T15:34:00Z">
              <w:rPr>
                <w:color w:val="262626"/>
              </w:rPr>
            </w:rPrChange>
          </w:rPr>
          <w:delText>and between tissues.</w:delText>
        </w:r>
        <w:r w:rsidR="00D40B10" w:rsidRPr="00EA49BB" w:rsidDel="00EA49BB">
          <w:rPr>
            <w:b/>
            <w:color w:val="262626"/>
            <w:rPrChange w:id="7367" w:author="Microsoft Office User" w:date="2018-11-26T15:34:00Z">
              <w:rPr>
                <w:color w:val="262626"/>
              </w:rPr>
            </w:rPrChange>
          </w:rPr>
          <w:delText xml:space="preserve"> </w:delText>
        </w:r>
        <w:r w:rsidR="002D7C7E" w:rsidRPr="00EA49BB" w:rsidDel="00EA49BB">
          <w:rPr>
            <w:b/>
            <w:rPrChange w:id="7368" w:author="Microsoft Office User" w:date="2018-11-26T15:34:00Z">
              <w:rPr/>
            </w:rPrChange>
          </w:rPr>
          <w:delText>S</w:delText>
        </w:r>
        <w:r w:rsidR="00214505" w:rsidRPr="00EA49BB" w:rsidDel="00EA49BB">
          <w:rPr>
            <w:b/>
            <w:color w:val="262626"/>
            <w:rPrChange w:id="7369" w:author="Microsoft Office User" w:date="2018-11-26T15:34:00Z">
              <w:rPr>
                <w:color w:val="262626"/>
              </w:rPr>
            </w:rPrChange>
          </w:rPr>
          <w:delText>pearman’s rank-order method</w:delText>
        </w:r>
      </w:del>
      <w:ins w:id="7370" w:author="psorger@gmail.com" w:date="2018-11-06T11:52:00Z">
        <w:del w:id="7371" w:author="Microsoft Office User" w:date="2018-11-26T15:30:00Z">
          <w:r w:rsidR="00520E17" w:rsidRPr="00EA49BB" w:rsidDel="00EA49BB">
            <w:rPr>
              <w:b/>
              <w:color w:val="262626"/>
              <w:rPrChange w:id="7372" w:author="Microsoft Office User" w:date="2018-11-26T15:34:00Z">
                <w:rPr>
                  <w:color w:val="262626"/>
                </w:rPr>
              </w:rPrChange>
            </w:rPr>
            <w:delText xml:space="preserve">. We applied this to </w:delText>
          </w:r>
        </w:del>
      </w:ins>
      <w:del w:id="7373" w:author="Microsoft Office User" w:date="2018-11-26T15:30:00Z">
        <w:r w:rsidR="00F57AA6" w:rsidRPr="00EA49BB" w:rsidDel="00EA49BB">
          <w:rPr>
            <w:b/>
            <w:color w:val="262626"/>
            <w:rPrChange w:id="7374" w:author="Microsoft Office User" w:date="2018-11-26T15:34:00Z">
              <w:rPr>
                <w:color w:val="262626"/>
              </w:rPr>
            </w:rPrChange>
          </w:rPr>
          <w:delText xml:space="preserve"> </w:delText>
        </w:r>
        <w:r w:rsidR="0024659E" w:rsidRPr="00EA49BB" w:rsidDel="00EA49BB">
          <w:rPr>
            <w:b/>
            <w:color w:val="262626"/>
            <w:highlight w:val="yellow"/>
            <w:rPrChange w:id="7375" w:author="Microsoft Office User" w:date="2018-11-26T15:34:00Z">
              <w:rPr>
                <w:color w:val="262626"/>
              </w:rPr>
            </w:rPrChange>
          </w:rPr>
          <w:delText xml:space="preserve">was used </w:delText>
        </w:r>
        <w:r w:rsidR="00214505" w:rsidRPr="00EA49BB" w:rsidDel="00EA49BB">
          <w:rPr>
            <w:b/>
            <w:color w:val="262626"/>
            <w:highlight w:val="yellow"/>
            <w:rPrChange w:id="7376" w:author="Microsoft Office User" w:date="2018-11-26T15:34:00Z">
              <w:rPr>
                <w:color w:val="262626"/>
              </w:rPr>
            </w:rPrChange>
          </w:rPr>
          <w:delText xml:space="preserve">as a non-parametric test </w:delText>
        </w:r>
        <w:r w:rsidR="00652EA8" w:rsidRPr="00EA49BB" w:rsidDel="00EA49BB">
          <w:rPr>
            <w:b/>
            <w:color w:val="262626"/>
            <w:highlight w:val="yellow"/>
            <w:rPrChange w:id="7377" w:author="Microsoft Office User" w:date="2018-11-26T15:34:00Z">
              <w:rPr>
                <w:color w:val="262626"/>
              </w:rPr>
            </w:rPrChange>
          </w:rPr>
          <w:delText>of</w:delText>
        </w:r>
        <w:r w:rsidR="007D1FF2" w:rsidRPr="00EA49BB" w:rsidDel="00EA49BB">
          <w:rPr>
            <w:b/>
            <w:color w:val="262626"/>
            <w:highlight w:val="yellow"/>
            <w:rPrChange w:id="7378" w:author="Microsoft Office User" w:date="2018-11-26T15:34:00Z">
              <w:rPr>
                <w:color w:val="262626"/>
              </w:rPr>
            </w:rPrChange>
          </w:rPr>
          <w:delText xml:space="preserve"> the strength and direction of</w:delText>
        </w:r>
        <w:r w:rsidR="0024659E" w:rsidRPr="00EA49BB" w:rsidDel="00EA49BB">
          <w:rPr>
            <w:b/>
            <w:color w:val="262626"/>
            <w:highlight w:val="yellow"/>
            <w:rPrChange w:id="7379" w:author="Microsoft Office User" w:date="2018-11-26T15:34:00Z">
              <w:rPr>
                <w:color w:val="262626"/>
              </w:rPr>
            </w:rPrChange>
          </w:rPr>
          <w:delText xml:space="preserve"> </w:delText>
        </w:r>
        <w:r w:rsidR="002A3383" w:rsidRPr="00EA49BB" w:rsidDel="00EA49BB">
          <w:rPr>
            <w:b/>
            <w:color w:val="262626"/>
            <w:highlight w:val="yellow"/>
            <w:rPrChange w:id="7380" w:author="Microsoft Office User" w:date="2018-11-26T15:34:00Z">
              <w:rPr>
                <w:color w:val="262626"/>
              </w:rPr>
            </w:rPrChange>
          </w:rPr>
          <w:delText xml:space="preserve">IP </w:delText>
        </w:r>
        <w:r w:rsidR="00A42630" w:rsidRPr="00EA49BB" w:rsidDel="00EA49BB">
          <w:rPr>
            <w:b/>
            <w:color w:val="262626"/>
            <w:highlight w:val="yellow"/>
            <w:rPrChange w:id="7381" w:author="Microsoft Office User" w:date="2018-11-26T15:34:00Z">
              <w:rPr>
                <w:color w:val="262626"/>
              </w:rPr>
            </w:rPrChange>
          </w:rPr>
          <w:delText>correlation</w:delText>
        </w:r>
        <w:r w:rsidR="00C50E8A" w:rsidRPr="00EA49BB" w:rsidDel="00EA49BB">
          <w:rPr>
            <w:b/>
            <w:color w:val="262626"/>
            <w:highlight w:val="yellow"/>
            <w:rPrChange w:id="7382" w:author="Microsoft Office User" w:date="2018-11-26T15:34:00Z">
              <w:rPr>
                <w:color w:val="262626"/>
              </w:rPr>
            </w:rPrChange>
          </w:rPr>
          <w:delText xml:space="preserve"> in </w:delText>
        </w:r>
        <w:r w:rsidR="007D1FF2" w:rsidRPr="00EA49BB" w:rsidDel="00EA49BB">
          <w:rPr>
            <w:b/>
            <w:color w:val="262626"/>
            <w:highlight w:val="yellow"/>
            <w:rPrChange w:id="7383" w:author="Microsoft Office User" w:date="2018-11-26T15:34:00Z">
              <w:rPr>
                <w:color w:val="262626"/>
              </w:rPr>
            </w:rPrChange>
          </w:rPr>
          <w:delText xml:space="preserve">control and GBM-burdened mice using the </w:delText>
        </w:r>
        <w:r w:rsidR="00C50E8A" w:rsidRPr="00EA49BB" w:rsidDel="00EA49BB">
          <w:rPr>
            <w:b/>
            <w:color w:val="262626"/>
            <w:highlight w:val="yellow"/>
            <w:rPrChange w:id="7384" w:author="Microsoft Office User" w:date="2018-11-26T15:34:00Z">
              <w:rPr>
                <w:color w:val="262626"/>
              </w:rPr>
            </w:rPrChange>
          </w:rPr>
          <w:delText xml:space="preserve">8 </w:delText>
        </w:r>
        <w:r w:rsidR="007D1FF2" w:rsidRPr="00EA49BB" w:rsidDel="00EA49BB">
          <w:rPr>
            <w:b/>
            <w:color w:val="262626"/>
            <w:highlight w:val="yellow"/>
            <w:rPrChange w:id="7385" w:author="Microsoft Office User" w:date="2018-11-26T15:34:00Z">
              <w:rPr>
                <w:color w:val="262626"/>
              </w:rPr>
            </w:rPrChange>
          </w:rPr>
          <w:delText>percentage values corresponding to the</w:delText>
        </w:r>
        <w:r w:rsidR="00C50E8A" w:rsidRPr="00EA49BB" w:rsidDel="00EA49BB">
          <w:rPr>
            <w:b/>
            <w:color w:val="262626"/>
            <w:highlight w:val="yellow"/>
            <w:rPrChange w:id="7386" w:author="Microsoft Office User" w:date="2018-11-26T15:34:00Z">
              <w:rPr>
                <w:color w:val="262626"/>
              </w:rPr>
            </w:rPrChange>
          </w:rPr>
          <w:delText xml:space="preserve"> same number of</w:delText>
        </w:r>
        <w:r w:rsidR="007D1FF2" w:rsidRPr="00EA49BB" w:rsidDel="00EA49BB">
          <w:rPr>
            <w:b/>
            <w:color w:val="262626"/>
            <w:highlight w:val="yellow"/>
            <w:rPrChange w:id="7387" w:author="Microsoft Office User" w:date="2018-11-26T15:34:00Z">
              <w:rPr>
                <w:color w:val="262626"/>
              </w:rPr>
            </w:rPrChange>
          </w:rPr>
          <w:delText xml:space="preserve"> biological replicates</w:delText>
        </w:r>
        <w:r w:rsidR="003033EB" w:rsidRPr="00EA49BB" w:rsidDel="00EA49BB">
          <w:rPr>
            <w:b/>
            <w:color w:val="262626"/>
            <w:highlight w:val="yellow"/>
            <w:rPrChange w:id="7388" w:author="Microsoft Office User" w:date="2018-11-26T15:34:00Z">
              <w:rPr>
                <w:color w:val="262626"/>
              </w:rPr>
            </w:rPrChange>
          </w:rPr>
          <w:delText>.</w:delText>
        </w:r>
        <w:r w:rsidR="00297D06" w:rsidRPr="00EA49BB" w:rsidDel="00EA49BB">
          <w:rPr>
            <w:b/>
            <w:color w:val="262626"/>
            <w:highlight w:val="yellow"/>
            <w:rPrChange w:id="7389" w:author="Microsoft Office User" w:date="2018-11-26T15:34:00Z">
              <w:rPr>
                <w:color w:val="262626"/>
              </w:rPr>
            </w:rPrChange>
          </w:rPr>
          <w:delText xml:space="preserve"> </w:delText>
        </w:r>
        <w:r w:rsidR="0015022E" w:rsidRPr="00EA49BB" w:rsidDel="00EA49BB">
          <w:rPr>
            <w:b/>
            <w:color w:val="262626"/>
            <w:highlight w:val="yellow"/>
            <w:rPrChange w:id="7390" w:author="Microsoft Office User" w:date="2018-11-26T15:34:00Z">
              <w:rPr>
                <w:color w:val="262626"/>
              </w:rPr>
            </w:rPrChange>
          </w:rPr>
          <w:delText>Statist</w:delText>
        </w:r>
        <w:r w:rsidR="00D41E3F" w:rsidRPr="00EA49BB" w:rsidDel="00EA49BB">
          <w:rPr>
            <w:b/>
            <w:color w:val="262626"/>
            <w:highlight w:val="yellow"/>
            <w:rPrChange w:id="7391" w:author="Microsoft Office User" w:date="2018-11-26T15:34:00Z">
              <w:rPr>
                <w:color w:val="262626"/>
              </w:rPr>
            </w:rPrChange>
          </w:rPr>
          <w:delText>ics were applied</w:delText>
        </w:r>
      </w:del>
      <w:ins w:id="7392" w:author="psorger@gmail.com" w:date="2018-11-06T11:52:00Z">
        <w:del w:id="7393" w:author="Microsoft Office User" w:date="2018-11-26T15:30:00Z">
          <w:r w:rsidR="00520E17" w:rsidRPr="00EA49BB" w:rsidDel="00EA49BB">
            <w:rPr>
              <w:b/>
              <w:color w:val="262626"/>
              <w:highlight w:val="yellow"/>
              <w:rPrChange w:id="7394" w:author="Microsoft Office User" w:date="2018-11-26T15:34:00Z">
                <w:rPr>
                  <w:color w:val="262626"/>
                </w:rPr>
              </w:rPrChange>
            </w:rPr>
            <w:delText xml:space="preserve"> DO NOT UNDERSTAND</w:delText>
          </w:r>
        </w:del>
      </w:ins>
      <w:del w:id="7395" w:author="Microsoft Office User" w:date="2018-11-26T15:30:00Z">
        <w:r w:rsidR="0015022E" w:rsidRPr="00EA49BB" w:rsidDel="00EA49BB">
          <w:rPr>
            <w:b/>
            <w:color w:val="262626"/>
            <w:rPrChange w:id="7396" w:author="Microsoft Office User" w:date="2018-11-26T15:34:00Z">
              <w:rPr>
                <w:color w:val="262626"/>
              </w:rPr>
            </w:rPrChange>
          </w:rPr>
          <w:delText xml:space="preserve"> by</w:delText>
        </w:r>
        <w:r w:rsidR="00C65F7E" w:rsidRPr="00EA49BB" w:rsidDel="00EA49BB">
          <w:rPr>
            <w:b/>
            <w:color w:val="262626"/>
            <w:rPrChange w:id="7397" w:author="Microsoft Office User" w:date="2018-11-26T15:34:00Z">
              <w:rPr>
                <w:color w:val="262626"/>
              </w:rPr>
            </w:rPrChange>
          </w:rPr>
          <w:delText xml:space="preserve"> computing a two-tailed, asymmetric, permutation p-value </w:delText>
        </w:r>
        <w:r w:rsidR="00E96265" w:rsidRPr="00EA49BB" w:rsidDel="00EA49BB">
          <w:rPr>
            <w:b/>
            <w:color w:val="262626"/>
            <w:rPrChange w:id="7398" w:author="Microsoft Office User" w:date="2018-11-26T15:34:00Z">
              <w:rPr>
                <w:color w:val="262626"/>
              </w:rPr>
            </w:rPrChange>
          </w:rPr>
          <w:delText xml:space="preserve">associated with </w:delText>
        </w:r>
        <w:r w:rsidR="006C7A79" w:rsidRPr="00EA49BB" w:rsidDel="00EA49BB">
          <w:rPr>
            <w:b/>
            <w:color w:val="262626"/>
            <w:rPrChange w:id="7399" w:author="Microsoft Office User" w:date="2018-11-26T15:34:00Z">
              <w:rPr>
                <w:color w:val="262626"/>
              </w:rPr>
            </w:rPrChange>
          </w:rPr>
          <w:delText xml:space="preserve">random ρ </w:delText>
        </w:r>
        <w:r w:rsidR="005743F5" w:rsidRPr="00EA49BB" w:rsidDel="00EA49BB">
          <w:rPr>
            <w:b/>
            <w:color w:val="262626"/>
            <w:rPrChange w:id="7400" w:author="Microsoft Office User" w:date="2018-11-26T15:34:00Z">
              <w:rPr>
                <w:color w:val="262626"/>
              </w:rPr>
            </w:rPrChange>
          </w:rPr>
          <w:delText>coefficient</w:delText>
        </w:r>
        <w:r w:rsidR="006C7A79" w:rsidRPr="00EA49BB" w:rsidDel="00EA49BB">
          <w:rPr>
            <w:b/>
            <w:color w:val="262626"/>
            <w:rPrChange w:id="7401" w:author="Microsoft Office User" w:date="2018-11-26T15:34:00Z">
              <w:rPr>
                <w:color w:val="262626"/>
              </w:rPr>
            </w:rPrChange>
          </w:rPr>
          <w:delText>s</w:delText>
        </w:r>
        <w:r w:rsidR="005743F5" w:rsidRPr="00EA49BB" w:rsidDel="00EA49BB">
          <w:rPr>
            <w:b/>
            <w:rPrChange w:id="7402" w:author="Microsoft Office User" w:date="2018-11-26T15:34:00Z">
              <w:rPr/>
            </w:rPrChange>
          </w:rPr>
          <w:delText xml:space="preserve"> </w:delText>
        </w:r>
      </w:del>
      <w:ins w:id="7403" w:author="psorger@gmail.com" w:date="2018-11-06T11:53:00Z">
        <w:del w:id="7404" w:author="Microsoft Office User" w:date="2018-11-26T15:30:00Z">
          <w:r w:rsidR="00520E17" w:rsidRPr="00EA49BB" w:rsidDel="00EA49BB">
            <w:rPr>
              <w:b/>
              <w:rPrChange w:id="7405" w:author="Microsoft Office User" w:date="2018-11-26T15:34:00Z">
                <w:rPr/>
              </w:rPrChange>
            </w:rPr>
            <w:delText xml:space="preserve">that were </w:delText>
          </w:r>
        </w:del>
      </w:ins>
      <w:del w:id="7406" w:author="Microsoft Office User" w:date="2018-11-26T15:30:00Z">
        <w:r w:rsidR="00E96265" w:rsidRPr="00EA49BB" w:rsidDel="00EA49BB">
          <w:rPr>
            <w:b/>
            <w:rPrChange w:id="7407" w:author="Microsoft Office User" w:date="2018-11-26T15:34:00Z">
              <w:rPr/>
            </w:rPrChange>
          </w:rPr>
          <w:delText xml:space="preserve">generated </w:delText>
        </w:r>
        <w:r w:rsidR="00C65F7E" w:rsidRPr="00EA49BB" w:rsidDel="00EA49BB">
          <w:rPr>
            <w:b/>
            <w:rPrChange w:id="7408" w:author="Microsoft Office User" w:date="2018-11-26T15:34:00Z">
              <w:rPr/>
            </w:rPrChange>
          </w:rPr>
          <w:delText xml:space="preserve">by </w:delText>
        </w:r>
        <w:r w:rsidR="00E3137B" w:rsidRPr="00EA49BB" w:rsidDel="00EA49BB">
          <w:rPr>
            <w:b/>
            <w:rPrChange w:id="7409" w:author="Microsoft Office User" w:date="2018-11-26T15:34:00Z">
              <w:rPr/>
            </w:rPrChange>
          </w:rPr>
          <w:delText>shuffling</w:delText>
        </w:r>
        <w:r w:rsidR="00C65F7E" w:rsidRPr="00EA49BB" w:rsidDel="00EA49BB">
          <w:rPr>
            <w:b/>
            <w:rPrChange w:id="7410" w:author="Microsoft Office User" w:date="2018-11-26T15:34:00Z">
              <w:rPr/>
            </w:rPrChange>
          </w:rPr>
          <w:delText xml:space="preserve"> </w:delText>
        </w:r>
        <w:r w:rsidR="00E96265" w:rsidRPr="00EA49BB" w:rsidDel="00EA49BB">
          <w:rPr>
            <w:b/>
            <w:rPrChange w:id="7411" w:author="Microsoft Office User" w:date="2018-11-26T15:34:00Z">
              <w:rPr/>
            </w:rPrChange>
          </w:rPr>
          <w:delText xml:space="preserve">mouse </w:delText>
        </w:r>
        <w:r w:rsidR="00FB019C" w:rsidRPr="00EA49BB" w:rsidDel="00EA49BB">
          <w:rPr>
            <w:b/>
            <w:rPrChange w:id="7412" w:author="Microsoft Office User" w:date="2018-11-26T15:34:00Z">
              <w:rPr/>
            </w:rPrChange>
          </w:rPr>
          <w:delText>r</w:delText>
        </w:r>
        <w:r w:rsidR="00DA7090" w:rsidRPr="00EA49BB" w:rsidDel="00EA49BB">
          <w:rPr>
            <w:b/>
            <w:rPrChange w:id="7413" w:author="Microsoft Office User" w:date="2018-11-26T15:34:00Z">
              <w:rPr/>
            </w:rPrChange>
          </w:rPr>
          <w:delText>eplicate</w:delText>
        </w:r>
        <w:r w:rsidR="00C65F7E" w:rsidRPr="00EA49BB" w:rsidDel="00EA49BB">
          <w:rPr>
            <w:b/>
            <w:rPrChange w:id="7414" w:author="Microsoft Office User" w:date="2018-11-26T15:34:00Z">
              <w:rPr/>
            </w:rPrChange>
          </w:rPr>
          <w:delText xml:space="preserve"> labels </w:delText>
        </w:r>
      </w:del>
      <w:ins w:id="7415" w:author="psorger@gmail.com" w:date="2018-11-06T11:53:00Z">
        <w:del w:id="7416" w:author="Microsoft Office User" w:date="2018-11-26T15:30:00Z">
          <w:r w:rsidR="00520E17" w:rsidRPr="00EA49BB" w:rsidDel="00EA49BB">
            <w:rPr>
              <w:b/>
              <w:rPrChange w:id="7417" w:author="Microsoft Office User" w:date="2018-11-26T15:34:00Z">
                <w:rPr/>
              </w:rPrChange>
            </w:rPr>
            <w:delText>AMONG WHAT- MICE</w:delText>
          </w:r>
        </w:del>
      </w:ins>
      <w:ins w:id="7418" w:author="psorger@gmail.com" w:date="2018-11-06T11:54:00Z">
        <w:del w:id="7419" w:author="Microsoft Office User" w:date="2018-11-26T15:30:00Z">
          <w:r w:rsidR="00520E17" w:rsidRPr="00EA49BB" w:rsidDel="00EA49BB">
            <w:rPr>
              <w:b/>
              <w:rPrChange w:id="7420" w:author="Microsoft Office User" w:date="2018-11-26T15:34:00Z">
                <w:rPr/>
              </w:rPrChange>
            </w:rPr>
            <w:delText xml:space="preserve"> EACH POPULATION</w:delText>
          </w:r>
        </w:del>
      </w:ins>
      <w:ins w:id="7421" w:author="psorger@gmail.com" w:date="2018-11-06T11:53:00Z">
        <w:del w:id="7422" w:author="Microsoft Office User" w:date="2018-11-26T15:30:00Z">
          <w:r w:rsidR="00520E17" w:rsidRPr="00EA49BB" w:rsidDel="00EA49BB">
            <w:rPr>
              <w:b/>
              <w:rPrChange w:id="7423" w:author="Microsoft Office User" w:date="2018-11-26T15:34:00Z">
                <w:rPr/>
              </w:rPrChange>
            </w:rPr>
            <w:delText>?</w:delText>
          </w:r>
        </w:del>
      </w:ins>
      <w:ins w:id="7424" w:author="psorger@gmail.com" w:date="2018-11-06T11:54:00Z">
        <w:del w:id="7425" w:author="Microsoft Office User" w:date="2018-11-26T15:30:00Z">
          <w:r w:rsidR="00520E17" w:rsidRPr="00EA49BB" w:rsidDel="00EA49BB">
            <w:rPr>
              <w:b/>
              <w:rPrChange w:id="7426" w:author="Microsoft Office User" w:date="2018-11-26T15:34:00Z">
                <w:rPr/>
              </w:rPrChange>
            </w:rPr>
            <w:delText xml:space="preserve"> and</w:delText>
          </w:r>
        </w:del>
      </w:ins>
      <w:ins w:id="7427" w:author="psorger@gmail.com" w:date="2018-11-06T11:53:00Z">
        <w:del w:id="7428" w:author="Microsoft Office User" w:date="2018-11-26T15:30:00Z">
          <w:r w:rsidR="00520E17" w:rsidRPr="00EA49BB" w:rsidDel="00EA49BB">
            <w:rPr>
              <w:b/>
              <w:rPrChange w:id="7429" w:author="Microsoft Office User" w:date="2018-11-26T15:34:00Z">
                <w:rPr/>
              </w:rPrChange>
            </w:rPr>
            <w:delText xml:space="preserve">  </w:delText>
          </w:r>
        </w:del>
      </w:ins>
      <w:del w:id="7430" w:author="Microsoft Office User" w:date="2018-11-26T15:30:00Z">
        <w:r w:rsidR="00E96265" w:rsidRPr="00EA49BB" w:rsidDel="00EA49BB">
          <w:rPr>
            <w:b/>
            <w:rPrChange w:id="7431" w:author="Microsoft Office User" w:date="2018-11-26T15:34:00Z">
              <w:rPr/>
            </w:rPrChange>
          </w:rPr>
          <w:delText xml:space="preserve">then </w:delText>
        </w:r>
        <w:r w:rsidR="00BF1D67" w:rsidRPr="00EA49BB" w:rsidDel="00EA49BB">
          <w:rPr>
            <w:b/>
            <w:rPrChange w:id="7432" w:author="Microsoft Office User" w:date="2018-11-26T15:34:00Z">
              <w:rPr/>
            </w:rPrChange>
          </w:rPr>
          <w:delText>computing the set of pairwise c</w:delText>
        </w:r>
        <w:r w:rsidR="00DA7090" w:rsidRPr="00EA49BB" w:rsidDel="00EA49BB">
          <w:rPr>
            <w:b/>
            <w:rPrChange w:id="7433" w:author="Microsoft Office User" w:date="2018-11-26T15:34:00Z">
              <w:rPr/>
            </w:rPrChange>
          </w:rPr>
          <w:delText>orrelation</w:delText>
        </w:r>
        <w:r w:rsidR="00BF1D67" w:rsidRPr="00EA49BB" w:rsidDel="00EA49BB">
          <w:rPr>
            <w:b/>
            <w:rPrChange w:id="7434" w:author="Microsoft Office User" w:date="2018-11-26T15:34:00Z">
              <w:rPr/>
            </w:rPrChange>
          </w:rPr>
          <w:delText>s</w:delText>
        </w:r>
        <w:r w:rsidR="00C65F7E" w:rsidRPr="00EA49BB" w:rsidDel="00EA49BB">
          <w:rPr>
            <w:b/>
            <w:rPrChange w:id="7435" w:author="Microsoft Office User" w:date="2018-11-26T15:34:00Z">
              <w:rPr/>
            </w:rPrChange>
          </w:rPr>
          <w:delText xml:space="preserve"> across</w:delText>
        </w:r>
        <w:r w:rsidR="009C638F" w:rsidRPr="00EA49BB" w:rsidDel="00EA49BB">
          <w:rPr>
            <w:b/>
            <w:rPrChange w:id="7436" w:author="Microsoft Office User" w:date="2018-11-26T15:34:00Z">
              <w:rPr/>
            </w:rPrChange>
          </w:rPr>
          <w:delText xml:space="preserve"> </w:delText>
        </w:r>
        <w:r w:rsidR="00C65F7E" w:rsidRPr="00EA49BB" w:rsidDel="00EA49BB">
          <w:rPr>
            <w:b/>
            <w:rPrChange w:id="7437" w:author="Microsoft Office User" w:date="2018-11-26T15:34:00Z">
              <w:rPr/>
            </w:rPrChange>
          </w:rPr>
          <w:delText>1,000 independent trials</w:delText>
        </w:r>
        <w:r w:rsidR="006B1CCB" w:rsidRPr="00EA49BB" w:rsidDel="00EA49BB">
          <w:rPr>
            <w:b/>
            <w:rPrChange w:id="7438" w:author="Microsoft Office User" w:date="2018-11-26T15:34:00Z">
              <w:rPr/>
            </w:rPrChange>
          </w:rPr>
          <w:delText xml:space="preserve"> (</w:delText>
        </w:r>
        <w:r w:rsidR="006B1CCB" w:rsidRPr="00EA49BB" w:rsidDel="00EA49BB">
          <w:rPr>
            <w:b/>
            <w:rPrChange w:id="7439" w:author="Microsoft Office User" w:date="2018-11-26T15:34:00Z">
              <w:rPr>
                <w:b/>
              </w:rPr>
            </w:rPrChange>
          </w:rPr>
          <w:delText>Supplementary Fig.</w:delText>
        </w:r>
        <w:r w:rsidR="006B1CCB" w:rsidRPr="00EA49BB" w:rsidDel="00EA49BB">
          <w:rPr>
            <w:b/>
            <w:rPrChange w:id="7440" w:author="Microsoft Office User" w:date="2018-11-26T15:34:00Z">
              <w:rPr/>
            </w:rPrChange>
          </w:rPr>
          <w:delText>)</w:delText>
        </w:r>
        <w:r w:rsidR="00C65F7E" w:rsidRPr="00EA49BB" w:rsidDel="00EA49BB">
          <w:rPr>
            <w:b/>
            <w:rPrChange w:id="7441" w:author="Microsoft Office User" w:date="2018-11-26T15:34:00Z">
              <w:rPr/>
            </w:rPrChange>
          </w:rPr>
          <w:delText>. Experimenta</w:delText>
        </w:r>
        <w:r w:rsidR="00E96265" w:rsidRPr="00EA49BB" w:rsidDel="00EA49BB">
          <w:rPr>
            <w:b/>
            <w:rPrChange w:id="7442" w:author="Microsoft Office User" w:date="2018-11-26T15:34:00Z">
              <w:rPr/>
            </w:rPrChange>
          </w:rPr>
          <w:delText>l</w:delText>
        </w:r>
        <w:r w:rsidR="00075258" w:rsidRPr="00EA49BB" w:rsidDel="00EA49BB">
          <w:rPr>
            <w:b/>
            <w:rPrChange w:id="7443" w:author="Microsoft Office User" w:date="2018-11-26T15:34:00Z">
              <w:rPr/>
            </w:rPrChange>
          </w:rPr>
          <w:delText xml:space="preserve"> </w:delText>
        </w:r>
        <w:r w:rsidR="00C65F7E" w:rsidRPr="00EA49BB" w:rsidDel="00EA49BB">
          <w:rPr>
            <w:b/>
            <w:rPrChange w:id="7444" w:author="Microsoft Office User" w:date="2018-11-26T15:34:00Z">
              <w:rPr/>
            </w:rPrChange>
          </w:rPr>
          <w:delText xml:space="preserve">coefficients with a permutation </w:delText>
        </w:r>
        <w:r w:rsidR="00E96265" w:rsidRPr="00EA49BB" w:rsidDel="00EA49BB">
          <w:rPr>
            <w:b/>
            <w:rPrChange w:id="7445" w:author="Microsoft Office User" w:date="2018-11-26T15:34:00Z">
              <w:rPr/>
            </w:rPrChange>
          </w:rPr>
          <w:delText>p</w:delText>
        </w:r>
        <w:r w:rsidR="00C65F7E" w:rsidRPr="00EA49BB" w:rsidDel="00EA49BB">
          <w:rPr>
            <w:b/>
            <w:rPrChange w:id="7446" w:author="Microsoft Office User" w:date="2018-11-26T15:34:00Z">
              <w:rPr/>
            </w:rPrChange>
          </w:rPr>
          <w:delText xml:space="preserve">-value </w:delText>
        </w:r>
        <w:r w:rsidR="00075258" w:rsidRPr="00EA49BB" w:rsidDel="00EA49BB">
          <w:rPr>
            <w:b/>
            <w:rPrChange w:id="7447" w:author="Microsoft Office User" w:date="2018-11-26T15:34:00Z">
              <w:rPr/>
            </w:rPrChange>
          </w:rPr>
          <w:delText>of</w:delText>
        </w:r>
      </w:del>
      <w:ins w:id="7448" w:author="psorger@gmail.com" w:date="2018-11-06T11:54:00Z">
        <w:del w:id="7449" w:author="Microsoft Office User" w:date="2018-11-26T15:30:00Z">
          <w:r w:rsidR="00520E17" w:rsidRPr="00EA49BB" w:rsidDel="00EA49BB">
            <w:rPr>
              <w:b/>
              <w:rPrChange w:id="7450" w:author="Microsoft Office User" w:date="2018-11-26T15:34:00Z">
                <w:rPr/>
              </w:rPrChange>
            </w:rPr>
            <w:delText xml:space="preserve"> </w:delText>
          </w:r>
        </w:del>
      </w:ins>
      <w:del w:id="7451" w:author="Microsoft Office User" w:date="2018-11-26T15:30:00Z">
        <w:r w:rsidR="00075258" w:rsidRPr="00EA49BB" w:rsidDel="00EA49BB">
          <w:rPr>
            <w:b/>
            <w:rPrChange w:id="7452" w:author="Microsoft Office User" w:date="2018-11-26T15:34:00Z">
              <w:rPr/>
            </w:rPrChange>
          </w:rPr>
          <w:delText xml:space="preserve"> </w:delText>
        </w:r>
        <w:r w:rsidR="00C65F7E" w:rsidRPr="00EA49BB" w:rsidDel="00EA49BB">
          <w:rPr>
            <w:b/>
            <w:u w:val="single"/>
            <w:rPrChange w:id="7453" w:author="Microsoft Office User" w:date="2018-11-26T15:34:00Z">
              <w:rPr>
                <w:u w:val="single"/>
              </w:rPr>
            </w:rPrChange>
          </w:rPr>
          <w:delText>&lt;</w:delText>
        </w:r>
        <w:r w:rsidR="00C65F7E" w:rsidRPr="00EA49BB" w:rsidDel="00EA49BB">
          <w:rPr>
            <w:b/>
            <w:rPrChange w:id="7454" w:author="Microsoft Office User" w:date="2018-11-26T15:34:00Z">
              <w:rPr/>
            </w:rPrChange>
          </w:rPr>
          <w:delText xml:space="preserve"> </w:delText>
        </w:r>
      </w:del>
      <w:ins w:id="7455" w:author="psorger@gmail.com" w:date="2018-11-06T11:54:00Z">
        <w:del w:id="7456" w:author="Microsoft Office User" w:date="2018-11-26T15:30:00Z">
          <w:r w:rsidR="00520E17" w:rsidRPr="00EA49BB" w:rsidDel="00EA49BB">
            <w:rPr>
              <w:b/>
              <w:rPrChange w:id="7457" w:author="Microsoft Office User" w:date="2018-11-26T15:34:00Z">
                <w:rPr/>
              </w:rPrChange>
            </w:rPr>
            <w:delText xml:space="preserve"> </w:delText>
          </w:r>
        </w:del>
      </w:ins>
      <w:del w:id="7458" w:author="Microsoft Office User" w:date="2018-11-26T15:30:00Z">
        <w:r w:rsidR="00C65F7E" w:rsidRPr="00EA49BB" w:rsidDel="00EA49BB">
          <w:rPr>
            <w:b/>
            <w:rPrChange w:id="7459" w:author="Microsoft Office User" w:date="2018-11-26T15:34:00Z">
              <w:rPr/>
            </w:rPrChange>
          </w:rPr>
          <w:delText>0.05</w:delText>
        </w:r>
        <w:r w:rsidR="00E96265" w:rsidRPr="00EA49BB" w:rsidDel="00EA49BB">
          <w:rPr>
            <w:b/>
            <w:rPrChange w:id="7460" w:author="Microsoft Office User" w:date="2018-11-26T15:34:00Z">
              <w:rPr/>
            </w:rPrChange>
          </w:rPr>
          <w:delText xml:space="preserve"> were corrected for multiple comparisons using the FDR method and </w:delText>
        </w:r>
        <w:r w:rsidR="00C06076" w:rsidRPr="00EA49BB" w:rsidDel="00EA49BB">
          <w:rPr>
            <w:b/>
            <w:rPrChange w:id="7461" w:author="Microsoft Office User" w:date="2018-11-26T15:34:00Z">
              <w:rPr/>
            </w:rPrChange>
          </w:rPr>
          <w:delText xml:space="preserve">again </w:delText>
        </w:r>
        <w:r w:rsidR="00E96265" w:rsidRPr="00EA49BB" w:rsidDel="00EA49BB">
          <w:rPr>
            <w:b/>
            <w:rPrChange w:id="7462" w:author="Microsoft Office User" w:date="2018-11-26T15:34:00Z">
              <w:rPr/>
            </w:rPrChange>
          </w:rPr>
          <w:delText>filtered at the</w:delText>
        </w:r>
      </w:del>
      <w:ins w:id="7463" w:author="psorger@gmail.com" w:date="2018-11-06T11:54:00Z">
        <w:del w:id="7464" w:author="Microsoft Office User" w:date="2018-11-26T15:30:00Z">
          <w:r w:rsidR="00520E17" w:rsidRPr="00EA49BB" w:rsidDel="00EA49BB">
            <w:rPr>
              <w:b/>
              <w:rPrChange w:id="7465" w:author="Microsoft Office User" w:date="2018-11-26T15:34:00Z">
                <w:rPr/>
              </w:rPrChange>
            </w:rPr>
            <w:delText>those above a significance level of</w:delText>
          </w:r>
        </w:del>
      </w:ins>
      <w:del w:id="7466" w:author="Microsoft Office User" w:date="2018-11-26T15:30:00Z">
        <w:r w:rsidR="00E96265" w:rsidRPr="00EA49BB" w:rsidDel="00EA49BB">
          <w:rPr>
            <w:b/>
            <w:rPrChange w:id="7467" w:author="Microsoft Office User" w:date="2018-11-26T15:34:00Z">
              <w:rPr/>
            </w:rPrChange>
          </w:rPr>
          <w:delText xml:space="preserve"> 0.05 significance level</w:delText>
        </w:r>
        <w:r w:rsidR="0014001B" w:rsidRPr="00EA49BB" w:rsidDel="00EA49BB">
          <w:rPr>
            <w:b/>
            <w:rPrChange w:id="7468" w:author="Microsoft Office User" w:date="2018-11-26T15:34:00Z">
              <w:rPr/>
            </w:rPrChange>
          </w:rPr>
          <w:delText>.</w:delText>
        </w:r>
      </w:del>
    </w:p>
    <w:p w14:paraId="5546DB4B" w14:textId="7F7DE24B" w:rsidR="00652EA8" w:rsidRPr="00EA49BB" w:rsidDel="00EA49BB" w:rsidRDefault="00373DF6" w:rsidP="00EA49BB">
      <w:pPr>
        <w:spacing w:line="480" w:lineRule="auto"/>
        <w:contextualSpacing/>
        <w:outlineLvl w:val="0"/>
        <w:rPr>
          <w:del w:id="7469" w:author="Microsoft Office User" w:date="2018-11-26T15:30:00Z"/>
          <w:b/>
          <w:color w:val="262626"/>
          <w:rPrChange w:id="7470" w:author="Microsoft Office User" w:date="2018-11-26T15:34:00Z">
            <w:rPr>
              <w:del w:id="7471" w:author="Microsoft Office User" w:date="2018-11-26T15:30:00Z"/>
              <w:color w:val="262626"/>
            </w:rPr>
          </w:rPrChange>
        </w:rPr>
        <w:pPrChange w:id="7472" w:author="Microsoft Office User" w:date="2018-11-26T15:34:00Z">
          <w:pPr>
            <w:spacing w:line="480" w:lineRule="auto"/>
            <w:contextualSpacing/>
            <w:outlineLvl w:val="0"/>
          </w:pPr>
        </w:pPrChange>
      </w:pPr>
      <w:del w:id="7473" w:author="Microsoft Office User" w:date="2018-11-26T15:30:00Z">
        <w:r w:rsidRPr="00EA49BB" w:rsidDel="00EA49BB">
          <w:rPr>
            <w:b/>
            <w:color w:val="262626"/>
            <w:rPrChange w:id="7474" w:author="Microsoft Office User" w:date="2018-11-26T15:34:00Z">
              <w:rPr>
                <w:color w:val="262626"/>
              </w:rPr>
            </w:rPrChange>
          </w:rPr>
          <w:tab/>
        </w:r>
      </w:del>
      <w:ins w:id="7475" w:author="psorger@gmail.com" w:date="2018-11-06T11:55:00Z">
        <w:del w:id="7476" w:author="Microsoft Office User" w:date="2018-11-26T15:30:00Z">
          <w:r w:rsidR="00CC6D77" w:rsidRPr="00EA49BB" w:rsidDel="00EA49BB">
            <w:rPr>
              <w:b/>
              <w:color w:val="262626"/>
              <w:rPrChange w:id="7477" w:author="Microsoft Office User" w:date="2018-11-26T15:34:00Z">
                <w:rPr>
                  <w:color w:val="262626"/>
                </w:rPr>
              </w:rPrChange>
            </w:rPr>
            <w:delText xml:space="preserve">We identified </w:delText>
          </w:r>
          <w:r w:rsidR="00CC6D77" w:rsidRPr="00EA49BB" w:rsidDel="00EA49BB">
            <w:rPr>
              <w:b/>
              <w:color w:val="262626"/>
              <w:highlight w:val="yellow"/>
              <w:rPrChange w:id="7478" w:author="Microsoft Office User" w:date="2018-11-26T15:34:00Z">
                <w:rPr>
                  <w:color w:val="262626"/>
                </w:rPr>
              </w:rPrChange>
            </w:rPr>
            <w:delText>XX</w:delText>
          </w:r>
          <w:r w:rsidR="00CC6D77" w:rsidRPr="00EA49BB" w:rsidDel="00EA49BB">
            <w:rPr>
              <w:b/>
              <w:color w:val="262626"/>
              <w:rPrChange w:id="7479" w:author="Microsoft Office User" w:date="2018-11-26T15:34:00Z">
                <w:rPr>
                  <w:color w:val="262626"/>
                </w:rPr>
              </w:rPrChange>
            </w:rPr>
            <w:delText xml:space="preserve"> s</w:delText>
          </w:r>
        </w:del>
      </w:ins>
      <w:del w:id="7480" w:author="Microsoft Office User" w:date="2018-11-26T15:30:00Z">
        <w:r w:rsidR="00023236" w:rsidRPr="00EA49BB" w:rsidDel="00EA49BB">
          <w:rPr>
            <w:b/>
            <w:color w:val="262626"/>
            <w:rPrChange w:id="7481" w:author="Microsoft Office User" w:date="2018-11-26T15:34:00Z">
              <w:rPr>
                <w:color w:val="262626"/>
              </w:rPr>
            </w:rPrChange>
          </w:rPr>
          <w:delText>S</w:delText>
        </w:r>
        <w:r w:rsidR="00E250D2" w:rsidRPr="00EA49BB" w:rsidDel="00EA49BB">
          <w:rPr>
            <w:b/>
            <w:color w:val="262626"/>
            <w:rPrChange w:id="7482" w:author="Microsoft Office User" w:date="2018-11-26T15:34:00Z">
              <w:rPr>
                <w:color w:val="262626"/>
              </w:rPr>
            </w:rPrChange>
          </w:rPr>
          <w:delText>tatistically significant correlations</w:delText>
        </w:r>
        <w:r w:rsidR="00023236" w:rsidRPr="00EA49BB" w:rsidDel="00EA49BB">
          <w:rPr>
            <w:b/>
            <w:color w:val="262626"/>
            <w:rPrChange w:id="7483" w:author="Microsoft Office User" w:date="2018-11-26T15:34:00Z">
              <w:rPr>
                <w:color w:val="262626"/>
              </w:rPr>
            </w:rPrChange>
          </w:rPr>
          <w:delText xml:space="preserve"> </w:delText>
        </w:r>
      </w:del>
      <w:ins w:id="7484" w:author="psorger@gmail.com" w:date="2018-11-06T11:55:00Z">
        <w:del w:id="7485" w:author="Microsoft Office User" w:date="2018-11-26T15:30:00Z">
          <w:r w:rsidR="00CC6D77" w:rsidRPr="00EA49BB" w:rsidDel="00EA49BB">
            <w:rPr>
              <w:b/>
              <w:color w:val="262626"/>
              <w:rPrChange w:id="7486" w:author="Microsoft Office User" w:date="2018-11-26T15:34:00Z">
                <w:rPr>
                  <w:color w:val="262626"/>
                </w:rPr>
              </w:rPrChange>
            </w:rPr>
            <w:delText xml:space="preserve">among </w:delText>
          </w:r>
          <w:r w:rsidR="00CC6D77" w:rsidRPr="00EA49BB" w:rsidDel="00EA49BB">
            <w:rPr>
              <w:b/>
              <w:color w:val="262626"/>
              <w:highlight w:val="yellow"/>
              <w:rPrChange w:id="7487" w:author="Microsoft Office User" w:date="2018-11-26T15:34:00Z">
                <w:rPr>
                  <w:color w:val="262626"/>
                </w:rPr>
              </w:rPrChange>
            </w:rPr>
            <w:delText>XX</w:delText>
          </w:r>
          <w:r w:rsidR="00CC6D77" w:rsidRPr="00EA49BB" w:rsidDel="00EA49BB">
            <w:rPr>
              <w:b/>
              <w:color w:val="262626"/>
              <w:rPrChange w:id="7488" w:author="Microsoft Office User" w:date="2018-11-26T15:34:00Z">
                <w:rPr>
                  <w:color w:val="262626"/>
                </w:rPr>
              </w:rPrChange>
            </w:rPr>
            <w:delText xml:space="preserve"> tested and these </w:delText>
          </w:r>
        </w:del>
      </w:ins>
      <w:del w:id="7489" w:author="Microsoft Office User" w:date="2018-11-26T15:30:00Z">
        <w:r w:rsidR="00E250D2" w:rsidRPr="00EA49BB" w:rsidDel="00EA49BB">
          <w:rPr>
            <w:b/>
            <w:color w:val="262626"/>
            <w:rPrChange w:id="7490" w:author="Microsoft Office User" w:date="2018-11-26T15:34:00Z">
              <w:rPr>
                <w:color w:val="262626"/>
              </w:rPr>
            </w:rPrChange>
          </w:rPr>
          <w:delText xml:space="preserve">fell </w:delText>
        </w:r>
        <w:r w:rsidRPr="00EA49BB" w:rsidDel="00EA49BB">
          <w:rPr>
            <w:b/>
            <w:color w:val="262626"/>
            <w:rPrChange w:id="7491" w:author="Microsoft Office User" w:date="2018-11-26T15:34:00Z">
              <w:rPr>
                <w:color w:val="262626"/>
              </w:rPr>
            </w:rPrChange>
          </w:rPr>
          <w:delText xml:space="preserve">into </w:delText>
        </w:r>
        <w:r w:rsidR="00C2278B" w:rsidRPr="00EA49BB" w:rsidDel="00EA49BB">
          <w:rPr>
            <w:b/>
            <w:color w:val="262626"/>
            <w:rPrChange w:id="7492" w:author="Microsoft Office User" w:date="2018-11-26T15:34:00Z">
              <w:rPr>
                <w:color w:val="262626"/>
              </w:rPr>
            </w:rPrChange>
          </w:rPr>
          <w:delText>1 of 4</w:delText>
        </w:r>
      </w:del>
      <w:ins w:id="7493" w:author="psorger@gmail.com" w:date="2018-11-06T11:55:00Z">
        <w:del w:id="7494" w:author="Microsoft Office User" w:date="2018-11-26T15:30:00Z">
          <w:r w:rsidR="00CC6D77" w:rsidRPr="00EA49BB" w:rsidDel="00EA49BB">
            <w:rPr>
              <w:b/>
              <w:color w:val="262626"/>
              <w:rPrChange w:id="7495" w:author="Microsoft Office User" w:date="2018-11-26T15:34:00Z">
                <w:rPr>
                  <w:color w:val="262626"/>
                </w:rPr>
              </w:rPrChange>
            </w:rPr>
            <w:delText>one of four</w:delText>
          </w:r>
        </w:del>
      </w:ins>
      <w:del w:id="7496" w:author="Microsoft Office User" w:date="2018-11-26T15:30:00Z">
        <w:r w:rsidR="005D6C47" w:rsidRPr="00EA49BB" w:rsidDel="00EA49BB">
          <w:rPr>
            <w:b/>
            <w:color w:val="262626"/>
            <w:rPrChange w:id="7497" w:author="Microsoft Office User" w:date="2018-11-26T15:34:00Z">
              <w:rPr>
                <w:color w:val="262626"/>
              </w:rPr>
            </w:rPrChange>
          </w:rPr>
          <w:delText xml:space="preserve"> categories: </w:delText>
        </w:r>
        <w:r w:rsidR="00416E70" w:rsidRPr="00EA49BB" w:rsidDel="00EA49BB">
          <w:rPr>
            <w:b/>
            <w:color w:val="262626"/>
            <w:rPrChange w:id="7498" w:author="Microsoft Office User" w:date="2018-11-26T15:34:00Z">
              <w:rPr>
                <w:color w:val="262626"/>
              </w:rPr>
            </w:rPrChange>
          </w:rPr>
          <w:delText>disrupted</w:delText>
        </w:r>
        <w:r w:rsidR="00642631" w:rsidRPr="00EA49BB" w:rsidDel="00EA49BB">
          <w:rPr>
            <w:b/>
            <w:color w:val="262626"/>
            <w:rPrChange w:id="7499" w:author="Microsoft Office User" w:date="2018-11-26T15:34:00Z">
              <w:rPr>
                <w:color w:val="262626"/>
              </w:rPr>
            </w:rPrChange>
          </w:rPr>
          <w:delText xml:space="preserve">, </w:delText>
        </w:r>
        <w:r w:rsidR="00BD222C" w:rsidRPr="00EA49BB" w:rsidDel="00EA49BB">
          <w:rPr>
            <w:b/>
            <w:color w:val="262626"/>
            <w:rPrChange w:id="7500" w:author="Microsoft Office User" w:date="2018-11-26T15:34:00Z">
              <w:rPr>
                <w:color w:val="262626"/>
              </w:rPr>
            </w:rPrChange>
          </w:rPr>
          <w:delText>induced</w:delText>
        </w:r>
        <w:r w:rsidR="00642631" w:rsidRPr="00EA49BB" w:rsidDel="00EA49BB">
          <w:rPr>
            <w:b/>
            <w:color w:val="262626"/>
            <w:rPrChange w:id="7501" w:author="Microsoft Office User" w:date="2018-11-26T15:34:00Z">
              <w:rPr>
                <w:color w:val="262626"/>
              </w:rPr>
            </w:rPrChange>
          </w:rPr>
          <w:delText xml:space="preserve">, </w:delText>
        </w:r>
        <w:r w:rsidR="00955F5B" w:rsidRPr="00EA49BB" w:rsidDel="00EA49BB">
          <w:rPr>
            <w:b/>
            <w:color w:val="262626"/>
            <w:rPrChange w:id="7502" w:author="Microsoft Office User" w:date="2018-11-26T15:34:00Z">
              <w:rPr>
                <w:color w:val="262626"/>
              </w:rPr>
            </w:rPrChange>
          </w:rPr>
          <w:delText>common</w:delText>
        </w:r>
        <w:r w:rsidR="00642631" w:rsidRPr="00EA49BB" w:rsidDel="00EA49BB">
          <w:rPr>
            <w:b/>
            <w:color w:val="262626"/>
            <w:rPrChange w:id="7503" w:author="Microsoft Office User" w:date="2018-11-26T15:34:00Z">
              <w:rPr>
                <w:color w:val="262626"/>
              </w:rPr>
            </w:rPrChange>
          </w:rPr>
          <w:delText xml:space="preserve">, and inverted </w:delText>
        </w:r>
        <w:r w:rsidR="00023236" w:rsidRPr="00EA49BB" w:rsidDel="00EA49BB">
          <w:rPr>
            <w:b/>
            <w:rPrChange w:id="7504" w:author="Microsoft Office User" w:date="2018-11-26T15:34:00Z">
              <w:rPr/>
            </w:rPrChange>
          </w:rPr>
          <w:delText>(</w:delText>
        </w:r>
        <w:r w:rsidR="00023236" w:rsidRPr="00EA49BB" w:rsidDel="00EA49BB">
          <w:rPr>
            <w:b/>
            <w:rPrChange w:id="7505" w:author="Microsoft Office User" w:date="2018-11-26T15:34:00Z">
              <w:rPr>
                <w:b/>
              </w:rPr>
            </w:rPrChange>
          </w:rPr>
          <w:delText>Supplementary Table 2</w:delText>
        </w:r>
        <w:r w:rsidR="00023236" w:rsidRPr="00EA49BB" w:rsidDel="00EA49BB">
          <w:rPr>
            <w:b/>
            <w:rPrChange w:id="7506" w:author="Microsoft Office User" w:date="2018-11-26T15:34:00Z">
              <w:rPr/>
            </w:rPrChange>
          </w:rPr>
          <w:delText>)</w:delText>
        </w:r>
        <w:r w:rsidR="008A264E" w:rsidRPr="00EA49BB" w:rsidDel="00EA49BB">
          <w:rPr>
            <w:b/>
            <w:rPrChange w:id="7507" w:author="Microsoft Office User" w:date="2018-11-26T15:34:00Z">
              <w:rPr/>
            </w:rPrChange>
          </w:rPr>
          <w:delText>.</w:delText>
        </w:r>
        <w:r w:rsidR="001A557E" w:rsidRPr="00EA49BB" w:rsidDel="00EA49BB">
          <w:rPr>
            <w:b/>
            <w:color w:val="262626"/>
            <w:rPrChange w:id="7508" w:author="Microsoft Office User" w:date="2018-11-26T15:34:00Z">
              <w:rPr>
                <w:color w:val="262626"/>
              </w:rPr>
            </w:rPrChange>
          </w:rPr>
          <w:delText xml:space="preserve"> </w:delText>
        </w:r>
      </w:del>
      <w:ins w:id="7509" w:author="psorger@gmail.com" w:date="2018-11-06T11:56:00Z">
        <w:del w:id="7510" w:author="Microsoft Office User" w:date="2018-11-26T15:30:00Z">
          <w:r w:rsidR="00CC6D77" w:rsidRPr="00EA49BB" w:rsidDel="00EA49BB">
            <w:rPr>
              <w:b/>
              <w:color w:val="262626"/>
              <w:highlight w:val="yellow"/>
              <w:rPrChange w:id="7511" w:author="Microsoft Office User" w:date="2018-11-26T15:34:00Z">
                <w:rPr>
                  <w:color w:val="262626"/>
                </w:rPr>
              </w:rPrChange>
            </w:rPr>
            <w:delText>BRIEFLY DESCRIBE WITH EXAMPLES???</w:delText>
          </w:r>
          <w:r w:rsidR="00CC6D77" w:rsidRPr="00EA49BB" w:rsidDel="00EA49BB">
            <w:rPr>
              <w:b/>
              <w:color w:val="262626"/>
              <w:rPrChange w:id="7512" w:author="Microsoft Office User" w:date="2018-11-26T15:34:00Z">
                <w:rPr>
                  <w:color w:val="262626"/>
                </w:rPr>
              </w:rPrChange>
            </w:rPr>
            <w:delText xml:space="preserve"> </w:delText>
          </w:r>
        </w:del>
      </w:ins>
      <w:del w:id="7513" w:author="Microsoft Office User" w:date="2018-11-26T15:30:00Z">
        <w:r w:rsidR="001A557E" w:rsidRPr="00EA49BB" w:rsidDel="00EA49BB">
          <w:rPr>
            <w:b/>
            <w:color w:val="262626"/>
            <w:rPrChange w:id="7514" w:author="Microsoft Office User" w:date="2018-11-26T15:34:00Z">
              <w:rPr>
                <w:color w:val="262626"/>
              </w:rPr>
            </w:rPrChange>
          </w:rPr>
          <w:delText>Using t</w:delText>
        </w:r>
        <w:r w:rsidR="00C57C4E" w:rsidRPr="00EA49BB" w:rsidDel="00EA49BB">
          <w:rPr>
            <w:b/>
            <w:color w:val="262626"/>
            <w:rPrChange w:id="7515" w:author="Microsoft Office User" w:date="2018-11-26T15:34:00Z">
              <w:rPr>
                <w:color w:val="262626"/>
              </w:rPr>
            </w:rPrChange>
          </w:rPr>
          <w:delText xml:space="preserve">he </w:delText>
        </w:r>
        <w:r w:rsidR="00B517BA" w:rsidRPr="00EA49BB" w:rsidDel="00EA49BB">
          <w:rPr>
            <w:b/>
            <w:color w:val="262626"/>
            <w:rPrChange w:id="7516" w:author="Microsoft Office User" w:date="2018-11-26T15:34:00Z">
              <w:rPr>
                <w:color w:val="262626"/>
              </w:rPr>
            </w:rPrChange>
          </w:rPr>
          <w:delText>10 correlations</w:delText>
        </w:r>
        <w:r w:rsidR="009A1E94" w:rsidRPr="00EA49BB" w:rsidDel="00EA49BB">
          <w:rPr>
            <w:b/>
            <w:color w:val="262626"/>
            <w:rPrChange w:id="7517" w:author="Microsoft Office User" w:date="2018-11-26T15:34:00Z">
              <w:rPr>
                <w:color w:val="262626"/>
              </w:rPr>
            </w:rPrChange>
          </w:rPr>
          <w:delText xml:space="preserve"> with the strongest correlation coefficient</w:delText>
        </w:r>
        <w:r w:rsidR="00E10AA3" w:rsidRPr="00EA49BB" w:rsidDel="00EA49BB">
          <w:rPr>
            <w:b/>
            <w:color w:val="262626"/>
            <w:rPrChange w:id="7518" w:author="Microsoft Office User" w:date="2018-11-26T15:34:00Z">
              <w:rPr>
                <w:color w:val="262626"/>
              </w:rPr>
            </w:rPrChange>
          </w:rPr>
          <w:delText>s</w:delText>
        </w:r>
        <w:r w:rsidR="001913DF" w:rsidRPr="00EA49BB" w:rsidDel="00EA49BB">
          <w:rPr>
            <w:b/>
            <w:color w:val="262626"/>
            <w:rPrChange w:id="7519" w:author="Microsoft Office User" w:date="2018-11-26T15:34:00Z">
              <w:rPr>
                <w:color w:val="262626"/>
              </w:rPr>
            </w:rPrChange>
          </w:rPr>
          <w:delText xml:space="preserve">, </w:delText>
        </w:r>
        <w:r w:rsidR="00EA264C" w:rsidRPr="00EA49BB" w:rsidDel="00EA49BB">
          <w:rPr>
            <w:b/>
            <w:color w:val="262626"/>
            <w:rPrChange w:id="7520" w:author="Microsoft Office User" w:date="2018-11-26T15:34:00Z">
              <w:rPr>
                <w:color w:val="262626"/>
              </w:rPr>
            </w:rPrChange>
          </w:rPr>
          <w:delText>we built u</w:delText>
        </w:r>
        <w:r w:rsidR="003758E0" w:rsidRPr="00EA49BB" w:rsidDel="00EA49BB">
          <w:rPr>
            <w:b/>
            <w:color w:val="262626"/>
            <w:rPrChange w:id="7521" w:author="Microsoft Office User" w:date="2018-11-26T15:34:00Z">
              <w:rPr>
                <w:color w:val="262626"/>
              </w:rPr>
            </w:rPrChange>
          </w:rPr>
          <w:delText xml:space="preserve">ndirected network </w:delText>
        </w:r>
        <w:r w:rsidR="007D7275" w:rsidRPr="00EA49BB" w:rsidDel="00EA49BB">
          <w:rPr>
            <w:b/>
            <w:color w:val="262626"/>
            <w:rPrChange w:id="7522" w:author="Microsoft Office User" w:date="2018-11-26T15:34:00Z">
              <w:rPr>
                <w:color w:val="262626"/>
              </w:rPr>
            </w:rPrChange>
          </w:rPr>
          <w:delText xml:space="preserve">graphs </w:delText>
        </w:r>
        <w:r w:rsidR="007C2D70" w:rsidRPr="00EA49BB" w:rsidDel="00EA49BB">
          <w:rPr>
            <w:b/>
            <w:color w:val="262626"/>
            <w:rPrChange w:id="7523" w:author="Microsoft Office User" w:date="2018-11-26T15:34:00Z">
              <w:rPr>
                <w:color w:val="262626"/>
              </w:rPr>
            </w:rPrChange>
          </w:rPr>
          <w:delText>to visualize</w:delText>
        </w:r>
        <w:r w:rsidR="002F49E8" w:rsidRPr="00EA49BB" w:rsidDel="00EA49BB">
          <w:rPr>
            <w:b/>
            <w:color w:val="262626"/>
            <w:rPrChange w:id="7524" w:author="Microsoft Office User" w:date="2018-11-26T15:34:00Z">
              <w:rPr>
                <w:color w:val="262626"/>
              </w:rPr>
            </w:rPrChange>
          </w:rPr>
          <w:delText xml:space="preserve"> correlation-network architecture per time point </w:delText>
        </w:r>
        <w:r w:rsidR="00C46C38" w:rsidRPr="00EA49BB" w:rsidDel="00EA49BB">
          <w:rPr>
            <w:b/>
            <w:color w:val="262626"/>
            <w:rPrChange w:id="7525" w:author="Microsoft Office User" w:date="2018-11-26T15:34:00Z">
              <w:rPr>
                <w:color w:val="262626"/>
              </w:rPr>
            </w:rPrChange>
          </w:rPr>
          <w:delText>(</w:delText>
        </w:r>
        <w:r w:rsidR="00AD05A5" w:rsidRPr="00EA49BB" w:rsidDel="00EA49BB">
          <w:rPr>
            <w:b/>
            <w:rPrChange w:id="7526" w:author="Microsoft Office User" w:date="2018-11-26T15:34:00Z">
              <w:rPr>
                <w:b/>
              </w:rPr>
            </w:rPrChange>
          </w:rPr>
          <w:delText xml:space="preserve">Supplementary </w:delText>
        </w:r>
        <w:r w:rsidR="007F0586" w:rsidRPr="00EA49BB" w:rsidDel="00EA49BB">
          <w:rPr>
            <w:b/>
            <w:color w:val="262626"/>
            <w:rPrChange w:id="7527" w:author="Microsoft Office User" w:date="2018-11-26T15:34:00Z">
              <w:rPr>
                <w:b/>
                <w:color w:val="262626"/>
              </w:rPr>
            </w:rPrChange>
          </w:rPr>
          <w:delText>Fig.</w:delText>
        </w:r>
        <w:r w:rsidR="007F0586" w:rsidRPr="00EA49BB" w:rsidDel="00EA49BB">
          <w:rPr>
            <w:b/>
            <w:color w:val="262626"/>
            <w:rPrChange w:id="7528" w:author="Microsoft Office User" w:date="2018-11-26T15:34:00Z">
              <w:rPr>
                <w:color w:val="262626"/>
              </w:rPr>
            </w:rPrChange>
          </w:rPr>
          <w:delText>)</w:delText>
        </w:r>
        <w:r w:rsidR="00C470FB" w:rsidRPr="00EA49BB" w:rsidDel="00EA49BB">
          <w:rPr>
            <w:b/>
            <w:color w:val="262626"/>
            <w:rPrChange w:id="7529" w:author="Microsoft Office User" w:date="2018-11-26T15:34:00Z">
              <w:rPr>
                <w:color w:val="262626"/>
              </w:rPr>
            </w:rPrChange>
          </w:rPr>
          <w:delText>.</w:delText>
        </w:r>
        <w:r w:rsidR="005067B4" w:rsidRPr="00EA49BB" w:rsidDel="00EA49BB">
          <w:rPr>
            <w:b/>
            <w:color w:val="262626"/>
            <w:rPrChange w:id="7530" w:author="Microsoft Office User" w:date="2018-11-26T15:34:00Z">
              <w:rPr>
                <w:color w:val="262626"/>
              </w:rPr>
            </w:rPrChange>
          </w:rPr>
          <w:delText xml:space="preserve"> </w:delText>
        </w:r>
        <w:r w:rsidR="00CB4309" w:rsidRPr="00EA49BB" w:rsidDel="00EA49BB">
          <w:rPr>
            <w:b/>
            <w:color w:val="262626"/>
            <w:rPrChange w:id="7531" w:author="Microsoft Office User" w:date="2018-11-26T15:34:00Z">
              <w:rPr>
                <w:color w:val="262626"/>
              </w:rPr>
            </w:rPrChange>
          </w:rPr>
          <w:delText>Only one</w:delText>
        </w:r>
      </w:del>
      <w:ins w:id="7532" w:author="psorger@gmail.com" w:date="2018-11-06T11:56:00Z">
        <w:del w:id="7533" w:author="Microsoft Office User" w:date="2018-11-26T15:30:00Z">
          <w:r w:rsidR="00CC6D77" w:rsidRPr="00EA49BB" w:rsidDel="00EA49BB">
            <w:rPr>
              <w:b/>
              <w:color w:val="262626"/>
              <w:rPrChange w:id="7534" w:author="Microsoft Office User" w:date="2018-11-26T15:34:00Z">
                <w:rPr>
                  <w:color w:val="262626"/>
                </w:rPr>
              </w:rPrChange>
            </w:rPr>
            <w:delText xml:space="preserve">This identified </w:delText>
          </w:r>
        </w:del>
      </w:ins>
      <w:ins w:id="7535" w:author="psorger@gmail.com" w:date="2018-11-06T11:57:00Z">
        <w:del w:id="7536" w:author="Microsoft Office User" w:date="2018-11-26T15:30:00Z">
          <w:r w:rsidR="00A8075E" w:rsidRPr="00EA49BB" w:rsidDel="00EA49BB">
            <w:rPr>
              <w:b/>
              <w:color w:val="262626"/>
              <w:rPrChange w:id="7537" w:author="Microsoft Office User" w:date="2018-11-26T15:34:00Z">
                <w:rPr>
                  <w:color w:val="262626"/>
                </w:rPr>
              </w:rPrChange>
            </w:rPr>
            <w:delText xml:space="preserve">the frequency of </w:delText>
          </w:r>
          <w:r w:rsidR="00A8075E" w:rsidRPr="00EA49BB" w:rsidDel="00EA49BB">
            <w:rPr>
              <w:b/>
              <w:rPrChange w:id="7538" w:author="Microsoft Office User" w:date="2018-11-26T15:34:00Z">
                <w:rPr/>
              </w:rPrChange>
            </w:rPr>
            <w:delText>CD8</w:delText>
          </w:r>
          <w:r w:rsidR="00A8075E" w:rsidRPr="00EA49BB" w:rsidDel="00EA49BB">
            <w:rPr>
              <w:b/>
              <w:vertAlign w:val="superscript"/>
              <w:rPrChange w:id="7539" w:author="Microsoft Office User" w:date="2018-11-26T15:34:00Z">
                <w:rPr>
                  <w:vertAlign w:val="superscript"/>
                </w:rPr>
              </w:rPrChange>
            </w:rPr>
            <w:delText>+</w:delText>
          </w:r>
          <w:r w:rsidR="00A8075E" w:rsidRPr="00EA49BB" w:rsidDel="00EA49BB">
            <w:rPr>
              <w:b/>
              <w:rPrChange w:id="7540" w:author="Microsoft Office User" w:date="2018-11-26T15:34:00Z">
                <w:rPr/>
              </w:rPrChange>
            </w:rPr>
            <w:delText xml:space="preserve"> B220</w:delText>
          </w:r>
          <w:r w:rsidR="00A8075E" w:rsidRPr="00EA49BB" w:rsidDel="00EA49BB">
            <w:rPr>
              <w:b/>
              <w:vertAlign w:val="superscript"/>
              <w:rPrChange w:id="7541" w:author="Microsoft Office User" w:date="2018-11-26T15:34:00Z">
                <w:rPr>
                  <w:vertAlign w:val="superscript"/>
                </w:rPr>
              </w:rPrChange>
            </w:rPr>
            <w:delText xml:space="preserve"> </w:delText>
          </w:r>
          <w:r w:rsidR="00A8075E" w:rsidRPr="00EA49BB" w:rsidDel="00EA49BB">
            <w:rPr>
              <w:b/>
              <w:rPrChange w:id="7542" w:author="Microsoft Office User" w:date="2018-11-26T15:34:00Z">
                <w:rPr/>
              </w:rPrChange>
            </w:rPr>
            <w:delText xml:space="preserve">T as </w:delText>
          </w:r>
        </w:del>
      </w:ins>
      <w:del w:id="7543" w:author="Microsoft Office User" w:date="2018-11-26T15:30:00Z">
        <w:r w:rsidR="00E32DCB" w:rsidRPr="00EA49BB" w:rsidDel="00EA49BB">
          <w:rPr>
            <w:b/>
            <w:color w:val="262626"/>
            <w:rPrChange w:id="7544" w:author="Microsoft Office User" w:date="2018-11-26T15:34:00Z">
              <w:rPr>
                <w:color w:val="262626"/>
              </w:rPr>
            </w:rPrChange>
          </w:rPr>
          <w:delText xml:space="preserve"> </w:delText>
        </w:r>
        <w:r w:rsidR="00CB4309" w:rsidRPr="00EA49BB" w:rsidDel="00EA49BB">
          <w:rPr>
            <w:b/>
            <w:color w:val="262626"/>
            <w:rPrChange w:id="7545" w:author="Microsoft Office User" w:date="2018-11-26T15:34:00Z">
              <w:rPr>
                <w:color w:val="262626"/>
              </w:rPr>
            </w:rPrChange>
          </w:rPr>
          <w:delText>cor</w:delText>
        </w:r>
        <w:r w:rsidR="00B31730" w:rsidRPr="00EA49BB" w:rsidDel="00EA49BB">
          <w:rPr>
            <w:b/>
            <w:color w:val="262626"/>
            <w:rPrChange w:id="7546" w:author="Microsoft Office User" w:date="2018-11-26T15:34:00Z">
              <w:rPr>
                <w:color w:val="262626"/>
              </w:rPr>
            </w:rPrChange>
          </w:rPr>
          <w:delText xml:space="preserve">relation </w:delText>
        </w:r>
        <w:r w:rsidR="006F4D73" w:rsidRPr="00EA49BB" w:rsidDel="00EA49BB">
          <w:rPr>
            <w:b/>
            <w:color w:val="262626"/>
            <w:rPrChange w:id="7547" w:author="Microsoft Office User" w:date="2018-11-26T15:34:00Z">
              <w:rPr>
                <w:color w:val="262626"/>
              </w:rPr>
            </w:rPrChange>
          </w:rPr>
          <w:delText xml:space="preserve">in common </w:delText>
        </w:r>
        <w:r w:rsidR="000D2FD0" w:rsidRPr="00EA49BB" w:rsidDel="00EA49BB">
          <w:rPr>
            <w:b/>
            <w:color w:val="262626"/>
            <w:rPrChange w:id="7548" w:author="Microsoft Office User" w:date="2018-11-26T15:34:00Z">
              <w:rPr>
                <w:color w:val="262626"/>
              </w:rPr>
            </w:rPrChange>
          </w:rPr>
          <w:delText>between</w:delText>
        </w:r>
        <w:r w:rsidR="006F4D73" w:rsidRPr="00EA49BB" w:rsidDel="00EA49BB">
          <w:rPr>
            <w:b/>
            <w:color w:val="262626"/>
            <w:rPrChange w:id="7549" w:author="Microsoft Office User" w:date="2018-11-26T15:34:00Z">
              <w:rPr>
                <w:color w:val="262626"/>
              </w:rPr>
            </w:rPrChange>
          </w:rPr>
          <w:delText xml:space="preserve"> both treatment groups </w:delText>
        </w:r>
        <w:r w:rsidR="000D2FD0" w:rsidRPr="00EA49BB" w:rsidDel="00EA49BB">
          <w:rPr>
            <w:b/>
            <w:color w:val="262626"/>
            <w:rPrChange w:id="7550" w:author="Microsoft Office User" w:date="2018-11-26T15:34:00Z">
              <w:rPr>
                <w:color w:val="262626"/>
              </w:rPr>
            </w:rPrChange>
          </w:rPr>
          <w:delText>at one time point was</w:delText>
        </w:r>
      </w:del>
      <w:ins w:id="7551" w:author="psorger@gmail.com" w:date="2018-11-06T11:58:00Z">
        <w:del w:id="7552" w:author="Microsoft Office User" w:date="2018-11-26T15:30:00Z">
          <w:r w:rsidR="00A8075E" w:rsidRPr="00EA49BB" w:rsidDel="00EA49BB">
            <w:rPr>
              <w:b/>
              <w:color w:val="262626"/>
              <w:rPrChange w:id="7553" w:author="Microsoft Office User" w:date="2018-11-26T15:34:00Z">
                <w:rPr>
                  <w:color w:val="262626"/>
                </w:rPr>
              </w:rPrChange>
            </w:rPr>
            <w:delText xml:space="preserve">the sole parameter that was common to animals to GBM-burdened and control animals at an early time point and different at </w:delText>
          </w:r>
        </w:del>
      </w:ins>
      <w:del w:id="7554" w:author="Microsoft Office User" w:date="2018-11-26T15:30:00Z">
        <w:r w:rsidR="000D2FD0" w:rsidRPr="00EA49BB" w:rsidDel="00EA49BB">
          <w:rPr>
            <w:b/>
            <w:color w:val="262626"/>
            <w:rPrChange w:id="7555" w:author="Microsoft Office User" w:date="2018-11-26T15:34:00Z">
              <w:rPr>
                <w:color w:val="262626"/>
              </w:rPr>
            </w:rPrChange>
          </w:rPr>
          <w:delText xml:space="preserve"> altered by </w:delText>
        </w:r>
      </w:del>
      <w:ins w:id="7556" w:author="psorger@gmail.com" w:date="2018-11-06T11:58:00Z">
        <w:del w:id="7557" w:author="Microsoft Office User" w:date="2018-11-26T15:30:00Z">
          <w:r w:rsidR="00A8075E" w:rsidRPr="00EA49BB" w:rsidDel="00EA49BB">
            <w:rPr>
              <w:b/>
              <w:color w:val="262626"/>
              <w:rPrChange w:id="7558" w:author="Microsoft Office User" w:date="2018-11-26T15:34:00Z">
                <w:rPr>
                  <w:color w:val="262626"/>
                </w:rPr>
              </w:rPrChange>
            </w:rPr>
            <w:delText>later times</w:delText>
          </w:r>
        </w:del>
      </w:ins>
      <w:del w:id="7559" w:author="Microsoft Office User" w:date="2018-11-26T15:30:00Z">
        <w:r w:rsidR="000D2FD0" w:rsidRPr="00EA49BB" w:rsidDel="00EA49BB">
          <w:rPr>
            <w:b/>
            <w:color w:val="262626"/>
            <w:rPrChange w:id="7560" w:author="Microsoft Office User" w:date="2018-11-26T15:34:00Z">
              <w:rPr>
                <w:color w:val="262626"/>
              </w:rPr>
            </w:rPrChange>
          </w:rPr>
          <w:delText xml:space="preserve">GBM at a later time point. </w:delText>
        </w:r>
        <w:r w:rsidR="00E32DCB" w:rsidRPr="00EA49BB" w:rsidDel="00EA49BB">
          <w:rPr>
            <w:b/>
            <w:color w:val="262626"/>
            <w:rPrChange w:id="7561" w:author="Microsoft Office User" w:date="2018-11-26T15:34:00Z">
              <w:rPr>
                <w:color w:val="262626"/>
              </w:rPr>
            </w:rPrChange>
          </w:rPr>
          <w:delText>In the spleen, B220 T cell frequency was strongly anti-correlated with that of B cells</w:delText>
        </w:r>
        <w:r w:rsidR="006F1F95" w:rsidRPr="00EA49BB" w:rsidDel="00EA49BB">
          <w:rPr>
            <w:b/>
            <w:color w:val="262626"/>
            <w:rPrChange w:id="7562" w:author="Microsoft Office User" w:date="2018-11-26T15:34:00Z">
              <w:rPr>
                <w:color w:val="262626"/>
              </w:rPr>
            </w:rPrChange>
          </w:rPr>
          <w:delText xml:space="preserve"> both in control and GBM-burdened mice at the 14-day time point</w:delText>
        </w:r>
        <w:r w:rsidR="00CC015A" w:rsidRPr="00EA49BB" w:rsidDel="00EA49BB">
          <w:rPr>
            <w:b/>
            <w:color w:val="262626"/>
            <w:rPrChange w:id="7563" w:author="Microsoft Office User" w:date="2018-11-26T15:34:00Z">
              <w:rPr>
                <w:color w:val="262626"/>
              </w:rPr>
            </w:rPrChange>
          </w:rPr>
          <w:delText xml:space="preserve"> (R</w:delText>
        </w:r>
        <w:r w:rsidR="00CC015A" w:rsidRPr="00EA49BB" w:rsidDel="00EA49BB">
          <w:rPr>
            <w:b/>
            <w:color w:val="262626"/>
            <w:vertAlign w:val="superscript"/>
            <w:rPrChange w:id="7564" w:author="Microsoft Office User" w:date="2018-11-26T15:34:00Z">
              <w:rPr>
                <w:color w:val="262626"/>
                <w:vertAlign w:val="superscript"/>
              </w:rPr>
            </w:rPrChange>
          </w:rPr>
          <w:delText>2</w:delText>
        </w:r>
        <w:r w:rsidR="00CC015A" w:rsidRPr="00EA49BB" w:rsidDel="00EA49BB">
          <w:rPr>
            <w:b/>
            <w:color w:val="262626"/>
            <w:rPrChange w:id="7565" w:author="Microsoft Office User" w:date="2018-11-26T15:34:00Z">
              <w:rPr>
                <w:color w:val="262626"/>
              </w:rPr>
            </w:rPrChange>
          </w:rPr>
          <w:delText>=0.83, control; R</w:delText>
        </w:r>
        <w:r w:rsidR="00CC015A" w:rsidRPr="00EA49BB" w:rsidDel="00EA49BB">
          <w:rPr>
            <w:b/>
            <w:color w:val="262626"/>
            <w:vertAlign w:val="superscript"/>
            <w:rPrChange w:id="7566" w:author="Microsoft Office User" w:date="2018-11-26T15:34:00Z">
              <w:rPr>
                <w:color w:val="262626"/>
                <w:vertAlign w:val="superscript"/>
              </w:rPr>
            </w:rPrChange>
          </w:rPr>
          <w:delText>2</w:delText>
        </w:r>
        <w:r w:rsidR="00CC015A" w:rsidRPr="00EA49BB" w:rsidDel="00EA49BB">
          <w:rPr>
            <w:b/>
            <w:color w:val="262626"/>
            <w:rPrChange w:id="7567" w:author="Microsoft Office User" w:date="2018-11-26T15:34:00Z">
              <w:rPr>
                <w:color w:val="262626"/>
              </w:rPr>
            </w:rPrChange>
          </w:rPr>
          <w:delText>=0.92, GBM)</w:delText>
        </w:r>
      </w:del>
      <w:ins w:id="7568" w:author="psorger@gmail.com" w:date="2018-11-06T11:59:00Z">
        <w:del w:id="7569" w:author="Microsoft Office User" w:date="2018-11-26T15:30:00Z">
          <w:r w:rsidR="00A8075E" w:rsidRPr="00EA49BB" w:rsidDel="00EA49BB">
            <w:rPr>
              <w:b/>
              <w:color w:val="262626"/>
              <w:rPrChange w:id="7570" w:author="Microsoft Office User" w:date="2018-11-26T15:34:00Z">
                <w:rPr>
                  <w:color w:val="262626"/>
                </w:rPr>
              </w:rPrChange>
            </w:rPr>
            <w:delText xml:space="preserve"> </w:delText>
          </w:r>
        </w:del>
      </w:ins>
      <w:del w:id="7571" w:author="Microsoft Office User" w:date="2018-11-26T15:30:00Z">
        <w:r w:rsidR="006F1F95" w:rsidRPr="00EA49BB" w:rsidDel="00EA49BB">
          <w:rPr>
            <w:b/>
            <w:color w:val="262626"/>
            <w:rPrChange w:id="7572" w:author="Microsoft Office User" w:date="2018-11-26T15:34:00Z">
              <w:rPr>
                <w:color w:val="262626"/>
              </w:rPr>
            </w:rPrChange>
          </w:rPr>
          <w:delText>, but was selectively abrogated</w:delText>
        </w:r>
      </w:del>
      <w:ins w:id="7573" w:author="psorger@gmail.com" w:date="2018-11-06T11:59:00Z">
        <w:del w:id="7574" w:author="Microsoft Office User" w:date="2018-11-26T15:30:00Z">
          <w:r w:rsidR="00A8075E" w:rsidRPr="00EA49BB" w:rsidDel="00EA49BB">
            <w:rPr>
              <w:b/>
              <w:color w:val="262626"/>
              <w:rPrChange w:id="7575" w:author="Microsoft Office User" w:date="2018-11-26T15:34:00Z">
                <w:rPr>
                  <w:color w:val="262626"/>
                </w:rPr>
              </w:rPrChange>
            </w:rPr>
            <w:delText>the anti-correlation was lost in</w:delText>
          </w:r>
        </w:del>
      </w:ins>
      <w:ins w:id="7576" w:author="psorger@gmail.com" w:date="2018-11-06T12:00:00Z">
        <w:del w:id="7577" w:author="Microsoft Office User" w:date="2018-11-26T15:30:00Z">
          <w:r w:rsidR="00A8075E" w:rsidRPr="00EA49BB" w:rsidDel="00EA49BB">
            <w:rPr>
              <w:b/>
              <w:color w:val="262626"/>
              <w:rPrChange w:id="7578" w:author="Microsoft Office User" w:date="2018-11-26T15:34:00Z">
                <w:rPr>
                  <w:color w:val="262626"/>
                </w:rPr>
              </w:rPrChange>
            </w:rPr>
            <w:delText xml:space="preserve"> </w:delText>
          </w:r>
        </w:del>
      </w:ins>
      <w:del w:id="7579" w:author="Microsoft Office User" w:date="2018-11-26T15:30:00Z">
        <w:r w:rsidR="006F1F95" w:rsidRPr="00EA49BB" w:rsidDel="00EA49BB">
          <w:rPr>
            <w:b/>
            <w:color w:val="262626"/>
            <w:rPrChange w:id="7580" w:author="Microsoft Office User" w:date="2018-11-26T15:34:00Z">
              <w:rPr>
                <w:color w:val="262626"/>
              </w:rPr>
            </w:rPrChange>
          </w:rPr>
          <w:delText xml:space="preserve"> in those with GBM at </w:delText>
        </w:r>
      </w:del>
      <w:ins w:id="7581" w:author="psorger@gmail.com" w:date="2018-11-06T12:00:00Z">
        <w:del w:id="7582" w:author="Microsoft Office User" w:date="2018-11-26T15:30:00Z">
          <w:r w:rsidR="00A8075E" w:rsidRPr="00EA49BB" w:rsidDel="00EA49BB">
            <w:rPr>
              <w:b/>
              <w:color w:val="262626"/>
              <w:rPrChange w:id="7583" w:author="Microsoft Office User" w:date="2018-11-26T15:34:00Z">
                <w:rPr>
                  <w:color w:val="262626"/>
                </w:rPr>
              </w:rPrChange>
            </w:rPr>
            <w:delText xml:space="preserve">animals at </w:delText>
          </w:r>
        </w:del>
      </w:ins>
      <w:del w:id="7584" w:author="Microsoft Office User" w:date="2018-11-26T15:30:00Z">
        <w:r w:rsidR="006F1F95" w:rsidRPr="00EA49BB" w:rsidDel="00EA49BB">
          <w:rPr>
            <w:b/>
            <w:color w:val="262626"/>
            <w:rPrChange w:id="7585" w:author="Microsoft Office User" w:date="2018-11-26T15:34:00Z">
              <w:rPr>
                <w:color w:val="262626"/>
              </w:rPr>
            </w:rPrChange>
          </w:rPr>
          <w:delText>the 30-day time point</w:delText>
        </w:r>
        <w:r w:rsidR="001507F7" w:rsidRPr="00EA49BB" w:rsidDel="00EA49BB">
          <w:rPr>
            <w:b/>
            <w:color w:val="262626"/>
            <w:rPrChange w:id="7586" w:author="Microsoft Office User" w:date="2018-11-26T15:34:00Z">
              <w:rPr>
                <w:color w:val="262626"/>
              </w:rPr>
            </w:rPrChange>
          </w:rPr>
          <w:delText xml:space="preserve"> (R</w:delText>
        </w:r>
        <w:r w:rsidR="001507F7" w:rsidRPr="00EA49BB" w:rsidDel="00EA49BB">
          <w:rPr>
            <w:b/>
            <w:color w:val="262626"/>
            <w:vertAlign w:val="superscript"/>
            <w:rPrChange w:id="7587" w:author="Microsoft Office User" w:date="2018-11-26T15:34:00Z">
              <w:rPr>
                <w:color w:val="262626"/>
                <w:vertAlign w:val="superscript"/>
              </w:rPr>
            </w:rPrChange>
          </w:rPr>
          <w:delText>2</w:delText>
        </w:r>
        <w:r w:rsidR="001507F7" w:rsidRPr="00EA49BB" w:rsidDel="00EA49BB">
          <w:rPr>
            <w:b/>
            <w:color w:val="262626"/>
            <w:rPrChange w:id="7588" w:author="Microsoft Office User" w:date="2018-11-26T15:34:00Z">
              <w:rPr>
                <w:color w:val="262626"/>
              </w:rPr>
            </w:rPrChange>
          </w:rPr>
          <w:delText>=0.94</w:delText>
        </w:r>
        <w:r w:rsidR="004B5D86" w:rsidRPr="00EA49BB" w:rsidDel="00EA49BB">
          <w:rPr>
            <w:b/>
            <w:color w:val="262626"/>
            <w:rPrChange w:id="7589" w:author="Microsoft Office User" w:date="2018-11-26T15:34:00Z">
              <w:rPr>
                <w:color w:val="262626"/>
              </w:rPr>
            </w:rPrChange>
          </w:rPr>
          <w:delText xml:space="preserve"> control,</w:delText>
        </w:r>
        <w:r w:rsidR="001507F7" w:rsidRPr="00EA49BB" w:rsidDel="00EA49BB">
          <w:rPr>
            <w:b/>
            <w:color w:val="262626"/>
            <w:rPrChange w:id="7590" w:author="Microsoft Office User" w:date="2018-11-26T15:34:00Z">
              <w:rPr>
                <w:color w:val="262626"/>
              </w:rPr>
            </w:rPrChange>
          </w:rPr>
          <w:delText xml:space="preserve"> R</w:delText>
        </w:r>
        <w:r w:rsidR="001507F7" w:rsidRPr="00EA49BB" w:rsidDel="00EA49BB">
          <w:rPr>
            <w:b/>
            <w:color w:val="262626"/>
            <w:vertAlign w:val="superscript"/>
            <w:rPrChange w:id="7591" w:author="Microsoft Office User" w:date="2018-11-26T15:34:00Z">
              <w:rPr>
                <w:color w:val="262626"/>
                <w:vertAlign w:val="superscript"/>
              </w:rPr>
            </w:rPrChange>
          </w:rPr>
          <w:delText>2</w:delText>
        </w:r>
        <w:r w:rsidR="001507F7" w:rsidRPr="00EA49BB" w:rsidDel="00EA49BB">
          <w:rPr>
            <w:b/>
            <w:color w:val="262626"/>
            <w:rPrChange w:id="7592" w:author="Microsoft Office User" w:date="2018-11-26T15:34:00Z">
              <w:rPr>
                <w:color w:val="262626"/>
              </w:rPr>
            </w:rPrChange>
          </w:rPr>
          <w:delText>=0.09 GBM)</w:delText>
        </w:r>
        <w:r w:rsidR="006F1F95" w:rsidRPr="00EA49BB" w:rsidDel="00EA49BB">
          <w:rPr>
            <w:b/>
            <w:color w:val="262626"/>
            <w:rPrChange w:id="7593" w:author="Microsoft Office User" w:date="2018-11-26T15:34:00Z">
              <w:rPr>
                <w:color w:val="262626"/>
              </w:rPr>
            </w:rPrChange>
          </w:rPr>
          <w:delText xml:space="preserve"> (FIG). Anti-correlation between other CD8</w:delText>
        </w:r>
        <w:r w:rsidR="006F1F95" w:rsidRPr="00EA49BB" w:rsidDel="00EA49BB">
          <w:rPr>
            <w:b/>
            <w:color w:val="262626"/>
            <w:vertAlign w:val="superscript"/>
            <w:rPrChange w:id="7594" w:author="Microsoft Office User" w:date="2018-11-26T15:34:00Z">
              <w:rPr>
                <w:color w:val="262626"/>
                <w:vertAlign w:val="superscript"/>
              </w:rPr>
            </w:rPrChange>
          </w:rPr>
          <w:delText>+</w:delText>
        </w:r>
        <w:r w:rsidR="006F1F95" w:rsidRPr="00EA49BB" w:rsidDel="00EA49BB">
          <w:rPr>
            <w:b/>
            <w:color w:val="262626"/>
            <w:rPrChange w:id="7595" w:author="Microsoft Office User" w:date="2018-11-26T15:34:00Z">
              <w:rPr>
                <w:color w:val="262626"/>
              </w:rPr>
            </w:rPrChange>
          </w:rPr>
          <w:delText xml:space="preserve"> T cells and B cells in the spleen was also observed in both treatment groups</w:delText>
        </w:r>
        <w:r w:rsidR="001507F7" w:rsidRPr="00EA49BB" w:rsidDel="00EA49BB">
          <w:rPr>
            <w:b/>
            <w:color w:val="262626"/>
            <w:rPrChange w:id="7596" w:author="Microsoft Office User" w:date="2018-11-26T15:34:00Z">
              <w:rPr>
                <w:color w:val="262626"/>
              </w:rPr>
            </w:rPrChange>
          </w:rPr>
          <w:delText xml:space="preserve"> (R</w:delText>
        </w:r>
        <w:r w:rsidR="001507F7" w:rsidRPr="00EA49BB" w:rsidDel="00EA49BB">
          <w:rPr>
            <w:b/>
            <w:color w:val="262626"/>
            <w:vertAlign w:val="superscript"/>
            <w:rPrChange w:id="7597" w:author="Microsoft Office User" w:date="2018-11-26T15:34:00Z">
              <w:rPr>
                <w:color w:val="262626"/>
                <w:vertAlign w:val="superscript"/>
              </w:rPr>
            </w:rPrChange>
          </w:rPr>
          <w:delText>2</w:delText>
        </w:r>
        <w:r w:rsidR="001507F7" w:rsidRPr="00EA49BB" w:rsidDel="00EA49BB">
          <w:rPr>
            <w:b/>
            <w:color w:val="262626"/>
            <w:rPrChange w:id="7598" w:author="Microsoft Office User" w:date="2018-11-26T15:34:00Z">
              <w:rPr>
                <w:color w:val="262626"/>
              </w:rPr>
            </w:rPrChange>
          </w:rPr>
          <w:delText>=0.86, control; R</w:delText>
        </w:r>
        <w:r w:rsidR="001507F7" w:rsidRPr="00EA49BB" w:rsidDel="00EA49BB">
          <w:rPr>
            <w:b/>
            <w:color w:val="262626"/>
            <w:vertAlign w:val="superscript"/>
            <w:rPrChange w:id="7599" w:author="Microsoft Office User" w:date="2018-11-26T15:34:00Z">
              <w:rPr>
                <w:color w:val="262626"/>
                <w:vertAlign w:val="superscript"/>
              </w:rPr>
            </w:rPrChange>
          </w:rPr>
          <w:delText>2</w:delText>
        </w:r>
        <w:r w:rsidR="001507F7" w:rsidRPr="00EA49BB" w:rsidDel="00EA49BB">
          <w:rPr>
            <w:b/>
            <w:color w:val="262626"/>
            <w:rPrChange w:id="7600" w:author="Microsoft Office User" w:date="2018-11-26T15:34:00Z">
              <w:rPr>
                <w:color w:val="262626"/>
              </w:rPr>
            </w:rPrChange>
          </w:rPr>
          <w:delText>=0.88, GBM)</w:delText>
        </w:r>
      </w:del>
      <w:ins w:id="7601" w:author="psorger@gmail.com" w:date="2018-11-06T12:00:00Z">
        <w:del w:id="7602" w:author="Microsoft Office User" w:date="2018-11-26T15:30:00Z">
          <w:r w:rsidR="00A8075E" w:rsidRPr="00EA49BB" w:rsidDel="00EA49BB">
            <w:rPr>
              <w:b/>
              <w:color w:val="262626"/>
              <w:rPrChange w:id="7603" w:author="Microsoft Office User" w:date="2018-11-26T15:34:00Z">
                <w:rPr>
                  <w:color w:val="262626"/>
                </w:rPr>
              </w:rPrChange>
            </w:rPr>
            <w:delText xml:space="preserve"> and </w:delText>
          </w:r>
        </w:del>
      </w:ins>
      <w:del w:id="7604" w:author="Microsoft Office User" w:date="2018-11-26T15:30:00Z">
        <w:r w:rsidR="006F1F95" w:rsidRPr="00EA49BB" w:rsidDel="00EA49BB">
          <w:rPr>
            <w:b/>
            <w:color w:val="262626"/>
            <w:rPrChange w:id="7605" w:author="Microsoft Office User" w:date="2018-11-26T15:34:00Z">
              <w:rPr>
                <w:color w:val="262626"/>
              </w:rPr>
            </w:rPrChange>
          </w:rPr>
          <w:delText>, but whose correlation was only weakened (not fully abrogated)</w:delText>
        </w:r>
      </w:del>
      <w:ins w:id="7606" w:author="psorger@gmail.com" w:date="2018-11-06T12:00:00Z">
        <w:del w:id="7607" w:author="Microsoft Office User" w:date="2018-11-26T15:30:00Z">
          <w:r w:rsidR="00A8075E" w:rsidRPr="00EA49BB" w:rsidDel="00EA49BB">
            <w:rPr>
              <w:b/>
              <w:color w:val="262626"/>
              <w:rPrChange w:id="7608" w:author="Microsoft Office User" w:date="2018-11-26T15:34:00Z">
                <w:rPr>
                  <w:color w:val="262626"/>
                </w:rPr>
              </w:rPrChange>
            </w:rPr>
            <w:delText>was reduced</w:delText>
          </w:r>
        </w:del>
      </w:ins>
      <w:del w:id="7609" w:author="Microsoft Office User" w:date="2018-11-26T15:30:00Z">
        <w:r w:rsidR="006F1F95" w:rsidRPr="00EA49BB" w:rsidDel="00EA49BB">
          <w:rPr>
            <w:b/>
            <w:color w:val="262626"/>
            <w:rPrChange w:id="7610" w:author="Microsoft Office User" w:date="2018-11-26T15:34:00Z">
              <w:rPr>
                <w:color w:val="262626"/>
              </w:rPr>
            </w:rPrChange>
          </w:rPr>
          <w:delText xml:space="preserve"> by </w:delText>
        </w:r>
      </w:del>
      <w:ins w:id="7611" w:author="psorger@gmail.com" w:date="2018-11-06T12:00:00Z">
        <w:del w:id="7612" w:author="Microsoft Office User" w:date="2018-11-26T15:30:00Z">
          <w:r w:rsidR="00A8075E" w:rsidRPr="00EA49BB" w:rsidDel="00EA49BB">
            <w:rPr>
              <w:b/>
              <w:color w:val="262626"/>
              <w:rPrChange w:id="7613" w:author="Microsoft Office User" w:date="2018-11-26T15:34:00Z">
                <w:rPr>
                  <w:color w:val="262626"/>
                </w:rPr>
              </w:rPrChange>
            </w:rPr>
            <w:delText xml:space="preserve">in </w:delText>
          </w:r>
        </w:del>
      </w:ins>
      <w:del w:id="7614" w:author="Microsoft Office User" w:date="2018-11-26T15:30:00Z">
        <w:r w:rsidR="006F1F95" w:rsidRPr="00EA49BB" w:rsidDel="00EA49BB">
          <w:rPr>
            <w:b/>
            <w:color w:val="262626"/>
            <w:rPrChange w:id="7615" w:author="Microsoft Office User" w:date="2018-11-26T15:34:00Z">
              <w:rPr>
                <w:color w:val="262626"/>
              </w:rPr>
            </w:rPrChange>
          </w:rPr>
          <w:delText>GBM</w:delText>
        </w:r>
      </w:del>
      <w:ins w:id="7616" w:author="psorger@gmail.com" w:date="2018-11-06T12:00:00Z">
        <w:del w:id="7617" w:author="Microsoft Office User" w:date="2018-11-26T15:30:00Z">
          <w:r w:rsidR="00A8075E" w:rsidRPr="00EA49BB" w:rsidDel="00EA49BB">
            <w:rPr>
              <w:b/>
              <w:color w:val="262626"/>
              <w:rPrChange w:id="7618" w:author="Microsoft Office User" w:date="2018-11-26T15:34:00Z">
                <w:rPr>
                  <w:color w:val="262626"/>
                </w:rPr>
              </w:rPrChange>
            </w:rPr>
            <w:delText>-bearing anaimals</w:delText>
          </w:r>
        </w:del>
      </w:ins>
      <w:del w:id="7619" w:author="Microsoft Office User" w:date="2018-11-26T15:30:00Z">
        <w:r w:rsidR="001507F7" w:rsidRPr="00EA49BB" w:rsidDel="00EA49BB">
          <w:rPr>
            <w:b/>
            <w:color w:val="262626"/>
            <w:rPrChange w:id="7620" w:author="Microsoft Office User" w:date="2018-11-26T15:34:00Z">
              <w:rPr>
                <w:color w:val="262626"/>
              </w:rPr>
            </w:rPrChange>
          </w:rPr>
          <w:delText xml:space="preserve"> at the 30-day time point (R</w:delText>
        </w:r>
        <w:r w:rsidR="001507F7" w:rsidRPr="00EA49BB" w:rsidDel="00EA49BB">
          <w:rPr>
            <w:b/>
            <w:color w:val="262626"/>
            <w:vertAlign w:val="superscript"/>
            <w:rPrChange w:id="7621" w:author="Microsoft Office User" w:date="2018-11-26T15:34:00Z">
              <w:rPr>
                <w:color w:val="262626"/>
                <w:vertAlign w:val="superscript"/>
              </w:rPr>
            </w:rPrChange>
          </w:rPr>
          <w:delText>2</w:delText>
        </w:r>
        <w:r w:rsidR="001507F7" w:rsidRPr="00EA49BB" w:rsidDel="00EA49BB">
          <w:rPr>
            <w:b/>
            <w:color w:val="262626"/>
            <w:rPrChange w:id="7622" w:author="Microsoft Office User" w:date="2018-11-26T15:34:00Z">
              <w:rPr>
                <w:color w:val="262626"/>
              </w:rPr>
            </w:rPrChange>
          </w:rPr>
          <w:delText>=0.84</w:delText>
        </w:r>
        <w:r w:rsidR="004B5D86" w:rsidRPr="00EA49BB" w:rsidDel="00EA49BB">
          <w:rPr>
            <w:b/>
            <w:color w:val="262626"/>
            <w:rPrChange w:id="7623" w:author="Microsoft Office User" w:date="2018-11-26T15:34:00Z">
              <w:rPr>
                <w:color w:val="262626"/>
              </w:rPr>
            </w:rPrChange>
          </w:rPr>
          <w:delText xml:space="preserve"> control,</w:delText>
        </w:r>
        <w:r w:rsidR="001507F7" w:rsidRPr="00EA49BB" w:rsidDel="00EA49BB">
          <w:rPr>
            <w:b/>
            <w:color w:val="262626"/>
            <w:rPrChange w:id="7624" w:author="Microsoft Office User" w:date="2018-11-26T15:34:00Z">
              <w:rPr>
                <w:color w:val="262626"/>
              </w:rPr>
            </w:rPrChange>
          </w:rPr>
          <w:delText xml:space="preserve"> R</w:delText>
        </w:r>
        <w:r w:rsidR="001507F7" w:rsidRPr="00EA49BB" w:rsidDel="00EA49BB">
          <w:rPr>
            <w:b/>
            <w:color w:val="262626"/>
            <w:vertAlign w:val="superscript"/>
            <w:rPrChange w:id="7625" w:author="Microsoft Office User" w:date="2018-11-26T15:34:00Z">
              <w:rPr>
                <w:color w:val="262626"/>
                <w:vertAlign w:val="superscript"/>
              </w:rPr>
            </w:rPrChange>
          </w:rPr>
          <w:delText>2</w:delText>
        </w:r>
        <w:r w:rsidR="001507F7" w:rsidRPr="00EA49BB" w:rsidDel="00EA49BB">
          <w:rPr>
            <w:b/>
            <w:color w:val="262626"/>
            <w:rPrChange w:id="7626" w:author="Microsoft Office User" w:date="2018-11-26T15:34:00Z">
              <w:rPr>
                <w:color w:val="262626"/>
              </w:rPr>
            </w:rPrChange>
          </w:rPr>
          <w:delText>=0.67 GBM)</w:delText>
        </w:r>
        <w:r w:rsidR="00BF4D40" w:rsidRPr="00EA49BB" w:rsidDel="00EA49BB">
          <w:rPr>
            <w:b/>
            <w:color w:val="262626"/>
            <w:rPrChange w:id="7627" w:author="Microsoft Office User" w:date="2018-11-26T15:34:00Z">
              <w:rPr>
                <w:color w:val="262626"/>
              </w:rPr>
            </w:rPrChange>
          </w:rPr>
          <w:delText>. This</w:delText>
        </w:r>
        <w:r w:rsidR="001A20ED" w:rsidRPr="00EA49BB" w:rsidDel="00EA49BB">
          <w:rPr>
            <w:b/>
            <w:color w:val="262626"/>
            <w:rPrChange w:id="7628" w:author="Microsoft Office User" w:date="2018-11-26T15:34:00Z">
              <w:rPr>
                <w:color w:val="262626"/>
              </w:rPr>
            </w:rPrChange>
          </w:rPr>
          <w:delText xml:space="preserve"> result</w:delText>
        </w:r>
        <w:r w:rsidR="00BF4D40" w:rsidRPr="00EA49BB" w:rsidDel="00EA49BB">
          <w:rPr>
            <w:b/>
            <w:color w:val="262626"/>
            <w:rPrChange w:id="7629" w:author="Microsoft Office User" w:date="2018-11-26T15:34:00Z">
              <w:rPr>
                <w:color w:val="262626"/>
              </w:rPr>
            </w:rPrChange>
          </w:rPr>
          <w:delText xml:space="preserve"> </w:delText>
        </w:r>
        <w:r w:rsidR="006F1F95" w:rsidRPr="00EA49BB" w:rsidDel="00EA49BB">
          <w:rPr>
            <w:b/>
            <w:color w:val="262626"/>
            <w:rPrChange w:id="7630" w:author="Microsoft Office User" w:date="2018-11-26T15:34:00Z">
              <w:rPr>
                <w:color w:val="262626"/>
              </w:rPr>
            </w:rPrChange>
          </w:rPr>
          <w:delText>sugge</w:delText>
        </w:r>
        <w:r w:rsidR="00BF4D40" w:rsidRPr="00EA49BB" w:rsidDel="00EA49BB">
          <w:rPr>
            <w:b/>
            <w:color w:val="262626"/>
            <w:rPrChange w:id="7631" w:author="Microsoft Office User" w:date="2018-11-26T15:34:00Z">
              <w:rPr>
                <w:color w:val="262626"/>
              </w:rPr>
            </w:rPrChange>
          </w:rPr>
          <w:delText>sted</w:delText>
        </w:r>
        <w:r w:rsidR="006F1F95" w:rsidRPr="00EA49BB" w:rsidDel="00EA49BB">
          <w:rPr>
            <w:b/>
            <w:color w:val="262626"/>
            <w:rPrChange w:id="7632" w:author="Microsoft Office User" w:date="2018-11-26T15:34:00Z">
              <w:rPr>
                <w:color w:val="262626"/>
              </w:rPr>
            </w:rPrChange>
          </w:rPr>
          <w:delText xml:space="preserve"> that a fraction of the CD8</w:delText>
        </w:r>
        <w:r w:rsidR="006F1F95" w:rsidRPr="00EA49BB" w:rsidDel="00EA49BB">
          <w:rPr>
            <w:b/>
            <w:color w:val="262626"/>
            <w:vertAlign w:val="superscript"/>
            <w:rPrChange w:id="7633" w:author="Microsoft Office User" w:date="2018-11-26T15:34:00Z">
              <w:rPr>
                <w:color w:val="262626"/>
                <w:vertAlign w:val="superscript"/>
              </w:rPr>
            </w:rPrChange>
          </w:rPr>
          <w:delText>+</w:delText>
        </w:r>
        <w:r w:rsidR="006F1F95" w:rsidRPr="00EA49BB" w:rsidDel="00EA49BB">
          <w:rPr>
            <w:b/>
            <w:color w:val="262626"/>
            <w:rPrChange w:id="7634" w:author="Microsoft Office User" w:date="2018-11-26T15:34:00Z">
              <w:rPr>
                <w:color w:val="262626"/>
              </w:rPr>
            </w:rPrChange>
          </w:rPr>
          <w:delText xml:space="preserve"> T cell pool </w:delText>
        </w:r>
        <w:r w:rsidR="007B4687" w:rsidRPr="00EA49BB" w:rsidDel="00EA49BB">
          <w:rPr>
            <w:b/>
            <w:color w:val="262626"/>
            <w:rPrChange w:id="7635" w:author="Microsoft Office User" w:date="2018-11-26T15:34:00Z">
              <w:rPr>
                <w:color w:val="262626"/>
              </w:rPr>
            </w:rPrChange>
          </w:rPr>
          <w:delText>had responded</w:delText>
        </w:r>
        <w:r w:rsidR="006F1F95" w:rsidRPr="00EA49BB" w:rsidDel="00EA49BB">
          <w:rPr>
            <w:b/>
            <w:color w:val="262626"/>
            <w:rPrChange w:id="7636" w:author="Microsoft Office User" w:date="2018-11-26T15:34:00Z">
              <w:rPr>
                <w:color w:val="262626"/>
              </w:rPr>
            </w:rPrChange>
          </w:rPr>
          <w:delText xml:space="preserve"> different</w:delText>
        </w:r>
        <w:r w:rsidR="007B4687" w:rsidRPr="00EA49BB" w:rsidDel="00EA49BB">
          <w:rPr>
            <w:b/>
            <w:color w:val="262626"/>
            <w:rPrChange w:id="7637" w:author="Microsoft Office User" w:date="2018-11-26T15:34:00Z">
              <w:rPr>
                <w:color w:val="262626"/>
              </w:rPr>
            </w:rPrChange>
          </w:rPr>
          <w:delText>ly to</w:delText>
        </w:r>
        <w:r w:rsidR="006F1F95" w:rsidRPr="00EA49BB" w:rsidDel="00EA49BB">
          <w:rPr>
            <w:b/>
            <w:color w:val="262626"/>
            <w:rPrChange w:id="7638" w:author="Microsoft Office User" w:date="2018-11-26T15:34:00Z">
              <w:rPr>
                <w:color w:val="262626"/>
              </w:rPr>
            </w:rPrChange>
          </w:rPr>
          <w:delText xml:space="preserve"> </w:delText>
        </w:r>
        <w:r w:rsidR="007B4687" w:rsidRPr="00EA49BB" w:rsidDel="00EA49BB">
          <w:rPr>
            <w:b/>
            <w:color w:val="262626"/>
            <w:rPrChange w:id="7639" w:author="Microsoft Office User" w:date="2018-11-26T15:34:00Z">
              <w:rPr>
                <w:color w:val="262626"/>
              </w:rPr>
            </w:rPrChange>
          </w:rPr>
          <w:delText xml:space="preserve">the presence of late-stage </w:delText>
        </w:r>
        <w:r w:rsidR="006F1F95" w:rsidRPr="00EA49BB" w:rsidDel="00EA49BB">
          <w:rPr>
            <w:b/>
            <w:color w:val="262626"/>
            <w:rPrChange w:id="7640" w:author="Microsoft Office User" w:date="2018-11-26T15:34:00Z">
              <w:rPr>
                <w:color w:val="262626"/>
              </w:rPr>
            </w:rPrChange>
          </w:rPr>
          <w:delText xml:space="preserve">GBM. </w:delText>
        </w:r>
        <w:r w:rsidR="00E32DCB" w:rsidRPr="00EA49BB" w:rsidDel="00EA49BB">
          <w:rPr>
            <w:b/>
            <w:color w:val="262626"/>
            <w:rPrChange w:id="7641" w:author="Microsoft Office User" w:date="2018-11-26T15:34:00Z">
              <w:rPr>
                <w:color w:val="262626"/>
              </w:rPr>
            </w:rPrChange>
          </w:rPr>
          <w:delText>(Fig. 4e).</w:delText>
        </w:r>
      </w:del>
      <w:ins w:id="7642" w:author="psorger@gmail.com" w:date="2018-11-06T12:01:00Z">
        <w:del w:id="7643" w:author="Microsoft Office User" w:date="2018-11-26T15:30:00Z">
          <w:r w:rsidR="00A8075E" w:rsidRPr="00EA49BB" w:rsidDel="00EA49BB">
            <w:rPr>
              <w:b/>
              <w:color w:val="262626"/>
              <w:rPrChange w:id="7644" w:author="Microsoft Office User" w:date="2018-11-26T15:34:00Z">
                <w:rPr>
                  <w:color w:val="262626"/>
                </w:rPr>
              </w:rPrChange>
            </w:rPr>
            <w:delText xml:space="preserve"> </w:delText>
          </w:r>
          <w:r w:rsidR="00A8075E" w:rsidRPr="00EA49BB" w:rsidDel="00EA49BB">
            <w:rPr>
              <w:b/>
              <w:color w:val="262626"/>
              <w:highlight w:val="yellow"/>
              <w:rPrChange w:id="7645" w:author="Microsoft Office User" w:date="2018-11-26T15:34:00Z">
                <w:rPr>
                  <w:color w:val="262626"/>
                </w:rPr>
              </w:rPrChange>
            </w:rPr>
            <w:delText>NEED TO MAKE THIS SECTION SEEM MORE GENERAL IN METHOD</w:delText>
          </w:r>
        </w:del>
      </w:ins>
    </w:p>
    <w:p w14:paraId="68E83106" w14:textId="1B5F49D0" w:rsidR="0056662E" w:rsidRPr="00EA49BB" w:rsidDel="00EA49BB" w:rsidRDefault="0056662E" w:rsidP="00EA49BB">
      <w:pPr>
        <w:spacing w:line="480" w:lineRule="auto"/>
        <w:contextualSpacing/>
        <w:outlineLvl w:val="0"/>
        <w:rPr>
          <w:del w:id="7646" w:author="Microsoft Office User" w:date="2018-11-26T15:30:00Z"/>
          <w:b/>
          <w:rPrChange w:id="7647" w:author="Microsoft Office User" w:date="2018-11-26T15:34:00Z">
            <w:rPr>
              <w:del w:id="7648" w:author="Microsoft Office User" w:date="2018-11-26T15:30:00Z"/>
            </w:rPr>
          </w:rPrChange>
        </w:rPr>
        <w:pPrChange w:id="7649" w:author="Microsoft Office User" w:date="2018-11-26T15:34:00Z">
          <w:pPr>
            <w:spacing w:line="480" w:lineRule="auto"/>
            <w:contextualSpacing/>
            <w:outlineLvl w:val="0"/>
          </w:pPr>
        </w:pPrChange>
      </w:pPr>
    </w:p>
    <w:p w14:paraId="537AB65F" w14:textId="53ECD93C" w:rsidR="00271099" w:rsidRPr="00EA49BB" w:rsidDel="00EA49BB" w:rsidRDefault="00271099" w:rsidP="00EA49BB">
      <w:pPr>
        <w:spacing w:line="480" w:lineRule="auto"/>
        <w:contextualSpacing/>
        <w:rPr>
          <w:del w:id="7650" w:author="Microsoft Office User" w:date="2018-11-26T15:30:00Z"/>
          <w:b/>
          <w:bCs/>
          <w:rPrChange w:id="7651" w:author="Microsoft Office User" w:date="2018-11-26T15:34:00Z">
            <w:rPr>
              <w:del w:id="7652" w:author="Microsoft Office User" w:date="2018-11-26T15:30:00Z"/>
              <w:b/>
              <w:bCs/>
              <w:spacing w:val="-10"/>
            </w:rPr>
          </w:rPrChange>
        </w:rPr>
        <w:pPrChange w:id="7653" w:author="Microsoft Office User" w:date="2018-11-26T15:34:00Z">
          <w:pPr>
            <w:spacing w:line="480" w:lineRule="auto"/>
            <w:contextualSpacing/>
          </w:pPr>
        </w:pPrChange>
      </w:pPr>
      <w:del w:id="7654" w:author="Microsoft Office User" w:date="2018-11-26T15:30:00Z">
        <w:r w:rsidRPr="00EA49BB" w:rsidDel="00EA49BB">
          <w:rPr>
            <w:b/>
            <w:bCs/>
            <w:rPrChange w:id="7655" w:author="Microsoft Office User" w:date="2018-11-26T15:34:00Z">
              <w:rPr>
                <w:b/>
                <w:bCs/>
                <w:spacing w:val="-10"/>
              </w:rPr>
            </w:rPrChange>
          </w:rPr>
          <w:delText>CD45R/B220</w:delText>
        </w:r>
        <w:r w:rsidR="00BB5E06" w:rsidRPr="00EA49BB" w:rsidDel="00EA49BB">
          <w:rPr>
            <w:b/>
            <w:bCs/>
            <w:vertAlign w:val="superscript"/>
            <w:rPrChange w:id="7656" w:author="Microsoft Office User" w:date="2018-11-26T15:34:00Z">
              <w:rPr>
                <w:b/>
                <w:bCs/>
                <w:spacing w:val="-10"/>
                <w:vertAlign w:val="superscript"/>
              </w:rPr>
            </w:rPrChange>
          </w:rPr>
          <w:delText>+</w:delText>
        </w:r>
        <w:r w:rsidRPr="00EA49BB" w:rsidDel="00EA49BB">
          <w:rPr>
            <w:b/>
            <w:bCs/>
            <w:rPrChange w:id="7657" w:author="Microsoft Office User" w:date="2018-11-26T15:34:00Z">
              <w:rPr>
                <w:b/>
                <w:bCs/>
                <w:spacing w:val="-10"/>
              </w:rPr>
            </w:rPrChange>
          </w:rPr>
          <w:delText xml:space="preserve"> </w:delText>
        </w:r>
        <w:r w:rsidR="00BB5E06" w:rsidRPr="00EA49BB" w:rsidDel="00EA49BB">
          <w:rPr>
            <w:b/>
            <w:bCs/>
            <w:rPrChange w:id="7658" w:author="Microsoft Office User" w:date="2018-11-26T15:34:00Z">
              <w:rPr>
                <w:b/>
                <w:bCs/>
                <w:spacing w:val="-10"/>
              </w:rPr>
            </w:rPrChange>
          </w:rPr>
          <w:delText>CD8</w:delText>
        </w:r>
        <w:r w:rsidR="00BB5E06" w:rsidRPr="00EA49BB" w:rsidDel="00EA49BB">
          <w:rPr>
            <w:b/>
            <w:bCs/>
            <w:vertAlign w:val="superscript"/>
            <w:rPrChange w:id="7659" w:author="Microsoft Office User" w:date="2018-11-26T15:34:00Z">
              <w:rPr>
                <w:b/>
                <w:bCs/>
                <w:spacing w:val="-10"/>
                <w:vertAlign w:val="superscript"/>
              </w:rPr>
            </w:rPrChange>
          </w:rPr>
          <w:delText>+</w:delText>
        </w:r>
        <w:r w:rsidR="00BB5E06" w:rsidRPr="00EA49BB" w:rsidDel="00EA49BB">
          <w:rPr>
            <w:b/>
            <w:bCs/>
            <w:rPrChange w:id="7660" w:author="Microsoft Office User" w:date="2018-11-26T15:34:00Z">
              <w:rPr>
                <w:b/>
                <w:bCs/>
                <w:spacing w:val="-10"/>
              </w:rPr>
            </w:rPrChange>
          </w:rPr>
          <w:delText xml:space="preserve"> T cells </w:delText>
        </w:r>
        <w:r w:rsidR="001937C7" w:rsidRPr="00EA49BB" w:rsidDel="00EA49BB">
          <w:rPr>
            <w:b/>
            <w:bCs/>
            <w:rPrChange w:id="7661" w:author="Microsoft Office User" w:date="2018-11-26T15:34:00Z">
              <w:rPr>
                <w:b/>
                <w:bCs/>
                <w:spacing w:val="-10"/>
              </w:rPr>
            </w:rPrChange>
          </w:rPr>
          <w:delText xml:space="preserve">are a </w:delText>
        </w:r>
        <w:r w:rsidR="008C25AC" w:rsidRPr="00EA49BB" w:rsidDel="00EA49BB">
          <w:rPr>
            <w:b/>
            <w:bCs/>
            <w:rPrChange w:id="7662" w:author="Microsoft Office User" w:date="2018-11-26T15:34:00Z">
              <w:rPr>
                <w:b/>
                <w:bCs/>
                <w:spacing w:val="-10"/>
              </w:rPr>
            </w:rPrChange>
          </w:rPr>
          <w:delText xml:space="preserve">morphologically- and topographically- distinct </w:delText>
        </w:r>
        <w:r w:rsidR="001937C7" w:rsidRPr="00EA49BB" w:rsidDel="00EA49BB">
          <w:rPr>
            <w:b/>
            <w:bCs/>
            <w:rPrChange w:id="7663" w:author="Microsoft Office User" w:date="2018-11-26T15:34:00Z">
              <w:rPr>
                <w:b/>
                <w:bCs/>
                <w:spacing w:val="-10"/>
              </w:rPr>
            </w:rPrChange>
          </w:rPr>
          <w:delText>subset of cytotoxic T cells within the GBM tumor m</w:delText>
        </w:r>
        <w:r w:rsidR="008C25AC" w:rsidRPr="00EA49BB" w:rsidDel="00EA49BB">
          <w:rPr>
            <w:b/>
            <w:bCs/>
            <w:rPrChange w:id="7664" w:author="Microsoft Office User" w:date="2018-11-26T15:34:00Z">
              <w:rPr>
                <w:b/>
                <w:bCs/>
                <w:spacing w:val="-10"/>
              </w:rPr>
            </w:rPrChange>
          </w:rPr>
          <w:delText>icroenvironment</w:delText>
        </w:r>
      </w:del>
    </w:p>
    <w:p w14:paraId="5D4F268A" w14:textId="4AC10DE5" w:rsidR="00F14ED0" w:rsidRPr="00EA49BB" w:rsidDel="00EA49BB" w:rsidRDefault="009F3C7F" w:rsidP="00EA49BB">
      <w:pPr>
        <w:spacing w:line="480" w:lineRule="auto"/>
        <w:contextualSpacing/>
        <w:rPr>
          <w:del w:id="7665" w:author="Microsoft Office User" w:date="2018-11-26T15:30:00Z"/>
          <w:b/>
          <w:color w:val="262626"/>
          <w:rPrChange w:id="7666" w:author="Microsoft Office User" w:date="2018-11-26T15:34:00Z">
            <w:rPr>
              <w:del w:id="7667" w:author="Microsoft Office User" w:date="2018-11-26T15:30:00Z"/>
              <w:color w:val="262626"/>
            </w:rPr>
          </w:rPrChange>
        </w:rPr>
        <w:pPrChange w:id="7668" w:author="Microsoft Office User" w:date="2018-11-26T15:34:00Z">
          <w:pPr>
            <w:spacing w:line="480" w:lineRule="auto"/>
            <w:contextualSpacing/>
          </w:pPr>
        </w:pPrChange>
      </w:pPr>
      <w:del w:id="7669" w:author="Microsoft Office User" w:date="2018-11-26T15:30:00Z">
        <w:r w:rsidRPr="00EA49BB" w:rsidDel="00EA49BB">
          <w:rPr>
            <w:b/>
            <w:color w:val="262626"/>
            <w:rPrChange w:id="7670" w:author="Microsoft Office User" w:date="2018-11-26T15:34:00Z">
              <w:rPr>
                <w:color w:val="262626"/>
              </w:rPr>
            </w:rPrChange>
          </w:rPr>
          <w:delText>SYLARAS</w:delText>
        </w:r>
        <w:r w:rsidR="00014DD9" w:rsidRPr="00EA49BB" w:rsidDel="00EA49BB">
          <w:rPr>
            <w:b/>
            <w:color w:val="262626"/>
            <w:rPrChange w:id="7671" w:author="Microsoft Office User" w:date="2018-11-26T15:34:00Z">
              <w:rPr>
                <w:color w:val="262626"/>
              </w:rPr>
            </w:rPrChange>
          </w:rPr>
          <w:delText xml:space="preserve"> </w:delText>
        </w:r>
        <w:r w:rsidR="003D33EC" w:rsidRPr="00EA49BB" w:rsidDel="00EA49BB">
          <w:rPr>
            <w:b/>
            <w:color w:val="262626"/>
            <w:rPrChange w:id="7672" w:author="Microsoft Office User" w:date="2018-11-26T15:34:00Z">
              <w:rPr>
                <w:color w:val="262626"/>
              </w:rPr>
            </w:rPrChange>
          </w:rPr>
          <w:delText xml:space="preserve">had shown </w:delText>
        </w:r>
        <w:r w:rsidR="007C7B33" w:rsidRPr="00EA49BB" w:rsidDel="00EA49BB">
          <w:rPr>
            <w:b/>
            <w:color w:val="262626"/>
            <w:rPrChange w:id="7673" w:author="Microsoft Office User" w:date="2018-11-26T15:34:00Z">
              <w:rPr>
                <w:color w:val="262626"/>
              </w:rPr>
            </w:rPrChange>
          </w:rPr>
          <w:delText>that</w:delText>
        </w:r>
        <w:r w:rsidR="00D46B24" w:rsidRPr="00EA49BB" w:rsidDel="00EA49BB">
          <w:rPr>
            <w:b/>
            <w:color w:val="262626"/>
            <w:rPrChange w:id="7674" w:author="Microsoft Office User" w:date="2018-11-26T15:34:00Z">
              <w:rPr>
                <w:color w:val="262626"/>
              </w:rPr>
            </w:rPrChange>
          </w:rPr>
          <w:delText xml:space="preserve"> the fraction of </w:delText>
        </w:r>
        <w:r w:rsidR="004E5D64" w:rsidRPr="00EA49BB" w:rsidDel="00EA49BB">
          <w:rPr>
            <w:b/>
            <w:color w:val="262626"/>
            <w:rPrChange w:id="7675" w:author="Microsoft Office User" w:date="2018-11-26T15:34:00Z">
              <w:rPr>
                <w:color w:val="262626"/>
              </w:rPr>
            </w:rPrChange>
          </w:rPr>
          <w:delText>B220</w:delText>
        </w:r>
        <w:r w:rsidR="004E5D64" w:rsidRPr="00EA49BB" w:rsidDel="00EA49BB">
          <w:rPr>
            <w:b/>
            <w:color w:val="262626"/>
            <w:vertAlign w:val="superscript"/>
            <w:rPrChange w:id="7676" w:author="Microsoft Office User" w:date="2018-11-26T15:34:00Z">
              <w:rPr>
                <w:color w:val="262626"/>
                <w:vertAlign w:val="superscript"/>
              </w:rPr>
            </w:rPrChange>
          </w:rPr>
          <w:delText>+</w:delText>
        </w:r>
        <w:r w:rsidR="004E5D64" w:rsidRPr="00EA49BB" w:rsidDel="00EA49BB">
          <w:rPr>
            <w:b/>
            <w:color w:val="262626"/>
            <w:rPrChange w:id="7677" w:author="Microsoft Office User" w:date="2018-11-26T15:34:00Z">
              <w:rPr>
                <w:color w:val="262626"/>
              </w:rPr>
            </w:rPrChange>
          </w:rPr>
          <w:delText xml:space="preserve"> CD8</w:delText>
        </w:r>
        <w:r w:rsidR="007C7B33" w:rsidRPr="00EA49BB" w:rsidDel="00EA49BB">
          <w:rPr>
            <w:b/>
            <w:color w:val="262626"/>
            <w:rPrChange w:id="7678" w:author="Microsoft Office User" w:date="2018-11-26T15:34:00Z">
              <w:rPr>
                <w:color w:val="262626"/>
              </w:rPr>
            </w:rPrChange>
          </w:rPr>
          <w:delText>α</w:delText>
        </w:r>
        <w:r w:rsidR="00530FF7" w:rsidRPr="00EA49BB" w:rsidDel="00EA49BB">
          <w:rPr>
            <w:b/>
            <w:color w:val="262626"/>
            <w:vertAlign w:val="superscript"/>
            <w:rPrChange w:id="7679" w:author="Microsoft Office User" w:date="2018-11-26T15:34:00Z">
              <w:rPr>
                <w:color w:val="262626"/>
                <w:vertAlign w:val="superscript"/>
              </w:rPr>
            </w:rPrChange>
          </w:rPr>
          <w:delText>+</w:delText>
        </w:r>
        <w:r w:rsidR="00530FF7" w:rsidRPr="00EA49BB" w:rsidDel="00EA49BB">
          <w:rPr>
            <w:b/>
            <w:color w:val="262626"/>
            <w:rPrChange w:id="7680" w:author="Microsoft Office User" w:date="2018-11-26T15:34:00Z">
              <w:rPr>
                <w:color w:val="262626"/>
              </w:rPr>
            </w:rPrChange>
          </w:rPr>
          <w:delText xml:space="preserve"> </w:delText>
        </w:r>
        <w:r w:rsidR="004E5D64" w:rsidRPr="00EA49BB" w:rsidDel="00EA49BB">
          <w:rPr>
            <w:b/>
            <w:color w:val="262626"/>
            <w:rPrChange w:id="7681" w:author="Microsoft Office User" w:date="2018-11-26T15:34:00Z">
              <w:rPr>
                <w:color w:val="262626"/>
              </w:rPr>
            </w:rPrChange>
          </w:rPr>
          <w:delText>T</w:delText>
        </w:r>
        <w:r w:rsidR="00530FF7" w:rsidRPr="00EA49BB" w:rsidDel="00EA49BB">
          <w:rPr>
            <w:b/>
            <w:color w:val="262626"/>
            <w:rPrChange w:id="7682" w:author="Microsoft Office User" w:date="2018-11-26T15:34:00Z">
              <w:rPr>
                <w:color w:val="262626"/>
              </w:rPr>
            </w:rPrChange>
          </w:rPr>
          <w:delText xml:space="preserve"> cells</w:delText>
        </w:r>
        <w:r w:rsidR="004E5D64" w:rsidRPr="00EA49BB" w:rsidDel="00EA49BB">
          <w:rPr>
            <w:b/>
            <w:color w:val="262626"/>
            <w:rPrChange w:id="7683" w:author="Microsoft Office User" w:date="2018-11-26T15:34:00Z">
              <w:rPr>
                <w:color w:val="262626"/>
              </w:rPr>
            </w:rPrChange>
          </w:rPr>
          <w:delText xml:space="preserve"> </w:delText>
        </w:r>
        <w:r w:rsidR="00ED42F5" w:rsidRPr="00EA49BB" w:rsidDel="00EA49BB">
          <w:rPr>
            <w:b/>
            <w:color w:val="262626"/>
            <w:rPrChange w:id="7684" w:author="Microsoft Office User" w:date="2018-11-26T15:34:00Z">
              <w:rPr>
                <w:color w:val="262626"/>
              </w:rPr>
            </w:rPrChange>
          </w:rPr>
          <w:delText>in th</w:delText>
        </w:r>
        <w:r w:rsidR="00D46B24" w:rsidRPr="00EA49BB" w:rsidDel="00EA49BB">
          <w:rPr>
            <w:b/>
            <w:color w:val="262626"/>
            <w:rPrChange w:id="7685" w:author="Microsoft Office User" w:date="2018-11-26T15:34:00Z">
              <w:rPr>
                <w:color w:val="262626"/>
              </w:rPr>
            </w:rPrChange>
          </w:rPr>
          <w:delText>e peripheral circulation diminished with time in GBM-bearing mice</w:delText>
        </w:r>
        <w:r w:rsidR="003D33EC" w:rsidRPr="00EA49BB" w:rsidDel="00EA49BB">
          <w:rPr>
            <w:b/>
            <w:color w:val="262626"/>
            <w:rPrChange w:id="7686" w:author="Microsoft Office User" w:date="2018-11-26T15:34:00Z">
              <w:rPr>
                <w:color w:val="262626"/>
              </w:rPr>
            </w:rPrChange>
          </w:rPr>
          <w:delText>.</w:delText>
        </w:r>
        <w:r w:rsidR="0036072C" w:rsidRPr="00EA49BB" w:rsidDel="00EA49BB">
          <w:rPr>
            <w:b/>
            <w:color w:val="262626"/>
            <w:rPrChange w:id="7687" w:author="Microsoft Office User" w:date="2018-11-26T15:34:00Z">
              <w:rPr>
                <w:color w:val="262626"/>
              </w:rPr>
            </w:rPrChange>
          </w:rPr>
          <w:delText xml:space="preserve"> </w:delText>
        </w:r>
        <w:r w:rsidR="006E2DE9" w:rsidRPr="00EA49BB" w:rsidDel="00EA49BB">
          <w:rPr>
            <w:b/>
            <w:color w:val="262626"/>
            <w:rPrChange w:id="7688" w:author="Microsoft Office User" w:date="2018-11-26T15:34:00Z">
              <w:rPr>
                <w:color w:val="262626"/>
              </w:rPr>
            </w:rPrChange>
          </w:rPr>
          <w:delText>Trafficking of  B220</w:delText>
        </w:r>
        <w:r w:rsidR="006E2DE9" w:rsidRPr="00EA49BB" w:rsidDel="00EA49BB">
          <w:rPr>
            <w:b/>
            <w:color w:val="262626"/>
            <w:vertAlign w:val="superscript"/>
            <w:rPrChange w:id="7689" w:author="Microsoft Office User" w:date="2018-11-26T15:34:00Z">
              <w:rPr>
                <w:color w:val="262626"/>
                <w:vertAlign w:val="superscript"/>
              </w:rPr>
            </w:rPrChange>
          </w:rPr>
          <w:delText>+</w:delText>
        </w:r>
        <w:r w:rsidR="006E2DE9" w:rsidRPr="00EA49BB" w:rsidDel="00EA49BB">
          <w:rPr>
            <w:b/>
            <w:color w:val="262626"/>
            <w:rPrChange w:id="7690" w:author="Microsoft Office User" w:date="2018-11-26T15:34:00Z">
              <w:rPr>
                <w:color w:val="262626"/>
              </w:rPr>
            </w:rPrChange>
          </w:rPr>
          <w:delText xml:space="preserve"> </w:delText>
        </w:r>
        <w:r w:rsidR="006E2DE9" w:rsidRPr="00EA49BB" w:rsidDel="00EA49BB">
          <w:rPr>
            <w:b/>
            <w:color w:val="262626"/>
            <w:highlight w:val="yellow"/>
            <w:rPrChange w:id="7691" w:author="Microsoft Office User" w:date="2018-11-26T15:34:00Z">
              <w:rPr>
                <w:color w:val="262626"/>
              </w:rPr>
            </w:rPrChange>
          </w:rPr>
          <w:delText>CD8α</w:delText>
        </w:r>
        <w:r w:rsidR="006E2DE9" w:rsidRPr="00EA49BB" w:rsidDel="00EA49BB">
          <w:rPr>
            <w:b/>
            <w:color w:val="262626"/>
            <w:highlight w:val="yellow"/>
            <w:vertAlign w:val="superscript"/>
            <w:rPrChange w:id="7692" w:author="Microsoft Office User" w:date="2018-11-26T15:34:00Z">
              <w:rPr>
                <w:color w:val="262626"/>
                <w:vertAlign w:val="superscript"/>
              </w:rPr>
            </w:rPrChange>
          </w:rPr>
          <w:delText>+</w:delText>
        </w:r>
        <w:r w:rsidR="006E2DE9" w:rsidRPr="00EA49BB" w:rsidDel="00EA49BB">
          <w:rPr>
            <w:b/>
            <w:color w:val="262626"/>
            <w:highlight w:val="yellow"/>
            <w:rPrChange w:id="7693" w:author="Microsoft Office User" w:date="2018-11-26T15:34:00Z">
              <w:rPr>
                <w:color w:val="262626"/>
              </w:rPr>
            </w:rPrChange>
          </w:rPr>
          <w:delText xml:space="preserve"> T cells</w:delText>
        </w:r>
      </w:del>
      <w:ins w:id="7694" w:author="psorger@gmail.com" w:date="2018-11-06T12:02:00Z">
        <w:del w:id="7695" w:author="Microsoft Office User" w:date="2018-11-26T15:30:00Z">
          <w:r w:rsidR="00A8075E" w:rsidRPr="00EA49BB" w:rsidDel="00EA49BB">
            <w:rPr>
              <w:b/>
              <w:color w:val="262626"/>
              <w:highlight w:val="yellow"/>
              <w:rPrChange w:id="7696" w:author="Microsoft Office User" w:date="2018-11-26T15:34:00Z">
                <w:rPr>
                  <w:color w:val="262626"/>
                </w:rPr>
              </w:rPrChange>
            </w:rPr>
            <w:delText xml:space="preserve"> WHY INTRODUCE ALPHA ONLY HERE?</w:delText>
          </w:r>
          <w:r w:rsidR="00A8075E" w:rsidRPr="00EA49BB" w:rsidDel="00EA49BB">
            <w:rPr>
              <w:b/>
              <w:color w:val="262626"/>
              <w:rPrChange w:id="7697" w:author="Microsoft Office User" w:date="2018-11-26T15:34:00Z">
                <w:rPr>
                  <w:color w:val="262626"/>
                </w:rPr>
              </w:rPrChange>
            </w:rPr>
            <w:delText xml:space="preserve"> </w:delText>
          </w:r>
        </w:del>
      </w:ins>
      <w:del w:id="7698" w:author="Microsoft Office User" w:date="2018-11-26T15:30:00Z">
        <w:r w:rsidR="006E2DE9" w:rsidRPr="00EA49BB" w:rsidDel="00EA49BB">
          <w:rPr>
            <w:b/>
            <w:color w:val="262626"/>
            <w:rPrChange w:id="7699" w:author="Microsoft Office User" w:date="2018-11-26T15:34:00Z">
              <w:rPr>
                <w:color w:val="262626"/>
              </w:rPr>
            </w:rPrChange>
          </w:rPr>
          <w:delText xml:space="preserve"> to the brain tumor</w:delText>
        </w:r>
      </w:del>
      <w:ins w:id="7700" w:author="psorger@gmail.com" w:date="2018-11-06T12:02:00Z">
        <w:del w:id="7701" w:author="Microsoft Office User" w:date="2018-11-26T15:30:00Z">
          <w:r w:rsidR="00A8075E" w:rsidRPr="00EA49BB" w:rsidDel="00EA49BB">
            <w:rPr>
              <w:b/>
              <w:color w:val="262626"/>
              <w:rPrChange w:id="7702" w:author="Microsoft Office User" w:date="2018-11-26T15:34:00Z">
                <w:rPr>
                  <w:color w:val="262626"/>
                </w:rPr>
              </w:rPrChange>
            </w:rPr>
            <w:delText xml:space="preserve">tumors is one possible explanation the reduction in their frequency </w:delText>
          </w:r>
        </w:del>
      </w:ins>
      <w:del w:id="7703" w:author="Microsoft Office User" w:date="2018-11-26T15:30:00Z">
        <w:r w:rsidR="006E2DE9" w:rsidRPr="00EA49BB" w:rsidDel="00EA49BB">
          <w:rPr>
            <w:b/>
            <w:color w:val="262626"/>
            <w:rPrChange w:id="7704" w:author="Microsoft Office User" w:date="2018-11-26T15:34:00Z">
              <w:rPr>
                <w:color w:val="262626"/>
              </w:rPr>
            </w:rPrChange>
          </w:rPr>
          <w:delText xml:space="preserve"> microenviroment </w:delText>
        </w:r>
        <w:r w:rsidR="00B544CF" w:rsidRPr="00EA49BB" w:rsidDel="00EA49BB">
          <w:rPr>
            <w:b/>
            <w:color w:val="262626"/>
            <w:rPrChange w:id="7705" w:author="Microsoft Office User" w:date="2018-11-26T15:34:00Z">
              <w:rPr>
                <w:color w:val="262626"/>
              </w:rPr>
            </w:rPrChange>
          </w:rPr>
          <w:delText xml:space="preserve">would </w:delText>
        </w:r>
        <w:r w:rsidR="003077A4" w:rsidRPr="00EA49BB" w:rsidDel="00EA49BB">
          <w:rPr>
            <w:b/>
            <w:color w:val="262626"/>
            <w:rPrChange w:id="7706" w:author="Microsoft Office User" w:date="2018-11-26T15:34:00Z">
              <w:rPr>
                <w:color w:val="262626"/>
              </w:rPr>
            </w:rPrChange>
          </w:rPr>
          <w:delText xml:space="preserve">have </w:delText>
        </w:r>
        <w:r w:rsidR="00FA2E91" w:rsidRPr="00EA49BB" w:rsidDel="00EA49BB">
          <w:rPr>
            <w:b/>
            <w:color w:val="262626"/>
            <w:rPrChange w:id="7707" w:author="Microsoft Office User" w:date="2018-11-26T15:34:00Z">
              <w:rPr>
                <w:color w:val="262626"/>
              </w:rPr>
            </w:rPrChange>
          </w:rPr>
          <w:delText>explain</w:delText>
        </w:r>
        <w:r w:rsidR="003077A4" w:rsidRPr="00EA49BB" w:rsidDel="00EA49BB">
          <w:rPr>
            <w:b/>
            <w:color w:val="262626"/>
            <w:rPrChange w:id="7708" w:author="Microsoft Office User" w:date="2018-11-26T15:34:00Z">
              <w:rPr>
                <w:color w:val="262626"/>
              </w:rPr>
            </w:rPrChange>
          </w:rPr>
          <w:delText>ed</w:delText>
        </w:r>
        <w:r w:rsidR="00A11601" w:rsidRPr="00EA49BB" w:rsidDel="00EA49BB">
          <w:rPr>
            <w:b/>
            <w:color w:val="262626"/>
            <w:rPrChange w:id="7709" w:author="Microsoft Office User" w:date="2018-11-26T15:34:00Z">
              <w:rPr>
                <w:color w:val="262626"/>
              </w:rPr>
            </w:rPrChange>
          </w:rPr>
          <w:delText xml:space="preserve"> the</w:delText>
        </w:r>
        <w:r w:rsidR="006F03F2" w:rsidRPr="00EA49BB" w:rsidDel="00EA49BB">
          <w:rPr>
            <w:b/>
            <w:color w:val="262626"/>
            <w:rPrChange w:id="7710" w:author="Microsoft Office User" w:date="2018-11-26T15:34:00Z">
              <w:rPr>
                <w:color w:val="262626"/>
              </w:rPr>
            </w:rPrChange>
          </w:rPr>
          <w:delText>ir</w:delText>
        </w:r>
        <w:r w:rsidR="00A11601" w:rsidRPr="00EA49BB" w:rsidDel="00EA49BB">
          <w:rPr>
            <w:b/>
            <w:color w:val="262626"/>
            <w:rPrChange w:id="7711" w:author="Microsoft Office User" w:date="2018-11-26T15:34:00Z">
              <w:rPr>
                <w:color w:val="262626"/>
              </w:rPr>
            </w:rPrChange>
          </w:rPr>
          <w:delText xml:space="preserve"> </w:delText>
        </w:r>
        <w:r w:rsidR="00A266B6" w:rsidRPr="00EA49BB" w:rsidDel="00EA49BB">
          <w:rPr>
            <w:b/>
            <w:color w:val="262626"/>
            <w:rPrChange w:id="7712" w:author="Microsoft Office User" w:date="2018-11-26T15:34:00Z">
              <w:rPr>
                <w:color w:val="262626"/>
              </w:rPr>
            </w:rPrChange>
          </w:rPr>
          <w:delText xml:space="preserve">progressive </w:delText>
        </w:r>
        <w:r w:rsidR="002442DE" w:rsidRPr="00EA49BB" w:rsidDel="00EA49BB">
          <w:rPr>
            <w:b/>
            <w:color w:val="262626"/>
            <w:rPrChange w:id="7713" w:author="Microsoft Office User" w:date="2018-11-26T15:34:00Z">
              <w:rPr>
                <w:color w:val="262626"/>
              </w:rPr>
            </w:rPrChange>
          </w:rPr>
          <w:delText>drop in</w:delText>
        </w:r>
        <w:r w:rsidR="008E568A" w:rsidRPr="00EA49BB" w:rsidDel="00EA49BB">
          <w:rPr>
            <w:b/>
            <w:color w:val="262626"/>
            <w:rPrChange w:id="7714" w:author="Microsoft Office User" w:date="2018-11-26T15:34:00Z">
              <w:rPr>
                <w:color w:val="262626"/>
              </w:rPr>
            </w:rPrChange>
          </w:rPr>
          <w:delText xml:space="preserve"> </w:delText>
        </w:r>
        <w:r w:rsidR="00A11601" w:rsidRPr="00EA49BB" w:rsidDel="00EA49BB">
          <w:rPr>
            <w:b/>
            <w:color w:val="262626"/>
            <w:rPrChange w:id="7715" w:author="Microsoft Office User" w:date="2018-11-26T15:34:00Z">
              <w:rPr>
                <w:color w:val="262626"/>
              </w:rPr>
            </w:rPrChange>
          </w:rPr>
          <w:delText>frequency</w:delText>
        </w:r>
        <w:r w:rsidR="00831153" w:rsidRPr="00EA49BB" w:rsidDel="00EA49BB">
          <w:rPr>
            <w:b/>
            <w:color w:val="262626"/>
            <w:rPrChange w:id="7716" w:author="Microsoft Office User" w:date="2018-11-26T15:34:00Z">
              <w:rPr>
                <w:color w:val="262626"/>
              </w:rPr>
            </w:rPrChange>
          </w:rPr>
          <w:delText xml:space="preserve"> </w:delText>
        </w:r>
        <w:r w:rsidR="00A11601" w:rsidRPr="00EA49BB" w:rsidDel="00EA49BB">
          <w:rPr>
            <w:b/>
            <w:color w:val="262626"/>
            <w:rPrChange w:id="7717" w:author="Microsoft Office User" w:date="2018-11-26T15:34:00Z">
              <w:rPr>
                <w:color w:val="262626"/>
              </w:rPr>
            </w:rPrChange>
          </w:rPr>
          <w:delText>in</w:delText>
        </w:r>
      </w:del>
      <w:ins w:id="7718" w:author="psorger@gmail.com" w:date="2018-11-06T12:03:00Z">
        <w:del w:id="7719" w:author="Microsoft Office User" w:date="2018-11-26T15:30:00Z">
          <w:r w:rsidR="00A8075E" w:rsidRPr="00EA49BB" w:rsidDel="00EA49BB">
            <w:rPr>
              <w:b/>
              <w:color w:val="262626"/>
              <w:rPrChange w:id="7720" w:author="Microsoft Office User" w:date="2018-11-26T15:34:00Z">
                <w:rPr>
                  <w:color w:val="262626"/>
                </w:rPr>
              </w:rPrChange>
            </w:rPr>
            <w:delText xml:space="preserve">in </w:delText>
          </w:r>
        </w:del>
      </w:ins>
      <w:del w:id="7721" w:author="Microsoft Office User" w:date="2018-11-26T15:30:00Z">
        <w:r w:rsidR="00A11601" w:rsidRPr="00EA49BB" w:rsidDel="00EA49BB">
          <w:rPr>
            <w:b/>
            <w:color w:val="262626"/>
            <w:rPrChange w:id="7722" w:author="Microsoft Office User" w:date="2018-11-26T15:34:00Z">
              <w:rPr>
                <w:color w:val="262626"/>
              </w:rPr>
            </w:rPrChange>
          </w:rPr>
          <w:delText xml:space="preserve"> the </w:delText>
        </w:r>
        <w:r w:rsidR="00467FBB" w:rsidRPr="00EA49BB" w:rsidDel="00EA49BB">
          <w:rPr>
            <w:b/>
            <w:color w:val="262626"/>
            <w:rPrChange w:id="7723" w:author="Microsoft Office User" w:date="2018-11-26T15:34:00Z">
              <w:rPr>
                <w:color w:val="262626"/>
              </w:rPr>
            </w:rPrChange>
          </w:rPr>
          <w:delText>peripheral circulation of</w:delText>
        </w:r>
        <w:r w:rsidR="00FF00B9" w:rsidRPr="00EA49BB" w:rsidDel="00EA49BB">
          <w:rPr>
            <w:b/>
            <w:color w:val="262626"/>
            <w:rPrChange w:id="7724" w:author="Microsoft Office User" w:date="2018-11-26T15:34:00Z">
              <w:rPr>
                <w:color w:val="262626"/>
              </w:rPr>
            </w:rPrChange>
          </w:rPr>
          <w:delText xml:space="preserve"> </w:delText>
        </w:r>
        <w:r w:rsidR="003077A4" w:rsidRPr="00EA49BB" w:rsidDel="00EA49BB">
          <w:rPr>
            <w:b/>
            <w:color w:val="262626"/>
            <w:rPrChange w:id="7725" w:author="Microsoft Office User" w:date="2018-11-26T15:34:00Z">
              <w:rPr>
                <w:color w:val="262626"/>
              </w:rPr>
            </w:rPrChange>
          </w:rPr>
          <w:delText xml:space="preserve">GBM-bearing </w:delText>
        </w:r>
        <w:r w:rsidR="00A11601" w:rsidRPr="00EA49BB" w:rsidDel="00EA49BB">
          <w:rPr>
            <w:b/>
            <w:color w:val="262626"/>
            <w:rPrChange w:id="7726" w:author="Microsoft Office User" w:date="2018-11-26T15:34:00Z">
              <w:rPr>
                <w:color w:val="262626"/>
              </w:rPr>
            </w:rPrChange>
          </w:rPr>
          <w:delText xml:space="preserve">mice </w:delText>
        </w:r>
        <w:r w:rsidR="001B55A8" w:rsidRPr="00EA49BB" w:rsidDel="00EA49BB">
          <w:rPr>
            <w:b/>
            <w:color w:val="262626"/>
            <w:rPrChange w:id="7727" w:author="Microsoft Office User" w:date="2018-11-26T15:34:00Z">
              <w:rPr>
                <w:color w:val="262626"/>
              </w:rPr>
            </w:rPrChange>
          </w:rPr>
          <w:delText>and</w:delText>
        </w:r>
        <w:r w:rsidR="00A55FA6" w:rsidRPr="00EA49BB" w:rsidDel="00EA49BB">
          <w:rPr>
            <w:b/>
            <w:color w:val="262626"/>
            <w:rPrChange w:id="7728" w:author="Microsoft Office User" w:date="2018-11-26T15:34:00Z">
              <w:rPr>
                <w:color w:val="262626"/>
              </w:rPr>
            </w:rPrChange>
          </w:rPr>
          <w:delText xml:space="preserve"> </w:delText>
        </w:r>
        <w:r w:rsidR="006F03F2" w:rsidRPr="00EA49BB" w:rsidDel="00EA49BB">
          <w:rPr>
            <w:b/>
            <w:color w:val="262626"/>
            <w:rPrChange w:id="7729" w:author="Microsoft Office User" w:date="2018-11-26T15:34:00Z">
              <w:rPr>
                <w:color w:val="262626"/>
              </w:rPr>
            </w:rPrChange>
          </w:rPr>
          <w:delText>justify</w:delText>
        </w:r>
        <w:r w:rsidR="005F7099" w:rsidRPr="00EA49BB" w:rsidDel="00EA49BB">
          <w:rPr>
            <w:b/>
            <w:color w:val="262626"/>
            <w:rPrChange w:id="7730" w:author="Microsoft Office User" w:date="2018-11-26T15:34:00Z">
              <w:rPr>
                <w:color w:val="262626"/>
              </w:rPr>
            </w:rPrChange>
          </w:rPr>
          <w:delText xml:space="preserve"> why their </w:delText>
        </w:r>
        <w:r w:rsidR="00E16F65" w:rsidRPr="00EA49BB" w:rsidDel="00EA49BB">
          <w:rPr>
            <w:b/>
            <w:color w:val="262626"/>
            <w:rPrChange w:id="7731" w:author="Microsoft Office User" w:date="2018-11-26T15:34:00Z">
              <w:rPr>
                <w:color w:val="262626"/>
              </w:rPr>
            </w:rPrChange>
          </w:rPr>
          <w:delText>correlation was severely disrupted</w:delText>
        </w:r>
        <w:r w:rsidR="00A11601" w:rsidRPr="00EA49BB" w:rsidDel="00EA49BB">
          <w:rPr>
            <w:b/>
            <w:color w:val="262626"/>
            <w:rPrChange w:id="7732" w:author="Microsoft Office User" w:date="2018-11-26T15:34:00Z">
              <w:rPr>
                <w:color w:val="262626"/>
              </w:rPr>
            </w:rPrChange>
          </w:rPr>
          <w:delText>.</w:delText>
        </w:r>
        <w:r w:rsidR="00DD2FDB" w:rsidRPr="00EA49BB" w:rsidDel="00EA49BB">
          <w:rPr>
            <w:b/>
            <w:color w:val="262626"/>
            <w:rPrChange w:id="7733" w:author="Microsoft Office User" w:date="2018-11-26T15:34:00Z">
              <w:rPr>
                <w:color w:val="262626"/>
              </w:rPr>
            </w:rPrChange>
          </w:rPr>
          <w:delText xml:space="preserve"> To</w:delText>
        </w:r>
        <w:r w:rsidR="000111F0" w:rsidRPr="00EA49BB" w:rsidDel="00EA49BB">
          <w:rPr>
            <w:b/>
            <w:color w:val="262626"/>
            <w:rPrChange w:id="7734" w:author="Microsoft Office User" w:date="2018-11-26T15:34:00Z">
              <w:rPr>
                <w:color w:val="262626"/>
              </w:rPr>
            </w:rPrChange>
          </w:rPr>
          <w:delText xml:space="preserve"> </w:delText>
        </w:r>
        <w:r w:rsidR="00E20704" w:rsidRPr="00EA49BB" w:rsidDel="00EA49BB">
          <w:rPr>
            <w:b/>
            <w:color w:val="262626"/>
            <w:rPrChange w:id="7735" w:author="Microsoft Office User" w:date="2018-11-26T15:34:00Z">
              <w:rPr>
                <w:color w:val="262626"/>
              </w:rPr>
            </w:rPrChange>
          </w:rPr>
          <w:delText>test our</w:delText>
        </w:r>
        <w:r w:rsidR="00616DF7" w:rsidRPr="00EA49BB" w:rsidDel="00EA49BB">
          <w:rPr>
            <w:b/>
            <w:color w:val="262626"/>
            <w:rPrChange w:id="7736" w:author="Microsoft Office User" w:date="2018-11-26T15:34:00Z">
              <w:rPr>
                <w:color w:val="262626"/>
              </w:rPr>
            </w:rPrChange>
          </w:rPr>
          <w:delText xml:space="preserve"> </w:delText>
        </w:r>
      </w:del>
      <w:ins w:id="7737" w:author="psorger@gmail.com" w:date="2018-11-06T12:03:00Z">
        <w:del w:id="7738" w:author="Microsoft Office User" w:date="2018-11-26T15:30:00Z">
          <w:r w:rsidR="00A8075E" w:rsidRPr="00EA49BB" w:rsidDel="00EA49BB">
            <w:rPr>
              <w:b/>
              <w:color w:val="262626"/>
              <w:rPrChange w:id="7739" w:author="Microsoft Office User" w:date="2018-11-26T15:34:00Z">
                <w:rPr>
                  <w:color w:val="262626"/>
                </w:rPr>
              </w:rPrChange>
            </w:rPr>
            <w:delText xml:space="preserve">this idea we used highly </w:delText>
          </w:r>
        </w:del>
      </w:ins>
      <w:del w:id="7740" w:author="Microsoft Office User" w:date="2018-11-26T15:30:00Z">
        <w:r w:rsidR="00616DF7" w:rsidRPr="00EA49BB" w:rsidDel="00EA49BB">
          <w:rPr>
            <w:b/>
            <w:color w:val="262626"/>
            <w:rPrChange w:id="7741" w:author="Microsoft Office User" w:date="2018-11-26T15:34:00Z">
              <w:rPr>
                <w:color w:val="262626"/>
              </w:rPr>
            </w:rPrChange>
          </w:rPr>
          <w:delText>hypothesis</w:delText>
        </w:r>
        <w:r w:rsidR="00DD2FDB" w:rsidRPr="00EA49BB" w:rsidDel="00EA49BB">
          <w:rPr>
            <w:b/>
            <w:color w:val="262626"/>
            <w:rPrChange w:id="7742" w:author="Microsoft Office User" w:date="2018-11-26T15:34:00Z">
              <w:rPr>
                <w:color w:val="262626"/>
              </w:rPr>
            </w:rPrChange>
          </w:rPr>
          <w:delText>,</w:delText>
        </w:r>
        <w:r w:rsidR="003C386F" w:rsidRPr="00EA49BB" w:rsidDel="00EA49BB">
          <w:rPr>
            <w:b/>
            <w:color w:val="262626"/>
            <w:rPrChange w:id="7743" w:author="Microsoft Office User" w:date="2018-11-26T15:34:00Z">
              <w:rPr>
                <w:color w:val="262626"/>
              </w:rPr>
            </w:rPrChange>
          </w:rPr>
          <w:delText xml:space="preserve"> </w:delText>
        </w:r>
        <w:r w:rsidR="00DD2FDB" w:rsidRPr="00EA49BB" w:rsidDel="00EA49BB">
          <w:rPr>
            <w:b/>
            <w:color w:val="262626"/>
            <w:rPrChange w:id="7744" w:author="Microsoft Office User" w:date="2018-11-26T15:34:00Z">
              <w:rPr>
                <w:color w:val="262626"/>
              </w:rPr>
            </w:rPrChange>
          </w:rPr>
          <w:delText>we</w:delText>
        </w:r>
        <w:r w:rsidR="003C386F" w:rsidRPr="00EA49BB" w:rsidDel="00EA49BB">
          <w:rPr>
            <w:b/>
            <w:color w:val="262626"/>
            <w:rPrChange w:id="7745" w:author="Microsoft Office User" w:date="2018-11-26T15:34:00Z">
              <w:rPr>
                <w:color w:val="262626"/>
              </w:rPr>
            </w:rPrChange>
          </w:rPr>
          <w:delText xml:space="preserve"> </w:delText>
        </w:r>
        <w:r w:rsidR="008E1C3B" w:rsidRPr="00EA49BB" w:rsidDel="00EA49BB">
          <w:rPr>
            <w:b/>
            <w:color w:val="262626"/>
            <w:rPrChange w:id="7746" w:author="Microsoft Office User" w:date="2018-11-26T15:34:00Z">
              <w:rPr>
                <w:color w:val="262626"/>
              </w:rPr>
            </w:rPrChange>
          </w:rPr>
          <w:delText>us</w:delText>
        </w:r>
        <w:r w:rsidR="00DD2FDB" w:rsidRPr="00EA49BB" w:rsidDel="00EA49BB">
          <w:rPr>
            <w:b/>
            <w:color w:val="262626"/>
            <w:rPrChange w:id="7747" w:author="Microsoft Office User" w:date="2018-11-26T15:34:00Z">
              <w:rPr>
                <w:color w:val="262626"/>
              </w:rPr>
            </w:rPrChange>
          </w:rPr>
          <w:delText>ed</w:delText>
        </w:r>
        <w:r w:rsidR="008E1C3B" w:rsidRPr="00EA49BB" w:rsidDel="00EA49BB">
          <w:rPr>
            <w:b/>
            <w:color w:val="262626"/>
            <w:rPrChange w:id="7748" w:author="Microsoft Office User" w:date="2018-11-26T15:34:00Z">
              <w:rPr>
                <w:color w:val="262626"/>
              </w:rPr>
            </w:rPrChange>
          </w:rPr>
          <w:delText xml:space="preserve"> </w:delText>
        </w:r>
        <w:r w:rsidR="008E568A" w:rsidRPr="00EA49BB" w:rsidDel="00EA49BB">
          <w:rPr>
            <w:b/>
            <w:color w:val="262626"/>
            <w:rPrChange w:id="7749" w:author="Microsoft Office User" w:date="2018-11-26T15:34:00Z">
              <w:rPr>
                <w:color w:val="262626"/>
              </w:rPr>
            </w:rPrChange>
          </w:rPr>
          <w:delText xml:space="preserve">a </w:delText>
        </w:r>
        <w:r w:rsidR="00E20704" w:rsidRPr="00EA49BB" w:rsidDel="00EA49BB">
          <w:rPr>
            <w:b/>
            <w:color w:val="262626"/>
            <w:rPrChange w:id="7750" w:author="Microsoft Office User" w:date="2018-11-26T15:34:00Z">
              <w:rPr>
                <w:color w:val="262626"/>
              </w:rPr>
            </w:rPrChange>
          </w:rPr>
          <w:delText>method for multiplex</w:delText>
        </w:r>
        <w:r w:rsidR="008E1C3B" w:rsidRPr="00EA49BB" w:rsidDel="00EA49BB">
          <w:rPr>
            <w:b/>
            <w:color w:val="262626"/>
            <w:rPrChange w:id="7751" w:author="Microsoft Office User" w:date="2018-11-26T15:34:00Z">
              <w:rPr>
                <w:color w:val="262626"/>
              </w:rPr>
            </w:rPrChange>
          </w:rPr>
          <w:delText xml:space="preserve"> </w:delText>
        </w:r>
      </w:del>
      <w:ins w:id="7752" w:author="psorger@gmail.com" w:date="2018-11-06T12:04:00Z">
        <w:del w:id="7753" w:author="Microsoft Office User" w:date="2018-11-26T15:30:00Z">
          <w:r w:rsidR="00A8075E" w:rsidRPr="00EA49BB" w:rsidDel="00EA49BB">
            <w:rPr>
              <w:b/>
              <w:color w:val="262626"/>
              <w:rPrChange w:id="7754" w:author="Microsoft Office User" w:date="2018-11-26T15:34:00Z">
                <w:rPr>
                  <w:color w:val="262626"/>
                </w:rPr>
              </w:rPrChange>
            </w:rPr>
            <w:delText xml:space="preserve">tissue-based </w:delText>
          </w:r>
        </w:del>
      </w:ins>
      <w:del w:id="7755" w:author="Microsoft Office User" w:date="2018-11-26T15:30:00Z">
        <w:r w:rsidR="00CB1F5E" w:rsidRPr="00EA49BB" w:rsidDel="00EA49BB">
          <w:rPr>
            <w:b/>
            <w:color w:val="262626"/>
            <w:rPrChange w:id="7756" w:author="Microsoft Office User" w:date="2018-11-26T15:34:00Z">
              <w:rPr>
                <w:color w:val="262626"/>
              </w:rPr>
            </w:rPrChange>
          </w:rPr>
          <w:delText xml:space="preserve">immunfluorescence </w:delText>
        </w:r>
        <w:r w:rsidR="008E1C3B" w:rsidRPr="00EA49BB" w:rsidDel="00EA49BB">
          <w:rPr>
            <w:b/>
            <w:color w:val="262626"/>
            <w:rPrChange w:id="7757" w:author="Microsoft Office User" w:date="2018-11-26T15:34:00Z">
              <w:rPr>
                <w:color w:val="262626"/>
              </w:rPr>
            </w:rPrChange>
          </w:rPr>
          <w:delText>called cyclic immunofluorescence (</w:delText>
        </w:r>
      </w:del>
      <w:ins w:id="7758" w:author="psorger@gmail.com" w:date="2018-11-06T12:04:00Z">
        <w:del w:id="7759" w:author="Microsoft Office User" w:date="2018-11-26T15:30:00Z">
          <w:r w:rsidR="00A8075E" w:rsidRPr="00EA49BB" w:rsidDel="00EA49BB">
            <w:rPr>
              <w:b/>
              <w:color w:val="262626"/>
              <w:rPrChange w:id="7760" w:author="Microsoft Office User" w:date="2018-11-26T15:34:00Z">
                <w:rPr>
                  <w:color w:val="262626"/>
                </w:rPr>
              </w:rPrChange>
            </w:rPr>
            <w:delText>t-</w:delText>
          </w:r>
        </w:del>
      </w:ins>
      <w:del w:id="7761" w:author="Microsoft Office User" w:date="2018-11-26T15:30:00Z">
        <w:r w:rsidR="008E1C3B" w:rsidRPr="00EA49BB" w:rsidDel="00EA49BB">
          <w:rPr>
            <w:b/>
            <w:color w:val="262626"/>
            <w:rPrChange w:id="7762" w:author="Microsoft Office User" w:date="2018-11-26T15:34:00Z">
              <w:rPr>
                <w:color w:val="262626"/>
              </w:rPr>
            </w:rPrChange>
          </w:rPr>
          <w:delText>Cy</w:delText>
        </w:r>
        <w:r w:rsidR="00B16985" w:rsidRPr="00EA49BB" w:rsidDel="00EA49BB">
          <w:rPr>
            <w:b/>
            <w:color w:val="262626"/>
            <w:rPrChange w:id="7763" w:author="Microsoft Office User" w:date="2018-11-26T15:34:00Z">
              <w:rPr>
                <w:color w:val="262626"/>
              </w:rPr>
            </w:rPrChange>
          </w:rPr>
          <w:delText>C</w:delText>
        </w:r>
        <w:r w:rsidR="008E1C3B" w:rsidRPr="00EA49BB" w:rsidDel="00EA49BB">
          <w:rPr>
            <w:b/>
            <w:color w:val="262626"/>
            <w:rPrChange w:id="7764" w:author="Microsoft Office User" w:date="2018-11-26T15:34:00Z">
              <w:rPr>
                <w:color w:val="262626"/>
              </w:rPr>
            </w:rPrChange>
          </w:rPr>
          <w:delText>IF)</w:delText>
        </w:r>
        <w:r w:rsidR="00A06328" w:rsidRPr="00EA49BB" w:rsidDel="00EA49BB">
          <w:rPr>
            <w:b/>
            <w:color w:val="262626"/>
            <w:rPrChange w:id="7765" w:author="Microsoft Office User" w:date="2018-11-26T15:34:00Z">
              <w:rPr>
                <w:color w:val="262626"/>
              </w:rPr>
            </w:rPrChange>
          </w:rPr>
          <w:fldChar w:fldCharType="begin"/>
        </w:r>
        <w:r w:rsidR="00E4722A" w:rsidRPr="00EA49BB" w:rsidDel="00EA49BB">
          <w:rPr>
            <w:b/>
            <w:color w:val="262626"/>
            <w:rPrChange w:id="7766" w:author="Microsoft Office User" w:date="2018-11-26T15:34:00Z">
              <w:rPr>
                <w:color w:val="262626"/>
              </w:rPr>
            </w:rPrChange>
          </w:rPr>
          <w:delInstrText xml:space="preserve"> ADDIN ZOTERO_ITEM CSL_CITATION {"citationID":"Yr8YeaLA","properties":{"formattedCitation":"\\super 12\\nosupersub{}","plainCitation":"12","noteIndex":0},"citationItems":[{"id":78,"uris":["http://zotero.org/users/local/oR8ZFVJz/items/6H3R9CM2"],"uri":["http://zotero.org/users/local/oR8ZFVJz/items/6H3R9CM2"],"itemData":{"id":78,"type":"article-journal","title":"Highly multiplexed immunofluorescence imaging of human tissues and tumors using t-CyCIF and conventional optical microscopes","container-title":"eLife","volume":"7","source":"PubMed","abstract":"The architecture of normal and diseased tissues strongly influences the development and progression of disease as well as responsiveness and resistance to therapy. We describe a tissue-based cyclic immunofluorescence (t-CyCIF) method for highly multiplexed immuno-fluorescence imaging of formalin-fixed, paraffin-embedded (FFPE) specimens mounted on glass slides, the most widely used specimens for histopathological diagnosis of cancer and other diseases. t-CyCIF generates up to 60-plex images using an iterative process (a cycle) in which conventional low-plex fluorescence images are repeatedly collected from the same sample and then assembled into a high-dimensional representation. t-CyCIF requires no specialized instruments or reagents and is compatible with super-resolution imaging; we demonstrate its application to quantifying signal transduction cascades, tumor antigens and immune markers in diverse tissues and tumors. The simplicity and adaptability of t-CyCIF makes it an effective method for pre-clinical and clinical research and a natural complement to single-cell genomics.","DOI":"10.7554/eLife.31657","ISSN":"2050-084X","note":"PMID: 29993362\nPMCID: PMC6075866","journalAbbreviation":"Elife","language":"eng","author":[{"family":"Lin","given":"Jia-Ren"},{"family":"Izar","given":"Benjamin"},{"family":"Wang","given":"Shu"},{"family":"Yapp","given":"Clarence"},{"family":"Mei","given":"Shaolin"},{"family":"Shah","given":"Parin M."},{"family":"Santagata","given":"Sandro"},{"family":"Sorger","given":"Peter K."}],"issued":{"date-parts":[["2018",7,11]]}}}],"schema":"https://github.com/citation-style-language/schema/raw/master/csl-citation.json"} </w:delInstrText>
        </w:r>
        <w:r w:rsidR="00A06328" w:rsidRPr="00EA49BB" w:rsidDel="00EA49BB">
          <w:rPr>
            <w:b/>
            <w:color w:val="262626"/>
            <w:rPrChange w:id="7767" w:author="Microsoft Office User" w:date="2018-11-26T15:34:00Z">
              <w:rPr>
                <w:color w:val="262626"/>
              </w:rPr>
            </w:rPrChange>
          </w:rPr>
          <w:fldChar w:fldCharType="separate"/>
        </w:r>
        <w:r w:rsidR="00E4722A" w:rsidRPr="00EA49BB" w:rsidDel="00EA49BB">
          <w:rPr>
            <w:b/>
            <w:color w:val="000000"/>
            <w:vertAlign w:val="superscript"/>
            <w:rPrChange w:id="7768" w:author="Microsoft Office User" w:date="2018-11-26T15:34:00Z">
              <w:rPr>
                <w:color w:val="000000"/>
                <w:vertAlign w:val="superscript"/>
              </w:rPr>
            </w:rPrChange>
          </w:rPr>
          <w:delText>12</w:delText>
        </w:r>
        <w:r w:rsidR="00A06328" w:rsidRPr="00EA49BB" w:rsidDel="00EA49BB">
          <w:rPr>
            <w:b/>
            <w:color w:val="262626"/>
            <w:rPrChange w:id="7769" w:author="Microsoft Office User" w:date="2018-11-26T15:34:00Z">
              <w:rPr>
                <w:color w:val="262626"/>
              </w:rPr>
            </w:rPrChange>
          </w:rPr>
          <w:fldChar w:fldCharType="end"/>
        </w:r>
        <w:r w:rsidR="00A06328" w:rsidRPr="00EA49BB" w:rsidDel="00EA49BB">
          <w:rPr>
            <w:b/>
            <w:color w:val="262626"/>
            <w:vertAlign w:val="superscript"/>
            <w:rPrChange w:id="7770" w:author="Microsoft Office User" w:date="2018-11-26T15:34:00Z">
              <w:rPr>
                <w:color w:val="262626"/>
                <w:vertAlign w:val="superscript"/>
              </w:rPr>
            </w:rPrChange>
          </w:rPr>
          <w:delText>,</w:delText>
        </w:r>
        <w:r w:rsidR="006C388E" w:rsidRPr="00EA49BB" w:rsidDel="00EA49BB">
          <w:rPr>
            <w:b/>
            <w:color w:val="262626"/>
            <w:rPrChange w:id="7771" w:author="Microsoft Office User" w:date="2018-11-26T15:34:00Z">
              <w:rPr>
                <w:color w:val="262626"/>
              </w:rPr>
            </w:rPrChange>
          </w:rPr>
          <w:fldChar w:fldCharType="begin"/>
        </w:r>
        <w:r w:rsidR="00E4722A" w:rsidRPr="00EA49BB" w:rsidDel="00EA49BB">
          <w:rPr>
            <w:b/>
            <w:color w:val="262626"/>
            <w:rPrChange w:id="7772" w:author="Microsoft Office User" w:date="2018-11-26T15:34:00Z">
              <w:rPr>
                <w:color w:val="262626"/>
              </w:rPr>
            </w:rPrChange>
          </w:rPr>
          <w:delInstrText xml:space="preserve"> ADDIN ZOTERO_ITEM CSL_CITATION {"citationID":"t1ChjqGE","properties":{"formattedCitation":"\\super 13\\nosupersub{}","plainCitation":"13","noteIndex":0},"citationItems":[{"id":39,"uris":["http://zotero.org/users/local/oR8ZFVJz/items/WUE9YL3T"],"uri":["http://zotero.org/users/local/oR8ZFVJz/items/WUE9YL3T"],"itemData":{"id":39,"type":"article-journal","title":"Highly multiplexed imaging of single cells using a high-throughput cyclic immunofluorescence method","container-title":"Nature Communications","page":"8390","volume":"6","source":"PubMed","abstract":"Single-cell analysis reveals aspects of cellular physiology not evident from population-based studies, particularly in the case of highly multiplexed methods such as mass cytometry (CyTOF) able to correlate the levels of multiple signalling, differentiation and cell fate markers. Immunofluorescence (IF) microscopy adds information on cell morphology and the microenvironment that are not obtained using flow-based techniques, but the multiplicity of conventional IF is limited. This has motivated development of imaging methods that require specialized instrumentation, exotic reagents or proprietary protocols that are difficult to reproduce in most laboratories. Here we report a public-domain method for achieving high multiplicity single-cell IF using cyclic immunofluorescence (CycIF), a simple and versatile procedure in which four-colour staining alternates with chemical inactivation of fluorophores to progressively build a multichannel image. Because CycIF uses standard reagents and instrumentation and is no more expensive than conventional IF, it is suitable for high-throughput assays and screening applications.","DOI":"10.1038/ncomms9390","ISSN":"2041-1723","note":"PMID: 26399630\nPMCID: PMC4587398","journalAbbreviation":"Nat Commun","language":"eng","author":[{"family":"Lin","given":"Jia-Ren"},{"family":"Fallahi-Sichani","given":"Mohammad"},{"family":"Sorger","given":"Peter K."}],"issued":{"date-parts":[["2015",9,24]]}}}],"schema":"https://github.com/citation-style-language/schema/raw/master/csl-citation.json"} </w:delInstrText>
        </w:r>
        <w:r w:rsidR="006C388E" w:rsidRPr="00EA49BB" w:rsidDel="00EA49BB">
          <w:rPr>
            <w:b/>
            <w:color w:val="262626"/>
            <w:rPrChange w:id="7773" w:author="Microsoft Office User" w:date="2018-11-26T15:34:00Z">
              <w:rPr>
                <w:color w:val="262626"/>
              </w:rPr>
            </w:rPrChange>
          </w:rPr>
          <w:fldChar w:fldCharType="separate"/>
        </w:r>
        <w:r w:rsidR="00E4722A" w:rsidRPr="00EA49BB" w:rsidDel="00EA49BB">
          <w:rPr>
            <w:b/>
            <w:color w:val="000000"/>
            <w:vertAlign w:val="superscript"/>
            <w:rPrChange w:id="7774" w:author="Microsoft Office User" w:date="2018-11-26T15:34:00Z">
              <w:rPr>
                <w:color w:val="000000"/>
                <w:vertAlign w:val="superscript"/>
              </w:rPr>
            </w:rPrChange>
          </w:rPr>
          <w:delText>13</w:delText>
        </w:r>
        <w:r w:rsidR="006C388E" w:rsidRPr="00EA49BB" w:rsidDel="00EA49BB">
          <w:rPr>
            <w:b/>
            <w:color w:val="262626"/>
            <w:rPrChange w:id="7775" w:author="Microsoft Office User" w:date="2018-11-26T15:34:00Z">
              <w:rPr>
                <w:color w:val="262626"/>
              </w:rPr>
            </w:rPrChange>
          </w:rPr>
          <w:fldChar w:fldCharType="end"/>
        </w:r>
        <w:r w:rsidR="00CB1F5E" w:rsidRPr="00EA49BB" w:rsidDel="00EA49BB">
          <w:rPr>
            <w:b/>
            <w:color w:val="262626"/>
            <w:rPrChange w:id="7776" w:author="Microsoft Office User" w:date="2018-11-26T15:34:00Z">
              <w:rPr>
                <w:color w:val="262626"/>
              </w:rPr>
            </w:rPrChange>
          </w:rPr>
          <w:delText xml:space="preserve"> to immunolabel that GBM</w:delText>
        </w:r>
      </w:del>
      <w:ins w:id="7777" w:author="psorger@gmail.com" w:date="2018-11-06T12:04:00Z">
        <w:del w:id="7778" w:author="Microsoft Office User" w:date="2018-11-26T15:30:00Z">
          <w:r w:rsidR="00A8075E" w:rsidRPr="00EA49BB" w:rsidDel="00EA49BB">
            <w:rPr>
              <w:b/>
              <w:color w:val="262626"/>
              <w:rPrChange w:id="7779" w:author="Microsoft Office User" w:date="2018-11-26T15:34:00Z">
                <w:rPr>
                  <w:color w:val="262626"/>
                </w:rPr>
              </w:rPrChange>
            </w:rPr>
            <w:delText>collect 12-marker images of tumors and their</w:delText>
          </w:r>
        </w:del>
      </w:ins>
      <w:del w:id="7780" w:author="Microsoft Office User" w:date="2018-11-26T15:30:00Z">
        <w:r w:rsidR="00CB1F5E" w:rsidRPr="00EA49BB" w:rsidDel="00EA49BB">
          <w:rPr>
            <w:b/>
            <w:color w:val="262626"/>
            <w:rPrChange w:id="7781" w:author="Microsoft Office User" w:date="2018-11-26T15:34:00Z">
              <w:rPr>
                <w:color w:val="262626"/>
              </w:rPr>
            </w:rPrChange>
          </w:rPr>
          <w:delText xml:space="preserve"> tumor microenvironment to generate a </w:delText>
        </w:r>
        <w:r w:rsidR="0072490C" w:rsidRPr="00EA49BB" w:rsidDel="00EA49BB">
          <w:rPr>
            <w:b/>
            <w:color w:val="262626"/>
            <w:rPrChange w:id="7782" w:author="Microsoft Office User" w:date="2018-11-26T15:34:00Z">
              <w:rPr>
                <w:color w:val="262626"/>
              </w:rPr>
            </w:rPrChange>
          </w:rPr>
          <w:delText>1</w:delText>
        </w:r>
        <w:r w:rsidR="00CB1F5E" w:rsidRPr="00EA49BB" w:rsidDel="00EA49BB">
          <w:rPr>
            <w:b/>
            <w:color w:val="262626"/>
            <w:rPrChange w:id="7783" w:author="Microsoft Office User" w:date="2018-11-26T15:34:00Z">
              <w:rPr>
                <w:color w:val="262626"/>
              </w:rPr>
            </w:rPrChange>
          </w:rPr>
          <w:delText>2</w:delText>
        </w:r>
        <w:r w:rsidR="0072490C" w:rsidRPr="00EA49BB" w:rsidDel="00EA49BB">
          <w:rPr>
            <w:b/>
            <w:color w:val="262626"/>
            <w:rPrChange w:id="7784" w:author="Microsoft Office User" w:date="2018-11-26T15:34:00Z">
              <w:rPr>
                <w:color w:val="262626"/>
              </w:rPr>
            </w:rPrChange>
          </w:rPr>
          <w:delText>-color</w:delText>
        </w:r>
        <w:r w:rsidR="00CB1F5E" w:rsidRPr="00EA49BB" w:rsidDel="00EA49BB">
          <w:rPr>
            <w:b/>
            <w:color w:val="262626"/>
            <w:rPrChange w:id="7785" w:author="Microsoft Office User" w:date="2018-11-26T15:34:00Z">
              <w:rPr>
                <w:color w:val="262626"/>
              </w:rPr>
            </w:rPrChange>
          </w:rPr>
          <w:delText xml:space="preserve"> </w:delText>
        </w:r>
        <w:r w:rsidR="0072490C" w:rsidRPr="00EA49BB" w:rsidDel="00EA49BB">
          <w:rPr>
            <w:b/>
            <w:color w:val="262626"/>
            <w:rPrChange w:id="7786" w:author="Microsoft Office User" w:date="2018-11-26T15:34:00Z">
              <w:rPr>
                <w:color w:val="262626"/>
              </w:rPr>
            </w:rPrChange>
          </w:rPr>
          <w:delText>mosaic micrograph</w:delText>
        </w:r>
        <w:r w:rsidR="00CB1F5E" w:rsidRPr="00EA49BB" w:rsidDel="00EA49BB">
          <w:rPr>
            <w:b/>
            <w:color w:val="262626"/>
            <w:rPrChange w:id="7787" w:author="Microsoft Office User" w:date="2018-11-26T15:34:00Z">
              <w:rPr>
                <w:color w:val="262626"/>
              </w:rPr>
            </w:rPrChange>
          </w:rPr>
          <w:delText>s</w:delText>
        </w:r>
        <w:r w:rsidR="0072490C" w:rsidRPr="00EA49BB" w:rsidDel="00EA49BB">
          <w:rPr>
            <w:b/>
            <w:color w:val="262626"/>
            <w:rPrChange w:id="7788" w:author="Microsoft Office User" w:date="2018-11-26T15:34:00Z">
              <w:rPr>
                <w:color w:val="262626"/>
              </w:rPr>
            </w:rPrChange>
          </w:rPr>
          <w:delText xml:space="preserve"> of the</w:delText>
        </w:r>
        <w:r w:rsidR="002B5CD8" w:rsidRPr="00EA49BB" w:rsidDel="00EA49BB">
          <w:rPr>
            <w:b/>
            <w:color w:val="262626"/>
            <w:rPrChange w:id="7789" w:author="Microsoft Office User" w:date="2018-11-26T15:34:00Z">
              <w:rPr>
                <w:color w:val="262626"/>
              </w:rPr>
            </w:rPrChange>
          </w:rPr>
          <w:delText xml:space="preserve"> </w:delText>
        </w:r>
        <w:r w:rsidR="0072490C" w:rsidRPr="00EA49BB" w:rsidDel="00EA49BB">
          <w:rPr>
            <w:b/>
            <w:color w:val="262626"/>
            <w:rPrChange w:id="7790" w:author="Microsoft Office User" w:date="2018-11-26T15:34:00Z">
              <w:rPr>
                <w:color w:val="262626"/>
              </w:rPr>
            </w:rPrChange>
          </w:rPr>
          <w:delText>tumor-</w:delText>
        </w:r>
      </w:del>
      <w:ins w:id="7791" w:author="psorger@gmail.com" w:date="2018-11-06T12:04:00Z">
        <w:del w:id="7792" w:author="Microsoft Office User" w:date="2018-11-26T15:30:00Z">
          <w:r w:rsidR="00A8075E" w:rsidRPr="00EA49BB" w:rsidDel="00EA49BB">
            <w:rPr>
              <w:b/>
              <w:color w:val="262626"/>
              <w:rPrChange w:id="7793" w:author="Microsoft Office User" w:date="2018-11-26T15:34:00Z">
                <w:rPr>
                  <w:color w:val="262626"/>
                </w:rPr>
              </w:rPrChange>
            </w:rPr>
            <w:delText xml:space="preserve">and also of </w:delText>
          </w:r>
        </w:del>
      </w:ins>
      <w:del w:id="7794" w:author="Microsoft Office User" w:date="2018-11-26T15:30:00Z">
        <w:r w:rsidR="0072490C" w:rsidRPr="00EA49BB" w:rsidDel="00EA49BB">
          <w:rPr>
            <w:b/>
            <w:color w:val="262626"/>
            <w:rPrChange w:id="7795" w:author="Microsoft Office User" w:date="2018-11-26T15:34:00Z">
              <w:rPr>
                <w:color w:val="262626"/>
              </w:rPr>
            </w:rPrChange>
          </w:rPr>
          <w:delText>ipsilateral brain hemisphere</w:delText>
        </w:r>
      </w:del>
      <w:ins w:id="7796" w:author="psorger@gmail.com" w:date="2018-11-06T12:16:00Z">
        <w:del w:id="7797" w:author="Microsoft Office User" w:date="2018-11-26T15:30:00Z">
          <w:r w:rsidR="00987F24" w:rsidRPr="00EA49BB" w:rsidDel="00EA49BB">
            <w:rPr>
              <w:b/>
              <w:color w:val="262626"/>
              <w:rPrChange w:id="7798" w:author="Microsoft Office User" w:date="2018-11-26T15:34:00Z">
                <w:rPr>
                  <w:color w:val="262626"/>
                </w:rPr>
              </w:rPrChange>
            </w:rPr>
            <w:delText xml:space="preserve"> in formalin-fixed paraffin embedded (FFPE)</w:delText>
          </w:r>
        </w:del>
      </w:ins>
      <w:ins w:id="7799" w:author="psorger@gmail.com" w:date="2018-11-06T12:04:00Z">
        <w:del w:id="7800" w:author="Microsoft Office User" w:date="2018-11-26T15:30:00Z">
          <w:r w:rsidR="00987F24" w:rsidRPr="00EA49BB" w:rsidDel="00EA49BB">
            <w:rPr>
              <w:b/>
              <w:color w:val="262626"/>
              <w:rPrChange w:id="7801" w:author="Microsoft Office User" w:date="2018-11-26T15:34:00Z">
                <w:rPr>
                  <w:color w:val="262626"/>
                </w:rPr>
              </w:rPrChange>
            </w:rPr>
            <w:delText xml:space="preserve"> speci</w:delText>
          </w:r>
        </w:del>
      </w:ins>
      <w:ins w:id="7802" w:author="psorger@gmail.com" w:date="2018-11-06T12:16:00Z">
        <w:del w:id="7803" w:author="Microsoft Office User" w:date="2018-11-26T15:30:00Z">
          <w:r w:rsidR="00987F24" w:rsidRPr="00EA49BB" w:rsidDel="00EA49BB">
            <w:rPr>
              <w:b/>
              <w:color w:val="262626"/>
              <w:rPrChange w:id="7804" w:author="Microsoft Office User" w:date="2018-11-26T15:34:00Z">
                <w:rPr>
                  <w:color w:val="262626"/>
                </w:rPr>
              </w:rPrChange>
            </w:rPr>
            <w:delText>mens,</w:delText>
          </w:r>
        </w:del>
      </w:ins>
      <w:ins w:id="7805" w:author="psorger@gmail.com" w:date="2018-11-06T12:04:00Z">
        <w:del w:id="7806" w:author="Microsoft Office User" w:date="2018-11-26T15:30:00Z">
          <w:r w:rsidR="00A8075E" w:rsidRPr="00EA49BB" w:rsidDel="00EA49BB">
            <w:rPr>
              <w:b/>
              <w:color w:val="262626"/>
              <w:rPrChange w:id="7807" w:author="Microsoft Office User" w:date="2018-11-26T15:34:00Z">
                <w:rPr>
                  <w:color w:val="262626"/>
                </w:rPr>
              </w:rPrChange>
            </w:rPr>
            <w:delText xml:space="preserve"> </w:delText>
          </w:r>
        </w:del>
      </w:ins>
      <w:ins w:id="7808" w:author="psorger@gmail.com" w:date="2018-11-06T12:06:00Z">
        <w:del w:id="7809" w:author="Microsoft Office User" w:date="2018-11-26T15:30:00Z">
          <w:r w:rsidR="00E6392E" w:rsidRPr="00EA49BB" w:rsidDel="00EA49BB">
            <w:rPr>
              <w:b/>
              <w:color w:val="262626"/>
              <w:rPrChange w:id="7810" w:author="Microsoft Office User" w:date="2018-11-26T15:34:00Z">
                <w:rPr>
                  <w:color w:val="262626"/>
                </w:rPr>
              </w:rPrChange>
            </w:rPr>
            <w:delText xml:space="preserve"> </w:delText>
          </w:r>
        </w:del>
      </w:ins>
      <w:del w:id="7811" w:author="Microsoft Office User" w:date="2018-11-26T15:30:00Z">
        <w:r w:rsidR="002B5CD8" w:rsidRPr="00EA49BB" w:rsidDel="00EA49BB">
          <w:rPr>
            <w:b/>
            <w:color w:val="262626"/>
            <w:rPrChange w:id="7812" w:author="Microsoft Office User" w:date="2018-11-26T15:34:00Z">
              <w:rPr>
                <w:color w:val="262626"/>
              </w:rPr>
            </w:rPrChange>
          </w:rPr>
          <w:delText xml:space="preserve"> </w:delText>
        </w:r>
        <w:r w:rsidR="00CB1F5E" w:rsidRPr="00EA49BB" w:rsidDel="00EA49BB">
          <w:rPr>
            <w:b/>
            <w:color w:val="262626"/>
            <w:highlight w:val="yellow"/>
            <w:rPrChange w:id="7813" w:author="Microsoft Office User" w:date="2018-11-26T15:34:00Z">
              <w:rPr>
                <w:color w:val="262626"/>
              </w:rPr>
            </w:rPrChange>
          </w:rPr>
          <w:delText>of the</w:delText>
        </w:r>
        <w:r w:rsidR="002B5CD8" w:rsidRPr="00EA49BB" w:rsidDel="00EA49BB">
          <w:rPr>
            <w:b/>
            <w:color w:val="262626"/>
            <w:highlight w:val="yellow"/>
            <w:rPrChange w:id="7814" w:author="Microsoft Office User" w:date="2018-11-26T15:34:00Z">
              <w:rPr>
                <w:color w:val="262626"/>
              </w:rPr>
            </w:rPrChange>
          </w:rPr>
          <w:delText xml:space="preserve"> late-stage</w:delText>
        </w:r>
      </w:del>
      <w:ins w:id="7815" w:author="psorger@gmail.com" w:date="2018-11-06T12:05:00Z">
        <w:del w:id="7816" w:author="Microsoft Office User" w:date="2018-11-26T15:30:00Z">
          <w:r w:rsidR="00A8075E" w:rsidRPr="00EA49BB" w:rsidDel="00EA49BB">
            <w:rPr>
              <w:b/>
              <w:color w:val="262626"/>
              <w:highlight w:val="yellow"/>
              <w:rPrChange w:id="7817" w:author="Microsoft Office User" w:date="2018-11-26T15:34:00Z">
                <w:rPr>
                  <w:color w:val="262626"/>
                </w:rPr>
              </w:rPrChange>
            </w:rPr>
            <w:delText>A total of eight brains from</w:delText>
          </w:r>
        </w:del>
      </w:ins>
      <w:del w:id="7818" w:author="Microsoft Office User" w:date="2018-11-26T15:30:00Z">
        <w:r w:rsidR="002B5CD8" w:rsidRPr="00EA49BB" w:rsidDel="00EA49BB">
          <w:rPr>
            <w:b/>
            <w:color w:val="262626"/>
            <w:highlight w:val="yellow"/>
            <w:rPrChange w:id="7819" w:author="Microsoft Office User" w:date="2018-11-26T15:34:00Z">
              <w:rPr>
                <w:color w:val="262626"/>
              </w:rPr>
            </w:rPrChange>
          </w:rPr>
          <w:delText xml:space="preserve"> </w:delText>
        </w:r>
        <w:r w:rsidR="009F7225" w:rsidRPr="00EA49BB" w:rsidDel="00EA49BB">
          <w:rPr>
            <w:b/>
            <w:color w:val="262626"/>
            <w:highlight w:val="yellow"/>
            <w:rPrChange w:id="7820" w:author="Microsoft Office User" w:date="2018-11-26T15:34:00Z">
              <w:rPr>
                <w:color w:val="262626"/>
              </w:rPr>
            </w:rPrChange>
          </w:rPr>
          <w:delText>GBM</w:delText>
        </w:r>
      </w:del>
      <w:ins w:id="7821" w:author="psorger@gmail.com" w:date="2018-11-06T12:05:00Z">
        <w:del w:id="7822" w:author="Microsoft Office User" w:date="2018-11-26T15:30:00Z">
          <w:r w:rsidR="00A8075E" w:rsidRPr="00EA49BB" w:rsidDel="00EA49BB">
            <w:rPr>
              <w:b/>
              <w:color w:val="262626"/>
              <w:highlight w:val="yellow"/>
              <w:rPrChange w:id="7823" w:author="Microsoft Office User" w:date="2018-11-26T15:34:00Z">
                <w:rPr>
                  <w:color w:val="262626"/>
                </w:rPr>
              </w:rPrChange>
            </w:rPr>
            <w:delText>-bearing animals at 30 days</w:delText>
          </w:r>
          <w:r w:rsidR="00A8075E" w:rsidRPr="00EA49BB" w:rsidDel="00EA49BB">
            <w:rPr>
              <w:b/>
              <w:color w:val="262626"/>
              <w:rPrChange w:id="7824" w:author="Microsoft Office User" w:date="2018-11-26T15:34:00Z">
                <w:rPr>
                  <w:color w:val="262626"/>
                </w:rPr>
              </w:rPrChange>
            </w:rPr>
            <w:delText xml:space="preserve"> </w:delText>
          </w:r>
          <w:r w:rsidR="00A8075E" w:rsidRPr="00EA49BB" w:rsidDel="00EA49BB">
            <w:rPr>
              <w:b/>
              <w:color w:val="262626"/>
              <w:highlight w:val="yellow"/>
              <w:rPrChange w:id="7825" w:author="Microsoft Office User" w:date="2018-11-26T15:34:00Z">
                <w:rPr>
                  <w:color w:val="262626"/>
                </w:rPr>
              </w:rPrChange>
            </w:rPr>
            <w:delText>CORRECT AS WRITTEN?</w:delText>
          </w:r>
          <w:r w:rsidR="00A8075E" w:rsidRPr="00EA49BB" w:rsidDel="00EA49BB">
            <w:rPr>
              <w:b/>
              <w:color w:val="262626"/>
              <w:rPrChange w:id="7826" w:author="Microsoft Office User" w:date="2018-11-26T15:34:00Z">
                <w:rPr>
                  <w:color w:val="262626"/>
                </w:rPr>
              </w:rPrChange>
            </w:rPr>
            <w:delText xml:space="preserve"> </w:delText>
          </w:r>
        </w:del>
      </w:ins>
      <w:del w:id="7827" w:author="Microsoft Office User" w:date="2018-11-26T15:30:00Z">
        <w:r w:rsidR="00883B7D" w:rsidRPr="00EA49BB" w:rsidDel="00EA49BB">
          <w:rPr>
            <w:b/>
            <w:color w:val="262626"/>
            <w:rPrChange w:id="7828" w:author="Microsoft Office User" w:date="2018-11-26T15:34:00Z">
              <w:rPr>
                <w:color w:val="262626"/>
              </w:rPr>
            </w:rPrChange>
          </w:rPr>
          <w:delText xml:space="preserve"> </w:delText>
        </w:r>
      </w:del>
      <w:ins w:id="7829" w:author="psorger@gmail.com" w:date="2018-11-06T12:06:00Z">
        <w:del w:id="7830" w:author="Microsoft Office User" w:date="2018-11-26T15:30:00Z">
          <w:r w:rsidR="003612A6" w:rsidRPr="00EA49BB" w:rsidDel="00EA49BB">
            <w:rPr>
              <w:b/>
              <w:color w:val="262626"/>
              <w:rPrChange w:id="7831" w:author="Microsoft Office User" w:date="2018-11-26T15:34:00Z">
                <w:rPr>
                  <w:color w:val="262626"/>
                </w:rPr>
              </w:rPrChange>
            </w:rPr>
            <w:delText>were stained with</w:delText>
          </w:r>
        </w:del>
      </w:ins>
      <w:ins w:id="7832" w:author="psorger@gmail.com" w:date="2018-11-06T12:07:00Z">
        <w:del w:id="7833" w:author="Microsoft Office User" w:date="2018-11-26T15:30:00Z">
          <w:r w:rsidR="003612A6" w:rsidRPr="00EA49BB" w:rsidDel="00EA49BB">
            <w:rPr>
              <w:b/>
              <w:color w:val="262626"/>
              <w:rPrChange w:id="7834" w:author="Microsoft Office User" w:date="2018-11-26T15:34:00Z">
                <w:rPr>
                  <w:color w:val="262626"/>
                </w:rPr>
              </w:rPrChange>
            </w:rPr>
            <w:delText xml:space="preserve"> antibodies against </w:delText>
          </w:r>
        </w:del>
      </w:ins>
      <w:ins w:id="7835" w:author="psorger@gmail.com" w:date="2018-11-06T12:06:00Z">
        <w:del w:id="7836" w:author="Microsoft Office User" w:date="2018-11-26T15:30:00Z">
          <w:r w:rsidR="003612A6" w:rsidRPr="00EA49BB" w:rsidDel="00EA49BB">
            <w:rPr>
              <w:b/>
              <w:color w:val="262626"/>
              <w:rPrChange w:id="7837" w:author="Microsoft Office User" w:date="2018-11-26T15:34:00Z">
                <w:rPr>
                  <w:color w:val="262626"/>
                </w:rPr>
              </w:rPrChange>
            </w:rPr>
            <w:delText xml:space="preserve"> </w:delText>
          </w:r>
        </w:del>
      </w:ins>
      <w:ins w:id="7838" w:author="psorger@gmail.com" w:date="2018-11-06T12:07:00Z">
        <w:del w:id="7839" w:author="Microsoft Office User" w:date="2018-11-26T15:30:00Z">
          <w:r w:rsidR="003612A6" w:rsidRPr="00EA49BB" w:rsidDel="00EA49BB">
            <w:rPr>
              <w:b/>
              <w:color w:val="262626"/>
              <w:rPrChange w:id="7840" w:author="Microsoft Office User" w:date="2018-11-26T15:34:00Z">
                <w:rPr>
                  <w:color w:val="262626"/>
                </w:rPr>
              </w:rPrChange>
            </w:rPr>
            <w:delText xml:space="preserve">9 immune cell surface molecules, FOXP3, a transcription factor important in T cells, Ki67, </w:delText>
          </w:r>
        </w:del>
      </w:ins>
      <w:ins w:id="7841" w:author="psorger@gmail.com" w:date="2018-11-06T12:08:00Z">
        <w:del w:id="7842" w:author="Microsoft Office User" w:date="2018-11-26T15:30:00Z">
          <w:r w:rsidR="00F14ED0" w:rsidRPr="00EA49BB" w:rsidDel="00EA49BB">
            <w:rPr>
              <w:b/>
              <w:color w:val="262626"/>
              <w:rPrChange w:id="7843" w:author="Microsoft Office User" w:date="2018-11-26T15:34:00Z">
                <w:rPr>
                  <w:color w:val="262626"/>
                </w:rPr>
              </w:rPrChange>
            </w:rPr>
            <w:delText>which</w:delText>
          </w:r>
        </w:del>
      </w:ins>
      <w:ins w:id="7844" w:author="psorger@gmail.com" w:date="2018-11-06T12:07:00Z">
        <w:del w:id="7845" w:author="Microsoft Office User" w:date="2018-11-26T15:30:00Z">
          <w:r w:rsidR="003612A6" w:rsidRPr="00EA49BB" w:rsidDel="00EA49BB">
            <w:rPr>
              <w:b/>
              <w:color w:val="262626"/>
              <w:rPrChange w:id="7846" w:author="Microsoft Office User" w:date="2018-11-26T15:34:00Z">
                <w:rPr>
                  <w:color w:val="262626"/>
                </w:rPr>
              </w:rPrChange>
            </w:rPr>
            <w:delText xml:space="preserve"> </w:delText>
          </w:r>
        </w:del>
      </w:ins>
      <w:ins w:id="7847" w:author="psorger@gmail.com" w:date="2018-11-06T12:08:00Z">
        <w:del w:id="7848" w:author="Microsoft Office User" w:date="2018-11-26T15:30:00Z">
          <w:r w:rsidR="003612A6" w:rsidRPr="00EA49BB" w:rsidDel="00EA49BB">
            <w:rPr>
              <w:b/>
              <w:color w:val="262626"/>
              <w:rPrChange w:id="7849" w:author="Microsoft Office User" w:date="2018-11-26T15:34:00Z">
                <w:rPr>
                  <w:color w:val="262626"/>
                </w:rPr>
              </w:rPrChange>
            </w:rPr>
            <w:delText xml:space="preserve">labels </w:delText>
          </w:r>
          <w:r w:rsidR="00F14ED0" w:rsidRPr="00EA49BB" w:rsidDel="00EA49BB">
            <w:rPr>
              <w:b/>
              <w:color w:val="262626"/>
              <w:rPrChange w:id="7850" w:author="Microsoft Office User" w:date="2018-11-26T15:34:00Z">
                <w:rPr>
                  <w:color w:val="262626"/>
                </w:rPr>
              </w:rPrChange>
            </w:rPr>
            <w:delText xml:space="preserve">proliferating cells and vimentin, which distinguishes tumor cells from stroma. </w:delText>
          </w:r>
        </w:del>
      </w:ins>
      <w:ins w:id="7851" w:author="psorger@gmail.com" w:date="2018-11-06T12:09:00Z">
        <w:del w:id="7852" w:author="Microsoft Office User" w:date="2018-11-26T15:30:00Z">
          <w:r w:rsidR="00F14ED0" w:rsidRPr="00EA49BB" w:rsidDel="00EA49BB">
            <w:rPr>
              <w:b/>
              <w:color w:val="262626"/>
              <w:rPrChange w:id="7853" w:author="Microsoft Office User" w:date="2018-11-26T15:34:00Z">
                <w:rPr>
                  <w:color w:val="262626"/>
                </w:rPr>
              </w:rPrChange>
            </w:rPr>
            <w:delText xml:space="preserve">Although not identical to our flow cytometry panel, the t-CyCIF panel </w:delText>
          </w:r>
        </w:del>
      </w:ins>
      <w:ins w:id="7854" w:author="psorger@gmail.com" w:date="2018-11-06T12:10:00Z">
        <w:del w:id="7855" w:author="Microsoft Office User" w:date="2018-11-26T15:30:00Z">
          <w:r w:rsidR="00F14ED0" w:rsidRPr="00EA49BB" w:rsidDel="00EA49BB">
            <w:rPr>
              <w:b/>
              <w:color w:val="262626"/>
              <w:rPrChange w:id="7856" w:author="Microsoft Office User" w:date="2018-11-26T15:34:00Z">
                <w:rPr>
                  <w:color w:val="262626"/>
                </w:rPr>
              </w:rPrChange>
            </w:rPr>
            <w:delText>made</w:delText>
          </w:r>
        </w:del>
      </w:ins>
      <w:ins w:id="7857" w:author="psorger@gmail.com" w:date="2018-11-06T12:09:00Z">
        <w:del w:id="7858" w:author="Microsoft Office User" w:date="2018-11-26T15:30:00Z">
          <w:r w:rsidR="00F14ED0" w:rsidRPr="00EA49BB" w:rsidDel="00EA49BB">
            <w:rPr>
              <w:b/>
              <w:color w:val="262626"/>
              <w:rPrChange w:id="7859" w:author="Microsoft Office User" w:date="2018-11-26T15:34:00Z">
                <w:rPr>
                  <w:color w:val="262626"/>
                </w:rPr>
              </w:rPrChange>
            </w:rPr>
            <w:delText xml:space="preserve"> it possible to identify at least </w:delText>
          </w:r>
        </w:del>
      </w:ins>
      <w:moveToRangeStart w:id="7860" w:author="psorger@gmail.com" w:date="2018-11-06T12:09:00Z" w:name="move529269500"/>
      <w:moveTo w:id="7861" w:author="psorger@gmail.com" w:date="2018-11-06T12:09:00Z">
        <w:del w:id="7862" w:author="Microsoft Office User" w:date="2018-11-26T15:30:00Z">
          <w:r w:rsidR="00F14ED0" w:rsidRPr="00EA49BB" w:rsidDel="00EA49BB">
            <w:rPr>
              <w:b/>
              <w:color w:val="262626"/>
              <w:rPrChange w:id="7863" w:author="Microsoft Office User" w:date="2018-11-26T15:34:00Z">
                <w:rPr>
                  <w:color w:val="262626"/>
                </w:rPr>
              </w:rPrChange>
            </w:rPr>
            <w:delText>16 different types of tumor-resident immune cells</w:delText>
          </w:r>
        </w:del>
      </w:moveTo>
      <w:ins w:id="7864" w:author="psorger@gmail.com" w:date="2018-11-06T12:10:00Z">
        <w:del w:id="7865" w:author="Microsoft Office User" w:date="2018-11-26T15:30:00Z">
          <w:r w:rsidR="00F14ED0" w:rsidRPr="00EA49BB" w:rsidDel="00EA49BB">
            <w:rPr>
              <w:b/>
              <w:color w:val="262626"/>
              <w:rPrChange w:id="7866" w:author="Microsoft Office User" w:date="2018-11-26T15:34:00Z">
                <w:rPr>
                  <w:color w:val="262626"/>
                </w:rPr>
              </w:rPrChange>
            </w:rPr>
            <w:delText>. XXX  XX x XXX</w:delText>
          </w:r>
        </w:del>
      </w:ins>
      <w:ins w:id="7867" w:author="psorger@gmail.com" w:date="2018-11-06T12:11:00Z">
        <w:del w:id="7868" w:author="Microsoft Office User" w:date="2018-11-26T15:30:00Z">
          <w:r w:rsidR="00F14ED0" w:rsidRPr="00EA49BB" w:rsidDel="00EA49BB">
            <w:rPr>
              <w:b/>
              <w:color w:val="262626"/>
              <w:rPrChange w:id="7869" w:author="Microsoft Office User" w:date="2018-11-26T15:34:00Z">
                <w:rPr>
                  <w:color w:val="262626"/>
                </w:rPr>
              </w:rPrChange>
            </w:rPr>
            <w:delText>µm</w:delText>
          </w:r>
        </w:del>
      </w:ins>
      <w:ins w:id="7870" w:author="psorger@gmail.com" w:date="2018-11-06T12:10:00Z">
        <w:del w:id="7871" w:author="Microsoft Office User" w:date="2018-11-26T15:30:00Z">
          <w:r w:rsidR="00F14ED0" w:rsidRPr="00EA49BB" w:rsidDel="00EA49BB">
            <w:rPr>
              <w:b/>
              <w:color w:val="262626"/>
              <w:rPrChange w:id="7872" w:author="Microsoft Office User" w:date="2018-11-26T15:34:00Z">
                <w:rPr>
                  <w:color w:val="262626"/>
                </w:rPr>
              </w:rPrChange>
            </w:rPr>
            <w:delText xml:space="preserve"> </w:delText>
          </w:r>
        </w:del>
      </w:ins>
      <w:ins w:id="7873" w:author="psorger@gmail.com" w:date="2018-11-06T12:11:00Z">
        <w:del w:id="7874" w:author="Microsoft Office User" w:date="2018-11-26T15:30:00Z">
          <w:r w:rsidR="00F14ED0" w:rsidRPr="00EA49BB" w:rsidDel="00EA49BB">
            <w:rPr>
              <w:b/>
              <w:color w:val="262626"/>
              <w:rPrChange w:id="7875" w:author="Microsoft Office User" w:date="2018-11-26T15:34:00Z">
                <w:rPr>
                  <w:color w:val="262626"/>
                </w:rPr>
              </w:rPrChange>
            </w:rPr>
            <w:delText xml:space="preserve">image fields were acquired using an XX XXX NA objective, and a total of </w:delText>
          </w:r>
        </w:del>
      </w:ins>
      <w:ins w:id="7876" w:author="psorger@gmail.com" w:date="2018-11-06T12:12:00Z">
        <w:del w:id="7877" w:author="Microsoft Office User" w:date="2018-11-26T15:30:00Z">
          <w:r w:rsidR="00F14ED0" w:rsidRPr="00EA49BB" w:rsidDel="00EA49BB">
            <w:rPr>
              <w:b/>
              <w:color w:val="262626"/>
              <w:rPrChange w:id="7878" w:author="Microsoft Office User" w:date="2018-11-26T15:34:00Z">
                <w:rPr>
                  <w:color w:val="262626"/>
                </w:rPr>
              </w:rPrChange>
            </w:rPr>
            <w:delText>~ XX cells successfully</w:delText>
          </w:r>
        </w:del>
      </w:ins>
      <w:ins w:id="7879" w:author="psorger@gmail.com" w:date="2018-11-06T12:10:00Z">
        <w:del w:id="7880" w:author="Microsoft Office User" w:date="2018-11-26T15:30:00Z">
          <w:r w:rsidR="00F14ED0" w:rsidRPr="00EA49BB" w:rsidDel="00EA49BB">
            <w:rPr>
              <w:b/>
              <w:color w:val="262626"/>
              <w:rPrChange w:id="7881" w:author="Microsoft Office User" w:date="2018-11-26T15:34:00Z">
                <w:rPr>
                  <w:color w:val="262626"/>
                </w:rPr>
              </w:rPrChange>
            </w:rPr>
            <w:delText xml:space="preserve"> segmented from</w:delText>
          </w:r>
        </w:del>
      </w:ins>
      <w:ins w:id="7882" w:author="psorger@gmail.com" w:date="2018-11-06T12:12:00Z">
        <w:del w:id="7883" w:author="Microsoft Office User" w:date="2018-11-26T15:30:00Z">
          <w:r w:rsidR="00F14ED0" w:rsidRPr="00EA49BB" w:rsidDel="00EA49BB">
            <w:rPr>
              <w:b/>
              <w:color w:val="262626"/>
              <w:rPrChange w:id="7884" w:author="Microsoft Office User" w:date="2018-11-26T15:34:00Z">
                <w:rPr>
                  <w:color w:val="262626"/>
                </w:rPr>
              </w:rPrChange>
            </w:rPr>
            <w:delText xml:space="preserve"> each animal; staining </w:delText>
          </w:r>
        </w:del>
      </w:ins>
      <w:ins w:id="7885" w:author="psorger@gmail.com" w:date="2018-11-06T12:10:00Z">
        <w:del w:id="7886" w:author="Microsoft Office User" w:date="2018-11-26T15:30:00Z">
          <w:r w:rsidR="00F14ED0" w:rsidRPr="00EA49BB" w:rsidDel="00EA49BB">
            <w:rPr>
              <w:b/>
              <w:color w:val="262626"/>
              <w:rPrChange w:id="7887" w:author="Microsoft Office User" w:date="2018-11-26T15:34:00Z">
                <w:rPr>
                  <w:color w:val="262626"/>
                </w:rPr>
              </w:rPrChange>
            </w:rPr>
            <w:delText xml:space="preserve">intensity </w:delText>
          </w:r>
        </w:del>
      </w:ins>
      <w:ins w:id="7888" w:author="psorger@gmail.com" w:date="2018-11-06T12:12:00Z">
        <w:del w:id="7889" w:author="Microsoft Office User" w:date="2018-11-26T15:30:00Z">
          <w:r w:rsidR="00F14ED0" w:rsidRPr="00EA49BB" w:rsidDel="00EA49BB">
            <w:rPr>
              <w:b/>
              <w:color w:val="262626"/>
              <w:rPrChange w:id="7890" w:author="Microsoft Office User" w:date="2018-11-26T15:34:00Z">
                <w:rPr>
                  <w:color w:val="262626"/>
                </w:rPr>
              </w:rPrChange>
            </w:rPr>
            <w:delText xml:space="preserve">was integrated across each whole cell. This revealed the presence of </w:delText>
          </w:r>
        </w:del>
      </w:ins>
      <w:moveTo w:id="7891" w:author="psorger@gmail.com" w:date="2018-11-06T12:09:00Z">
        <w:del w:id="7892" w:author="Microsoft Office User" w:date="2018-11-26T15:30:00Z">
          <w:r w:rsidR="00F14ED0" w:rsidRPr="00EA49BB" w:rsidDel="00EA49BB">
            <w:rPr>
              <w:b/>
              <w:color w:val="262626"/>
              <w:rPrChange w:id="7893" w:author="Microsoft Office User" w:date="2018-11-26T15:34:00Z">
                <w:rPr>
                  <w:color w:val="262626"/>
                </w:rPr>
              </w:rPrChange>
            </w:rPr>
            <w:delText>, including a population of B220/CD8</w:delText>
          </w:r>
          <w:r w:rsidR="00F14ED0" w:rsidRPr="00EA49BB" w:rsidDel="00EA49BB">
            <w:rPr>
              <w:b/>
              <w:color w:val="262626"/>
              <w:vertAlign w:val="superscript"/>
              <w:rPrChange w:id="7894" w:author="Microsoft Office User" w:date="2018-11-26T15:34:00Z">
                <w:rPr>
                  <w:color w:val="262626"/>
                </w:rPr>
              </w:rPrChange>
            </w:rPr>
            <w:delText>α</w:delText>
          </w:r>
          <w:r w:rsidR="00F14ED0" w:rsidRPr="00EA49BB" w:rsidDel="00EA49BB">
            <w:rPr>
              <w:b/>
              <w:color w:val="262626"/>
              <w:rPrChange w:id="7895" w:author="Microsoft Office User" w:date="2018-11-26T15:34:00Z">
                <w:rPr>
                  <w:color w:val="262626"/>
                </w:rPr>
              </w:rPrChange>
            </w:rPr>
            <w:delText xml:space="preserve"> double-positive cells </w:delText>
          </w:r>
        </w:del>
      </w:moveTo>
      <w:ins w:id="7896" w:author="psorger@gmail.com" w:date="2018-11-06T12:13:00Z">
        <w:del w:id="7897" w:author="Microsoft Office User" w:date="2018-11-26T15:30:00Z">
          <w:r w:rsidR="00F14ED0" w:rsidRPr="00EA49BB" w:rsidDel="00EA49BB">
            <w:rPr>
              <w:b/>
              <w:color w:val="262626"/>
              <w:rPrChange w:id="7898" w:author="Microsoft Office User" w:date="2018-11-26T15:34:00Z">
                <w:rPr>
                  <w:color w:val="262626"/>
                </w:rPr>
              </w:rPrChange>
            </w:rPr>
            <w:delText xml:space="preserve">in all XXX specimens examined </w:delText>
          </w:r>
        </w:del>
      </w:ins>
      <w:moveTo w:id="7899" w:author="psorger@gmail.com" w:date="2018-11-06T12:09:00Z">
        <w:del w:id="7900" w:author="Microsoft Office User" w:date="2018-11-26T15:30:00Z">
          <w:r w:rsidR="00F14ED0" w:rsidRPr="00EA49BB" w:rsidDel="00EA49BB">
            <w:rPr>
              <w:b/>
              <w:color w:val="262626"/>
              <w:rPrChange w:id="7901" w:author="Microsoft Office User" w:date="2018-11-26T15:34:00Z">
                <w:rPr>
                  <w:color w:val="262626"/>
                </w:rPr>
              </w:rPrChange>
            </w:rPr>
            <w:delText>consistent with the B220</w:delText>
          </w:r>
          <w:r w:rsidR="00F14ED0" w:rsidRPr="00EA49BB" w:rsidDel="00EA49BB">
            <w:rPr>
              <w:b/>
              <w:color w:val="262626"/>
              <w:vertAlign w:val="superscript"/>
              <w:rPrChange w:id="7902" w:author="Microsoft Office User" w:date="2018-11-26T15:34:00Z">
                <w:rPr>
                  <w:color w:val="262626"/>
                  <w:vertAlign w:val="superscript"/>
                </w:rPr>
              </w:rPrChange>
            </w:rPr>
            <w:delText>+</w:delText>
          </w:r>
          <w:r w:rsidR="00F14ED0" w:rsidRPr="00EA49BB" w:rsidDel="00EA49BB">
            <w:rPr>
              <w:b/>
              <w:color w:val="262626"/>
              <w:rPrChange w:id="7903" w:author="Microsoft Office User" w:date="2018-11-26T15:34:00Z">
                <w:rPr>
                  <w:color w:val="262626"/>
                </w:rPr>
              </w:rPrChange>
            </w:rPr>
            <w:delText xml:space="preserve"> CD8T cells found in the periphery (</w:delText>
          </w:r>
          <w:r w:rsidR="00F14ED0" w:rsidRPr="00EA49BB" w:rsidDel="00EA49BB">
            <w:rPr>
              <w:b/>
              <w:color w:val="262626"/>
              <w:rPrChange w:id="7904" w:author="Microsoft Office User" w:date="2018-11-26T15:34:00Z">
                <w:rPr>
                  <w:b/>
                  <w:color w:val="262626"/>
                </w:rPr>
              </w:rPrChange>
            </w:rPr>
            <w:delText xml:space="preserve">Fig. 6b </w:delText>
          </w:r>
          <w:r w:rsidR="00F14ED0" w:rsidRPr="00EA49BB" w:rsidDel="00EA49BB">
            <w:rPr>
              <w:b/>
              <w:color w:val="262626"/>
              <w:rPrChange w:id="7905" w:author="Microsoft Office User" w:date="2018-11-26T15:34:00Z">
                <w:rPr>
                  <w:color w:val="262626"/>
                </w:rPr>
              </w:rPrChange>
            </w:rPr>
            <w:delText>and</w:delText>
          </w:r>
          <w:r w:rsidR="00F14ED0" w:rsidRPr="00EA49BB" w:rsidDel="00EA49BB">
            <w:rPr>
              <w:b/>
              <w:color w:val="262626"/>
              <w:rPrChange w:id="7906" w:author="Microsoft Office User" w:date="2018-11-26T15:34:00Z">
                <w:rPr>
                  <w:b/>
                  <w:color w:val="262626"/>
                </w:rPr>
              </w:rPrChange>
            </w:rPr>
            <w:delText xml:space="preserve"> Supplementary Fig. 11</w:delText>
          </w:r>
          <w:r w:rsidR="00F14ED0" w:rsidRPr="00EA49BB" w:rsidDel="00EA49BB">
            <w:rPr>
              <w:b/>
              <w:color w:val="262626"/>
              <w:rPrChange w:id="7907" w:author="Microsoft Office User" w:date="2018-11-26T15:34:00Z">
                <w:rPr>
                  <w:color w:val="262626"/>
                </w:rPr>
              </w:rPrChange>
            </w:rPr>
            <w:delText>).</w:delText>
          </w:r>
        </w:del>
      </w:moveTo>
    </w:p>
    <w:moveToRangeEnd w:id="7860"/>
    <w:p w14:paraId="66ABDB33" w14:textId="48375D1A" w:rsidR="00397056" w:rsidRPr="00EA49BB" w:rsidDel="00EA49BB" w:rsidRDefault="00CB1F5E" w:rsidP="00EA49BB">
      <w:pPr>
        <w:spacing w:line="480" w:lineRule="auto"/>
        <w:contextualSpacing/>
        <w:rPr>
          <w:del w:id="7908" w:author="Microsoft Office User" w:date="2018-11-26T15:30:00Z"/>
          <w:b/>
          <w:color w:val="262626"/>
          <w:rPrChange w:id="7909" w:author="Microsoft Office User" w:date="2018-11-26T15:34:00Z">
            <w:rPr>
              <w:del w:id="7910" w:author="Microsoft Office User" w:date="2018-11-26T15:30:00Z"/>
              <w:color w:val="262626"/>
            </w:rPr>
          </w:rPrChange>
        </w:rPr>
        <w:pPrChange w:id="7911" w:author="Microsoft Office User" w:date="2018-11-26T15:34:00Z">
          <w:pPr>
            <w:spacing w:line="480" w:lineRule="auto"/>
            <w:contextualSpacing/>
          </w:pPr>
        </w:pPrChange>
      </w:pPr>
      <w:del w:id="7912" w:author="Microsoft Office User" w:date="2018-11-26T15:30:00Z">
        <w:r w:rsidRPr="00EA49BB" w:rsidDel="00EA49BB">
          <w:rPr>
            <w:b/>
            <w:color w:val="262626"/>
            <w:rPrChange w:id="7913" w:author="Microsoft Office User" w:date="2018-11-26T15:34:00Z">
              <w:rPr>
                <w:color w:val="262626"/>
              </w:rPr>
            </w:rPrChange>
          </w:rPr>
          <w:delText xml:space="preserve">tumor microenvironment </w:delText>
        </w:r>
        <w:r w:rsidR="0072490C" w:rsidRPr="00EA49BB" w:rsidDel="00EA49BB">
          <w:rPr>
            <w:b/>
            <w:color w:val="262626"/>
            <w:rPrChange w:id="7914" w:author="Microsoft Office User" w:date="2018-11-26T15:34:00Z">
              <w:rPr>
                <w:color w:val="262626"/>
              </w:rPr>
            </w:rPrChange>
          </w:rPr>
          <w:delText xml:space="preserve">from which </w:delText>
        </w:r>
        <w:r w:rsidR="003C2032" w:rsidRPr="00EA49BB" w:rsidDel="00EA49BB">
          <w:rPr>
            <w:b/>
            <w:color w:val="262626"/>
            <w:rPrChange w:id="7915" w:author="Microsoft Office User" w:date="2018-11-26T15:34:00Z">
              <w:rPr>
                <w:color w:val="262626"/>
              </w:rPr>
            </w:rPrChange>
          </w:rPr>
          <w:delText xml:space="preserve">single-cells were measurements of </w:delText>
        </w:r>
        <w:r w:rsidR="0072490C" w:rsidRPr="00EA49BB" w:rsidDel="00EA49BB">
          <w:rPr>
            <w:b/>
            <w:color w:val="262626"/>
            <w:rPrChange w:id="7916" w:author="Microsoft Office User" w:date="2018-11-26T15:34:00Z">
              <w:rPr>
                <w:color w:val="262626"/>
              </w:rPr>
            </w:rPrChange>
          </w:rPr>
          <w:delText xml:space="preserve">the spatial coordinates and antigen expression </w:delText>
        </w:r>
        <w:r w:rsidR="003C2032" w:rsidRPr="00EA49BB" w:rsidDel="00EA49BB">
          <w:rPr>
            <w:b/>
            <w:color w:val="262626"/>
            <w:rPrChange w:id="7917" w:author="Microsoft Office User" w:date="2018-11-26T15:34:00Z">
              <w:rPr>
                <w:color w:val="262626"/>
              </w:rPr>
            </w:rPrChange>
          </w:rPr>
          <w:delText>were extracted</w:delText>
        </w:r>
        <w:r w:rsidR="0072490C" w:rsidRPr="00EA49BB" w:rsidDel="00EA49BB">
          <w:rPr>
            <w:b/>
            <w:color w:val="262626"/>
            <w:rPrChange w:id="7918" w:author="Microsoft Office User" w:date="2018-11-26T15:34:00Z">
              <w:rPr>
                <w:color w:val="262626"/>
              </w:rPr>
            </w:rPrChange>
          </w:rPr>
          <w:delText xml:space="preserve"> </w:delText>
        </w:r>
        <w:r w:rsidR="002B5CD8" w:rsidRPr="00EA49BB" w:rsidDel="00EA49BB">
          <w:rPr>
            <w:b/>
            <w:color w:val="262626"/>
            <w:rPrChange w:id="7919" w:author="Microsoft Office User" w:date="2018-11-26T15:34:00Z">
              <w:rPr>
                <w:color w:val="262626"/>
              </w:rPr>
            </w:rPrChange>
          </w:rPr>
          <w:delText>(</w:delText>
        </w:r>
        <w:r w:rsidR="002B5CD8" w:rsidRPr="00EA49BB" w:rsidDel="00EA49BB">
          <w:rPr>
            <w:b/>
            <w:color w:val="262626"/>
            <w:rPrChange w:id="7920" w:author="Microsoft Office User" w:date="2018-11-26T15:34:00Z">
              <w:rPr>
                <w:b/>
                <w:color w:val="262626"/>
              </w:rPr>
            </w:rPrChange>
          </w:rPr>
          <w:delText>Fig. 6a</w:delText>
        </w:r>
        <w:r w:rsidR="00FD0D95" w:rsidRPr="00EA49BB" w:rsidDel="00EA49BB">
          <w:rPr>
            <w:b/>
            <w:color w:val="262626"/>
            <w:rPrChange w:id="7921" w:author="Microsoft Office User" w:date="2018-11-26T15:34:00Z">
              <w:rPr>
                <w:color w:val="262626"/>
              </w:rPr>
            </w:rPrChange>
          </w:rPr>
          <w:delText>,</w:delText>
        </w:r>
        <w:r w:rsidR="00FD0D95" w:rsidRPr="00EA49BB" w:rsidDel="00EA49BB">
          <w:rPr>
            <w:b/>
            <w:color w:val="262626"/>
            <w:rPrChange w:id="7922" w:author="Microsoft Office User" w:date="2018-11-26T15:34:00Z">
              <w:rPr>
                <w:b/>
                <w:color w:val="262626"/>
              </w:rPr>
            </w:rPrChange>
          </w:rPr>
          <w:delText xml:space="preserve"> </w:delText>
        </w:r>
        <w:r w:rsidR="002B5CD8" w:rsidRPr="00EA49BB" w:rsidDel="00EA49BB">
          <w:rPr>
            <w:b/>
            <w:color w:val="262626"/>
            <w:rPrChange w:id="7923" w:author="Microsoft Office User" w:date="2018-11-26T15:34:00Z">
              <w:rPr>
                <w:b/>
                <w:color w:val="262626"/>
              </w:rPr>
            </w:rPrChange>
          </w:rPr>
          <w:delText>Supplementary Fig</w:delText>
        </w:r>
        <w:r w:rsidR="00D31FDA" w:rsidRPr="00EA49BB" w:rsidDel="00EA49BB">
          <w:rPr>
            <w:b/>
            <w:color w:val="262626"/>
            <w:rPrChange w:id="7924" w:author="Microsoft Office User" w:date="2018-11-26T15:34:00Z">
              <w:rPr>
                <w:b/>
                <w:color w:val="262626"/>
              </w:rPr>
            </w:rPrChange>
          </w:rPr>
          <w:delText>s.</w:delText>
        </w:r>
        <w:r w:rsidR="002B5CD8" w:rsidRPr="00EA49BB" w:rsidDel="00EA49BB">
          <w:rPr>
            <w:b/>
            <w:color w:val="262626"/>
            <w:rPrChange w:id="7925" w:author="Microsoft Office User" w:date="2018-11-26T15:34:00Z">
              <w:rPr>
                <w:b/>
                <w:color w:val="262626"/>
              </w:rPr>
            </w:rPrChange>
          </w:rPr>
          <w:delText xml:space="preserve"> </w:delText>
        </w:r>
        <w:r w:rsidR="00E242FF" w:rsidRPr="00EA49BB" w:rsidDel="00EA49BB">
          <w:rPr>
            <w:b/>
            <w:color w:val="262626"/>
            <w:rPrChange w:id="7926" w:author="Microsoft Office User" w:date="2018-11-26T15:34:00Z">
              <w:rPr>
                <w:b/>
                <w:color w:val="262626"/>
              </w:rPr>
            </w:rPrChange>
          </w:rPr>
          <w:delText>9</w:delText>
        </w:r>
        <w:r w:rsidR="00D31FDA" w:rsidRPr="00EA49BB" w:rsidDel="00EA49BB">
          <w:rPr>
            <w:b/>
            <w:color w:val="262626"/>
            <w:rPrChange w:id="7927" w:author="Microsoft Office User" w:date="2018-11-26T15:34:00Z">
              <w:rPr>
                <w:b/>
                <w:color w:val="262626"/>
              </w:rPr>
            </w:rPrChange>
          </w:rPr>
          <w:delText xml:space="preserve"> and 10</w:delText>
        </w:r>
        <w:r w:rsidR="00FD0D95" w:rsidRPr="00EA49BB" w:rsidDel="00EA49BB">
          <w:rPr>
            <w:b/>
            <w:color w:val="262626"/>
            <w:rPrChange w:id="7928" w:author="Microsoft Office User" w:date="2018-11-26T15:34:00Z">
              <w:rPr>
                <w:color w:val="262626"/>
              </w:rPr>
            </w:rPrChange>
          </w:rPr>
          <w:delText>,</w:delText>
        </w:r>
        <w:r w:rsidR="00FD0D95" w:rsidRPr="00EA49BB" w:rsidDel="00EA49BB">
          <w:rPr>
            <w:b/>
            <w:color w:val="262626"/>
            <w:rPrChange w:id="7929" w:author="Microsoft Office User" w:date="2018-11-26T15:34:00Z">
              <w:rPr>
                <w:b/>
                <w:color w:val="262626"/>
              </w:rPr>
            </w:rPrChange>
          </w:rPr>
          <w:delText xml:space="preserve"> </w:delText>
        </w:r>
        <w:r w:rsidR="00FD0D95" w:rsidRPr="00EA49BB" w:rsidDel="00EA49BB">
          <w:rPr>
            <w:b/>
            <w:color w:val="262626"/>
            <w:rPrChange w:id="7930" w:author="Microsoft Office User" w:date="2018-11-26T15:34:00Z">
              <w:rPr>
                <w:color w:val="262626"/>
              </w:rPr>
            </w:rPrChange>
          </w:rPr>
          <w:delText xml:space="preserve">and </w:delText>
        </w:r>
        <w:r w:rsidR="00FD0D95" w:rsidRPr="00EA49BB" w:rsidDel="00EA49BB">
          <w:rPr>
            <w:b/>
            <w:color w:val="262626"/>
            <w:rPrChange w:id="7931" w:author="Microsoft Office User" w:date="2018-11-26T15:34:00Z">
              <w:rPr>
                <w:b/>
                <w:color w:val="262626"/>
              </w:rPr>
            </w:rPrChange>
          </w:rPr>
          <w:delText>Supplementary Table 3</w:delText>
        </w:r>
        <w:r w:rsidR="002B5CD8" w:rsidRPr="00EA49BB" w:rsidDel="00EA49BB">
          <w:rPr>
            <w:b/>
            <w:color w:val="262626"/>
            <w:rPrChange w:id="7932" w:author="Microsoft Office User" w:date="2018-11-26T15:34:00Z">
              <w:rPr>
                <w:color w:val="262626"/>
              </w:rPr>
            </w:rPrChange>
          </w:rPr>
          <w:delText>).</w:delText>
        </w:r>
        <w:r w:rsidR="0072490C" w:rsidRPr="00EA49BB" w:rsidDel="00EA49BB">
          <w:rPr>
            <w:b/>
            <w:color w:val="262626"/>
            <w:rPrChange w:id="7933" w:author="Microsoft Office User" w:date="2018-11-26T15:34:00Z">
              <w:rPr>
                <w:color w:val="262626"/>
              </w:rPr>
            </w:rPrChange>
          </w:rPr>
          <w:delText xml:space="preserve"> </w:delText>
        </w:r>
        <w:r w:rsidR="00ED04FC" w:rsidRPr="00EA49BB" w:rsidDel="00EA49BB">
          <w:rPr>
            <w:b/>
            <w:color w:val="262626"/>
            <w:rPrChange w:id="7934" w:author="Microsoft Office User" w:date="2018-11-26T15:34:00Z">
              <w:rPr>
                <w:color w:val="262626"/>
              </w:rPr>
            </w:rPrChange>
          </w:rPr>
          <w:delText>The following</w:delText>
        </w:r>
        <w:r w:rsidR="00C74998" w:rsidRPr="00EA49BB" w:rsidDel="00EA49BB">
          <w:rPr>
            <w:b/>
            <w:color w:val="262626"/>
            <w:rPrChange w:id="7935" w:author="Microsoft Office User" w:date="2018-11-26T15:34:00Z">
              <w:rPr>
                <w:color w:val="262626"/>
              </w:rPr>
            </w:rPrChange>
          </w:rPr>
          <w:delText xml:space="preserve"> antibodies </w:delText>
        </w:r>
        <w:r w:rsidR="00ED04FC" w:rsidRPr="00EA49BB" w:rsidDel="00EA49BB">
          <w:rPr>
            <w:b/>
            <w:color w:val="262626"/>
            <w:rPrChange w:id="7936" w:author="Microsoft Office User" w:date="2018-11-26T15:34:00Z">
              <w:rPr>
                <w:color w:val="262626"/>
              </w:rPr>
            </w:rPrChange>
          </w:rPr>
          <w:delText>were used</w:delText>
        </w:r>
        <w:r w:rsidR="0054085B" w:rsidRPr="00EA49BB" w:rsidDel="00EA49BB">
          <w:rPr>
            <w:b/>
            <w:color w:val="262626"/>
            <w:rPrChange w:id="7937" w:author="Microsoft Office User" w:date="2018-11-26T15:34:00Z">
              <w:rPr>
                <w:color w:val="262626"/>
              </w:rPr>
            </w:rPrChange>
          </w:rPr>
          <w:delText xml:space="preserve">: </w:delText>
        </w:r>
        <w:r w:rsidR="0054085B" w:rsidRPr="00EA49BB" w:rsidDel="00EA49BB">
          <w:rPr>
            <w:b/>
            <w:color w:val="262626"/>
            <w:highlight w:val="yellow"/>
            <w:rPrChange w:id="7938" w:author="Microsoft Office User" w:date="2018-11-26T15:34:00Z">
              <w:rPr>
                <w:color w:val="262626"/>
              </w:rPr>
            </w:rPrChange>
          </w:rPr>
          <w:delText>Ly6C (clone: AL-21), CD8α (clone: 4SM15), CD68 (polyclonal), B220 (clone: RA3-6B2), CD4 (clone: 4SM95), CD49b (clone: DX5), CD11b (clone: EPR1344), Ly6G (clone: 1A8), Foxp3 (clone: FJK-16s), Ki67 (clone: D3B5), and Vimentin (clone: D21H3)</w:delText>
        </w:r>
      </w:del>
      <w:ins w:id="7939" w:author="psorger@gmail.com" w:date="2018-11-06T12:06:00Z">
        <w:del w:id="7940" w:author="Microsoft Office User" w:date="2018-11-26T15:30:00Z">
          <w:r w:rsidR="00E6392E" w:rsidRPr="00EA49BB" w:rsidDel="00EA49BB">
            <w:rPr>
              <w:b/>
              <w:color w:val="262626"/>
              <w:highlight w:val="yellow"/>
              <w:rPrChange w:id="7941" w:author="Microsoft Office User" w:date="2018-11-26T15:34:00Z">
                <w:rPr>
                  <w:color w:val="262626"/>
                </w:rPr>
              </w:rPrChange>
            </w:rPr>
            <w:delText xml:space="preserve"> IN THE FIGURE ONLY</w:delText>
          </w:r>
          <w:r w:rsidR="00E6392E" w:rsidRPr="00EA49BB" w:rsidDel="00EA49BB">
            <w:rPr>
              <w:b/>
              <w:color w:val="262626"/>
              <w:rPrChange w:id="7942" w:author="Microsoft Office User" w:date="2018-11-26T15:34:00Z">
                <w:rPr>
                  <w:color w:val="262626"/>
                </w:rPr>
              </w:rPrChange>
            </w:rPr>
            <w:delText xml:space="preserve"> </w:delText>
          </w:r>
        </w:del>
      </w:ins>
      <w:del w:id="7943" w:author="Microsoft Office User" w:date="2018-11-26T15:30:00Z">
        <w:r w:rsidR="0054085B" w:rsidRPr="00EA49BB" w:rsidDel="00EA49BB">
          <w:rPr>
            <w:b/>
            <w:rPrChange w:id="7944" w:author="Microsoft Office User" w:date="2018-11-26T15:34:00Z">
              <w:rPr/>
            </w:rPrChange>
          </w:rPr>
          <w:delText xml:space="preserve"> </w:delText>
        </w:r>
        <w:r w:rsidR="007A719F" w:rsidRPr="00EA49BB" w:rsidDel="00EA49BB">
          <w:rPr>
            <w:b/>
            <w:rPrChange w:id="7945" w:author="Microsoft Office User" w:date="2018-11-26T15:34:00Z">
              <w:rPr/>
            </w:rPrChange>
          </w:rPr>
          <w:delText xml:space="preserve">to </w:delText>
        </w:r>
        <w:r w:rsidR="008F17D8" w:rsidRPr="00EA49BB" w:rsidDel="00EA49BB">
          <w:rPr>
            <w:b/>
            <w:color w:val="262626"/>
            <w:rPrChange w:id="7946" w:author="Microsoft Office User" w:date="2018-11-26T15:34:00Z">
              <w:rPr>
                <w:color w:val="262626"/>
              </w:rPr>
            </w:rPrChange>
          </w:rPr>
          <w:delText xml:space="preserve">reveal the presence of at least </w:delText>
        </w:r>
      </w:del>
      <w:moveFromRangeStart w:id="7947" w:author="psorger@gmail.com" w:date="2018-11-06T12:09:00Z" w:name="move529269500"/>
      <w:moveFrom w:id="7948" w:author="psorger@gmail.com" w:date="2018-11-06T12:09:00Z">
        <w:del w:id="7949" w:author="Microsoft Office User" w:date="2018-11-26T15:30:00Z">
          <w:r w:rsidR="00AC5AA9" w:rsidRPr="00EA49BB" w:rsidDel="00EA49BB">
            <w:rPr>
              <w:b/>
              <w:color w:val="262626"/>
              <w:rPrChange w:id="7950" w:author="Microsoft Office User" w:date="2018-11-26T15:34:00Z">
                <w:rPr>
                  <w:color w:val="262626"/>
                </w:rPr>
              </w:rPrChange>
            </w:rPr>
            <w:delText xml:space="preserve">16 </w:delText>
          </w:r>
          <w:r w:rsidR="00B100BF" w:rsidRPr="00EA49BB" w:rsidDel="00EA49BB">
            <w:rPr>
              <w:b/>
              <w:color w:val="262626"/>
              <w:rPrChange w:id="7951" w:author="Microsoft Office User" w:date="2018-11-26T15:34:00Z">
                <w:rPr>
                  <w:color w:val="262626"/>
                </w:rPr>
              </w:rPrChange>
            </w:rPr>
            <w:delText>different types of tumor-resident</w:delText>
          </w:r>
          <w:r w:rsidR="00AC5AA9" w:rsidRPr="00EA49BB" w:rsidDel="00EA49BB">
            <w:rPr>
              <w:b/>
              <w:color w:val="262626"/>
              <w:rPrChange w:id="7952" w:author="Microsoft Office User" w:date="2018-11-26T15:34:00Z">
                <w:rPr>
                  <w:color w:val="262626"/>
                </w:rPr>
              </w:rPrChange>
            </w:rPr>
            <w:delText xml:space="preserve"> immune </w:delText>
          </w:r>
          <w:r w:rsidR="00B100BF" w:rsidRPr="00EA49BB" w:rsidDel="00EA49BB">
            <w:rPr>
              <w:b/>
              <w:color w:val="262626"/>
              <w:rPrChange w:id="7953" w:author="Microsoft Office User" w:date="2018-11-26T15:34:00Z">
                <w:rPr>
                  <w:color w:val="262626"/>
                </w:rPr>
              </w:rPrChange>
            </w:rPr>
            <w:delText xml:space="preserve">cells, including a </w:delText>
          </w:r>
          <w:r w:rsidR="00AC5AA9" w:rsidRPr="00EA49BB" w:rsidDel="00EA49BB">
            <w:rPr>
              <w:b/>
              <w:color w:val="262626"/>
              <w:rPrChange w:id="7954" w:author="Microsoft Office User" w:date="2018-11-26T15:34:00Z">
                <w:rPr>
                  <w:color w:val="262626"/>
                </w:rPr>
              </w:rPrChange>
            </w:rPr>
            <w:delText>population of B220</w:delText>
          </w:r>
          <w:r w:rsidR="00B15D22" w:rsidRPr="00EA49BB" w:rsidDel="00EA49BB">
            <w:rPr>
              <w:b/>
              <w:color w:val="262626"/>
              <w:rPrChange w:id="7955" w:author="Microsoft Office User" w:date="2018-11-26T15:34:00Z">
                <w:rPr>
                  <w:color w:val="262626"/>
                </w:rPr>
              </w:rPrChange>
            </w:rPr>
            <w:delText>/</w:delText>
          </w:r>
          <w:r w:rsidR="00AC5AA9" w:rsidRPr="00EA49BB" w:rsidDel="00EA49BB">
            <w:rPr>
              <w:b/>
              <w:color w:val="262626"/>
              <w:rPrChange w:id="7956" w:author="Microsoft Office User" w:date="2018-11-26T15:34:00Z">
                <w:rPr>
                  <w:color w:val="262626"/>
                </w:rPr>
              </w:rPrChange>
            </w:rPr>
            <w:delText>CD8α</w:delText>
          </w:r>
          <w:r w:rsidR="00573494" w:rsidRPr="00EA49BB" w:rsidDel="00EA49BB">
            <w:rPr>
              <w:b/>
              <w:color w:val="262626"/>
              <w:rPrChange w:id="7957" w:author="Microsoft Office User" w:date="2018-11-26T15:34:00Z">
                <w:rPr>
                  <w:color w:val="262626"/>
                </w:rPr>
              </w:rPrChange>
            </w:rPr>
            <w:delText xml:space="preserve"> double-positive c</w:delText>
          </w:r>
          <w:r w:rsidR="00AC5AA9" w:rsidRPr="00EA49BB" w:rsidDel="00EA49BB">
            <w:rPr>
              <w:b/>
              <w:color w:val="262626"/>
              <w:rPrChange w:id="7958" w:author="Microsoft Office User" w:date="2018-11-26T15:34:00Z">
                <w:rPr>
                  <w:color w:val="262626"/>
                </w:rPr>
              </w:rPrChange>
            </w:rPr>
            <w:delText>ells</w:delText>
          </w:r>
          <w:r w:rsidR="00B100BF" w:rsidRPr="00EA49BB" w:rsidDel="00EA49BB">
            <w:rPr>
              <w:b/>
              <w:color w:val="262626"/>
              <w:rPrChange w:id="7959" w:author="Microsoft Office User" w:date="2018-11-26T15:34:00Z">
                <w:rPr>
                  <w:color w:val="262626"/>
                </w:rPr>
              </w:rPrChange>
            </w:rPr>
            <w:delText xml:space="preserve"> consistent with the B220</w:delText>
          </w:r>
          <w:r w:rsidR="00B100BF" w:rsidRPr="00EA49BB" w:rsidDel="00EA49BB">
            <w:rPr>
              <w:b/>
              <w:color w:val="262626"/>
              <w:vertAlign w:val="superscript"/>
              <w:rPrChange w:id="7960" w:author="Microsoft Office User" w:date="2018-11-26T15:34:00Z">
                <w:rPr>
                  <w:color w:val="262626"/>
                  <w:vertAlign w:val="superscript"/>
                </w:rPr>
              </w:rPrChange>
            </w:rPr>
            <w:delText>+</w:delText>
          </w:r>
          <w:r w:rsidR="00B100BF" w:rsidRPr="00EA49BB" w:rsidDel="00EA49BB">
            <w:rPr>
              <w:b/>
              <w:color w:val="262626"/>
              <w:rPrChange w:id="7961" w:author="Microsoft Office User" w:date="2018-11-26T15:34:00Z">
                <w:rPr>
                  <w:color w:val="262626"/>
                </w:rPr>
              </w:rPrChange>
            </w:rPr>
            <w:delText xml:space="preserve"> CD8T </w:delText>
          </w:r>
          <w:r w:rsidR="003E3CEE" w:rsidRPr="00EA49BB" w:rsidDel="00EA49BB">
            <w:rPr>
              <w:b/>
              <w:color w:val="262626"/>
              <w:rPrChange w:id="7962" w:author="Microsoft Office User" w:date="2018-11-26T15:34:00Z">
                <w:rPr>
                  <w:color w:val="262626"/>
                </w:rPr>
              </w:rPrChange>
            </w:rPr>
            <w:delText>cells found in the periphery</w:delText>
          </w:r>
          <w:r w:rsidR="002B5CD8" w:rsidRPr="00EA49BB" w:rsidDel="00EA49BB">
            <w:rPr>
              <w:b/>
              <w:color w:val="262626"/>
              <w:rPrChange w:id="7963" w:author="Microsoft Office User" w:date="2018-11-26T15:34:00Z">
                <w:rPr>
                  <w:color w:val="262626"/>
                </w:rPr>
              </w:rPrChange>
            </w:rPr>
            <w:delText xml:space="preserve"> </w:delText>
          </w:r>
          <w:r w:rsidR="00B100BF" w:rsidRPr="00EA49BB" w:rsidDel="00EA49BB">
            <w:rPr>
              <w:b/>
              <w:color w:val="262626"/>
              <w:rPrChange w:id="7964" w:author="Microsoft Office User" w:date="2018-11-26T15:34:00Z">
                <w:rPr>
                  <w:color w:val="262626"/>
                </w:rPr>
              </w:rPrChange>
            </w:rPr>
            <w:delText>(</w:delText>
          </w:r>
          <w:r w:rsidR="00E26A3C" w:rsidRPr="00EA49BB" w:rsidDel="00EA49BB">
            <w:rPr>
              <w:b/>
              <w:color w:val="262626"/>
              <w:rPrChange w:id="7965" w:author="Microsoft Office User" w:date="2018-11-26T15:34:00Z">
                <w:rPr>
                  <w:b/>
                  <w:color w:val="262626"/>
                </w:rPr>
              </w:rPrChange>
            </w:rPr>
            <w:delText>Fig. 6</w:delText>
          </w:r>
          <w:r w:rsidR="00B100BF" w:rsidRPr="00EA49BB" w:rsidDel="00EA49BB">
            <w:rPr>
              <w:b/>
              <w:color w:val="262626"/>
              <w:rPrChange w:id="7966" w:author="Microsoft Office User" w:date="2018-11-26T15:34:00Z">
                <w:rPr>
                  <w:b/>
                  <w:color w:val="262626"/>
                </w:rPr>
              </w:rPrChange>
            </w:rPr>
            <w:delText>b</w:delText>
          </w:r>
          <w:r w:rsidR="00F70DAB" w:rsidRPr="00EA49BB" w:rsidDel="00EA49BB">
            <w:rPr>
              <w:b/>
              <w:color w:val="262626"/>
              <w:rPrChange w:id="7967" w:author="Microsoft Office User" w:date="2018-11-26T15:34:00Z">
                <w:rPr>
                  <w:b/>
                  <w:color w:val="262626"/>
                </w:rPr>
              </w:rPrChange>
            </w:rPr>
            <w:delText xml:space="preserve"> </w:delText>
          </w:r>
          <w:r w:rsidR="00F70DAB" w:rsidRPr="00EA49BB" w:rsidDel="00EA49BB">
            <w:rPr>
              <w:b/>
              <w:color w:val="262626"/>
              <w:rPrChange w:id="7968" w:author="Microsoft Office User" w:date="2018-11-26T15:34:00Z">
                <w:rPr>
                  <w:color w:val="262626"/>
                </w:rPr>
              </w:rPrChange>
            </w:rPr>
            <w:delText>and</w:delText>
          </w:r>
          <w:r w:rsidR="00F70DAB" w:rsidRPr="00EA49BB" w:rsidDel="00EA49BB">
            <w:rPr>
              <w:b/>
              <w:color w:val="262626"/>
              <w:rPrChange w:id="7969" w:author="Microsoft Office User" w:date="2018-11-26T15:34:00Z">
                <w:rPr>
                  <w:b/>
                  <w:color w:val="262626"/>
                </w:rPr>
              </w:rPrChange>
            </w:rPr>
            <w:delText xml:space="preserve"> Supplementary Fig. 11</w:delText>
          </w:r>
          <w:r w:rsidR="00B100BF" w:rsidRPr="00EA49BB" w:rsidDel="00EA49BB">
            <w:rPr>
              <w:b/>
              <w:color w:val="262626"/>
              <w:rPrChange w:id="7970" w:author="Microsoft Office User" w:date="2018-11-26T15:34:00Z">
                <w:rPr>
                  <w:color w:val="262626"/>
                </w:rPr>
              </w:rPrChange>
            </w:rPr>
            <w:delText>).</w:delText>
          </w:r>
        </w:del>
      </w:moveFrom>
      <w:moveFromRangeEnd w:id="7947"/>
      <w:ins w:id="7971" w:author="psorger@gmail.com" w:date="2018-11-06T12:13:00Z">
        <w:del w:id="7972" w:author="Microsoft Office User" w:date="2018-11-26T15:30:00Z">
          <w:r w:rsidR="00F14ED0" w:rsidRPr="00EA49BB" w:rsidDel="00EA49BB">
            <w:rPr>
              <w:b/>
              <w:color w:val="262626"/>
              <w:rPrChange w:id="7973" w:author="Microsoft Office User" w:date="2018-11-26T15:34:00Z">
                <w:rPr>
                  <w:color w:val="262626"/>
                </w:rPr>
              </w:rPrChange>
            </w:rPr>
            <w:delText xml:space="preserve"> </w:delText>
          </w:r>
        </w:del>
      </w:ins>
    </w:p>
    <w:p w14:paraId="3128BA92" w14:textId="43BFADE9" w:rsidR="00AA164F" w:rsidRPr="00EA49BB" w:rsidDel="00EA49BB" w:rsidRDefault="00397056" w:rsidP="00EA49BB">
      <w:pPr>
        <w:spacing w:line="480" w:lineRule="auto"/>
        <w:contextualSpacing/>
        <w:rPr>
          <w:del w:id="7974" w:author="Microsoft Office User" w:date="2018-11-26T15:30:00Z"/>
          <w:b/>
          <w:rPrChange w:id="7975" w:author="Microsoft Office User" w:date="2018-11-26T15:34:00Z">
            <w:rPr>
              <w:del w:id="7976" w:author="Microsoft Office User" w:date="2018-11-26T15:30:00Z"/>
            </w:rPr>
          </w:rPrChange>
        </w:rPr>
        <w:pPrChange w:id="7977" w:author="Microsoft Office User" w:date="2018-11-26T15:34:00Z">
          <w:pPr>
            <w:spacing w:line="480" w:lineRule="auto"/>
            <w:contextualSpacing/>
          </w:pPr>
        </w:pPrChange>
      </w:pPr>
      <w:del w:id="7978" w:author="Microsoft Office User" w:date="2018-11-26T15:30:00Z">
        <w:r w:rsidRPr="00EA49BB" w:rsidDel="00EA49BB">
          <w:rPr>
            <w:b/>
            <w:color w:val="262626"/>
            <w:rPrChange w:id="7979" w:author="Microsoft Office User" w:date="2018-11-26T15:34:00Z">
              <w:rPr>
                <w:color w:val="262626"/>
              </w:rPr>
            </w:rPrChange>
          </w:rPr>
          <w:tab/>
        </w:r>
        <w:r w:rsidR="00B100BF" w:rsidRPr="00EA49BB" w:rsidDel="00EA49BB">
          <w:rPr>
            <w:b/>
            <w:color w:val="262626"/>
            <w:rPrChange w:id="7980" w:author="Microsoft Office User" w:date="2018-11-26T15:34:00Z">
              <w:rPr>
                <w:color w:val="262626"/>
              </w:rPr>
            </w:rPrChange>
          </w:rPr>
          <w:delText>The</w:delText>
        </w:r>
        <w:r w:rsidR="00AB4B3E" w:rsidRPr="00EA49BB" w:rsidDel="00EA49BB">
          <w:rPr>
            <w:b/>
            <w:color w:val="262626"/>
            <w:rPrChange w:id="7981" w:author="Microsoft Office User" w:date="2018-11-26T15:34:00Z">
              <w:rPr>
                <w:color w:val="262626"/>
              </w:rPr>
            </w:rPrChange>
          </w:rPr>
          <w:delText xml:space="preserve"> morpholog</w:delText>
        </w:r>
      </w:del>
      <w:ins w:id="7982" w:author="psorger@gmail.com" w:date="2018-11-06T12:13:00Z">
        <w:del w:id="7983" w:author="Microsoft Office User" w:date="2018-11-26T15:30:00Z">
          <w:r w:rsidR="00F14ED0" w:rsidRPr="00EA49BB" w:rsidDel="00EA49BB">
            <w:rPr>
              <w:b/>
              <w:color w:val="262626"/>
              <w:rPrChange w:id="7984" w:author="Microsoft Office User" w:date="2018-11-26T15:34:00Z">
                <w:rPr>
                  <w:color w:val="262626"/>
                </w:rPr>
              </w:rPrChange>
            </w:rPr>
            <w:delText xml:space="preserve">ies of </w:delText>
          </w:r>
        </w:del>
      </w:ins>
      <w:del w:id="7985" w:author="Microsoft Office User" w:date="2018-11-26T15:30:00Z">
        <w:r w:rsidR="00AB4B3E" w:rsidRPr="00EA49BB" w:rsidDel="00EA49BB">
          <w:rPr>
            <w:b/>
            <w:color w:val="262626"/>
            <w:rPrChange w:id="7986" w:author="Microsoft Office User" w:date="2018-11-26T15:34:00Z">
              <w:rPr>
                <w:color w:val="262626"/>
              </w:rPr>
            </w:rPrChange>
          </w:rPr>
          <w:delText xml:space="preserve">y of </w:delText>
        </w:r>
      </w:del>
      <w:ins w:id="7987" w:author="psorger@gmail.com" w:date="2018-11-06T12:14:00Z">
        <w:del w:id="7988" w:author="Microsoft Office User" w:date="2018-11-26T15:30:00Z">
          <w:r w:rsidR="00F14ED0" w:rsidRPr="00EA49BB" w:rsidDel="00EA49BB">
            <w:rPr>
              <w:b/>
              <w:color w:val="262626"/>
              <w:rPrChange w:id="7989" w:author="Microsoft Office User" w:date="2018-11-26T15:34:00Z">
                <w:rPr>
                  <w:color w:val="262626"/>
                </w:rPr>
              </w:rPrChange>
            </w:rPr>
            <w:delText>B220</w:delText>
          </w:r>
          <w:r w:rsidR="00F14ED0" w:rsidRPr="00EA49BB" w:rsidDel="00EA49BB">
            <w:rPr>
              <w:b/>
              <w:color w:val="262626"/>
              <w:vertAlign w:val="superscript"/>
              <w:rPrChange w:id="7990" w:author="Microsoft Office User" w:date="2018-11-26T15:34:00Z">
                <w:rPr>
                  <w:color w:val="262626"/>
                </w:rPr>
              </w:rPrChange>
            </w:rPr>
            <w:delText>+</w:delText>
          </w:r>
          <w:r w:rsidR="00F14ED0" w:rsidRPr="00EA49BB" w:rsidDel="00EA49BB">
            <w:rPr>
              <w:b/>
              <w:color w:val="262626"/>
              <w:rPrChange w:id="7991" w:author="Microsoft Office User" w:date="2018-11-26T15:34:00Z">
                <w:rPr>
                  <w:color w:val="262626"/>
                </w:rPr>
              </w:rPrChange>
            </w:rPr>
            <w:delText xml:space="preserve"> CD8α double-positive cells </w:delText>
          </w:r>
        </w:del>
      </w:ins>
      <w:del w:id="7992" w:author="Microsoft Office User" w:date="2018-11-26T15:30:00Z">
        <w:r w:rsidR="00AB4B3E" w:rsidRPr="00EA49BB" w:rsidDel="00EA49BB">
          <w:rPr>
            <w:b/>
            <w:color w:val="262626"/>
            <w:rPrChange w:id="7993" w:author="Microsoft Office User" w:date="2018-11-26T15:34:00Z">
              <w:rPr>
                <w:color w:val="262626"/>
              </w:rPr>
            </w:rPrChange>
          </w:rPr>
          <w:delText>these</w:delText>
        </w:r>
        <w:r w:rsidR="00B100BF" w:rsidRPr="00EA49BB" w:rsidDel="00EA49BB">
          <w:rPr>
            <w:b/>
            <w:color w:val="262626"/>
            <w:rPrChange w:id="7994" w:author="Microsoft Office User" w:date="2018-11-26T15:34:00Z">
              <w:rPr>
                <w:color w:val="262626"/>
              </w:rPr>
            </w:rPrChange>
          </w:rPr>
          <w:delText xml:space="preserve"> cells </w:delText>
        </w:r>
        <w:r w:rsidR="00AB4B3E" w:rsidRPr="00EA49BB" w:rsidDel="00EA49BB">
          <w:rPr>
            <w:b/>
            <w:color w:val="262626"/>
            <w:rPrChange w:id="7995" w:author="Microsoft Office User" w:date="2018-11-26T15:34:00Z">
              <w:rPr>
                <w:color w:val="262626"/>
              </w:rPr>
            </w:rPrChange>
          </w:rPr>
          <w:delText xml:space="preserve">was </w:delText>
        </w:r>
        <w:r w:rsidR="00CC4463" w:rsidRPr="00EA49BB" w:rsidDel="00EA49BB">
          <w:rPr>
            <w:b/>
            <w:color w:val="262626"/>
            <w:rPrChange w:id="7996" w:author="Microsoft Office User" w:date="2018-11-26T15:34:00Z">
              <w:rPr>
                <w:color w:val="262626"/>
              </w:rPr>
            </w:rPrChange>
          </w:rPr>
          <w:delText xml:space="preserve">remarkably </w:delText>
        </w:r>
        <w:r w:rsidR="00AB4B3E" w:rsidRPr="00EA49BB" w:rsidDel="00EA49BB">
          <w:rPr>
            <w:b/>
            <w:color w:val="262626"/>
            <w:rPrChange w:id="7997" w:author="Microsoft Office User" w:date="2018-11-26T15:34:00Z">
              <w:rPr>
                <w:color w:val="262626"/>
              </w:rPr>
            </w:rPrChange>
          </w:rPr>
          <w:delText xml:space="preserve">dissimilar </w:delText>
        </w:r>
        <w:r w:rsidR="00AC5AA9" w:rsidRPr="00EA49BB" w:rsidDel="00EA49BB">
          <w:rPr>
            <w:b/>
            <w:color w:val="262626"/>
            <w:rPrChange w:id="7998" w:author="Microsoft Office User" w:date="2018-11-26T15:34:00Z">
              <w:rPr>
                <w:color w:val="262626"/>
              </w:rPr>
            </w:rPrChange>
          </w:rPr>
          <w:delText xml:space="preserve">from </w:delText>
        </w:r>
      </w:del>
      <w:ins w:id="7999" w:author="psorger@gmail.com" w:date="2018-11-06T12:14:00Z">
        <w:del w:id="8000" w:author="Microsoft Office User" w:date="2018-11-26T15:30:00Z">
          <w:r w:rsidR="00F14ED0" w:rsidRPr="00EA49BB" w:rsidDel="00EA49BB">
            <w:rPr>
              <w:b/>
              <w:color w:val="262626"/>
              <w:rPrChange w:id="8001" w:author="Microsoft Office User" w:date="2018-11-26T15:34:00Z">
                <w:rPr>
                  <w:color w:val="262626"/>
                </w:rPr>
              </w:rPrChange>
            </w:rPr>
            <w:delText xml:space="preserve">that of </w:delText>
          </w:r>
        </w:del>
      </w:ins>
      <w:del w:id="8002" w:author="Microsoft Office User" w:date="2018-11-26T15:30:00Z">
        <w:r w:rsidR="00AC5AA9" w:rsidRPr="00EA49BB" w:rsidDel="00EA49BB">
          <w:rPr>
            <w:b/>
            <w:color w:val="262626"/>
            <w:rPrChange w:id="8003" w:author="Microsoft Office User" w:date="2018-11-26T15:34:00Z">
              <w:rPr>
                <w:color w:val="262626"/>
              </w:rPr>
            </w:rPrChange>
          </w:rPr>
          <w:delText>CD8α</w:delText>
        </w:r>
        <w:r w:rsidR="00E6569A" w:rsidRPr="00EA49BB" w:rsidDel="00EA49BB">
          <w:rPr>
            <w:b/>
            <w:color w:val="262626"/>
            <w:rPrChange w:id="8004" w:author="Microsoft Office User" w:date="2018-11-26T15:34:00Z">
              <w:rPr>
                <w:color w:val="262626"/>
              </w:rPr>
            </w:rPrChange>
          </w:rPr>
          <w:delText xml:space="preserve"> si</w:delText>
        </w:r>
        <w:r w:rsidR="00AB4B3E" w:rsidRPr="00EA49BB" w:rsidDel="00EA49BB">
          <w:rPr>
            <w:b/>
            <w:color w:val="262626"/>
            <w:rPrChange w:id="8005" w:author="Microsoft Office User" w:date="2018-11-26T15:34:00Z">
              <w:rPr>
                <w:color w:val="262626"/>
              </w:rPr>
            </w:rPrChange>
          </w:rPr>
          <w:delText>ngle-positive c</w:delText>
        </w:r>
        <w:r w:rsidR="00AC5AA9" w:rsidRPr="00EA49BB" w:rsidDel="00EA49BB">
          <w:rPr>
            <w:b/>
            <w:color w:val="262626"/>
            <w:rPrChange w:id="8006" w:author="Microsoft Office User" w:date="2018-11-26T15:34:00Z">
              <w:rPr>
                <w:color w:val="262626"/>
              </w:rPr>
            </w:rPrChange>
          </w:rPr>
          <w:delText xml:space="preserve">ells </w:delText>
        </w:r>
        <w:r w:rsidR="00AB4B3E" w:rsidRPr="00EA49BB" w:rsidDel="00EA49BB">
          <w:rPr>
            <w:b/>
            <w:color w:val="262626"/>
            <w:rPrChange w:id="8007" w:author="Microsoft Office User" w:date="2018-11-26T15:34:00Z">
              <w:rPr>
                <w:color w:val="262626"/>
              </w:rPr>
            </w:rPrChange>
          </w:rPr>
          <w:delText>within the TME</w:delText>
        </w:r>
        <w:r w:rsidR="00343E02" w:rsidRPr="00EA49BB" w:rsidDel="00EA49BB">
          <w:rPr>
            <w:b/>
            <w:color w:val="262626"/>
            <w:rPrChange w:id="8008" w:author="Microsoft Office User" w:date="2018-11-26T15:34:00Z">
              <w:rPr>
                <w:color w:val="262626"/>
              </w:rPr>
            </w:rPrChange>
          </w:rPr>
          <w:delText xml:space="preserve">. </w:delText>
        </w:r>
        <w:r w:rsidR="002B5CD8" w:rsidRPr="00EA49BB" w:rsidDel="00EA49BB">
          <w:rPr>
            <w:b/>
            <w:color w:val="262626"/>
            <w:rPrChange w:id="8009" w:author="Microsoft Office User" w:date="2018-11-26T15:34:00Z">
              <w:rPr>
                <w:color w:val="262626"/>
              </w:rPr>
            </w:rPrChange>
          </w:rPr>
          <w:delText>B220/CD8α double-positive cells</w:delText>
        </w:r>
      </w:del>
      <w:ins w:id="8010" w:author="psorger@gmail.com" w:date="2018-11-06T12:14:00Z">
        <w:del w:id="8011" w:author="Microsoft Office User" w:date="2018-11-26T15:30:00Z">
          <w:r w:rsidR="00F14ED0" w:rsidRPr="00EA49BB" w:rsidDel="00EA49BB">
            <w:rPr>
              <w:b/>
              <w:color w:val="262626"/>
              <w:rPrChange w:id="8012" w:author="Microsoft Office User" w:date="2018-11-26T15:34:00Z">
                <w:rPr>
                  <w:color w:val="262626"/>
                </w:rPr>
              </w:rPrChange>
            </w:rPr>
            <w:delText>the former</w:delText>
          </w:r>
        </w:del>
      </w:ins>
      <w:del w:id="8013" w:author="Microsoft Office User" w:date="2018-11-26T15:30:00Z">
        <w:r w:rsidR="002B5CD8" w:rsidRPr="00EA49BB" w:rsidDel="00EA49BB">
          <w:rPr>
            <w:b/>
            <w:color w:val="262626"/>
            <w:rPrChange w:id="8014" w:author="Microsoft Office User" w:date="2018-11-26T15:34:00Z">
              <w:rPr>
                <w:color w:val="262626"/>
              </w:rPr>
            </w:rPrChange>
          </w:rPr>
          <w:delText xml:space="preserve"> </w:delText>
        </w:r>
        <w:r w:rsidR="00B100BF" w:rsidRPr="00EA49BB" w:rsidDel="00EA49BB">
          <w:rPr>
            <w:b/>
            <w:color w:val="262626"/>
            <w:rPrChange w:id="8015" w:author="Microsoft Office User" w:date="2018-11-26T15:34:00Z">
              <w:rPr>
                <w:color w:val="262626"/>
              </w:rPr>
            </w:rPrChange>
          </w:rPr>
          <w:delText>exhibit</w:delText>
        </w:r>
        <w:r w:rsidR="00343E02" w:rsidRPr="00EA49BB" w:rsidDel="00EA49BB">
          <w:rPr>
            <w:b/>
            <w:color w:val="262626"/>
            <w:rPrChange w:id="8016" w:author="Microsoft Office User" w:date="2018-11-26T15:34:00Z">
              <w:rPr>
                <w:color w:val="262626"/>
              </w:rPr>
            </w:rPrChange>
          </w:rPr>
          <w:delText>ed</w:delText>
        </w:r>
        <w:r w:rsidR="00B100BF" w:rsidRPr="00EA49BB" w:rsidDel="00EA49BB">
          <w:rPr>
            <w:b/>
            <w:color w:val="262626"/>
            <w:rPrChange w:id="8017" w:author="Microsoft Office User" w:date="2018-11-26T15:34:00Z">
              <w:rPr>
                <w:color w:val="262626"/>
              </w:rPr>
            </w:rPrChange>
          </w:rPr>
          <w:delText xml:space="preserve"> </w:delText>
        </w:r>
      </w:del>
      <w:ins w:id="8018" w:author="psorger@gmail.com" w:date="2018-11-06T12:15:00Z">
        <w:del w:id="8019" w:author="Microsoft Office User" w:date="2018-11-26T15:30:00Z">
          <w:r w:rsidR="00F14ED0" w:rsidRPr="00EA49BB" w:rsidDel="00EA49BB">
            <w:rPr>
              <w:b/>
              <w:color w:val="262626"/>
              <w:rPrChange w:id="8020" w:author="Microsoft Office User" w:date="2018-11-26T15:34:00Z">
                <w:rPr>
                  <w:color w:val="262626"/>
                </w:rPr>
              </w:rPrChange>
            </w:rPr>
            <w:delText xml:space="preserve">characterized </w:delText>
          </w:r>
        </w:del>
      </w:ins>
      <w:del w:id="8021" w:author="Microsoft Office User" w:date="2018-11-26T15:30:00Z">
        <w:r w:rsidR="00B100BF" w:rsidRPr="00EA49BB" w:rsidDel="00EA49BB">
          <w:rPr>
            <w:b/>
            <w:color w:val="262626"/>
            <w:rPrChange w:id="8022" w:author="Microsoft Office User" w:date="2018-11-26T15:34:00Z">
              <w:rPr>
                <w:color w:val="262626"/>
              </w:rPr>
            </w:rPrChange>
          </w:rPr>
          <w:delText>a relatively</w:delText>
        </w:r>
      </w:del>
      <w:ins w:id="8023" w:author="psorger@gmail.com" w:date="2018-11-06T12:15:00Z">
        <w:del w:id="8024" w:author="Microsoft Office User" w:date="2018-11-26T15:30:00Z">
          <w:r w:rsidR="00F14ED0" w:rsidRPr="00EA49BB" w:rsidDel="00EA49BB">
            <w:rPr>
              <w:b/>
              <w:color w:val="262626"/>
              <w:rPrChange w:id="8025" w:author="Microsoft Office User" w:date="2018-11-26T15:34:00Z">
                <w:rPr>
                  <w:color w:val="262626"/>
                </w:rPr>
              </w:rPrChange>
            </w:rPr>
            <w:delText>be a</w:delText>
          </w:r>
        </w:del>
      </w:ins>
      <w:del w:id="8026" w:author="Microsoft Office User" w:date="2018-11-26T15:30:00Z">
        <w:r w:rsidR="00B100BF" w:rsidRPr="00EA49BB" w:rsidDel="00EA49BB">
          <w:rPr>
            <w:b/>
            <w:color w:val="262626"/>
            <w:rPrChange w:id="8027" w:author="Microsoft Office User" w:date="2018-11-26T15:34:00Z">
              <w:rPr>
                <w:color w:val="262626"/>
              </w:rPr>
            </w:rPrChange>
          </w:rPr>
          <w:delText xml:space="preserve"> smooth plasma membrane</w:delText>
        </w:r>
      </w:del>
      <w:ins w:id="8028" w:author="psorger@gmail.com" w:date="2018-11-06T12:15:00Z">
        <w:del w:id="8029" w:author="Microsoft Office User" w:date="2018-11-26T15:30:00Z">
          <w:r w:rsidR="00F14ED0" w:rsidRPr="00EA49BB" w:rsidDel="00EA49BB">
            <w:rPr>
              <w:b/>
              <w:color w:val="262626"/>
              <w:rPrChange w:id="8030" w:author="Microsoft Office User" w:date="2018-11-26T15:34:00Z">
                <w:rPr>
                  <w:color w:val="262626"/>
                </w:rPr>
              </w:rPrChange>
            </w:rPr>
            <w:delText xml:space="preserve">, more </w:delText>
          </w:r>
        </w:del>
      </w:ins>
      <w:del w:id="8031" w:author="Microsoft Office User" w:date="2018-11-26T15:30:00Z">
        <w:r w:rsidR="00093491" w:rsidRPr="00EA49BB" w:rsidDel="00EA49BB">
          <w:rPr>
            <w:b/>
            <w:color w:val="262626"/>
            <w:rPrChange w:id="8032" w:author="Microsoft Office User" w:date="2018-11-26T15:34:00Z">
              <w:rPr>
                <w:color w:val="262626"/>
              </w:rPr>
            </w:rPrChange>
          </w:rPr>
          <w:delText xml:space="preserve"> </w:delText>
        </w:r>
        <w:r w:rsidR="00C27171" w:rsidRPr="00EA49BB" w:rsidDel="00EA49BB">
          <w:rPr>
            <w:b/>
            <w:color w:val="262626"/>
            <w:rPrChange w:id="8033" w:author="Microsoft Office User" w:date="2018-11-26T15:34:00Z">
              <w:rPr>
                <w:color w:val="262626"/>
              </w:rPr>
            </w:rPrChange>
          </w:rPr>
          <w:delText>and</w:delText>
        </w:r>
        <w:r w:rsidR="001E4272" w:rsidRPr="00EA49BB" w:rsidDel="00EA49BB">
          <w:rPr>
            <w:b/>
            <w:color w:val="262626"/>
            <w:rPrChange w:id="8034" w:author="Microsoft Office User" w:date="2018-11-26T15:34:00Z">
              <w:rPr>
                <w:color w:val="262626"/>
              </w:rPr>
            </w:rPrChange>
          </w:rPr>
          <w:delText>,</w:delText>
        </w:r>
        <w:r w:rsidR="00C27171" w:rsidRPr="00EA49BB" w:rsidDel="00EA49BB">
          <w:rPr>
            <w:b/>
            <w:color w:val="262626"/>
            <w:rPrChange w:id="8035" w:author="Microsoft Office User" w:date="2018-11-26T15:34:00Z">
              <w:rPr>
                <w:color w:val="262626"/>
              </w:rPr>
            </w:rPrChange>
          </w:rPr>
          <w:delText xml:space="preserve"> in many cases</w:delText>
        </w:r>
        <w:r w:rsidR="001E4272" w:rsidRPr="00EA49BB" w:rsidDel="00EA49BB">
          <w:rPr>
            <w:b/>
            <w:color w:val="262626"/>
            <w:rPrChange w:id="8036" w:author="Microsoft Office User" w:date="2018-11-26T15:34:00Z">
              <w:rPr>
                <w:color w:val="262626"/>
              </w:rPr>
            </w:rPrChange>
          </w:rPr>
          <w:delText>,</w:delText>
        </w:r>
        <w:r w:rsidR="000C446F" w:rsidRPr="00EA49BB" w:rsidDel="00EA49BB">
          <w:rPr>
            <w:b/>
            <w:color w:val="262626"/>
            <w:rPrChange w:id="8037" w:author="Microsoft Office User" w:date="2018-11-26T15:34:00Z">
              <w:rPr>
                <w:color w:val="262626"/>
              </w:rPr>
            </w:rPrChange>
          </w:rPr>
          <w:delText xml:space="preserve"> </w:delText>
        </w:r>
        <w:r w:rsidR="00343E02" w:rsidRPr="00EA49BB" w:rsidDel="00EA49BB">
          <w:rPr>
            <w:b/>
            <w:color w:val="262626"/>
            <w:rPrChange w:id="8038" w:author="Microsoft Office User" w:date="2018-11-26T15:34:00Z">
              <w:rPr>
                <w:color w:val="262626"/>
              </w:rPr>
            </w:rPrChange>
          </w:rPr>
          <w:delText>were characterized by a</w:delText>
        </w:r>
        <w:r w:rsidRPr="00EA49BB" w:rsidDel="00EA49BB">
          <w:rPr>
            <w:b/>
            <w:color w:val="262626"/>
            <w:rPrChange w:id="8039" w:author="Microsoft Office User" w:date="2018-11-26T15:34:00Z">
              <w:rPr>
                <w:color w:val="262626"/>
              </w:rPr>
            </w:rPrChange>
          </w:rPr>
          <w:delText xml:space="preserve">n </w:delText>
        </w:r>
        <w:r w:rsidR="009E162B" w:rsidRPr="00EA49BB" w:rsidDel="00EA49BB">
          <w:rPr>
            <w:b/>
            <w:color w:val="262626"/>
            <w:rPrChange w:id="8040" w:author="Microsoft Office User" w:date="2018-11-26T15:34:00Z">
              <w:rPr>
                <w:color w:val="262626"/>
              </w:rPr>
            </w:rPrChange>
          </w:rPr>
          <w:delText xml:space="preserve">elongated </w:delText>
        </w:r>
        <w:r w:rsidR="00B100BF" w:rsidRPr="00EA49BB" w:rsidDel="00EA49BB">
          <w:rPr>
            <w:b/>
            <w:color w:val="262626"/>
            <w:rPrChange w:id="8041" w:author="Microsoft Office User" w:date="2018-11-26T15:34:00Z">
              <w:rPr>
                <w:color w:val="262626"/>
              </w:rPr>
            </w:rPrChange>
          </w:rPr>
          <w:delText>nucleus</w:delText>
        </w:r>
        <w:r w:rsidR="009E162B" w:rsidRPr="00EA49BB" w:rsidDel="00EA49BB">
          <w:rPr>
            <w:b/>
            <w:color w:val="262626"/>
            <w:rPrChange w:id="8042" w:author="Microsoft Office User" w:date="2018-11-26T15:34:00Z">
              <w:rPr>
                <w:color w:val="262626"/>
              </w:rPr>
            </w:rPrChange>
          </w:rPr>
          <w:delText xml:space="preserve"> and brighter CD8α expression </w:delText>
        </w:r>
        <w:r w:rsidRPr="00EA49BB" w:rsidDel="00EA49BB">
          <w:rPr>
            <w:b/>
            <w:color w:val="262626"/>
            <w:rPrChange w:id="8043" w:author="Microsoft Office User" w:date="2018-11-26T15:34:00Z">
              <w:rPr>
                <w:color w:val="262626"/>
              </w:rPr>
            </w:rPrChange>
          </w:rPr>
          <w:delText xml:space="preserve">relative </w:delText>
        </w:r>
        <w:r w:rsidR="002B5CD8" w:rsidRPr="00EA49BB" w:rsidDel="00EA49BB">
          <w:rPr>
            <w:b/>
            <w:color w:val="262626"/>
            <w:rPrChange w:id="8044" w:author="Microsoft Office User" w:date="2018-11-26T15:34:00Z">
              <w:rPr>
                <w:color w:val="262626"/>
              </w:rPr>
            </w:rPrChange>
          </w:rPr>
          <w:delText>to</w:delText>
        </w:r>
      </w:del>
      <w:ins w:id="8045" w:author="psorger@gmail.com" w:date="2018-11-06T12:15:00Z">
        <w:del w:id="8046" w:author="Microsoft Office User" w:date="2018-11-26T15:30:00Z">
          <w:r w:rsidR="00F14ED0" w:rsidRPr="00EA49BB" w:rsidDel="00EA49BB">
            <w:rPr>
              <w:b/>
              <w:color w:val="262626"/>
              <w:rPrChange w:id="8047" w:author="Microsoft Office User" w:date="2018-11-26T15:34:00Z">
                <w:rPr>
                  <w:color w:val="262626"/>
                </w:rPr>
              </w:rPrChange>
            </w:rPr>
            <w:delText>than</w:delText>
          </w:r>
        </w:del>
      </w:ins>
      <w:del w:id="8048" w:author="Microsoft Office User" w:date="2018-11-26T15:30:00Z">
        <w:r w:rsidR="002B5CD8" w:rsidRPr="00EA49BB" w:rsidDel="00EA49BB">
          <w:rPr>
            <w:b/>
            <w:color w:val="262626"/>
            <w:rPrChange w:id="8049" w:author="Microsoft Office User" w:date="2018-11-26T15:34:00Z">
              <w:rPr>
                <w:color w:val="262626"/>
              </w:rPr>
            </w:rPrChange>
          </w:rPr>
          <w:delText xml:space="preserve"> CD8α single-positive</w:delText>
        </w:r>
        <w:r w:rsidR="00A20963" w:rsidRPr="00EA49BB" w:rsidDel="00EA49BB">
          <w:rPr>
            <w:b/>
            <w:color w:val="262626"/>
            <w:rPrChange w:id="8050" w:author="Microsoft Office User" w:date="2018-11-26T15:34:00Z">
              <w:rPr>
                <w:color w:val="262626"/>
              </w:rPr>
            </w:rPrChange>
          </w:rPr>
          <w:delText xml:space="preserve"> </w:delText>
        </w:r>
        <w:r w:rsidR="00DC36AC" w:rsidRPr="00EA49BB" w:rsidDel="00EA49BB">
          <w:rPr>
            <w:b/>
            <w:color w:val="262626"/>
            <w:rPrChange w:id="8051" w:author="Microsoft Office User" w:date="2018-11-26T15:34:00Z">
              <w:rPr>
                <w:color w:val="262626"/>
              </w:rPr>
            </w:rPrChange>
          </w:rPr>
          <w:delText>cell</w:delText>
        </w:r>
      </w:del>
      <w:ins w:id="8052" w:author="psorger@gmail.com" w:date="2018-11-06T12:15:00Z">
        <w:del w:id="8053" w:author="Microsoft Office User" w:date="2018-11-26T15:30:00Z">
          <w:r w:rsidR="00F14ED0" w:rsidRPr="00EA49BB" w:rsidDel="00EA49BB">
            <w:rPr>
              <w:b/>
              <w:color w:val="262626"/>
              <w:rPrChange w:id="8054" w:author="Microsoft Office User" w:date="2018-11-26T15:34:00Z">
                <w:rPr>
                  <w:color w:val="262626"/>
                </w:rPr>
              </w:rPrChange>
            </w:rPr>
            <w:delText xml:space="preserve">s, (which had a </w:delText>
          </w:r>
        </w:del>
      </w:ins>
      <w:del w:id="8055" w:author="Microsoft Office User" w:date="2018-11-26T15:30:00Z">
        <w:r w:rsidR="00DC36AC" w:rsidRPr="00EA49BB" w:rsidDel="00EA49BB">
          <w:rPr>
            <w:b/>
            <w:color w:val="262626"/>
            <w:rPrChange w:id="8056" w:author="Microsoft Office User" w:date="2018-11-26T15:34:00Z">
              <w:rPr>
                <w:color w:val="262626"/>
              </w:rPr>
            </w:rPrChange>
          </w:rPr>
          <w:delText xml:space="preserve">s </w:delText>
        </w:r>
        <w:r w:rsidR="00A20963" w:rsidRPr="00EA49BB" w:rsidDel="00EA49BB">
          <w:rPr>
            <w:b/>
            <w:color w:val="262626"/>
            <w:rPrChange w:id="8057" w:author="Microsoft Office User" w:date="2018-11-26T15:34:00Z">
              <w:rPr>
                <w:color w:val="262626"/>
              </w:rPr>
            </w:rPrChange>
          </w:rPr>
          <w:delText xml:space="preserve">which </w:delText>
        </w:r>
        <w:r w:rsidR="00DC36AC" w:rsidRPr="00EA49BB" w:rsidDel="00EA49BB">
          <w:rPr>
            <w:b/>
            <w:color w:val="262626"/>
            <w:rPrChange w:id="8058" w:author="Microsoft Office User" w:date="2018-11-26T15:34:00Z">
              <w:rPr>
                <w:color w:val="262626"/>
              </w:rPr>
            </w:rPrChange>
          </w:rPr>
          <w:delText xml:space="preserve">themselves </w:delText>
        </w:r>
        <w:r w:rsidR="002B5CD8" w:rsidRPr="00EA49BB" w:rsidDel="00EA49BB">
          <w:rPr>
            <w:b/>
            <w:color w:val="262626"/>
            <w:rPrChange w:id="8059" w:author="Microsoft Office User" w:date="2018-11-26T15:34:00Z">
              <w:rPr>
                <w:color w:val="262626"/>
              </w:rPr>
            </w:rPrChange>
          </w:rPr>
          <w:delText>exhibited a ruffled plasma membrane</w:delText>
        </w:r>
      </w:del>
      <w:ins w:id="8060" w:author="psorger@gmail.com" w:date="2018-11-06T12:16:00Z">
        <w:del w:id="8061" w:author="Microsoft Office User" w:date="2018-11-26T15:30:00Z">
          <w:r w:rsidR="00F14ED0" w:rsidRPr="00EA49BB" w:rsidDel="00EA49BB">
            <w:rPr>
              <w:b/>
              <w:color w:val="262626"/>
              <w:rPrChange w:id="8062" w:author="Microsoft Office User" w:date="2018-11-26T15:34:00Z">
                <w:rPr>
                  <w:color w:val="262626"/>
                </w:rPr>
              </w:rPrChange>
            </w:rPr>
            <w:delText xml:space="preserve">; </w:delText>
          </w:r>
        </w:del>
      </w:ins>
      <w:del w:id="8063" w:author="Microsoft Office User" w:date="2018-11-26T15:30:00Z">
        <w:r w:rsidR="002B5CD8" w:rsidRPr="00EA49BB" w:rsidDel="00EA49BB">
          <w:rPr>
            <w:b/>
            <w:color w:val="262626"/>
            <w:rPrChange w:id="8064" w:author="Microsoft Office User" w:date="2018-11-26T15:34:00Z">
              <w:rPr>
                <w:color w:val="262626"/>
              </w:rPr>
            </w:rPrChange>
          </w:rPr>
          <w:delText xml:space="preserve">, </w:delText>
        </w:r>
        <w:r w:rsidR="00DC36AC" w:rsidRPr="00EA49BB" w:rsidDel="00EA49BB">
          <w:rPr>
            <w:b/>
            <w:color w:val="262626"/>
            <w:rPrChange w:id="8065" w:author="Microsoft Office User" w:date="2018-11-26T15:34:00Z">
              <w:rPr>
                <w:color w:val="262626"/>
              </w:rPr>
            </w:rPrChange>
          </w:rPr>
          <w:delText xml:space="preserve">a lower median value of </w:delText>
        </w:r>
        <w:r w:rsidR="002B5CD8" w:rsidRPr="00EA49BB" w:rsidDel="00EA49BB">
          <w:rPr>
            <w:b/>
            <w:color w:val="262626"/>
            <w:rPrChange w:id="8066" w:author="Microsoft Office User" w:date="2018-11-26T15:34:00Z">
              <w:rPr>
                <w:color w:val="262626"/>
              </w:rPr>
            </w:rPrChange>
          </w:rPr>
          <w:delText xml:space="preserve">CD8α expression, and a </w:delText>
        </w:r>
        <w:r w:rsidR="00E862C0" w:rsidRPr="00EA49BB" w:rsidDel="00EA49BB">
          <w:rPr>
            <w:b/>
            <w:color w:val="262626"/>
            <w:rPrChange w:id="8067" w:author="Microsoft Office User" w:date="2018-11-26T15:34:00Z">
              <w:rPr>
                <w:color w:val="262626"/>
              </w:rPr>
            </w:rPrChange>
          </w:rPr>
          <w:delText xml:space="preserve">roughly </w:delText>
        </w:r>
        <w:r w:rsidR="002B5CD8" w:rsidRPr="00EA49BB" w:rsidDel="00EA49BB">
          <w:rPr>
            <w:b/>
            <w:color w:val="262626"/>
            <w:rPrChange w:id="8068" w:author="Microsoft Office User" w:date="2018-11-26T15:34:00Z">
              <w:rPr>
                <w:color w:val="262626"/>
              </w:rPr>
            </w:rPrChange>
          </w:rPr>
          <w:delText xml:space="preserve">spherical nuclear morphology </w:delText>
        </w:r>
        <w:r w:rsidR="00E517C1" w:rsidRPr="00EA49BB" w:rsidDel="00EA49BB">
          <w:rPr>
            <w:b/>
            <w:color w:val="262626"/>
            <w:rPrChange w:id="8069" w:author="Microsoft Office User" w:date="2018-11-26T15:34:00Z">
              <w:rPr>
                <w:color w:val="262626"/>
              </w:rPr>
            </w:rPrChange>
          </w:rPr>
          <w:delText>(</w:delText>
        </w:r>
        <w:r w:rsidR="00E517C1" w:rsidRPr="00EA49BB" w:rsidDel="00EA49BB">
          <w:rPr>
            <w:b/>
            <w:color w:val="262626"/>
            <w:rPrChange w:id="8070" w:author="Microsoft Office User" w:date="2018-11-26T15:34:00Z">
              <w:rPr>
                <w:b/>
                <w:color w:val="262626"/>
              </w:rPr>
            </w:rPrChange>
          </w:rPr>
          <w:delText>Fig. 6c,d,e</w:delText>
        </w:r>
        <w:r w:rsidR="00E517C1" w:rsidRPr="00EA49BB" w:rsidDel="00EA49BB">
          <w:rPr>
            <w:b/>
            <w:color w:val="262626"/>
            <w:rPrChange w:id="8071" w:author="Microsoft Office User" w:date="2018-11-26T15:34:00Z">
              <w:rPr>
                <w:color w:val="262626"/>
              </w:rPr>
            </w:rPrChange>
          </w:rPr>
          <w:delText>)</w:delText>
        </w:r>
        <w:r w:rsidR="00C27171" w:rsidRPr="00EA49BB" w:rsidDel="00EA49BB">
          <w:rPr>
            <w:b/>
            <w:color w:val="262626"/>
            <w:rPrChange w:id="8072" w:author="Microsoft Office User" w:date="2018-11-26T15:34:00Z">
              <w:rPr>
                <w:color w:val="262626"/>
              </w:rPr>
            </w:rPrChange>
          </w:rPr>
          <w:delText>.</w:delText>
        </w:r>
        <w:r w:rsidR="002B5CD8" w:rsidRPr="00EA49BB" w:rsidDel="00EA49BB">
          <w:rPr>
            <w:b/>
            <w:color w:val="262626"/>
            <w:rPrChange w:id="8073" w:author="Microsoft Office User" w:date="2018-11-26T15:34:00Z">
              <w:rPr>
                <w:color w:val="262626"/>
              </w:rPr>
            </w:rPrChange>
          </w:rPr>
          <w:delText xml:space="preserve"> </w:delText>
        </w:r>
        <w:r w:rsidR="004F2FB5" w:rsidRPr="00EA49BB" w:rsidDel="00EA49BB">
          <w:rPr>
            <w:b/>
            <w:color w:val="262626"/>
            <w:rPrChange w:id="8074" w:author="Microsoft Office User" w:date="2018-11-26T15:34:00Z">
              <w:rPr>
                <w:color w:val="262626"/>
              </w:rPr>
            </w:rPrChange>
          </w:rPr>
          <w:delText>Although anti-mouse</w:delText>
        </w:r>
      </w:del>
      <w:ins w:id="8075" w:author="psorger@gmail.com" w:date="2018-11-06T12:17:00Z">
        <w:del w:id="8076" w:author="Microsoft Office User" w:date="2018-11-26T15:30:00Z">
          <w:r w:rsidR="00604513" w:rsidRPr="00EA49BB" w:rsidDel="00EA49BB">
            <w:rPr>
              <w:b/>
              <w:color w:val="262626"/>
              <w:rPrChange w:id="8077" w:author="Microsoft Office User" w:date="2018-11-26T15:34:00Z">
                <w:rPr>
                  <w:color w:val="262626"/>
                </w:rPr>
              </w:rPrChange>
            </w:rPr>
            <w:delText>Although w</w:delText>
          </w:r>
          <w:r w:rsidR="00C86E5B" w:rsidRPr="00EA49BB" w:rsidDel="00EA49BB">
            <w:rPr>
              <w:b/>
              <w:color w:val="262626"/>
              <w:rPrChange w:id="8078" w:author="Microsoft Office User" w:date="2018-11-26T15:34:00Z">
                <w:rPr>
                  <w:color w:val="262626"/>
                </w:rPr>
              </w:rPrChange>
            </w:rPr>
            <w:delText xml:space="preserve">e were unable satisfactory staining </w:delText>
          </w:r>
        </w:del>
      </w:ins>
      <w:ins w:id="8079" w:author="psorger@gmail.com" w:date="2018-11-06T13:52:00Z">
        <w:del w:id="8080" w:author="Microsoft Office User" w:date="2018-11-26T15:30:00Z">
          <w:r w:rsidR="00604513" w:rsidRPr="00EA49BB" w:rsidDel="00EA49BB">
            <w:rPr>
              <w:b/>
              <w:color w:val="262626"/>
              <w:rPrChange w:id="8081" w:author="Microsoft Office User" w:date="2018-11-26T15:34:00Z">
                <w:rPr>
                  <w:color w:val="262626"/>
                </w:rPr>
              </w:rPrChange>
            </w:rPr>
            <w:delText>cells for</w:delText>
          </w:r>
        </w:del>
      </w:ins>
      <w:ins w:id="8082" w:author="psorger@gmail.com" w:date="2018-11-06T12:17:00Z">
        <w:del w:id="8083" w:author="Microsoft Office User" w:date="2018-11-26T15:30:00Z">
          <w:r w:rsidR="00C86E5B" w:rsidRPr="00EA49BB" w:rsidDel="00EA49BB">
            <w:rPr>
              <w:b/>
              <w:color w:val="262626"/>
              <w:rPrChange w:id="8084" w:author="Microsoft Office User" w:date="2018-11-26T15:34:00Z">
                <w:rPr>
                  <w:color w:val="262626"/>
                </w:rPr>
              </w:rPrChange>
            </w:rPr>
            <w:delText xml:space="preserve"> </w:delText>
          </w:r>
        </w:del>
      </w:ins>
      <w:del w:id="8085" w:author="Microsoft Office User" w:date="2018-11-26T15:30:00Z">
        <w:r w:rsidR="004F2FB5" w:rsidRPr="00EA49BB" w:rsidDel="00EA49BB">
          <w:rPr>
            <w:b/>
            <w:color w:val="262626"/>
            <w:rPrChange w:id="8086" w:author="Microsoft Office User" w:date="2018-11-26T15:34:00Z">
              <w:rPr>
                <w:color w:val="262626"/>
              </w:rPr>
            </w:rPrChange>
          </w:rPr>
          <w:delText xml:space="preserve"> CD3 antibodies </w:delText>
        </w:r>
        <w:r w:rsidR="004F2FB5" w:rsidRPr="00EA49BB" w:rsidDel="00EA49BB">
          <w:rPr>
            <w:b/>
            <w:color w:val="262626"/>
            <w:highlight w:val="yellow"/>
            <w:rPrChange w:id="8087" w:author="Microsoft Office User" w:date="2018-11-26T15:34:00Z">
              <w:rPr>
                <w:color w:val="262626"/>
              </w:rPr>
            </w:rPrChange>
          </w:rPr>
          <w:delText>failed to recognize their target in formalin-fixed paraffin embedded (FFPE) brain tissue sections</w:delText>
        </w:r>
      </w:del>
      <w:ins w:id="8088" w:author="psorger@gmail.com" w:date="2018-11-06T12:17:00Z">
        <w:del w:id="8089" w:author="Microsoft Office User" w:date="2018-11-26T15:30:00Z">
          <w:r w:rsidR="00C86E5B" w:rsidRPr="00EA49BB" w:rsidDel="00EA49BB">
            <w:rPr>
              <w:b/>
              <w:color w:val="262626"/>
              <w:highlight w:val="yellow"/>
              <w:rPrChange w:id="8090" w:author="Microsoft Office User" w:date="2018-11-26T15:34:00Z">
                <w:rPr>
                  <w:color w:val="262626"/>
                </w:rPr>
              </w:rPrChange>
            </w:rPr>
            <w:delText>AND THUS….</w:delText>
          </w:r>
        </w:del>
      </w:ins>
      <w:del w:id="8091" w:author="Microsoft Office User" w:date="2018-11-26T15:30:00Z">
        <w:r w:rsidR="004F2FB5" w:rsidRPr="00EA49BB" w:rsidDel="00EA49BB">
          <w:rPr>
            <w:b/>
            <w:color w:val="262626"/>
            <w:highlight w:val="yellow"/>
            <w:rPrChange w:id="8092" w:author="Microsoft Office User" w:date="2018-11-26T15:34:00Z">
              <w:rPr>
                <w:color w:val="262626"/>
              </w:rPr>
            </w:rPrChange>
          </w:rPr>
          <w:delText>,</w:delText>
        </w:r>
        <w:r w:rsidR="004F2FB5" w:rsidRPr="00EA49BB" w:rsidDel="00EA49BB">
          <w:rPr>
            <w:b/>
            <w:color w:val="262626"/>
            <w:rPrChange w:id="8093" w:author="Microsoft Office User" w:date="2018-11-26T15:34:00Z">
              <w:rPr>
                <w:color w:val="262626"/>
              </w:rPr>
            </w:rPrChange>
          </w:rPr>
          <w:delText xml:space="preserve"> CD4 expression by a subset of</w:delText>
        </w:r>
      </w:del>
      <w:ins w:id="8094" w:author="psorger@gmail.com" w:date="2018-11-06T13:52:00Z">
        <w:del w:id="8095" w:author="Microsoft Office User" w:date="2018-11-26T15:30:00Z">
          <w:r w:rsidR="00604513" w:rsidRPr="00EA49BB" w:rsidDel="00EA49BB">
            <w:rPr>
              <w:b/>
              <w:color w:val="262626"/>
              <w:rPrChange w:id="8096" w:author="Microsoft Office User" w:date="2018-11-26T15:34:00Z">
                <w:rPr>
                  <w:color w:val="262626"/>
                </w:rPr>
              </w:rPrChange>
            </w:rPr>
            <w:delText xml:space="preserve">the presence of double </w:delText>
          </w:r>
        </w:del>
      </w:ins>
      <w:ins w:id="8097" w:author="psorger@gmail.com" w:date="2018-11-06T13:53:00Z">
        <w:del w:id="8098" w:author="Microsoft Office User" w:date="2018-11-26T15:30:00Z">
          <w:r w:rsidR="00604513" w:rsidRPr="00EA49BB" w:rsidDel="00EA49BB">
            <w:rPr>
              <w:b/>
              <w:color w:val="262626"/>
              <w:rPrChange w:id="8099" w:author="Microsoft Office User" w:date="2018-11-26T15:34:00Z">
                <w:rPr>
                  <w:color w:val="262626"/>
                </w:rPr>
              </w:rPrChange>
            </w:rPr>
            <w:delText>positive</w:delText>
          </w:r>
        </w:del>
      </w:ins>
      <w:ins w:id="8100" w:author="psorger@gmail.com" w:date="2018-11-06T12:18:00Z">
        <w:del w:id="8101" w:author="Microsoft Office User" w:date="2018-11-26T15:30:00Z">
          <w:r w:rsidR="00C86E5B" w:rsidRPr="00EA49BB" w:rsidDel="00EA49BB">
            <w:rPr>
              <w:b/>
              <w:color w:val="262626"/>
              <w:rPrChange w:id="8102" w:author="Microsoft Office User" w:date="2018-11-26T15:34:00Z">
                <w:rPr>
                  <w:color w:val="262626"/>
                </w:rPr>
              </w:rPrChange>
            </w:rPr>
            <w:delText xml:space="preserve"> CD4/CD8</w:delText>
          </w:r>
        </w:del>
      </w:ins>
      <w:ins w:id="8103" w:author="psorger@gmail.com" w:date="2018-11-06T13:53:00Z">
        <w:del w:id="8104" w:author="Microsoft Office User" w:date="2018-11-26T15:30:00Z">
          <w:r w:rsidR="00604513" w:rsidRPr="00EA49BB" w:rsidDel="00EA49BB">
            <w:rPr>
              <w:b/>
              <w:color w:val="262626"/>
              <w:rPrChange w:id="8105" w:author="Microsoft Office User" w:date="2018-11-26T15:34:00Z">
                <w:rPr>
                  <w:color w:val="262626"/>
                </w:rPr>
              </w:rPrChange>
            </w:rPr>
            <w:delText xml:space="preserve"> T cells that also stain for </w:delText>
          </w:r>
        </w:del>
      </w:ins>
      <w:del w:id="8106" w:author="Microsoft Office User" w:date="2018-11-26T15:30:00Z">
        <w:r w:rsidR="004F2FB5" w:rsidRPr="00EA49BB" w:rsidDel="00EA49BB">
          <w:rPr>
            <w:b/>
            <w:color w:val="262626"/>
            <w:rPrChange w:id="8107" w:author="Microsoft Office User" w:date="2018-11-26T15:34:00Z">
              <w:rPr>
                <w:color w:val="262626"/>
              </w:rPr>
            </w:rPrChange>
          </w:rPr>
          <w:delText xml:space="preserve"> tumor-resident B220</w:delText>
        </w:r>
      </w:del>
      <w:ins w:id="8108" w:author="psorger@gmail.com" w:date="2018-11-06T13:53:00Z">
        <w:del w:id="8109" w:author="Microsoft Office User" w:date="2018-11-26T15:30:00Z">
          <w:r w:rsidR="00604513" w:rsidRPr="00EA49BB" w:rsidDel="00EA49BB">
            <w:rPr>
              <w:b/>
              <w:color w:val="262626"/>
              <w:rPrChange w:id="8110" w:author="Microsoft Office User" w:date="2018-11-26T15:34:00Z">
                <w:rPr>
                  <w:color w:val="262626"/>
                </w:rPr>
              </w:rPrChange>
            </w:rPr>
            <w:delText xml:space="preserve"> shows that at least some cells are</w:delText>
          </w:r>
        </w:del>
      </w:ins>
      <w:del w:id="8111" w:author="Microsoft Office User" w:date="2018-11-26T15:30:00Z">
        <w:r w:rsidR="004F2FB5" w:rsidRPr="00EA49BB" w:rsidDel="00EA49BB">
          <w:rPr>
            <w:b/>
            <w:color w:val="262626"/>
            <w:rPrChange w:id="8112" w:author="Microsoft Office User" w:date="2018-11-26T15:34:00Z">
              <w:rPr>
                <w:color w:val="262626"/>
              </w:rPr>
            </w:rPrChange>
          </w:rPr>
          <w:delText xml:space="preserve"> </w:delText>
        </w:r>
      </w:del>
      <w:ins w:id="8113" w:author="psorger@gmail.com" w:date="2018-11-06T12:18:00Z">
        <w:del w:id="8114" w:author="Microsoft Office User" w:date="2018-11-26T15:30:00Z">
          <w:r w:rsidR="00C86E5B" w:rsidRPr="00EA49BB" w:rsidDel="00EA49BB">
            <w:rPr>
              <w:b/>
              <w:color w:val="262626"/>
              <w:rPrChange w:id="8115" w:author="Microsoft Office User" w:date="2018-11-26T15:34:00Z">
                <w:rPr>
                  <w:color w:val="262626"/>
                </w:rPr>
              </w:rPrChange>
            </w:rPr>
            <w:delText xml:space="preserve"> immature</w:delText>
          </w:r>
        </w:del>
      </w:ins>
      <w:del w:id="8116" w:author="Microsoft Office User" w:date="2018-11-26T15:30:00Z">
        <w:r w:rsidR="004F2FB5" w:rsidRPr="00EA49BB" w:rsidDel="00EA49BB">
          <w:rPr>
            <w:b/>
            <w:color w:val="262626"/>
            <w:rPrChange w:id="8117" w:author="Microsoft Office User" w:date="2018-11-26T15:34:00Z">
              <w:rPr>
                <w:color w:val="262626"/>
              </w:rPr>
            </w:rPrChange>
          </w:rPr>
          <w:delText xml:space="preserve">T cells hinted at their immature immune status (i.e. double positive thymocyte-like), while bolstering confidence in their identity as a </w:delText>
        </w:r>
        <w:r w:rsidR="004F2FB5" w:rsidRPr="00EA49BB" w:rsidDel="00EA49BB">
          <w:rPr>
            <w:b/>
            <w:i/>
            <w:color w:val="262626"/>
            <w:rPrChange w:id="8118" w:author="Microsoft Office User" w:date="2018-11-26T15:34:00Z">
              <w:rPr>
                <w:i/>
                <w:color w:val="262626"/>
              </w:rPr>
            </w:rPrChange>
          </w:rPr>
          <w:delText>bona fide</w:delText>
        </w:r>
        <w:r w:rsidR="004F2FB5" w:rsidRPr="00EA49BB" w:rsidDel="00EA49BB">
          <w:rPr>
            <w:b/>
            <w:color w:val="262626"/>
            <w:rPrChange w:id="8119" w:author="Microsoft Office User" w:date="2018-11-26T15:34:00Z">
              <w:rPr>
                <w:color w:val="262626"/>
              </w:rPr>
            </w:rPrChange>
          </w:rPr>
          <w:delText xml:space="preserve"> T cell subset </w:delText>
        </w:r>
        <w:r w:rsidR="00AC5AA9" w:rsidRPr="00EA49BB" w:rsidDel="00EA49BB">
          <w:rPr>
            <w:b/>
            <w:color w:val="262626"/>
            <w:rPrChange w:id="8120" w:author="Microsoft Office User" w:date="2018-11-26T15:34:00Z">
              <w:rPr>
                <w:color w:val="262626"/>
              </w:rPr>
            </w:rPrChange>
          </w:rPr>
          <w:delText>(</w:delText>
        </w:r>
        <w:r w:rsidR="00E26A3C" w:rsidRPr="00EA49BB" w:rsidDel="00EA49BB">
          <w:rPr>
            <w:b/>
            <w:color w:val="262626"/>
            <w:rPrChange w:id="8121" w:author="Microsoft Office User" w:date="2018-11-26T15:34:00Z">
              <w:rPr>
                <w:b/>
                <w:color w:val="262626"/>
              </w:rPr>
            </w:rPrChange>
          </w:rPr>
          <w:delText>Fig. 6</w:delText>
        </w:r>
        <w:r w:rsidR="00AC5AA9" w:rsidRPr="00EA49BB" w:rsidDel="00EA49BB">
          <w:rPr>
            <w:b/>
            <w:color w:val="262626"/>
            <w:rPrChange w:id="8122" w:author="Microsoft Office User" w:date="2018-11-26T15:34:00Z">
              <w:rPr>
                <w:b/>
                <w:color w:val="262626"/>
              </w:rPr>
            </w:rPrChange>
          </w:rPr>
          <w:delText>c</w:delText>
        </w:r>
        <w:r w:rsidR="00AC5AA9" w:rsidRPr="00EA49BB" w:rsidDel="00EA49BB">
          <w:rPr>
            <w:b/>
            <w:color w:val="262626"/>
            <w:rPrChange w:id="8123" w:author="Microsoft Office User" w:date="2018-11-26T15:34:00Z">
              <w:rPr>
                <w:color w:val="262626"/>
              </w:rPr>
            </w:rPrChange>
          </w:rPr>
          <w:delText>).</w:delText>
        </w:r>
        <w:r w:rsidR="00A624BF" w:rsidRPr="00EA49BB" w:rsidDel="00EA49BB">
          <w:rPr>
            <w:b/>
            <w:color w:val="262626"/>
            <w:rPrChange w:id="8124" w:author="Microsoft Office User" w:date="2018-11-26T15:34:00Z">
              <w:rPr>
                <w:color w:val="262626"/>
              </w:rPr>
            </w:rPrChange>
          </w:rPr>
          <w:delText xml:space="preserve"> By plotting the density</w:delText>
        </w:r>
        <w:r w:rsidR="008712A7" w:rsidRPr="00EA49BB" w:rsidDel="00EA49BB">
          <w:rPr>
            <w:b/>
            <w:color w:val="262626"/>
            <w:rPrChange w:id="8125" w:author="Microsoft Office User" w:date="2018-11-26T15:34:00Z">
              <w:rPr>
                <w:color w:val="262626"/>
              </w:rPr>
            </w:rPrChange>
          </w:rPr>
          <w:delText xml:space="preserve"> of</w:delText>
        </w:r>
        <w:r w:rsidR="00FF6F41" w:rsidRPr="00EA49BB" w:rsidDel="00EA49BB">
          <w:rPr>
            <w:b/>
            <w:color w:val="262626"/>
            <w:rPrChange w:id="8126" w:author="Microsoft Office User" w:date="2018-11-26T15:34:00Z">
              <w:rPr>
                <w:color w:val="262626"/>
              </w:rPr>
            </w:rPrChange>
          </w:rPr>
          <w:delText xml:space="preserve"> </w:delText>
        </w:r>
        <w:r w:rsidR="00A624BF" w:rsidRPr="00EA49BB" w:rsidDel="00EA49BB">
          <w:rPr>
            <w:b/>
            <w:color w:val="262626"/>
            <w:rPrChange w:id="8127" w:author="Microsoft Office User" w:date="2018-11-26T15:34:00Z">
              <w:rPr>
                <w:color w:val="262626"/>
              </w:rPr>
            </w:rPrChange>
          </w:rPr>
          <w:delText xml:space="preserve">the various </w:delText>
        </w:r>
        <w:r w:rsidR="008712A7" w:rsidRPr="00EA49BB" w:rsidDel="00EA49BB">
          <w:rPr>
            <w:b/>
            <w:color w:val="262626"/>
            <w:rPrChange w:id="8128" w:author="Microsoft Office User" w:date="2018-11-26T15:34:00Z">
              <w:rPr>
                <w:color w:val="262626"/>
              </w:rPr>
            </w:rPrChange>
          </w:rPr>
          <w:delText>immune</w:delText>
        </w:r>
        <w:r w:rsidR="0086508C" w:rsidRPr="00EA49BB" w:rsidDel="00EA49BB">
          <w:rPr>
            <w:b/>
            <w:color w:val="262626"/>
            <w:rPrChange w:id="8129" w:author="Microsoft Office User" w:date="2018-11-26T15:34:00Z">
              <w:rPr>
                <w:color w:val="262626"/>
              </w:rPr>
            </w:rPrChange>
          </w:rPr>
          <w:delText xml:space="preserve"> </w:delText>
        </w:r>
        <w:r w:rsidR="00A624BF" w:rsidRPr="00EA49BB" w:rsidDel="00EA49BB">
          <w:rPr>
            <w:b/>
            <w:color w:val="262626"/>
            <w:rPrChange w:id="8130" w:author="Microsoft Office User" w:date="2018-11-26T15:34:00Z">
              <w:rPr>
                <w:color w:val="262626"/>
              </w:rPr>
            </w:rPrChange>
          </w:rPr>
          <w:delText>subsets relative to that of the tumor itself</w:delText>
        </w:r>
        <w:r w:rsidR="001E4272" w:rsidRPr="00EA49BB" w:rsidDel="00EA49BB">
          <w:rPr>
            <w:b/>
            <w:color w:val="262626"/>
            <w:rPrChange w:id="8131" w:author="Microsoft Office User" w:date="2018-11-26T15:34:00Z">
              <w:rPr>
                <w:color w:val="262626"/>
              </w:rPr>
            </w:rPrChange>
          </w:rPr>
          <w:delText xml:space="preserve">, </w:delText>
        </w:r>
        <w:r w:rsidR="002A5CFD" w:rsidRPr="00EA49BB" w:rsidDel="00EA49BB">
          <w:rPr>
            <w:b/>
            <w:color w:val="262626"/>
            <w:rPrChange w:id="8132" w:author="Microsoft Office User" w:date="2018-11-26T15:34:00Z">
              <w:rPr>
                <w:color w:val="262626"/>
              </w:rPr>
            </w:rPrChange>
          </w:rPr>
          <w:delText>we show</w:delText>
        </w:r>
        <w:r w:rsidR="001E4272" w:rsidRPr="00EA49BB" w:rsidDel="00EA49BB">
          <w:rPr>
            <w:b/>
            <w:color w:val="262626"/>
            <w:rPrChange w:id="8133" w:author="Microsoft Office User" w:date="2018-11-26T15:34:00Z">
              <w:rPr>
                <w:color w:val="262626"/>
              </w:rPr>
            </w:rPrChange>
          </w:rPr>
          <w:delText>ed</w:delText>
        </w:r>
        <w:r w:rsidR="00FF6F41" w:rsidRPr="00EA49BB" w:rsidDel="00EA49BB">
          <w:rPr>
            <w:b/>
            <w:color w:val="262626"/>
            <w:rPrChange w:id="8134" w:author="Microsoft Office User" w:date="2018-11-26T15:34:00Z">
              <w:rPr>
                <w:color w:val="262626"/>
              </w:rPr>
            </w:rPrChange>
          </w:rPr>
          <w:delText xml:space="preserve"> </w:delText>
        </w:r>
        <w:r w:rsidR="0086508C" w:rsidRPr="00EA49BB" w:rsidDel="00EA49BB">
          <w:rPr>
            <w:b/>
            <w:color w:val="262626"/>
            <w:rPrChange w:id="8135" w:author="Microsoft Office User" w:date="2018-11-26T15:34:00Z">
              <w:rPr>
                <w:color w:val="262626"/>
              </w:rPr>
            </w:rPrChange>
          </w:rPr>
          <w:delText>that B220</w:delText>
        </w:r>
        <w:r w:rsidR="00FF6F41" w:rsidRPr="00EA49BB" w:rsidDel="00EA49BB">
          <w:rPr>
            <w:b/>
            <w:color w:val="262626"/>
            <w:rPrChange w:id="8136" w:author="Microsoft Office User" w:date="2018-11-26T15:34:00Z">
              <w:rPr>
                <w:color w:val="262626"/>
              </w:rPr>
            </w:rPrChange>
          </w:rPr>
          <w:delText>/</w:delText>
        </w:r>
        <w:r w:rsidR="0086508C" w:rsidRPr="00EA49BB" w:rsidDel="00EA49BB">
          <w:rPr>
            <w:b/>
            <w:color w:val="262626"/>
            <w:rPrChange w:id="8137" w:author="Microsoft Office User" w:date="2018-11-26T15:34:00Z">
              <w:rPr>
                <w:color w:val="262626"/>
              </w:rPr>
            </w:rPrChange>
          </w:rPr>
          <w:delText>CD8α</w:delText>
        </w:r>
        <w:r w:rsidR="00FF6F41" w:rsidRPr="00EA49BB" w:rsidDel="00EA49BB">
          <w:rPr>
            <w:b/>
            <w:color w:val="262626"/>
            <w:vertAlign w:val="superscript"/>
            <w:rPrChange w:id="8138" w:author="Microsoft Office User" w:date="2018-11-26T15:34:00Z">
              <w:rPr>
                <w:color w:val="262626"/>
                <w:vertAlign w:val="superscript"/>
              </w:rPr>
            </w:rPrChange>
          </w:rPr>
          <w:delText xml:space="preserve"> </w:delText>
        </w:r>
        <w:r w:rsidR="00FF6F41" w:rsidRPr="00EA49BB" w:rsidDel="00EA49BB">
          <w:rPr>
            <w:b/>
            <w:color w:val="262626"/>
            <w:rPrChange w:id="8139" w:author="Microsoft Office User" w:date="2018-11-26T15:34:00Z">
              <w:rPr>
                <w:color w:val="262626"/>
              </w:rPr>
            </w:rPrChange>
          </w:rPr>
          <w:delText>double-positive c</w:delText>
        </w:r>
        <w:r w:rsidR="0086508C" w:rsidRPr="00EA49BB" w:rsidDel="00EA49BB">
          <w:rPr>
            <w:b/>
            <w:color w:val="262626"/>
            <w:rPrChange w:id="8140" w:author="Microsoft Office User" w:date="2018-11-26T15:34:00Z">
              <w:rPr>
                <w:color w:val="262626"/>
              </w:rPr>
            </w:rPrChange>
          </w:rPr>
          <w:delText xml:space="preserve">ells occupy a </w:delText>
        </w:r>
        <w:r w:rsidR="0086508C" w:rsidRPr="00EA49BB" w:rsidDel="00EA49BB">
          <w:rPr>
            <w:b/>
            <w:rPrChange w:id="8141" w:author="Microsoft Office User" w:date="2018-11-26T15:34:00Z">
              <w:rPr/>
            </w:rPrChange>
          </w:rPr>
          <w:delText xml:space="preserve">topographically-distinct </w:delText>
        </w:r>
        <w:r w:rsidR="00E9693E" w:rsidRPr="00EA49BB" w:rsidDel="00EA49BB">
          <w:rPr>
            <w:b/>
            <w:rPrChange w:id="8142" w:author="Microsoft Office User" w:date="2018-11-26T15:34:00Z">
              <w:rPr/>
            </w:rPrChange>
          </w:rPr>
          <w:delText xml:space="preserve">region </w:delText>
        </w:r>
        <w:r w:rsidR="0086508C" w:rsidRPr="00EA49BB" w:rsidDel="00EA49BB">
          <w:rPr>
            <w:b/>
            <w:rPrChange w:id="8143" w:author="Microsoft Office User" w:date="2018-11-26T15:34:00Z">
              <w:rPr/>
            </w:rPrChange>
          </w:rPr>
          <w:delText>within tumor</w:delText>
        </w:r>
        <w:r w:rsidR="0080138F" w:rsidRPr="00EA49BB" w:rsidDel="00EA49BB">
          <w:rPr>
            <w:b/>
            <w:rPrChange w:id="8144" w:author="Microsoft Office User" w:date="2018-11-26T15:34:00Z">
              <w:rPr/>
            </w:rPrChange>
          </w:rPr>
          <w:delText xml:space="preserve"> ma</w:delText>
        </w:r>
        <w:r w:rsidR="00E9693E" w:rsidRPr="00EA49BB" w:rsidDel="00EA49BB">
          <w:rPr>
            <w:b/>
            <w:rPrChange w:id="8145" w:author="Microsoft Office User" w:date="2018-11-26T15:34:00Z">
              <w:rPr/>
            </w:rPrChange>
          </w:rPr>
          <w:delText>ss</w:delText>
        </w:r>
        <w:r w:rsidR="0086508C" w:rsidRPr="00EA49BB" w:rsidDel="00EA49BB">
          <w:rPr>
            <w:b/>
            <w:rPrChange w:id="8146" w:author="Microsoft Office User" w:date="2018-11-26T15:34:00Z">
              <w:rPr/>
            </w:rPrChange>
          </w:rPr>
          <w:delText xml:space="preserve"> compared to </w:delText>
        </w:r>
        <w:r w:rsidR="0086508C" w:rsidRPr="00EA49BB" w:rsidDel="00EA49BB">
          <w:rPr>
            <w:b/>
            <w:color w:val="262626"/>
            <w:rPrChange w:id="8147" w:author="Microsoft Office User" w:date="2018-11-26T15:34:00Z">
              <w:rPr>
                <w:color w:val="262626"/>
              </w:rPr>
            </w:rPrChange>
          </w:rPr>
          <w:delText>CD8α single-positive cells</w:delText>
        </w:r>
        <w:r w:rsidR="0080138F" w:rsidRPr="00EA49BB" w:rsidDel="00EA49BB">
          <w:rPr>
            <w:b/>
            <w:color w:val="262626"/>
            <w:rPrChange w:id="8148" w:author="Microsoft Office User" w:date="2018-11-26T15:34:00Z">
              <w:rPr>
                <w:color w:val="262626"/>
              </w:rPr>
            </w:rPrChange>
          </w:rPr>
          <w:delText xml:space="preserve"> (</w:delText>
        </w:r>
        <w:r w:rsidR="0080138F" w:rsidRPr="00EA49BB" w:rsidDel="00EA49BB">
          <w:rPr>
            <w:b/>
            <w:color w:val="262626"/>
            <w:rPrChange w:id="8149" w:author="Microsoft Office User" w:date="2018-11-26T15:34:00Z">
              <w:rPr>
                <w:b/>
                <w:color w:val="262626"/>
              </w:rPr>
            </w:rPrChange>
          </w:rPr>
          <w:delText>Fig. 6f</w:delText>
        </w:r>
        <w:r w:rsidR="0080138F" w:rsidRPr="00EA49BB" w:rsidDel="00EA49BB">
          <w:rPr>
            <w:b/>
            <w:color w:val="262626"/>
            <w:rPrChange w:id="8150" w:author="Microsoft Office User" w:date="2018-11-26T15:34:00Z">
              <w:rPr>
                <w:color w:val="262626"/>
              </w:rPr>
            </w:rPrChange>
          </w:rPr>
          <w:delText>)</w:delText>
        </w:r>
      </w:del>
      <w:ins w:id="8151" w:author="psorger@gmail.com" w:date="2018-11-06T13:54:00Z">
        <w:del w:id="8152" w:author="Microsoft Office User" w:date="2018-11-26T15:30:00Z">
          <w:r w:rsidR="00604513" w:rsidRPr="00EA49BB" w:rsidDel="00EA49BB">
            <w:rPr>
              <w:b/>
              <w:color w:val="262626"/>
              <w:rPrChange w:id="8153" w:author="Microsoft Office User" w:date="2018-11-26T15:34:00Z">
                <w:rPr>
                  <w:color w:val="262626"/>
                </w:rPr>
              </w:rPrChange>
            </w:rPr>
            <w:delText>:</w:delText>
          </w:r>
        </w:del>
      </w:ins>
      <w:del w:id="8154" w:author="Microsoft Office User" w:date="2018-11-26T15:30:00Z">
        <w:r w:rsidR="0080138F" w:rsidRPr="00EA49BB" w:rsidDel="00EA49BB">
          <w:rPr>
            <w:b/>
            <w:color w:val="262626"/>
            <w:rPrChange w:id="8155" w:author="Microsoft Office User" w:date="2018-11-26T15:34:00Z">
              <w:rPr>
                <w:color w:val="262626"/>
              </w:rPr>
            </w:rPrChange>
          </w:rPr>
          <w:delText xml:space="preserve">. </w:delText>
        </w:r>
      </w:del>
      <w:ins w:id="8156" w:author="psorger@gmail.com" w:date="2018-11-06T13:54:00Z">
        <w:del w:id="8157" w:author="Microsoft Office User" w:date="2018-11-26T15:30:00Z">
          <w:r w:rsidR="00604513" w:rsidRPr="00EA49BB" w:rsidDel="00EA49BB">
            <w:rPr>
              <w:b/>
              <w:color w:val="262626"/>
              <w:rPrChange w:id="8158" w:author="Microsoft Office User" w:date="2018-11-26T15:34:00Z">
                <w:rPr>
                  <w:color w:val="262626"/>
                </w:rPr>
              </w:rPrChange>
            </w:rPr>
            <w:delText xml:space="preserve"> </w:delText>
          </w:r>
        </w:del>
      </w:ins>
      <w:del w:id="8159" w:author="Microsoft Office User" w:date="2018-11-26T15:30:00Z">
        <w:r w:rsidR="001E4272" w:rsidRPr="00EA49BB" w:rsidDel="00EA49BB">
          <w:rPr>
            <w:b/>
            <w:color w:val="262626"/>
            <w:rPrChange w:id="8160" w:author="Microsoft Office User" w:date="2018-11-26T15:34:00Z">
              <w:rPr>
                <w:color w:val="262626"/>
              </w:rPr>
            </w:rPrChange>
          </w:rPr>
          <w:delText xml:space="preserve">Whereas </w:delText>
        </w:r>
      </w:del>
      <w:ins w:id="8161" w:author="psorger@gmail.com" w:date="2018-11-06T13:54:00Z">
        <w:del w:id="8162" w:author="Microsoft Office User" w:date="2018-11-26T15:30:00Z">
          <w:r w:rsidR="00604513" w:rsidRPr="00EA49BB" w:rsidDel="00EA49BB">
            <w:rPr>
              <w:b/>
              <w:color w:val="262626"/>
              <w:rPrChange w:id="8163" w:author="Microsoft Office User" w:date="2018-11-26T15:34:00Z">
                <w:rPr>
                  <w:color w:val="262626"/>
                </w:rPr>
              </w:rPrChange>
            </w:rPr>
            <w:delText xml:space="preserve">whereas </w:delText>
          </w:r>
        </w:del>
      </w:ins>
      <w:del w:id="8164" w:author="Microsoft Office User" w:date="2018-11-26T15:30:00Z">
        <w:r w:rsidR="001E4272" w:rsidRPr="00EA49BB" w:rsidDel="00EA49BB">
          <w:rPr>
            <w:b/>
            <w:color w:val="262626"/>
            <w:rPrChange w:id="8165" w:author="Microsoft Office User" w:date="2018-11-26T15:34:00Z">
              <w:rPr>
                <w:color w:val="262626"/>
              </w:rPr>
            </w:rPrChange>
          </w:rPr>
          <w:delText xml:space="preserve">conventional </w:delText>
        </w:r>
        <w:r w:rsidR="0080138F" w:rsidRPr="00EA49BB" w:rsidDel="00EA49BB">
          <w:rPr>
            <w:b/>
            <w:color w:val="262626"/>
            <w:rPrChange w:id="8166" w:author="Microsoft Office User" w:date="2018-11-26T15:34:00Z">
              <w:rPr>
                <w:color w:val="262626"/>
              </w:rPr>
            </w:rPrChange>
          </w:rPr>
          <w:delText>CD8</w:delText>
        </w:r>
        <w:r w:rsidR="0080138F" w:rsidRPr="00EA49BB" w:rsidDel="00EA49BB">
          <w:rPr>
            <w:b/>
            <w:color w:val="262626"/>
            <w:vertAlign w:val="superscript"/>
            <w:rPrChange w:id="8167" w:author="Microsoft Office User" w:date="2018-11-26T15:34:00Z">
              <w:rPr>
                <w:color w:val="262626"/>
                <w:vertAlign w:val="superscript"/>
              </w:rPr>
            </w:rPrChange>
          </w:rPr>
          <w:delText>+</w:delText>
        </w:r>
        <w:r w:rsidR="0080138F" w:rsidRPr="00EA49BB" w:rsidDel="00EA49BB">
          <w:rPr>
            <w:b/>
            <w:color w:val="262626"/>
            <w:rPrChange w:id="8168" w:author="Microsoft Office User" w:date="2018-11-26T15:34:00Z">
              <w:rPr>
                <w:color w:val="262626"/>
              </w:rPr>
            </w:rPrChange>
          </w:rPr>
          <w:delText xml:space="preserve"> T cells </w:delText>
        </w:r>
        <w:r w:rsidR="001E4272" w:rsidRPr="00EA49BB" w:rsidDel="00EA49BB">
          <w:rPr>
            <w:b/>
            <w:color w:val="262626"/>
            <w:rPrChange w:id="8169" w:author="Microsoft Office User" w:date="2018-11-26T15:34:00Z">
              <w:rPr>
                <w:color w:val="262626"/>
              </w:rPr>
            </w:rPrChange>
          </w:rPr>
          <w:delText>were by and large confined to the</w:delText>
        </w:r>
      </w:del>
      <w:ins w:id="8170" w:author="psorger@gmail.com" w:date="2018-11-06T13:54:00Z">
        <w:del w:id="8171" w:author="Microsoft Office User" w:date="2018-11-26T15:30:00Z">
          <w:r w:rsidR="00604513" w:rsidRPr="00EA49BB" w:rsidDel="00EA49BB">
            <w:rPr>
              <w:b/>
              <w:color w:val="262626"/>
              <w:rPrChange w:id="8172" w:author="Microsoft Office User" w:date="2018-11-26T15:34:00Z">
                <w:rPr>
                  <w:color w:val="262626"/>
                </w:rPr>
              </w:rPrChange>
            </w:rPr>
            <w:delText>largely confined to the</w:delText>
          </w:r>
        </w:del>
      </w:ins>
      <w:del w:id="8173" w:author="Microsoft Office User" w:date="2018-11-26T15:30:00Z">
        <w:r w:rsidR="001E4272" w:rsidRPr="00EA49BB" w:rsidDel="00EA49BB">
          <w:rPr>
            <w:b/>
            <w:color w:val="262626"/>
            <w:rPrChange w:id="8174" w:author="Microsoft Office User" w:date="2018-11-26T15:34:00Z">
              <w:rPr>
                <w:color w:val="262626"/>
              </w:rPr>
            </w:rPrChange>
          </w:rPr>
          <w:delText xml:space="preserve"> tumor’s </w:delText>
        </w:r>
      </w:del>
      <w:ins w:id="8175" w:author="psorger@gmail.com" w:date="2018-11-06T13:54:00Z">
        <w:del w:id="8176" w:author="Microsoft Office User" w:date="2018-11-26T15:30:00Z">
          <w:r w:rsidR="00604513" w:rsidRPr="00EA49BB" w:rsidDel="00EA49BB">
            <w:rPr>
              <w:b/>
              <w:color w:val="262626"/>
              <w:rPrChange w:id="8177" w:author="Microsoft Office User" w:date="2018-11-26T15:34:00Z">
                <w:rPr>
                  <w:color w:val="262626"/>
                </w:rPr>
              </w:rPrChange>
            </w:rPr>
            <w:delText xml:space="preserve">tumor </w:delText>
          </w:r>
        </w:del>
      </w:ins>
      <w:del w:id="8178" w:author="Microsoft Office User" w:date="2018-11-26T15:30:00Z">
        <w:r w:rsidR="001E4272" w:rsidRPr="00EA49BB" w:rsidDel="00EA49BB">
          <w:rPr>
            <w:b/>
            <w:color w:val="262626"/>
            <w:rPrChange w:id="8179" w:author="Microsoft Office User" w:date="2018-11-26T15:34:00Z">
              <w:rPr>
                <w:color w:val="262626"/>
              </w:rPr>
            </w:rPrChange>
          </w:rPr>
          <w:delText>margins</w:delText>
        </w:r>
      </w:del>
      <w:ins w:id="8180" w:author="psorger@gmail.com" w:date="2018-11-06T13:54:00Z">
        <w:del w:id="8181" w:author="Microsoft Office User" w:date="2018-11-26T15:30:00Z">
          <w:r w:rsidR="00604513" w:rsidRPr="00EA49BB" w:rsidDel="00EA49BB">
            <w:rPr>
              <w:b/>
              <w:color w:val="262626"/>
              <w:rPrChange w:id="8182" w:author="Microsoft Office User" w:date="2018-11-26T15:34:00Z">
                <w:rPr>
                  <w:color w:val="262626"/>
                </w:rPr>
              </w:rPrChange>
            </w:rPr>
            <w:delText xml:space="preserve"> </w:delText>
          </w:r>
          <w:r w:rsidR="00604513" w:rsidRPr="00EA49BB" w:rsidDel="00EA49BB">
            <w:rPr>
              <w:b/>
              <w:color w:val="262626"/>
              <w:highlight w:val="yellow"/>
              <w:rPrChange w:id="8183" w:author="Microsoft Office User" w:date="2018-11-26T15:34:00Z">
                <w:rPr>
                  <w:color w:val="262626"/>
                </w:rPr>
              </w:rPrChange>
            </w:rPr>
            <w:delText>QUAN DATA</w:delText>
          </w:r>
        </w:del>
      </w:ins>
      <w:del w:id="8184" w:author="Microsoft Office User" w:date="2018-11-26T15:30:00Z">
        <w:r w:rsidR="001E4272" w:rsidRPr="00EA49BB" w:rsidDel="00EA49BB">
          <w:rPr>
            <w:b/>
            <w:color w:val="262626"/>
            <w:rPrChange w:id="8185" w:author="Microsoft Office User" w:date="2018-11-26T15:34:00Z">
              <w:rPr>
                <w:color w:val="262626"/>
              </w:rPr>
            </w:rPrChange>
          </w:rPr>
          <w:delText xml:space="preserve">, those with high </w:delText>
        </w:r>
        <w:r w:rsidR="0080138F" w:rsidRPr="00EA49BB" w:rsidDel="00EA49BB">
          <w:rPr>
            <w:b/>
            <w:color w:val="262626"/>
            <w:rPrChange w:id="8186" w:author="Microsoft Office User" w:date="2018-11-26T15:34:00Z">
              <w:rPr>
                <w:color w:val="262626"/>
              </w:rPr>
            </w:rPrChange>
          </w:rPr>
          <w:delText>CD45R/B220</w:delText>
        </w:r>
      </w:del>
      <w:ins w:id="8187" w:author="psorger@gmail.com" w:date="2018-11-06T13:54:00Z">
        <w:del w:id="8188" w:author="Microsoft Office User" w:date="2018-11-26T15:30:00Z">
          <w:r w:rsidR="00604513" w:rsidRPr="00EA49BB" w:rsidDel="00EA49BB">
            <w:rPr>
              <w:b/>
              <w:color w:val="262626"/>
              <w:rPrChange w:id="8189" w:author="Microsoft Office User" w:date="2018-11-26T15:34:00Z">
                <w:rPr>
                  <w:color w:val="262626"/>
                </w:rPr>
              </w:rPrChange>
            </w:rPr>
            <w:delText xml:space="preserve"> positive cells</w:delText>
          </w:r>
        </w:del>
      </w:ins>
      <w:del w:id="8190" w:author="Microsoft Office User" w:date="2018-11-26T15:30:00Z">
        <w:r w:rsidR="0080138F" w:rsidRPr="00EA49BB" w:rsidDel="00EA49BB">
          <w:rPr>
            <w:b/>
            <w:color w:val="262626"/>
            <w:rPrChange w:id="8191" w:author="Microsoft Office User" w:date="2018-11-26T15:34:00Z">
              <w:rPr>
                <w:color w:val="262626"/>
              </w:rPr>
            </w:rPrChange>
          </w:rPr>
          <w:delText xml:space="preserve"> tended </w:delText>
        </w:r>
        <w:r w:rsidR="001E4272" w:rsidRPr="00EA49BB" w:rsidDel="00EA49BB">
          <w:rPr>
            <w:b/>
            <w:color w:val="262626"/>
            <w:rPrChange w:id="8192" w:author="Microsoft Office User" w:date="2018-11-26T15:34:00Z">
              <w:rPr>
                <w:color w:val="262626"/>
              </w:rPr>
            </w:rPrChange>
          </w:rPr>
          <w:delText>to</w:delText>
        </w:r>
        <w:r w:rsidR="0080138F" w:rsidRPr="00EA49BB" w:rsidDel="00EA49BB">
          <w:rPr>
            <w:b/>
            <w:color w:val="262626"/>
            <w:rPrChange w:id="8193" w:author="Microsoft Office User" w:date="2018-11-26T15:34:00Z">
              <w:rPr>
                <w:color w:val="262626"/>
              </w:rPr>
            </w:rPrChange>
          </w:rPr>
          <w:delText xml:space="preserve"> favor a</w:delText>
        </w:r>
        <w:r w:rsidR="00FD05A2" w:rsidRPr="00EA49BB" w:rsidDel="00EA49BB">
          <w:rPr>
            <w:b/>
            <w:color w:val="262626"/>
            <w:rPrChange w:id="8194" w:author="Microsoft Office User" w:date="2018-11-26T15:34:00Z">
              <w:rPr>
                <w:color w:val="262626"/>
              </w:rPr>
            </w:rPrChange>
          </w:rPr>
          <w:delText>reas of</w:delText>
        </w:r>
      </w:del>
      <w:ins w:id="8195" w:author="psorger@gmail.com" w:date="2018-11-06T13:54:00Z">
        <w:del w:id="8196" w:author="Microsoft Office User" w:date="2018-11-26T15:30:00Z">
          <w:r w:rsidR="00604513" w:rsidRPr="00EA49BB" w:rsidDel="00EA49BB">
            <w:rPr>
              <w:b/>
              <w:color w:val="262626"/>
              <w:rPrChange w:id="8197" w:author="Microsoft Office User" w:date="2018-11-26T15:34:00Z">
                <w:rPr>
                  <w:color w:val="262626"/>
                </w:rPr>
              </w:rPrChange>
            </w:rPr>
            <w:delText>were concentrated in regions of</w:delText>
          </w:r>
        </w:del>
      </w:ins>
      <w:del w:id="8198" w:author="Microsoft Office User" w:date="2018-11-26T15:30:00Z">
        <w:r w:rsidR="00FD05A2" w:rsidRPr="00EA49BB" w:rsidDel="00EA49BB">
          <w:rPr>
            <w:b/>
            <w:color w:val="262626"/>
            <w:rPrChange w:id="8199" w:author="Microsoft Office User" w:date="2018-11-26T15:34:00Z">
              <w:rPr>
                <w:color w:val="262626"/>
              </w:rPr>
            </w:rPrChange>
          </w:rPr>
          <w:delText xml:space="preserve"> high tumor cell density</w:delText>
        </w:r>
      </w:del>
      <w:ins w:id="8200" w:author="psorger@gmail.com" w:date="2018-11-06T13:55:00Z">
        <w:del w:id="8201" w:author="Microsoft Office User" w:date="2018-11-26T15:30:00Z">
          <w:r w:rsidR="00604513" w:rsidRPr="00EA49BB" w:rsidDel="00EA49BB">
            <w:rPr>
              <w:b/>
              <w:color w:val="262626"/>
              <w:rPrChange w:id="8202" w:author="Microsoft Office User" w:date="2018-11-26T15:34:00Z">
                <w:rPr>
                  <w:color w:val="262626"/>
                </w:rPr>
              </w:rPrChange>
            </w:rPr>
            <w:delText xml:space="preserve"> </w:delText>
          </w:r>
          <w:r w:rsidR="00604513" w:rsidRPr="00EA49BB" w:rsidDel="00EA49BB">
            <w:rPr>
              <w:b/>
              <w:color w:val="262626"/>
              <w:highlight w:val="yellow"/>
              <w:rPrChange w:id="8203" w:author="Microsoft Office User" w:date="2018-11-26T15:34:00Z">
                <w:rPr>
                  <w:color w:val="262626"/>
                  <w:highlight w:val="yellow"/>
                </w:rPr>
              </w:rPrChange>
            </w:rPr>
            <w:delText>QUAN DATA</w:delText>
          </w:r>
        </w:del>
      </w:ins>
      <w:del w:id="8204" w:author="Microsoft Office User" w:date="2018-11-26T15:30:00Z">
        <w:r w:rsidR="0086508C" w:rsidRPr="00EA49BB" w:rsidDel="00EA49BB">
          <w:rPr>
            <w:b/>
            <w:color w:val="262626"/>
            <w:rPrChange w:id="8205" w:author="Microsoft Office User" w:date="2018-11-26T15:34:00Z">
              <w:rPr>
                <w:color w:val="262626"/>
              </w:rPr>
            </w:rPrChange>
          </w:rPr>
          <w:delText>.</w:delText>
        </w:r>
        <w:r w:rsidR="00DC7571" w:rsidRPr="00EA49BB" w:rsidDel="00EA49BB">
          <w:rPr>
            <w:b/>
            <w:color w:val="262626"/>
            <w:rPrChange w:id="8206" w:author="Microsoft Office User" w:date="2018-11-26T15:34:00Z">
              <w:rPr>
                <w:color w:val="262626"/>
              </w:rPr>
            </w:rPrChange>
          </w:rPr>
          <w:delText xml:space="preserve"> </w:delText>
        </w:r>
        <w:r w:rsidR="00491810" w:rsidRPr="00EA49BB" w:rsidDel="00EA49BB">
          <w:rPr>
            <w:b/>
            <w:color w:val="262626"/>
            <w:rPrChange w:id="8207" w:author="Microsoft Office User" w:date="2018-11-26T15:34:00Z">
              <w:rPr>
                <w:color w:val="262626"/>
              </w:rPr>
            </w:rPrChange>
          </w:rPr>
          <w:delText xml:space="preserve">This </w:delText>
        </w:r>
      </w:del>
      <w:ins w:id="8208" w:author="psorger@gmail.com" w:date="2018-11-06T13:55:00Z">
        <w:del w:id="8209" w:author="Microsoft Office User" w:date="2018-11-26T15:30:00Z">
          <w:r w:rsidR="00604513" w:rsidRPr="00EA49BB" w:rsidDel="00EA49BB">
            <w:rPr>
              <w:b/>
              <w:color w:val="262626"/>
              <w:rPrChange w:id="8210" w:author="Microsoft Office User" w:date="2018-11-26T15:34:00Z">
                <w:rPr>
                  <w:color w:val="262626"/>
                </w:rPr>
              </w:rPrChange>
            </w:rPr>
            <w:delText xml:space="preserve">These data show that </w:delText>
          </w:r>
        </w:del>
      </w:ins>
      <w:del w:id="8211" w:author="Microsoft Office User" w:date="2018-11-26T15:30:00Z">
        <w:r w:rsidR="00491810" w:rsidRPr="00EA49BB" w:rsidDel="00EA49BB">
          <w:rPr>
            <w:b/>
            <w:color w:val="262626"/>
            <w:rPrChange w:id="8212" w:author="Microsoft Office User" w:date="2018-11-26T15:34:00Z">
              <w:rPr>
                <w:color w:val="262626"/>
              </w:rPr>
            </w:rPrChange>
          </w:rPr>
          <w:delText xml:space="preserve">finding furthered the </w:delText>
        </w:r>
        <w:r w:rsidR="00797C8E" w:rsidRPr="00EA49BB" w:rsidDel="00EA49BB">
          <w:rPr>
            <w:b/>
            <w:color w:val="262626"/>
            <w:rPrChange w:id="8213" w:author="Microsoft Office User" w:date="2018-11-26T15:34:00Z">
              <w:rPr>
                <w:color w:val="262626"/>
              </w:rPr>
            </w:rPrChange>
          </w:rPr>
          <w:delText xml:space="preserve">view </w:delText>
        </w:r>
        <w:r w:rsidR="00491810" w:rsidRPr="00EA49BB" w:rsidDel="00EA49BB">
          <w:rPr>
            <w:b/>
            <w:color w:val="262626"/>
            <w:rPrChange w:id="8214" w:author="Microsoft Office User" w:date="2018-11-26T15:34:00Z">
              <w:rPr>
                <w:color w:val="262626"/>
              </w:rPr>
            </w:rPrChange>
          </w:rPr>
          <w:delText>of</w:delText>
        </w:r>
        <w:r w:rsidR="00100EE7" w:rsidRPr="00EA49BB" w:rsidDel="00EA49BB">
          <w:rPr>
            <w:b/>
            <w:color w:val="262626"/>
            <w:rPrChange w:id="8215" w:author="Microsoft Office User" w:date="2018-11-26T15:34:00Z">
              <w:rPr>
                <w:color w:val="262626"/>
              </w:rPr>
            </w:rPrChange>
          </w:rPr>
          <w:delText xml:space="preserve"> </w:delText>
        </w:r>
        <w:r w:rsidR="00664735" w:rsidRPr="00EA49BB" w:rsidDel="00EA49BB">
          <w:rPr>
            <w:b/>
            <w:color w:val="262626"/>
            <w:rPrChange w:id="8216" w:author="Microsoft Office User" w:date="2018-11-26T15:34:00Z">
              <w:rPr>
                <w:color w:val="262626"/>
              </w:rPr>
            </w:rPrChange>
          </w:rPr>
          <w:delText>B220</w:delText>
        </w:r>
        <w:r w:rsidR="00664735" w:rsidRPr="00EA49BB" w:rsidDel="00EA49BB">
          <w:rPr>
            <w:b/>
            <w:color w:val="262626"/>
            <w:vertAlign w:val="superscript"/>
            <w:rPrChange w:id="8217" w:author="Microsoft Office User" w:date="2018-11-26T15:34:00Z">
              <w:rPr>
                <w:color w:val="262626"/>
                <w:vertAlign w:val="superscript"/>
              </w:rPr>
            </w:rPrChange>
          </w:rPr>
          <w:delText>+</w:delText>
        </w:r>
        <w:r w:rsidR="00664735" w:rsidRPr="00EA49BB" w:rsidDel="00EA49BB">
          <w:rPr>
            <w:b/>
            <w:color w:val="262626"/>
            <w:rPrChange w:id="8218" w:author="Microsoft Office User" w:date="2018-11-26T15:34:00Z">
              <w:rPr>
                <w:color w:val="262626"/>
              </w:rPr>
            </w:rPrChange>
          </w:rPr>
          <w:delText xml:space="preserve"> CD8α</w:delText>
        </w:r>
        <w:r w:rsidR="00664735" w:rsidRPr="00EA49BB" w:rsidDel="00EA49BB">
          <w:rPr>
            <w:b/>
            <w:color w:val="262626"/>
            <w:vertAlign w:val="superscript"/>
            <w:rPrChange w:id="8219" w:author="Microsoft Office User" w:date="2018-11-26T15:34:00Z">
              <w:rPr>
                <w:color w:val="262626"/>
                <w:vertAlign w:val="superscript"/>
              </w:rPr>
            </w:rPrChange>
          </w:rPr>
          <w:delText>+</w:delText>
        </w:r>
        <w:r w:rsidR="00664735" w:rsidRPr="00EA49BB" w:rsidDel="00EA49BB">
          <w:rPr>
            <w:b/>
            <w:color w:val="262626"/>
            <w:rPrChange w:id="8220" w:author="Microsoft Office User" w:date="2018-11-26T15:34:00Z">
              <w:rPr>
                <w:color w:val="262626"/>
              </w:rPr>
            </w:rPrChange>
          </w:rPr>
          <w:delText xml:space="preserve"> </w:delText>
        </w:r>
        <w:r w:rsidR="001D5649" w:rsidRPr="00EA49BB" w:rsidDel="00EA49BB">
          <w:rPr>
            <w:b/>
            <w:color w:val="262626"/>
            <w:rPrChange w:id="8221" w:author="Microsoft Office User" w:date="2018-11-26T15:34:00Z">
              <w:rPr>
                <w:color w:val="262626"/>
              </w:rPr>
            </w:rPrChange>
          </w:rPr>
          <w:delText>T cells</w:delText>
        </w:r>
        <w:r w:rsidR="00657AD1" w:rsidRPr="00EA49BB" w:rsidDel="00EA49BB">
          <w:rPr>
            <w:b/>
            <w:color w:val="262626"/>
            <w:rPrChange w:id="8222" w:author="Microsoft Office User" w:date="2018-11-26T15:34:00Z">
              <w:rPr>
                <w:color w:val="262626"/>
              </w:rPr>
            </w:rPrChange>
          </w:rPr>
          <w:delText xml:space="preserve"> </w:delText>
        </w:r>
        <w:r w:rsidR="00333C6D" w:rsidRPr="00EA49BB" w:rsidDel="00EA49BB">
          <w:rPr>
            <w:b/>
            <w:color w:val="262626"/>
            <w:rPrChange w:id="8223" w:author="Microsoft Office User" w:date="2018-11-26T15:34:00Z">
              <w:rPr>
                <w:color w:val="262626"/>
              </w:rPr>
            </w:rPrChange>
          </w:rPr>
          <w:delText>as</w:delText>
        </w:r>
        <w:r w:rsidR="005E27A1" w:rsidRPr="00EA49BB" w:rsidDel="00EA49BB">
          <w:rPr>
            <w:b/>
            <w:color w:val="262626"/>
            <w:rPrChange w:id="8224" w:author="Microsoft Office User" w:date="2018-11-26T15:34:00Z">
              <w:rPr>
                <w:color w:val="262626"/>
              </w:rPr>
            </w:rPrChange>
          </w:rPr>
          <w:delText xml:space="preserve"> a unique cell state differentially responsive to </w:delText>
        </w:r>
        <w:r w:rsidR="001D5649" w:rsidRPr="00EA49BB" w:rsidDel="00EA49BB">
          <w:rPr>
            <w:b/>
            <w:color w:val="262626"/>
            <w:rPrChange w:id="8225" w:author="Microsoft Office User" w:date="2018-11-26T15:34:00Z">
              <w:rPr>
                <w:color w:val="262626"/>
              </w:rPr>
            </w:rPrChange>
          </w:rPr>
          <w:delText>GBM</w:delText>
        </w:r>
        <w:r w:rsidR="00BE1783" w:rsidRPr="00EA49BB" w:rsidDel="00EA49BB">
          <w:rPr>
            <w:b/>
            <w:color w:val="262626"/>
            <w:rPrChange w:id="8226" w:author="Microsoft Office User" w:date="2018-11-26T15:34:00Z">
              <w:rPr>
                <w:color w:val="262626"/>
              </w:rPr>
            </w:rPrChange>
          </w:rPr>
          <w:delText>-</w:delText>
        </w:r>
        <w:r w:rsidR="005E27A1" w:rsidRPr="00EA49BB" w:rsidDel="00EA49BB">
          <w:rPr>
            <w:b/>
            <w:color w:val="262626"/>
            <w:rPrChange w:id="8227" w:author="Microsoft Office User" w:date="2018-11-26T15:34:00Z">
              <w:rPr>
                <w:color w:val="262626"/>
              </w:rPr>
            </w:rPrChange>
          </w:rPr>
          <w:delText xml:space="preserve">induced </w:delText>
        </w:r>
        <w:r w:rsidR="003B4960" w:rsidRPr="00EA49BB" w:rsidDel="00EA49BB">
          <w:rPr>
            <w:b/>
            <w:color w:val="262626"/>
            <w:rPrChange w:id="8228" w:author="Microsoft Office User" w:date="2018-11-26T15:34:00Z">
              <w:rPr>
                <w:color w:val="262626"/>
              </w:rPr>
            </w:rPrChange>
          </w:rPr>
          <w:delText>biological cues</w:delText>
        </w:r>
        <w:r w:rsidR="00664735" w:rsidRPr="00EA49BB" w:rsidDel="00EA49BB">
          <w:rPr>
            <w:b/>
            <w:color w:val="262626"/>
            <w:rPrChange w:id="8229" w:author="Microsoft Office User" w:date="2018-11-26T15:34:00Z">
              <w:rPr>
                <w:color w:val="262626"/>
              </w:rPr>
            </w:rPrChange>
          </w:rPr>
          <w:delText>.</w:delText>
        </w:r>
      </w:del>
      <w:ins w:id="8230" w:author="psorger@gmail.com" w:date="2018-11-06T13:55:00Z">
        <w:del w:id="8231" w:author="Microsoft Office User" w:date="2018-11-26T15:30:00Z">
          <w:r w:rsidR="00604513" w:rsidRPr="00EA49BB" w:rsidDel="00EA49BB">
            <w:rPr>
              <w:b/>
              <w:color w:val="262626"/>
              <w:rPrChange w:id="8232" w:author="Microsoft Office User" w:date="2018-11-26T15:34:00Z">
                <w:rPr>
                  <w:color w:val="262626"/>
                </w:rPr>
              </w:rPrChange>
            </w:rPr>
            <w:delText xml:space="preserve">are recruited to tumors. </w:delText>
          </w:r>
          <w:r w:rsidR="00604513" w:rsidRPr="00EA49BB" w:rsidDel="00EA49BB">
            <w:rPr>
              <w:b/>
              <w:color w:val="262626"/>
              <w:highlight w:val="yellow"/>
              <w:rPrChange w:id="8233" w:author="Microsoft Office User" w:date="2018-11-26T15:34:00Z">
                <w:rPr>
                  <w:color w:val="262626"/>
                </w:rPr>
              </w:rPrChange>
            </w:rPr>
            <w:delText>CAN WE SPECULATE ON TOTAL NUMBER?</w:delText>
          </w:r>
        </w:del>
      </w:ins>
    </w:p>
    <w:p w14:paraId="11EC20AE" w14:textId="2B7F952B" w:rsidR="00826B32" w:rsidRPr="00EA49BB" w:rsidDel="00EA49BB" w:rsidRDefault="00826B32" w:rsidP="00EA49BB">
      <w:pPr>
        <w:spacing w:line="480" w:lineRule="auto"/>
        <w:contextualSpacing/>
        <w:rPr>
          <w:del w:id="8234" w:author="Microsoft Office User" w:date="2018-11-26T15:30:00Z"/>
          <w:b/>
          <w:bCs/>
          <w:rPrChange w:id="8235" w:author="Microsoft Office User" w:date="2018-11-26T15:34:00Z">
            <w:rPr>
              <w:del w:id="8236" w:author="Microsoft Office User" w:date="2018-11-26T15:30:00Z"/>
              <w:b/>
              <w:bCs/>
              <w:spacing w:val="-10"/>
            </w:rPr>
          </w:rPrChange>
        </w:rPr>
        <w:pPrChange w:id="8237" w:author="Microsoft Office User" w:date="2018-11-26T15:34:00Z">
          <w:pPr>
            <w:widowControl w:val="0"/>
            <w:autoSpaceDE w:val="0"/>
            <w:autoSpaceDN w:val="0"/>
            <w:adjustRightInd w:val="0"/>
            <w:spacing w:line="480" w:lineRule="auto"/>
            <w:contextualSpacing/>
          </w:pPr>
        </w:pPrChange>
      </w:pPr>
    </w:p>
    <w:p w14:paraId="4EBFEF5A" w14:textId="436D6B4E" w:rsidR="00962751" w:rsidRPr="00EA49BB" w:rsidDel="00EA49BB" w:rsidRDefault="00E65B75" w:rsidP="00EA49BB">
      <w:pPr>
        <w:widowControl w:val="0"/>
        <w:autoSpaceDE w:val="0"/>
        <w:autoSpaceDN w:val="0"/>
        <w:adjustRightInd w:val="0"/>
        <w:spacing w:line="480" w:lineRule="auto"/>
        <w:contextualSpacing/>
        <w:rPr>
          <w:del w:id="8238" w:author="Microsoft Office User" w:date="2018-11-26T15:30:00Z"/>
          <w:b/>
          <w:bCs/>
          <w:rPrChange w:id="8239" w:author="Microsoft Office User" w:date="2018-11-26T15:34:00Z">
            <w:rPr>
              <w:del w:id="8240" w:author="Microsoft Office User" w:date="2018-11-26T15:30:00Z"/>
              <w:b/>
              <w:bCs/>
              <w:spacing w:val="-10"/>
            </w:rPr>
          </w:rPrChange>
        </w:rPr>
        <w:pPrChange w:id="8241" w:author="Microsoft Office User" w:date="2018-11-26T15:34:00Z">
          <w:pPr>
            <w:widowControl w:val="0"/>
            <w:autoSpaceDE w:val="0"/>
            <w:autoSpaceDN w:val="0"/>
            <w:adjustRightInd w:val="0"/>
            <w:spacing w:line="480" w:lineRule="auto"/>
            <w:contextualSpacing/>
          </w:pPr>
        </w:pPrChange>
      </w:pPr>
      <w:del w:id="8242" w:author="Microsoft Office User" w:date="2018-11-26T15:30:00Z">
        <w:r w:rsidRPr="00EA49BB" w:rsidDel="00EA49BB">
          <w:rPr>
            <w:b/>
            <w:bCs/>
            <w:rPrChange w:id="8243" w:author="Microsoft Office User" w:date="2018-11-26T15:34:00Z">
              <w:rPr>
                <w:b/>
                <w:bCs/>
                <w:spacing w:val="-10"/>
              </w:rPr>
            </w:rPrChange>
          </w:rPr>
          <w:delText>CD45R/</w:delText>
        </w:r>
        <w:r w:rsidR="00826B32" w:rsidRPr="00EA49BB" w:rsidDel="00EA49BB">
          <w:rPr>
            <w:b/>
            <w:bCs/>
            <w:rPrChange w:id="8244" w:author="Microsoft Office User" w:date="2018-11-26T15:34:00Z">
              <w:rPr>
                <w:b/>
                <w:bCs/>
                <w:spacing w:val="-10"/>
              </w:rPr>
            </w:rPrChange>
          </w:rPr>
          <w:delText>B220</w:delText>
        </w:r>
        <w:r w:rsidR="00826B32" w:rsidRPr="00EA49BB" w:rsidDel="00EA49BB">
          <w:rPr>
            <w:b/>
            <w:bCs/>
            <w:vertAlign w:val="superscript"/>
            <w:rPrChange w:id="8245" w:author="Microsoft Office User" w:date="2018-11-26T15:34:00Z">
              <w:rPr>
                <w:b/>
                <w:bCs/>
                <w:spacing w:val="-10"/>
                <w:vertAlign w:val="superscript"/>
              </w:rPr>
            </w:rPrChange>
          </w:rPr>
          <w:delText>+</w:delText>
        </w:r>
        <w:r w:rsidR="00826B32" w:rsidRPr="00EA49BB" w:rsidDel="00EA49BB">
          <w:rPr>
            <w:b/>
            <w:bCs/>
            <w:rPrChange w:id="8246" w:author="Microsoft Office User" w:date="2018-11-26T15:34:00Z">
              <w:rPr>
                <w:b/>
                <w:bCs/>
                <w:spacing w:val="-10"/>
              </w:rPr>
            </w:rPrChange>
          </w:rPr>
          <w:delText xml:space="preserve"> CD8</w:delText>
        </w:r>
        <w:r w:rsidR="00826B32" w:rsidRPr="00EA49BB" w:rsidDel="00EA49BB">
          <w:rPr>
            <w:b/>
            <w:bCs/>
            <w:vertAlign w:val="superscript"/>
            <w:rPrChange w:id="8247" w:author="Microsoft Office User" w:date="2018-11-26T15:34:00Z">
              <w:rPr>
                <w:b/>
                <w:bCs/>
                <w:spacing w:val="-10"/>
                <w:vertAlign w:val="superscript"/>
              </w:rPr>
            </w:rPrChange>
          </w:rPr>
          <w:delText>+</w:delText>
        </w:r>
        <w:r w:rsidR="00826B32" w:rsidRPr="00EA49BB" w:rsidDel="00EA49BB">
          <w:rPr>
            <w:b/>
            <w:bCs/>
            <w:rPrChange w:id="8248" w:author="Microsoft Office User" w:date="2018-11-26T15:34:00Z">
              <w:rPr>
                <w:b/>
                <w:bCs/>
                <w:spacing w:val="-10"/>
              </w:rPr>
            </w:rPrChange>
          </w:rPr>
          <w:delText xml:space="preserve"> T cells </w:delText>
        </w:r>
        <w:r w:rsidR="00B371B8" w:rsidRPr="00EA49BB" w:rsidDel="00EA49BB">
          <w:rPr>
            <w:b/>
            <w:bCs/>
            <w:rPrChange w:id="8249" w:author="Microsoft Office User" w:date="2018-11-26T15:34:00Z">
              <w:rPr>
                <w:b/>
                <w:bCs/>
                <w:spacing w:val="-10"/>
              </w:rPr>
            </w:rPrChange>
          </w:rPr>
          <w:delText xml:space="preserve">are transcriptionally dissimilar </w:delText>
        </w:r>
        <w:r w:rsidRPr="00EA49BB" w:rsidDel="00EA49BB">
          <w:rPr>
            <w:b/>
            <w:bCs/>
            <w:rPrChange w:id="8250" w:author="Microsoft Office User" w:date="2018-11-26T15:34:00Z">
              <w:rPr>
                <w:b/>
                <w:bCs/>
                <w:spacing w:val="-10"/>
              </w:rPr>
            </w:rPrChange>
          </w:rPr>
          <w:delText xml:space="preserve">from </w:delText>
        </w:r>
        <w:r w:rsidR="00826B32" w:rsidRPr="00EA49BB" w:rsidDel="00EA49BB">
          <w:rPr>
            <w:b/>
            <w:bCs/>
            <w:rPrChange w:id="8251" w:author="Microsoft Office User" w:date="2018-11-26T15:34:00Z">
              <w:rPr>
                <w:b/>
                <w:bCs/>
                <w:spacing w:val="-10"/>
              </w:rPr>
            </w:rPrChange>
          </w:rPr>
          <w:delText>other CD8</w:delText>
        </w:r>
        <w:r w:rsidR="00826B32" w:rsidRPr="00EA49BB" w:rsidDel="00EA49BB">
          <w:rPr>
            <w:b/>
            <w:bCs/>
            <w:vertAlign w:val="superscript"/>
            <w:rPrChange w:id="8252" w:author="Microsoft Office User" w:date="2018-11-26T15:34:00Z">
              <w:rPr>
                <w:b/>
                <w:bCs/>
                <w:spacing w:val="-10"/>
                <w:vertAlign w:val="superscript"/>
              </w:rPr>
            </w:rPrChange>
          </w:rPr>
          <w:delText>+</w:delText>
        </w:r>
        <w:r w:rsidR="00826B32" w:rsidRPr="00EA49BB" w:rsidDel="00EA49BB">
          <w:rPr>
            <w:b/>
            <w:bCs/>
            <w:rPrChange w:id="8253" w:author="Microsoft Office User" w:date="2018-11-26T15:34:00Z">
              <w:rPr>
                <w:b/>
                <w:bCs/>
                <w:spacing w:val="-10"/>
              </w:rPr>
            </w:rPrChange>
          </w:rPr>
          <w:delText xml:space="preserve"> T cells</w:delText>
        </w:r>
      </w:del>
    </w:p>
    <w:p w14:paraId="20A09B32" w14:textId="410F98AC" w:rsidR="00215353" w:rsidRPr="00EA49BB" w:rsidDel="00EA49BB" w:rsidRDefault="003B41CD" w:rsidP="00EA49BB">
      <w:pPr>
        <w:spacing w:line="480" w:lineRule="auto"/>
        <w:contextualSpacing/>
        <w:outlineLvl w:val="0"/>
        <w:rPr>
          <w:ins w:id="8254" w:author="Baker, Gregory Joseph" w:date="2018-11-08T14:56:00Z"/>
          <w:del w:id="8255" w:author="Microsoft Office User" w:date="2018-11-26T15:30:00Z"/>
          <w:b/>
          <w:rPrChange w:id="8256" w:author="Microsoft Office User" w:date="2018-11-26T15:34:00Z">
            <w:rPr>
              <w:ins w:id="8257" w:author="Baker, Gregory Joseph" w:date="2018-11-08T14:56:00Z"/>
              <w:del w:id="8258" w:author="Microsoft Office User" w:date="2018-11-26T15:30:00Z"/>
            </w:rPr>
          </w:rPrChange>
        </w:rPr>
        <w:pPrChange w:id="8259" w:author="Microsoft Office User" w:date="2018-11-26T15:34:00Z">
          <w:pPr>
            <w:spacing w:line="480" w:lineRule="auto"/>
            <w:contextualSpacing/>
            <w:outlineLvl w:val="0"/>
          </w:pPr>
        </w:pPrChange>
      </w:pPr>
      <w:del w:id="8260" w:author="Microsoft Office User" w:date="2018-11-26T15:30:00Z">
        <w:r w:rsidRPr="00EA49BB" w:rsidDel="00EA49BB">
          <w:rPr>
            <w:b/>
            <w:rPrChange w:id="8261" w:author="Microsoft Office User" w:date="2018-11-26T15:34:00Z">
              <w:rPr/>
            </w:rPrChange>
          </w:rPr>
          <w:delText xml:space="preserve">To </w:delText>
        </w:r>
        <w:r w:rsidR="00726DB2" w:rsidRPr="00EA49BB" w:rsidDel="00EA49BB">
          <w:rPr>
            <w:b/>
            <w:rPrChange w:id="8262" w:author="Microsoft Office User" w:date="2018-11-26T15:34:00Z">
              <w:rPr/>
            </w:rPrChange>
          </w:rPr>
          <w:delText xml:space="preserve">test </w:delText>
        </w:r>
      </w:del>
      <w:ins w:id="8263" w:author="psorger@gmail.com" w:date="2018-11-06T13:56:00Z">
        <w:del w:id="8264" w:author="Microsoft Office User" w:date="2018-11-26T15:30:00Z">
          <w:r w:rsidR="00604513" w:rsidRPr="00EA49BB" w:rsidDel="00EA49BB">
            <w:rPr>
              <w:b/>
              <w:rPrChange w:id="8265" w:author="Microsoft Office User" w:date="2018-11-26T15:34:00Z">
                <w:rPr/>
              </w:rPrChange>
            </w:rPr>
            <w:delText xml:space="preserve">demonstrate that </w:delText>
          </w:r>
        </w:del>
      </w:ins>
      <w:del w:id="8266" w:author="Microsoft Office User" w:date="2018-11-26T15:30:00Z">
        <w:r w:rsidR="00726DB2" w:rsidRPr="00EA49BB" w:rsidDel="00EA49BB">
          <w:rPr>
            <w:b/>
            <w:rPrChange w:id="8267" w:author="Microsoft Office User" w:date="2018-11-26T15:34:00Z">
              <w:rPr/>
            </w:rPrChange>
          </w:rPr>
          <w:delText>whether</w:delText>
        </w:r>
        <w:r w:rsidRPr="00EA49BB" w:rsidDel="00EA49BB">
          <w:rPr>
            <w:b/>
            <w:rPrChange w:id="8268" w:author="Microsoft Office User" w:date="2018-11-26T15:34:00Z">
              <w:rPr/>
            </w:rPrChange>
          </w:rPr>
          <w:delText xml:space="preserve"> CD45R/B220</w:delText>
        </w:r>
        <w:r w:rsidRPr="00EA49BB" w:rsidDel="00EA49BB">
          <w:rPr>
            <w:b/>
            <w:vertAlign w:val="superscript"/>
            <w:rPrChange w:id="8269" w:author="Microsoft Office User" w:date="2018-11-26T15:34:00Z">
              <w:rPr>
                <w:vertAlign w:val="superscript"/>
              </w:rPr>
            </w:rPrChange>
          </w:rPr>
          <w:delText>+</w:delText>
        </w:r>
        <w:r w:rsidRPr="00EA49BB" w:rsidDel="00EA49BB">
          <w:rPr>
            <w:b/>
            <w:rPrChange w:id="8270" w:author="Microsoft Office User" w:date="2018-11-26T15:34:00Z">
              <w:rPr/>
            </w:rPrChange>
          </w:rPr>
          <w:delText xml:space="preserve"> CD8</w:delText>
        </w:r>
        <w:r w:rsidRPr="00EA49BB" w:rsidDel="00EA49BB">
          <w:rPr>
            <w:b/>
            <w:vertAlign w:val="superscript"/>
            <w:rPrChange w:id="8271" w:author="Microsoft Office User" w:date="2018-11-26T15:34:00Z">
              <w:rPr>
                <w:vertAlign w:val="superscript"/>
              </w:rPr>
            </w:rPrChange>
          </w:rPr>
          <w:delText>+</w:delText>
        </w:r>
        <w:r w:rsidRPr="00EA49BB" w:rsidDel="00EA49BB">
          <w:rPr>
            <w:b/>
            <w:rPrChange w:id="8272" w:author="Microsoft Office User" w:date="2018-11-26T15:34:00Z">
              <w:rPr/>
            </w:rPrChange>
          </w:rPr>
          <w:delText xml:space="preserve"> T cells</w:delText>
        </w:r>
        <w:r w:rsidR="00726DB2" w:rsidRPr="00EA49BB" w:rsidDel="00EA49BB">
          <w:rPr>
            <w:b/>
            <w:rPrChange w:id="8273" w:author="Microsoft Office User" w:date="2018-11-26T15:34:00Z">
              <w:rPr/>
            </w:rPrChange>
          </w:rPr>
          <w:delText xml:space="preserve"> occupy </w:delText>
        </w:r>
      </w:del>
      <w:ins w:id="8274" w:author="psorger@gmail.com" w:date="2018-11-06T13:56:00Z">
        <w:del w:id="8275" w:author="Microsoft Office User" w:date="2018-11-26T15:30:00Z">
          <w:r w:rsidR="00604513" w:rsidRPr="00EA49BB" w:rsidDel="00EA49BB">
            <w:rPr>
              <w:b/>
              <w:rPrChange w:id="8276" w:author="Microsoft Office User" w:date="2018-11-26T15:34:00Z">
                <w:rPr/>
              </w:rPrChange>
            </w:rPr>
            <w:delText xml:space="preserve">are in fact different from </w:delText>
          </w:r>
        </w:del>
      </w:ins>
      <w:del w:id="8277" w:author="Microsoft Office User" w:date="2018-11-26T15:30:00Z">
        <w:r w:rsidR="00726DB2" w:rsidRPr="00EA49BB" w:rsidDel="00EA49BB">
          <w:rPr>
            <w:b/>
            <w:rPrChange w:id="8278" w:author="Microsoft Office User" w:date="2018-11-26T15:34:00Z">
              <w:rPr/>
            </w:rPrChange>
          </w:rPr>
          <w:delText xml:space="preserve">a transcriptional state unlike other </w:delText>
        </w:r>
        <w:r w:rsidRPr="00EA49BB" w:rsidDel="00EA49BB">
          <w:rPr>
            <w:b/>
            <w:rPrChange w:id="8279" w:author="Microsoft Office User" w:date="2018-11-26T15:34:00Z">
              <w:rPr/>
            </w:rPrChange>
          </w:rPr>
          <w:delText xml:space="preserve">cytotoxic T cells, </w:delText>
        </w:r>
        <w:r w:rsidR="005715F8" w:rsidRPr="00EA49BB" w:rsidDel="00EA49BB">
          <w:rPr>
            <w:b/>
            <w:rPrChange w:id="8280" w:author="Microsoft Office User" w:date="2018-11-26T15:34:00Z">
              <w:rPr/>
            </w:rPrChange>
          </w:rPr>
          <w:delText>T cells of</w:delText>
        </w:r>
      </w:del>
      <w:ins w:id="8281" w:author="psorger@gmail.com" w:date="2018-11-06T13:56:00Z">
        <w:del w:id="8282" w:author="Microsoft Office User" w:date="2018-11-26T15:30:00Z">
          <w:r w:rsidR="00604513" w:rsidRPr="00EA49BB" w:rsidDel="00EA49BB">
            <w:rPr>
              <w:b/>
              <w:rPrChange w:id="8283" w:author="Microsoft Office User" w:date="2018-11-26T15:34:00Z">
                <w:rPr/>
              </w:rPrChange>
            </w:rPr>
            <w:delText xml:space="preserve"> all types obtained from </w:delText>
          </w:r>
        </w:del>
      </w:ins>
      <w:del w:id="8284" w:author="Microsoft Office User" w:date="2018-11-26T15:30:00Z">
        <w:r w:rsidR="005715F8" w:rsidRPr="00EA49BB" w:rsidDel="00EA49BB">
          <w:rPr>
            <w:b/>
            <w:rPrChange w:id="8285" w:author="Microsoft Office User" w:date="2018-11-26T15:34:00Z">
              <w:rPr/>
            </w:rPrChange>
          </w:rPr>
          <w:delText xml:space="preserve"> tumor-naïve C57BL/6J mice were </w:delText>
        </w:r>
        <w:r w:rsidR="00C64821" w:rsidRPr="00EA49BB" w:rsidDel="00EA49BB">
          <w:rPr>
            <w:b/>
            <w:rPrChange w:id="8286" w:author="Microsoft Office User" w:date="2018-11-26T15:34:00Z">
              <w:rPr/>
            </w:rPrChange>
          </w:rPr>
          <w:delText xml:space="preserve">enriched </w:delText>
        </w:r>
        <w:r w:rsidR="005715F8" w:rsidRPr="00EA49BB" w:rsidDel="00EA49BB">
          <w:rPr>
            <w:b/>
            <w:rPrChange w:id="8287" w:author="Microsoft Office User" w:date="2018-11-26T15:34:00Z">
              <w:rPr/>
            </w:rPrChange>
          </w:rPr>
          <w:delText>by</w:delText>
        </w:r>
        <w:r w:rsidR="00C64821" w:rsidRPr="00EA49BB" w:rsidDel="00EA49BB">
          <w:rPr>
            <w:b/>
            <w:rPrChange w:id="8288" w:author="Microsoft Office User" w:date="2018-11-26T15:34:00Z">
              <w:rPr/>
            </w:rPrChange>
          </w:rPr>
          <w:delText xml:space="preserve"> CD19-immunodepletion </w:delText>
        </w:r>
        <w:r w:rsidR="0018788A" w:rsidRPr="00EA49BB" w:rsidDel="00EA49BB">
          <w:rPr>
            <w:b/>
            <w:rPrChange w:id="8289" w:author="Microsoft Office User" w:date="2018-11-26T15:34:00Z">
              <w:rPr/>
            </w:rPrChange>
          </w:rPr>
          <w:delText>followed by</w:delText>
        </w:r>
        <w:r w:rsidR="00323517" w:rsidRPr="00EA49BB" w:rsidDel="00EA49BB">
          <w:rPr>
            <w:b/>
            <w:rPrChange w:id="8290" w:author="Microsoft Office User" w:date="2018-11-26T15:34:00Z">
              <w:rPr/>
            </w:rPrChange>
          </w:rPr>
          <w:delText xml:space="preserve"> FACS-p</w:delText>
        </w:r>
        <w:r w:rsidR="00492FC3" w:rsidRPr="00EA49BB" w:rsidDel="00EA49BB">
          <w:rPr>
            <w:b/>
            <w:rPrChange w:id="8291" w:author="Microsoft Office User" w:date="2018-11-26T15:34:00Z">
              <w:rPr/>
            </w:rPrChange>
          </w:rPr>
          <w:delText>urification</w:delText>
        </w:r>
        <w:r w:rsidR="00C64821" w:rsidRPr="00EA49BB" w:rsidDel="00EA49BB">
          <w:rPr>
            <w:b/>
            <w:rPrChange w:id="8292" w:author="Microsoft Office User" w:date="2018-11-26T15:34:00Z">
              <w:rPr/>
            </w:rPrChange>
          </w:rPr>
          <w:delText xml:space="preserve"> using antibodies against CD3ε, CD8α, </w:delText>
        </w:r>
        <w:r w:rsidR="00323517" w:rsidRPr="00EA49BB" w:rsidDel="00EA49BB">
          <w:rPr>
            <w:b/>
            <w:rPrChange w:id="8293" w:author="Microsoft Office User" w:date="2018-11-26T15:34:00Z">
              <w:rPr/>
            </w:rPrChange>
          </w:rPr>
          <w:delText xml:space="preserve">and </w:delText>
        </w:r>
        <w:r w:rsidR="00C64821" w:rsidRPr="00EA49BB" w:rsidDel="00EA49BB">
          <w:rPr>
            <w:b/>
            <w:rPrChange w:id="8294" w:author="Microsoft Office User" w:date="2018-11-26T15:34:00Z">
              <w:rPr/>
            </w:rPrChange>
          </w:rPr>
          <w:delText>CD45R/B220</w:delText>
        </w:r>
      </w:del>
      <w:ins w:id="8295" w:author="psorger@gmail.com" w:date="2018-11-06T14:00:00Z">
        <w:del w:id="8296" w:author="Microsoft Office User" w:date="2018-11-26T15:30:00Z">
          <w:r w:rsidR="00DC5614" w:rsidRPr="00EA49BB" w:rsidDel="00EA49BB">
            <w:rPr>
              <w:b/>
              <w:rPrChange w:id="8297" w:author="Microsoft Office User" w:date="2018-11-26T15:34:00Z">
                <w:rPr/>
              </w:rPrChange>
            </w:rPr>
            <w:delText>, Tumor-naïve animals were used for this analysis because CD45R/B220</w:delText>
          </w:r>
          <w:r w:rsidR="00DC5614" w:rsidRPr="00EA49BB" w:rsidDel="00EA49BB">
            <w:rPr>
              <w:b/>
              <w:vertAlign w:val="superscript"/>
              <w:rPrChange w:id="8298" w:author="Microsoft Office User" w:date="2018-11-26T15:34:00Z">
                <w:rPr>
                  <w:vertAlign w:val="superscript"/>
                </w:rPr>
              </w:rPrChange>
            </w:rPr>
            <w:delText>+</w:delText>
          </w:r>
          <w:r w:rsidR="00DC5614" w:rsidRPr="00EA49BB" w:rsidDel="00EA49BB">
            <w:rPr>
              <w:b/>
              <w:rPrChange w:id="8299" w:author="Microsoft Office User" w:date="2018-11-26T15:34:00Z">
                <w:rPr/>
              </w:rPrChange>
            </w:rPr>
            <w:delText xml:space="preserve"> CD8</w:delText>
          </w:r>
          <w:r w:rsidR="00DC5614" w:rsidRPr="00EA49BB" w:rsidDel="00EA49BB">
            <w:rPr>
              <w:b/>
              <w:vertAlign w:val="superscript"/>
              <w:rPrChange w:id="8300" w:author="Microsoft Office User" w:date="2018-11-26T15:34:00Z">
                <w:rPr>
                  <w:vertAlign w:val="superscript"/>
                </w:rPr>
              </w:rPrChange>
            </w:rPr>
            <w:delText>+</w:delText>
          </w:r>
          <w:r w:rsidR="00DC5614" w:rsidRPr="00EA49BB" w:rsidDel="00EA49BB">
            <w:rPr>
              <w:b/>
              <w:rPrChange w:id="8301" w:author="Microsoft Office User" w:date="2018-11-26T15:34:00Z">
                <w:rPr/>
              </w:rPrChange>
            </w:rPr>
            <w:delText xml:space="preserve"> T are significantly more abundant in the circulation of mice </w:delText>
          </w:r>
        </w:del>
      </w:ins>
      <w:ins w:id="8302" w:author="psorger@gmail.com" w:date="2018-11-06T14:01:00Z">
        <w:del w:id="8303" w:author="Microsoft Office User" w:date="2018-11-26T15:30:00Z">
          <w:r w:rsidR="00DC5614" w:rsidRPr="00EA49BB" w:rsidDel="00EA49BB">
            <w:rPr>
              <w:b/>
              <w:rPrChange w:id="8304" w:author="Microsoft Office User" w:date="2018-11-26T15:34:00Z">
                <w:rPr/>
              </w:rPrChange>
            </w:rPr>
            <w:delText>lacking</w:delText>
          </w:r>
        </w:del>
      </w:ins>
      <w:ins w:id="8305" w:author="psorger@gmail.com" w:date="2018-11-06T14:00:00Z">
        <w:del w:id="8306" w:author="Microsoft Office User" w:date="2018-11-26T15:30:00Z">
          <w:r w:rsidR="00DC5614" w:rsidRPr="00EA49BB" w:rsidDel="00EA49BB">
            <w:rPr>
              <w:b/>
              <w:rPrChange w:id="8307" w:author="Microsoft Office User" w:date="2018-11-26T15:34:00Z">
                <w:rPr/>
              </w:rPrChange>
            </w:rPr>
            <w:delText xml:space="preserve"> GBMs </w:delText>
          </w:r>
          <w:r w:rsidR="00DC5614" w:rsidRPr="00EA49BB" w:rsidDel="00EA49BB">
            <w:rPr>
              <w:b/>
              <w:highlight w:val="yellow"/>
              <w:rPrChange w:id="8308" w:author="Microsoft Office User" w:date="2018-11-26T15:34:00Z">
                <w:rPr/>
              </w:rPrChange>
            </w:rPr>
            <w:delText>TRUE?</w:delText>
          </w:r>
          <w:r w:rsidR="00DC5614" w:rsidRPr="00EA49BB" w:rsidDel="00EA49BB">
            <w:rPr>
              <w:b/>
              <w:rPrChange w:id="8309" w:author="Microsoft Office User" w:date="2018-11-26T15:34:00Z">
                <w:rPr/>
              </w:rPrChange>
            </w:rPr>
            <w:delText xml:space="preserve"> </w:delText>
          </w:r>
        </w:del>
      </w:ins>
      <w:ins w:id="8310" w:author="psorger@gmail.com" w:date="2018-11-06T13:56:00Z">
        <w:del w:id="8311" w:author="Microsoft Office User" w:date="2018-11-26T15:30:00Z">
          <w:r w:rsidR="00604513" w:rsidRPr="00EA49BB" w:rsidDel="00EA49BB">
            <w:rPr>
              <w:b/>
              <w:rPrChange w:id="8312" w:author="Microsoft Office User" w:date="2018-11-26T15:34:00Z">
                <w:rPr/>
              </w:rPrChange>
            </w:rPr>
            <w:delText xml:space="preserve"> (th</w:delText>
          </w:r>
        </w:del>
      </w:ins>
      <w:ins w:id="8313" w:author="psorger@gmail.com" w:date="2018-11-06T13:57:00Z">
        <w:del w:id="8314" w:author="Microsoft Office User" w:date="2018-11-26T15:30:00Z">
          <w:r w:rsidR="00604513" w:rsidRPr="00EA49BB" w:rsidDel="00EA49BB">
            <w:rPr>
              <w:b/>
              <w:rPrChange w:id="8315" w:author="Microsoft Office User" w:date="2018-11-26T15:34:00Z">
                <w:rPr/>
              </w:rPrChange>
            </w:rPr>
            <w:delText xml:space="preserve">e lack of immuno-depletion of </w:delText>
          </w:r>
        </w:del>
      </w:ins>
      <w:del w:id="8316" w:author="Microsoft Office User" w:date="2018-11-26T15:30:00Z">
        <w:r w:rsidR="00C64821" w:rsidRPr="00EA49BB" w:rsidDel="00EA49BB">
          <w:rPr>
            <w:b/>
            <w:rPrChange w:id="8317" w:author="Microsoft Office User" w:date="2018-11-26T15:34:00Z">
              <w:rPr/>
            </w:rPrChange>
          </w:rPr>
          <w:delText xml:space="preserve">. The fact that </w:delText>
        </w:r>
        <w:r w:rsidR="006D5448" w:rsidRPr="00EA49BB" w:rsidDel="00EA49BB">
          <w:rPr>
            <w:b/>
            <w:rPrChange w:id="8318" w:author="Microsoft Office User" w:date="2018-11-26T15:34:00Z">
              <w:rPr/>
            </w:rPrChange>
          </w:rPr>
          <w:delText>CD45R/B220</w:delText>
        </w:r>
        <w:r w:rsidR="006D5448" w:rsidRPr="00EA49BB" w:rsidDel="00EA49BB">
          <w:rPr>
            <w:b/>
            <w:vertAlign w:val="superscript"/>
            <w:rPrChange w:id="8319" w:author="Microsoft Office User" w:date="2018-11-26T15:34:00Z">
              <w:rPr>
                <w:vertAlign w:val="superscript"/>
              </w:rPr>
            </w:rPrChange>
          </w:rPr>
          <w:delText>+</w:delText>
        </w:r>
        <w:r w:rsidR="006D5448" w:rsidRPr="00EA49BB" w:rsidDel="00EA49BB">
          <w:rPr>
            <w:b/>
            <w:rPrChange w:id="8320" w:author="Microsoft Office User" w:date="2018-11-26T15:34:00Z">
              <w:rPr/>
            </w:rPrChange>
          </w:rPr>
          <w:delText xml:space="preserve"> CD8</w:delText>
        </w:r>
        <w:r w:rsidR="006D5448" w:rsidRPr="00EA49BB" w:rsidDel="00EA49BB">
          <w:rPr>
            <w:b/>
            <w:vertAlign w:val="superscript"/>
            <w:rPrChange w:id="8321" w:author="Microsoft Office User" w:date="2018-11-26T15:34:00Z">
              <w:rPr>
                <w:vertAlign w:val="superscript"/>
              </w:rPr>
            </w:rPrChange>
          </w:rPr>
          <w:delText>+</w:delText>
        </w:r>
        <w:r w:rsidR="006D5448" w:rsidRPr="00EA49BB" w:rsidDel="00EA49BB">
          <w:rPr>
            <w:b/>
            <w:rPrChange w:id="8322" w:author="Microsoft Office User" w:date="2018-11-26T15:34:00Z">
              <w:rPr/>
            </w:rPrChange>
          </w:rPr>
          <w:delText xml:space="preserve"> T cells were</w:delText>
        </w:r>
        <w:r w:rsidR="00C64821" w:rsidRPr="00EA49BB" w:rsidDel="00EA49BB">
          <w:rPr>
            <w:b/>
            <w:rPrChange w:id="8323" w:author="Microsoft Office User" w:date="2018-11-26T15:34:00Z">
              <w:rPr/>
            </w:rPrChange>
          </w:rPr>
          <w:delText xml:space="preserve"> not </w:delText>
        </w:r>
        <w:r w:rsidR="00FE1911" w:rsidRPr="00EA49BB" w:rsidDel="00EA49BB">
          <w:rPr>
            <w:b/>
            <w:rPrChange w:id="8324" w:author="Microsoft Office User" w:date="2018-11-26T15:34:00Z">
              <w:rPr/>
            </w:rPrChange>
          </w:rPr>
          <w:delText xml:space="preserve">removed </w:delText>
        </w:r>
        <w:r w:rsidR="00797C8E" w:rsidRPr="00EA49BB" w:rsidDel="00EA49BB">
          <w:rPr>
            <w:b/>
            <w:rPrChange w:id="8325" w:author="Microsoft Office User" w:date="2018-11-26T15:34:00Z">
              <w:rPr/>
            </w:rPrChange>
          </w:rPr>
          <w:delText xml:space="preserve">by CD19-immunodepletion </w:delText>
        </w:r>
        <w:r w:rsidR="00333C6D" w:rsidRPr="00EA49BB" w:rsidDel="00EA49BB">
          <w:rPr>
            <w:b/>
            <w:rPrChange w:id="8326" w:author="Microsoft Office User" w:date="2018-11-26T15:34:00Z">
              <w:rPr/>
            </w:rPrChange>
          </w:rPr>
          <w:delText>showed</w:delText>
        </w:r>
      </w:del>
      <w:ins w:id="8327" w:author="psorger@gmail.com" w:date="2018-11-06T13:57:00Z">
        <w:del w:id="8328" w:author="Microsoft Office User" w:date="2018-11-26T15:30:00Z">
          <w:r w:rsidR="00075BB8" w:rsidRPr="00EA49BB" w:rsidDel="00EA49BB">
            <w:rPr>
              <w:b/>
              <w:rPrChange w:id="8329" w:author="Microsoft Office User" w:date="2018-11-26T15:34:00Z">
                <w:rPr/>
              </w:rPrChange>
            </w:rPr>
            <w:delText>i</w:delText>
          </w:r>
        </w:del>
      </w:ins>
      <w:ins w:id="8330" w:author="psorger@gmail.com" w:date="2018-11-06T13:58:00Z">
        <w:del w:id="8331" w:author="Microsoft Office User" w:date="2018-11-26T15:30:00Z">
          <w:r w:rsidR="00075BB8" w:rsidRPr="00EA49BB" w:rsidDel="00EA49BB">
            <w:rPr>
              <w:b/>
              <w:rPrChange w:id="8332" w:author="Microsoft Office User" w:date="2018-11-26T15:34:00Z">
                <w:rPr/>
              </w:rPrChange>
            </w:rPr>
            <w:delText>s itself evidence</w:delText>
          </w:r>
        </w:del>
      </w:ins>
      <w:del w:id="8333" w:author="Microsoft Office User" w:date="2018-11-26T15:30:00Z">
        <w:r w:rsidR="00FE1911" w:rsidRPr="00EA49BB" w:rsidDel="00EA49BB">
          <w:rPr>
            <w:b/>
            <w:rPrChange w:id="8334" w:author="Microsoft Office User" w:date="2018-11-26T15:34:00Z">
              <w:rPr/>
            </w:rPrChange>
          </w:rPr>
          <w:delText xml:space="preserve"> </w:delText>
        </w:r>
      </w:del>
      <w:ins w:id="8335" w:author="psorger@gmail.com" w:date="2018-11-06T13:57:00Z">
        <w:del w:id="8336" w:author="Microsoft Office User" w:date="2018-11-26T15:30:00Z">
          <w:r w:rsidR="00075BB8" w:rsidRPr="00EA49BB" w:rsidDel="00EA49BB">
            <w:rPr>
              <w:b/>
              <w:rPrChange w:id="8337" w:author="Microsoft Office User" w:date="2018-11-26T15:34:00Z">
                <w:rPr/>
              </w:rPrChange>
            </w:rPr>
            <w:delText xml:space="preserve"> </w:delText>
          </w:r>
        </w:del>
      </w:ins>
      <w:del w:id="8338" w:author="Microsoft Office User" w:date="2018-11-26T15:30:00Z">
        <w:r w:rsidR="00C64821" w:rsidRPr="00EA49BB" w:rsidDel="00EA49BB">
          <w:rPr>
            <w:b/>
            <w:rPrChange w:id="8339" w:author="Microsoft Office User" w:date="2018-11-26T15:34:00Z">
              <w:rPr/>
            </w:rPrChange>
          </w:rPr>
          <w:delText>that th</w:delText>
        </w:r>
        <w:r w:rsidR="00FE1911" w:rsidRPr="00EA49BB" w:rsidDel="00EA49BB">
          <w:rPr>
            <w:b/>
            <w:rPrChange w:id="8340" w:author="Microsoft Office User" w:date="2018-11-26T15:34:00Z">
              <w:rPr/>
            </w:rPrChange>
          </w:rPr>
          <w:delText>ese</w:delText>
        </w:r>
        <w:r w:rsidR="00C64821" w:rsidRPr="00EA49BB" w:rsidDel="00EA49BB">
          <w:rPr>
            <w:b/>
            <w:rPrChange w:id="8341" w:author="Microsoft Office User" w:date="2018-11-26T15:34:00Z">
              <w:rPr/>
            </w:rPrChange>
          </w:rPr>
          <w:delText xml:space="preserve"> </w:delText>
        </w:r>
      </w:del>
      <w:ins w:id="8342" w:author="psorger@gmail.com" w:date="2018-11-06T13:58:00Z">
        <w:del w:id="8343" w:author="Microsoft Office User" w:date="2018-11-26T15:30:00Z">
          <w:r w:rsidR="00075BB8" w:rsidRPr="00EA49BB" w:rsidDel="00EA49BB">
            <w:rPr>
              <w:b/>
              <w:rPrChange w:id="8344" w:author="Microsoft Office User" w:date="2018-11-26T15:34:00Z">
                <w:rPr/>
              </w:rPrChange>
            </w:rPr>
            <w:delText xml:space="preserve">the </w:delText>
          </w:r>
        </w:del>
      </w:ins>
      <w:del w:id="8345" w:author="Microsoft Office User" w:date="2018-11-26T15:30:00Z">
        <w:r w:rsidR="00C64821" w:rsidRPr="00EA49BB" w:rsidDel="00EA49BB">
          <w:rPr>
            <w:b/>
            <w:rPrChange w:id="8346" w:author="Microsoft Office User" w:date="2018-11-26T15:34:00Z">
              <w:rPr/>
            </w:rPrChange>
          </w:rPr>
          <w:delText>cell</w:delText>
        </w:r>
        <w:r w:rsidR="00FE1911" w:rsidRPr="00EA49BB" w:rsidDel="00EA49BB">
          <w:rPr>
            <w:b/>
            <w:rPrChange w:id="8347" w:author="Microsoft Office User" w:date="2018-11-26T15:34:00Z">
              <w:rPr/>
            </w:rPrChange>
          </w:rPr>
          <w:delText>s</w:delText>
        </w:r>
        <w:r w:rsidR="00C64821" w:rsidRPr="00EA49BB" w:rsidDel="00EA49BB">
          <w:rPr>
            <w:b/>
            <w:rPrChange w:id="8348" w:author="Microsoft Office User" w:date="2018-11-26T15:34:00Z">
              <w:rPr/>
            </w:rPrChange>
          </w:rPr>
          <w:delText xml:space="preserve"> </w:delText>
        </w:r>
        <w:r w:rsidR="00CA6A61" w:rsidRPr="00EA49BB" w:rsidDel="00EA49BB">
          <w:rPr>
            <w:b/>
            <w:rPrChange w:id="8349" w:author="Microsoft Office User" w:date="2018-11-26T15:34:00Z">
              <w:rPr/>
            </w:rPrChange>
          </w:rPr>
          <w:delText>were</w:delText>
        </w:r>
        <w:r w:rsidR="00FE1911" w:rsidRPr="00EA49BB" w:rsidDel="00EA49BB">
          <w:rPr>
            <w:b/>
            <w:rPrChange w:id="8350" w:author="Microsoft Office User" w:date="2018-11-26T15:34:00Z">
              <w:rPr/>
            </w:rPrChange>
          </w:rPr>
          <w:delText xml:space="preserve"> </w:delText>
        </w:r>
      </w:del>
      <w:ins w:id="8351" w:author="psorger@gmail.com" w:date="2018-11-06T13:58:00Z">
        <w:del w:id="8352" w:author="Microsoft Office User" w:date="2018-11-26T15:30:00Z">
          <w:r w:rsidR="00075BB8" w:rsidRPr="00EA49BB" w:rsidDel="00EA49BB">
            <w:rPr>
              <w:b/>
              <w:rPrChange w:id="8353" w:author="Microsoft Office User" w:date="2018-11-26T15:34:00Z">
                <w:rPr/>
              </w:rPrChange>
            </w:rPr>
            <w:delText xml:space="preserve">are </w:delText>
          </w:r>
        </w:del>
      </w:ins>
      <w:del w:id="8354" w:author="Microsoft Office User" w:date="2018-11-26T15:30:00Z">
        <w:r w:rsidR="00FE1911" w:rsidRPr="00EA49BB" w:rsidDel="00EA49BB">
          <w:rPr>
            <w:b/>
            <w:rPrChange w:id="8355" w:author="Microsoft Office User" w:date="2018-11-26T15:34:00Z">
              <w:rPr/>
            </w:rPrChange>
          </w:rPr>
          <w:delText>not</w:delText>
        </w:r>
        <w:r w:rsidR="00C64821" w:rsidRPr="00EA49BB" w:rsidDel="00EA49BB">
          <w:rPr>
            <w:b/>
            <w:rPrChange w:id="8356" w:author="Microsoft Office User" w:date="2018-11-26T15:34:00Z">
              <w:rPr/>
            </w:rPrChange>
          </w:rPr>
          <w:delText xml:space="preserve"> B cell</w:delText>
        </w:r>
        <w:r w:rsidR="00FE1911" w:rsidRPr="00EA49BB" w:rsidDel="00EA49BB">
          <w:rPr>
            <w:b/>
            <w:rPrChange w:id="8357" w:author="Microsoft Office User" w:date="2018-11-26T15:34:00Z">
              <w:rPr/>
            </w:rPrChange>
          </w:rPr>
          <w:delText>s</w:delText>
        </w:r>
      </w:del>
      <w:ins w:id="8358" w:author="psorger@gmail.com" w:date="2018-11-06T13:58:00Z">
        <w:del w:id="8359" w:author="Microsoft Office User" w:date="2018-11-26T15:30:00Z">
          <w:r w:rsidR="00075BB8" w:rsidRPr="00EA49BB" w:rsidDel="00EA49BB">
            <w:rPr>
              <w:b/>
              <w:rPrChange w:id="8360" w:author="Microsoft Office User" w:date="2018-11-26T15:34:00Z">
                <w:rPr/>
              </w:rPrChange>
            </w:rPr>
            <w:delText>)</w:delText>
          </w:r>
        </w:del>
      </w:ins>
      <w:del w:id="8361" w:author="Microsoft Office User" w:date="2018-11-26T15:30:00Z">
        <w:r w:rsidR="00C64821" w:rsidRPr="00EA49BB" w:rsidDel="00EA49BB">
          <w:rPr>
            <w:b/>
            <w:rPrChange w:id="8362" w:author="Microsoft Office User" w:date="2018-11-26T15:34:00Z">
              <w:rPr/>
            </w:rPrChange>
          </w:rPr>
          <w:delText xml:space="preserve">. </w:delText>
        </w:r>
      </w:del>
      <w:ins w:id="8363" w:author="psorger@gmail.com" w:date="2018-11-06T13:58:00Z">
        <w:del w:id="8364" w:author="Microsoft Office User" w:date="2018-11-26T15:30:00Z">
          <w:r w:rsidR="00075BB8" w:rsidRPr="00EA49BB" w:rsidDel="00EA49BB">
            <w:rPr>
              <w:b/>
              <w:rPrChange w:id="8365" w:author="Microsoft Office User" w:date="2018-11-26T15:34:00Z">
                <w:rPr/>
              </w:rPrChange>
            </w:rPr>
            <w:delText xml:space="preserve"> </w:delText>
          </w:r>
        </w:del>
      </w:ins>
    </w:p>
    <w:p w14:paraId="7BB6EBAF" w14:textId="22715271" w:rsidR="00215353" w:rsidRPr="00EA49BB" w:rsidDel="00EA49BB" w:rsidRDefault="00215353" w:rsidP="00EA49BB">
      <w:pPr>
        <w:spacing w:line="480" w:lineRule="auto"/>
        <w:contextualSpacing/>
        <w:outlineLvl w:val="0"/>
        <w:rPr>
          <w:ins w:id="8366" w:author="Baker, Gregory Joseph" w:date="2018-11-08T14:56:00Z"/>
          <w:del w:id="8367" w:author="Microsoft Office User" w:date="2018-11-26T15:30:00Z"/>
          <w:b/>
          <w:rPrChange w:id="8368" w:author="Microsoft Office User" w:date="2018-11-26T15:34:00Z">
            <w:rPr>
              <w:ins w:id="8369" w:author="Baker, Gregory Joseph" w:date="2018-11-08T14:56:00Z"/>
              <w:del w:id="8370" w:author="Microsoft Office User" w:date="2018-11-26T15:30:00Z"/>
            </w:rPr>
          </w:rPrChange>
        </w:rPr>
        <w:pPrChange w:id="8371" w:author="Microsoft Office User" w:date="2018-11-26T15:34:00Z">
          <w:pPr>
            <w:spacing w:line="480" w:lineRule="auto"/>
            <w:contextualSpacing/>
            <w:outlineLvl w:val="0"/>
          </w:pPr>
        </w:pPrChange>
      </w:pPr>
      <w:ins w:id="8372" w:author="Baker, Gregory Joseph" w:date="2018-11-08T14:57:00Z">
        <w:del w:id="8373" w:author="Microsoft Office User" w:date="2018-11-26T15:30:00Z">
          <w:r w:rsidRPr="00EA49BB" w:rsidDel="00EA49BB">
            <w:rPr>
              <w:b/>
              <w:bCs/>
              <w:rPrChange w:id="8374" w:author="Microsoft Office User" w:date="2018-11-26T15:34:00Z">
                <w:rPr>
                  <w:b/>
                  <w:bCs/>
                </w:rPr>
              </w:rPrChange>
            </w:rPr>
            <w:delText xml:space="preserve">Outlier analysis </w:delText>
          </w:r>
        </w:del>
      </w:ins>
      <w:ins w:id="8375" w:author="Baker, Gregory Joseph" w:date="2018-11-09T09:36:00Z">
        <w:del w:id="8376" w:author="Microsoft Office User" w:date="2018-11-26T15:30:00Z">
          <w:r w:rsidR="00496E75" w:rsidRPr="00EA49BB" w:rsidDel="00EA49BB">
            <w:rPr>
              <w:b/>
              <w:bCs/>
              <w:rPrChange w:id="8377" w:author="Microsoft Office User" w:date="2018-11-26T15:34:00Z">
                <w:rPr>
                  <w:b/>
                  <w:bCs/>
                </w:rPr>
              </w:rPrChange>
            </w:rPr>
            <w:delText xml:space="preserve">reveals GBM’s suppression of medullary granulopoiesis and </w:delText>
          </w:r>
        </w:del>
      </w:ins>
      <w:ins w:id="8378" w:author="Baker, Gregory Joseph" w:date="2018-11-08T14:57:00Z">
        <w:del w:id="8379" w:author="Microsoft Office User" w:date="2018-11-26T15:30:00Z">
          <w:r w:rsidRPr="00EA49BB" w:rsidDel="00EA49BB">
            <w:rPr>
              <w:b/>
              <w:bCs/>
              <w:rPrChange w:id="8380" w:author="Microsoft Office User" w:date="2018-11-26T15:34:00Z">
                <w:rPr>
                  <w:b/>
                  <w:bCs/>
                </w:rPr>
              </w:rPrChange>
            </w:rPr>
            <w:delText>implicates Ly6C</w:delText>
          </w:r>
          <w:r w:rsidRPr="00EA49BB" w:rsidDel="00EA49BB">
            <w:rPr>
              <w:b/>
              <w:bCs/>
              <w:vertAlign w:val="superscript"/>
              <w:rPrChange w:id="8381" w:author="Microsoft Office User" w:date="2018-11-26T15:34:00Z">
                <w:rPr>
                  <w:b/>
                  <w:bCs/>
                </w:rPr>
              </w:rPrChange>
            </w:rPr>
            <w:delText xml:space="preserve">- </w:delText>
          </w:r>
          <w:r w:rsidRPr="00EA49BB" w:rsidDel="00EA49BB">
            <w:rPr>
              <w:b/>
              <w:bCs/>
              <w:rPrChange w:id="8382" w:author="Microsoft Office User" w:date="2018-11-26T15:34:00Z">
                <w:rPr>
                  <w:b/>
                  <w:bCs/>
                </w:rPr>
              </w:rPrChange>
            </w:rPr>
            <w:delText xml:space="preserve">granulocytes as a surrogate of bone marrow suppression </w:delText>
          </w:r>
        </w:del>
      </w:ins>
      <w:ins w:id="8383" w:author="Baker, Gregory Joseph" w:date="2018-11-09T09:37:00Z">
        <w:del w:id="8384" w:author="Microsoft Office User" w:date="2018-11-26T15:30:00Z">
          <w:r w:rsidR="00496E75" w:rsidRPr="00EA49BB" w:rsidDel="00EA49BB">
            <w:rPr>
              <w:b/>
              <w:bCs/>
              <w:rPrChange w:id="8385" w:author="Microsoft Office User" w:date="2018-11-26T15:34:00Z">
                <w:rPr>
                  <w:b/>
                  <w:bCs/>
                </w:rPr>
              </w:rPrChange>
            </w:rPr>
            <w:delText>in the disease</w:delText>
          </w:r>
        </w:del>
      </w:ins>
    </w:p>
    <w:p w14:paraId="337C8B5E" w14:textId="5BDC26BD" w:rsidR="00215353" w:rsidRPr="00EA49BB" w:rsidDel="00EA49BB" w:rsidRDefault="00215353" w:rsidP="00EA49BB">
      <w:pPr>
        <w:spacing w:line="480" w:lineRule="auto"/>
        <w:contextualSpacing/>
        <w:outlineLvl w:val="0"/>
        <w:rPr>
          <w:ins w:id="8386" w:author="Baker, Gregory Joseph" w:date="2018-11-08T14:56:00Z"/>
          <w:del w:id="8387" w:author="Microsoft Office User" w:date="2018-11-26T15:30:00Z"/>
          <w:b/>
          <w:rPrChange w:id="8388" w:author="Microsoft Office User" w:date="2018-11-26T15:34:00Z">
            <w:rPr>
              <w:ins w:id="8389" w:author="Baker, Gregory Joseph" w:date="2018-11-08T14:56:00Z"/>
              <w:del w:id="8390" w:author="Microsoft Office User" w:date="2018-11-26T15:30:00Z"/>
            </w:rPr>
          </w:rPrChange>
        </w:rPr>
        <w:pPrChange w:id="8391" w:author="Microsoft Office User" w:date="2018-11-26T15:34:00Z">
          <w:pPr>
            <w:spacing w:line="480" w:lineRule="auto"/>
            <w:contextualSpacing/>
            <w:outlineLvl w:val="0"/>
          </w:pPr>
        </w:pPrChange>
      </w:pPr>
      <w:ins w:id="8392" w:author="Baker, Gregory Joseph" w:date="2018-11-08T14:58:00Z">
        <w:del w:id="8393" w:author="Microsoft Office User" w:date="2018-11-26T15:30:00Z">
          <w:r w:rsidRPr="00EA49BB" w:rsidDel="00EA49BB">
            <w:rPr>
              <w:b/>
              <w:rPrChange w:id="8394" w:author="Microsoft Office User" w:date="2018-11-26T15:34:00Z">
                <w:rPr/>
              </w:rPrChange>
            </w:rPr>
            <w:tab/>
          </w:r>
        </w:del>
      </w:ins>
      <w:ins w:id="8395" w:author="Baker, Gregory Joseph" w:date="2018-11-08T14:56:00Z">
        <w:del w:id="8396" w:author="Microsoft Office User" w:date="2018-11-26T15:30:00Z">
          <w:r w:rsidRPr="00EA49BB" w:rsidDel="00EA49BB">
            <w:rPr>
              <w:b/>
              <w:rPrChange w:id="8397" w:author="Microsoft Office User" w:date="2018-11-26T15:34:00Z">
                <w:rPr/>
              </w:rPrChange>
            </w:rPr>
            <w:delText xml:space="preserve">In cases of minimal experimental error, and within the bounds of normal biological variation, genetically identical hosts should exhibit similar immune status. Thus, the appearance of biological outliers in experimental cohorts of inbred mice challenged with same immune stimulus may indicate the presence of exceptional responders carrying important information on immunologic features allied with favorable or deleterious immune status. We sought to check our flow cytometry dataset for biological outliers and identify the BIPs most strongly contributing to its GBM-induced immunologic variation by performing principle component analysis (PCA)—as a dimensionally reduction procedure that facilitates feature extraction from high-dimensional data. A 240-row x 30-column matrix of BIP percentage values representing a set 240 tissue sample data points distributed throughout 30-dimensonal immunophenotype space was fed into the PCA (Fig. </w:delText>
          </w:r>
        </w:del>
        <w:del w:id="8398" w:author="Microsoft Office User" w:date="2018-11-23T16:03:00Z">
          <w:r w:rsidRPr="00EA49BB" w:rsidDel="00E504F9">
            <w:rPr>
              <w:b/>
              <w:rPrChange w:id="8399" w:author="Microsoft Office User" w:date="2018-11-26T15:34:00Z">
                <w:rPr/>
              </w:rPrChange>
            </w:rPr>
            <w:delText>7</w:delText>
          </w:r>
        </w:del>
        <w:del w:id="8400" w:author="Microsoft Office User" w:date="2018-11-26T15:30:00Z">
          <w:r w:rsidRPr="00EA49BB" w:rsidDel="00EA49BB">
            <w:rPr>
              <w:b/>
              <w:rPrChange w:id="8401" w:author="Microsoft Office User" w:date="2018-11-26T15:34:00Z">
                <w:rPr/>
              </w:rPrChange>
            </w:rPr>
            <w:delText xml:space="preserve">a). The results showed that the first 2 PCs together accounted for over 60% of total dataset variation, strongly separating the samples by tissue type (Fig. </w:delText>
          </w:r>
        </w:del>
        <w:del w:id="8402" w:author="Microsoft Office User" w:date="2018-11-23T16:03:00Z">
          <w:r w:rsidRPr="00EA49BB" w:rsidDel="00E504F9">
            <w:rPr>
              <w:b/>
              <w:rPrChange w:id="8403" w:author="Microsoft Office User" w:date="2018-11-26T15:34:00Z">
                <w:rPr/>
              </w:rPrChange>
            </w:rPr>
            <w:delText>7</w:delText>
          </w:r>
        </w:del>
        <w:del w:id="8404" w:author="Microsoft Office User" w:date="2018-11-26T15:30:00Z">
          <w:r w:rsidRPr="00EA49BB" w:rsidDel="00EA49BB">
            <w:rPr>
              <w:b/>
              <w:rPrChange w:id="8405" w:author="Microsoft Office User" w:date="2018-11-26T15:34:00Z">
                <w:rPr/>
              </w:rPrChange>
            </w:rPr>
            <w:delText>b,c). PC1’s component scores were mainly influenced by a linear combination of BIPs related to granulocytes, monocytes, and macrophages, which were opposed by mature CD4</w:delText>
          </w:r>
          <w:r w:rsidRPr="00EA49BB" w:rsidDel="00EA49BB">
            <w:rPr>
              <w:b/>
              <w:vertAlign w:val="superscript"/>
              <w:rPrChange w:id="8406" w:author="Microsoft Office User" w:date="2018-11-26T15:34:00Z">
                <w:rPr/>
              </w:rPrChange>
            </w:rPr>
            <w:delText>+</w:delText>
          </w:r>
          <w:r w:rsidRPr="00EA49BB" w:rsidDel="00EA49BB">
            <w:rPr>
              <w:b/>
              <w:rPrChange w:id="8407" w:author="Microsoft Office User" w:date="2018-11-26T15:34:00Z">
                <w:rPr/>
              </w:rPrChange>
            </w:rPr>
            <w:delText xml:space="preserve"> and CD8</w:delText>
          </w:r>
          <w:r w:rsidRPr="00EA49BB" w:rsidDel="00EA49BB">
            <w:rPr>
              <w:b/>
              <w:vertAlign w:val="superscript"/>
              <w:rPrChange w:id="8408" w:author="Microsoft Office User" w:date="2018-11-26T15:34:00Z">
                <w:rPr/>
              </w:rPrChange>
            </w:rPr>
            <w:delText>+</w:delText>
          </w:r>
          <w:r w:rsidRPr="00EA49BB" w:rsidDel="00EA49BB">
            <w:rPr>
              <w:b/>
              <w:rPrChange w:id="8409" w:author="Microsoft Office User" w:date="2018-11-26T15:34:00Z">
                <w:rPr/>
              </w:rPrChange>
            </w:rPr>
            <w:delText xml:space="preserve"> T cell subsets, while PC2’s component scores were predominantly influenced by the DPT and ISPT BIPs (Fig. </w:delText>
          </w:r>
        </w:del>
        <w:del w:id="8410" w:author="Microsoft Office User" w:date="2018-11-23T16:03:00Z">
          <w:r w:rsidRPr="00EA49BB" w:rsidDel="00E504F9">
            <w:rPr>
              <w:b/>
              <w:rPrChange w:id="8411" w:author="Microsoft Office User" w:date="2018-11-26T15:34:00Z">
                <w:rPr/>
              </w:rPrChange>
            </w:rPr>
            <w:delText>7</w:delText>
          </w:r>
        </w:del>
        <w:del w:id="8412" w:author="Microsoft Office User" w:date="2018-11-26T15:30:00Z">
          <w:r w:rsidRPr="00EA49BB" w:rsidDel="00EA49BB">
            <w:rPr>
              <w:b/>
              <w:rPrChange w:id="8413" w:author="Microsoft Office User" w:date="2018-11-26T15:34:00Z">
                <w:rPr/>
              </w:rPrChange>
            </w:rPr>
            <w:delText>d). Thus, the two largest amounts of linearly uncorrelated variation in the dataset were thought to arise from differences in tissue sample composition of myeloid and lymphoid cells (PC1) followed by their fraction of immature thymocytes (PC2).</w:delText>
          </w:r>
        </w:del>
      </w:ins>
    </w:p>
    <w:p w14:paraId="4BFB531D" w14:textId="38B6854C" w:rsidR="00215353" w:rsidRPr="00EA49BB" w:rsidDel="00EA49BB" w:rsidRDefault="00215353" w:rsidP="00EA49BB">
      <w:pPr>
        <w:spacing w:line="480" w:lineRule="auto"/>
        <w:contextualSpacing/>
        <w:outlineLvl w:val="0"/>
        <w:rPr>
          <w:ins w:id="8414" w:author="Baker, Gregory Joseph" w:date="2018-11-08T14:56:00Z"/>
          <w:del w:id="8415" w:author="Microsoft Office User" w:date="2018-11-26T15:30:00Z"/>
          <w:b/>
          <w:rPrChange w:id="8416" w:author="Microsoft Office User" w:date="2018-11-26T15:34:00Z">
            <w:rPr>
              <w:ins w:id="8417" w:author="Baker, Gregory Joseph" w:date="2018-11-08T14:56:00Z"/>
              <w:del w:id="8418" w:author="Microsoft Office User" w:date="2018-11-26T15:30:00Z"/>
            </w:rPr>
          </w:rPrChange>
        </w:rPr>
        <w:pPrChange w:id="8419" w:author="Microsoft Office User" w:date="2018-11-26T15:34:00Z">
          <w:pPr>
            <w:spacing w:line="480" w:lineRule="auto"/>
            <w:contextualSpacing/>
            <w:outlineLvl w:val="0"/>
          </w:pPr>
        </w:pPrChange>
      </w:pPr>
      <w:ins w:id="8420" w:author="Baker, Gregory Joseph" w:date="2018-11-08T14:56:00Z">
        <w:del w:id="8421" w:author="Microsoft Office User" w:date="2018-11-26T15:30:00Z">
          <w:r w:rsidRPr="00EA49BB" w:rsidDel="00EA49BB">
            <w:rPr>
              <w:b/>
              <w:rPrChange w:id="8422" w:author="Microsoft Office User" w:date="2018-11-26T15:34:00Z">
                <w:rPr/>
              </w:rPrChange>
            </w:rPr>
            <w:tab/>
            <w:delText xml:space="preserve">The blood, bone marrow, and thymus samples of late-stage GBM-burdened mouse 3 were remarkably outliered throughout the first 5 PCs (Fig. </w:delText>
          </w:r>
        </w:del>
        <w:del w:id="8423" w:author="Microsoft Office User" w:date="2018-11-23T16:03:00Z">
          <w:r w:rsidRPr="00EA49BB" w:rsidDel="00334D7F">
            <w:rPr>
              <w:b/>
              <w:rPrChange w:id="8424" w:author="Microsoft Office User" w:date="2018-11-26T15:34:00Z">
                <w:rPr/>
              </w:rPrChange>
            </w:rPr>
            <w:delText>7</w:delText>
          </w:r>
        </w:del>
        <w:del w:id="8425" w:author="Microsoft Office User" w:date="2018-11-26T15:30:00Z">
          <w:r w:rsidRPr="00EA49BB" w:rsidDel="00EA49BB">
            <w:rPr>
              <w:b/>
              <w:rPrChange w:id="8426" w:author="Microsoft Office User" w:date="2018-11-26T15:34:00Z">
                <w:rPr/>
              </w:rPrChange>
            </w:rPr>
            <w:delText>c and Supplementary Fig. 1</w:delText>
          </w:r>
        </w:del>
        <w:del w:id="8427" w:author="Microsoft Office User" w:date="2018-11-23T16:04:00Z">
          <w:r w:rsidRPr="00EA49BB" w:rsidDel="00334D7F">
            <w:rPr>
              <w:b/>
              <w:rPrChange w:id="8428" w:author="Microsoft Office User" w:date="2018-11-26T15:34:00Z">
                <w:rPr/>
              </w:rPrChange>
            </w:rPr>
            <w:delText>2</w:delText>
          </w:r>
        </w:del>
        <w:del w:id="8429" w:author="Microsoft Office User" w:date="2018-11-26T15:30:00Z">
          <w:r w:rsidRPr="00EA49BB" w:rsidDel="00EA49BB">
            <w:rPr>
              <w:b/>
              <w:rPrChange w:id="8430" w:author="Microsoft Office User" w:date="2018-11-26T15:34:00Z">
                <w:rPr/>
              </w:rPrChange>
            </w:rPr>
            <w:delText>). To pinpoint the BIPs specifically contributing to mouse 3’s outlier tendency, we divided the percentage of each tissue-specific BIP in each mouse by its median value across the group of 8 mice bearing late-stage tumor burden. The Ly6C</w:delText>
          </w:r>
          <w:r w:rsidRPr="00EA49BB" w:rsidDel="00EA49BB">
            <w:rPr>
              <w:b/>
              <w:vertAlign w:val="superscript"/>
              <w:rPrChange w:id="8431" w:author="Microsoft Office User" w:date="2018-11-26T15:34:00Z">
                <w:rPr/>
              </w:rPrChange>
            </w:rPr>
            <w:delText>-</w:delText>
          </w:r>
          <w:r w:rsidRPr="00EA49BB" w:rsidDel="00EA49BB">
            <w:rPr>
              <w:b/>
              <w:rPrChange w:id="8432" w:author="Microsoft Office User" w:date="2018-11-26T15:34:00Z">
                <w:rPr/>
              </w:rPrChange>
            </w:rPr>
            <w:delText xml:space="preserve"> PMN BIP was found strongly outliered in mouse 3’s blood and bone marrow, while mature T cell subsets, including those expressing Ly6C thought to reflect memory precursor T cells20,21,22,23, formed the strongest outliers in its thymus (Fig. 7f). We also noticed that the bone marrow samples were separated across the first 5 PCs according to time in control mice; however, those from late-stage tumor-burdened mice failed to cluster with their age-matched counterparts instead clustering with bone marrow samples from earlier time points (Fig. 7e). A clear exception to this rule was late-stage GBM-burdened mouse 3 which, in each case, had PC-specific component scores greater than even the control samples. Reference to the PC 3-5’s loadings showed that their respective component scores were also influenced by the Ly6C</w:delText>
          </w:r>
          <w:r w:rsidRPr="00EA49BB" w:rsidDel="00EA49BB">
            <w:rPr>
              <w:b/>
              <w:vertAlign w:val="superscript"/>
              <w:rPrChange w:id="8433" w:author="Microsoft Office User" w:date="2018-11-26T15:34:00Z">
                <w:rPr/>
              </w:rPrChange>
            </w:rPr>
            <w:delText>-</w:delText>
          </w:r>
          <w:r w:rsidRPr="00EA49BB" w:rsidDel="00EA49BB">
            <w:rPr>
              <w:b/>
              <w:rPrChange w:id="8434" w:author="Microsoft Office User" w:date="2018-11-26T15:34:00Z">
                <w:rPr/>
              </w:rPrChange>
            </w:rPr>
            <w:delText xml:space="preserve"> PMN BIP (Fig. 7e). Reference to the bone marrow replicate values in the Ly</w:delText>
          </w:r>
          <w:r w:rsidR="00FD455A" w:rsidRPr="00EA49BB" w:rsidDel="00EA49BB">
            <w:rPr>
              <w:b/>
              <w:rPrChange w:id="8435" w:author="Microsoft Office User" w:date="2018-11-26T15:34:00Z">
                <w:rPr/>
              </w:rPrChange>
            </w:rPr>
            <w:delText>6C</w:delText>
          </w:r>
          <w:r w:rsidR="00FD455A" w:rsidRPr="00EA49BB" w:rsidDel="00EA49BB">
            <w:rPr>
              <w:b/>
              <w:vertAlign w:val="superscript"/>
              <w:rPrChange w:id="8436" w:author="Microsoft Office User" w:date="2018-11-26T15:34:00Z">
                <w:rPr/>
              </w:rPrChange>
            </w:rPr>
            <w:delText>-</w:delText>
          </w:r>
          <w:r w:rsidR="00FD455A" w:rsidRPr="00EA49BB" w:rsidDel="00EA49BB">
            <w:rPr>
              <w:b/>
              <w:rPrChange w:id="8437" w:author="Microsoft Office User" w:date="2018-11-26T15:34:00Z">
                <w:rPr/>
              </w:rPrChange>
            </w:rPr>
            <w:delText xml:space="preserve"> </w:delText>
          </w:r>
          <w:r w:rsidRPr="00EA49BB" w:rsidDel="00EA49BB">
            <w:rPr>
              <w:b/>
              <w:rPrChange w:id="8438" w:author="Microsoft Office User" w:date="2018-11-26T15:34:00Z">
                <w:rPr/>
              </w:rPrChange>
            </w:rPr>
            <w:delText>PMN SYLARAS dashboard showed that their mean percentage rose from approximately 0.6% during the first two time points to over 6% at the last time point in control mice but failed to occur in those with GBM-burden with the exception of mouse 3, whose percentage overlapped with that of controls (Fig. 7g). Mouse 3’s blood also contained 6.6-fold higher levels of the Ly6C</w:delText>
          </w:r>
          <w:r w:rsidRPr="00EA49BB" w:rsidDel="00EA49BB">
            <w:rPr>
              <w:b/>
              <w:vertAlign w:val="superscript"/>
              <w:rPrChange w:id="8439" w:author="Microsoft Office User" w:date="2018-11-26T15:34:00Z">
                <w:rPr/>
              </w:rPrChange>
            </w:rPr>
            <w:delText>-</w:delText>
          </w:r>
          <w:r w:rsidRPr="00EA49BB" w:rsidDel="00EA49BB">
            <w:rPr>
              <w:b/>
              <w:rPrChange w:id="8440" w:author="Microsoft Office User" w:date="2018-11-26T15:34:00Z">
                <w:rPr/>
              </w:rPrChange>
            </w:rPr>
            <w:delText xml:space="preserve"> PMN BIP relative to their mean percentage across all the other mice at the late-stage time point, regardless of tumor status (Fig. 7h). </w:delText>
          </w:r>
        </w:del>
      </w:ins>
    </w:p>
    <w:p w14:paraId="03B061B2" w14:textId="2DB5F8EC" w:rsidR="00215353" w:rsidRPr="00EA49BB" w:rsidDel="00EA49BB" w:rsidRDefault="003616BA" w:rsidP="00EA49BB">
      <w:pPr>
        <w:spacing w:line="480" w:lineRule="auto"/>
        <w:contextualSpacing/>
        <w:outlineLvl w:val="0"/>
        <w:rPr>
          <w:ins w:id="8441" w:author="Baker, Gregory Joseph" w:date="2018-11-08T14:56:00Z"/>
          <w:del w:id="8442" w:author="Microsoft Office User" w:date="2018-11-26T15:30:00Z"/>
          <w:b/>
          <w:rPrChange w:id="8443" w:author="Microsoft Office User" w:date="2018-11-26T15:34:00Z">
            <w:rPr>
              <w:ins w:id="8444" w:author="Baker, Gregory Joseph" w:date="2018-11-08T14:56:00Z"/>
              <w:del w:id="8445" w:author="Microsoft Office User" w:date="2018-11-26T15:30:00Z"/>
            </w:rPr>
          </w:rPrChange>
        </w:rPr>
        <w:pPrChange w:id="8446" w:author="Microsoft Office User" w:date="2018-11-26T15:34:00Z">
          <w:pPr>
            <w:spacing w:line="480" w:lineRule="auto"/>
            <w:contextualSpacing/>
            <w:outlineLvl w:val="0"/>
          </w:pPr>
        </w:pPrChange>
      </w:pPr>
      <w:ins w:id="8447" w:author="Baker, Gregory Joseph" w:date="2018-11-21T16:25:00Z">
        <w:del w:id="8448" w:author="Microsoft Office User" w:date="2018-11-26T15:30:00Z">
          <w:r w:rsidRPr="00EA49BB" w:rsidDel="00EA49BB">
            <w:rPr>
              <w:b/>
              <w:rPrChange w:id="8449" w:author="Microsoft Office User" w:date="2018-11-26T15:34:00Z">
                <w:rPr/>
              </w:rPrChange>
            </w:rPr>
            <w:tab/>
          </w:r>
        </w:del>
      </w:ins>
      <w:ins w:id="8450" w:author="Baker, Gregory Joseph" w:date="2018-11-08T14:56:00Z">
        <w:del w:id="8451" w:author="Microsoft Office User" w:date="2018-11-26T15:30:00Z">
          <w:r w:rsidR="00215353" w:rsidRPr="00EA49BB" w:rsidDel="00EA49BB">
            <w:rPr>
              <w:b/>
              <w:rPrChange w:id="8452" w:author="Microsoft Office User" w:date="2018-11-26T15:34:00Z">
                <w:rPr/>
              </w:rPrChange>
            </w:rPr>
            <w:delText>The fact that the bone marrow of late-stage GBM burdened mouse 3 (unlike the majority of those with late-stage tumor burden) clustered with age-matched control mice suggested its evasion of GBM’s stifling effect on the changes in cell composition associated with normal medullary hematopoiesis. Moreover, it was found that all late-stage GBM-burdened mice demonstrated a substantially higher blood-to</w:delText>
          </w:r>
          <w:r w:rsidR="00FD455A" w:rsidRPr="00EA49BB" w:rsidDel="00EA49BB">
            <w:rPr>
              <w:b/>
              <w:rPrChange w:id="8453" w:author="Microsoft Office User" w:date="2018-11-26T15:34:00Z">
                <w:rPr/>
              </w:rPrChange>
            </w:rPr>
            <w:delText>-bone marrow ratio of the Ly6C</w:delText>
          </w:r>
        </w:del>
      </w:ins>
      <w:ins w:id="8454" w:author="Baker, Gregory Joseph" w:date="2018-11-08T15:01:00Z">
        <w:del w:id="8455" w:author="Microsoft Office User" w:date="2018-11-26T15:30:00Z">
          <w:r w:rsidR="00FD455A" w:rsidRPr="00EA49BB" w:rsidDel="00EA49BB">
            <w:rPr>
              <w:b/>
              <w:vertAlign w:val="superscript"/>
              <w:rPrChange w:id="8456" w:author="Microsoft Office User" w:date="2018-11-26T15:34:00Z">
                <w:rPr/>
              </w:rPrChange>
            </w:rPr>
            <w:delText>-</w:delText>
          </w:r>
        </w:del>
      </w:ins>
      <w:ins w:id="8457" w:author="Baker, Gregory Joseph" w:date="2018-11-08T14:56:00Z">
        <w:del w:id="8458" w:author="Microsoft Office User" w:date="2018-11-26T15:30:00Z">
          <w:r w:rsidR="00FD455A" w:rsidRPr="00EA49BB" w:rsidDel="00EA49BB">
            <w:rPr>
              <w:b/>
              <w:rPrChange w:id="8459" w:author="Microsoft Office User" w:date="2018-11-26T15:34:00Z">
                <w:rPr/>
              </w:rPrChange>
            </w:rPr>
            <w:delText xml:space="preserve"> </w:delText>
          </w:r>
          <w:r w:rsidR="00215353" w:rsidRPr="00EA49BB" w:rsidDel="00EA49BB">
            <w:rPr>
              <w:b/>
              <w:rPrChange w:id="8460" w:author="Microsoft Office User" w:date="2018-11-26T15:34:00Z">
                <w:rPr/>
              </w:rPrChange>
            </w:rPr>
            <w:delText>PMN BIP relative to controls (Fig. 7i), further suggesting enhanced granulocyte egression from the bone marrow into the blood stream perhaps due to increased presence of circulating chemoattractant cytokines in the blood. Looking back at our correlation analysis, it was revealed that the PMN and Ly6C</w:delText>
          </w:r>
          <w:r w:rsidR="00215353" w:rsidRPr="00EA49BB" w:rsidDel="00EA49BB">
            <w:rPr>
              <w:b/>
              <w:vertAlign w:val="superscript"/>
              <w:rPrChange w:id="8461" w:author="Microsoft Office User" w:date="2018-11-26T15:34:00Z">
                <w:rPr/>
              </w:rPrChange>
            </w:rPr>
            <w:delText>-</w:delText>
          </w:r>
          <w:r w:rsidR="00215353" w:rsidRPr="00EA49BB" w:rsidDel="00EA49BB">
            <w:rPr>
              <w:b/>
              <w:rPrChange w:id="8462" w:author="Microsoft Office User" w:date="2018-11-26T15:34:00Z">
                <w:rPr/>
              </w:rPrChange>
            </w:rPr>
            <w:delText xml:space="preserve"> PMN BIPs strongly correlated in the blood of control mice at the late-stage time point (R</w:delText>
          </w:r>
          <w:r w:rsidR="00215353" w:rsidRPr="00EA49BB" w:rsidDel="00EA49BB">
            <w:rPr>
              <w:b/>
              <w:vertAlign w:val="superscript"/>
              <w:rPrChange w:id="8463" w:author="Microsoft Office User" w:date="2018-11-26T15:34:00Z">
                <w:rPr/>
              </w:rPrChange>
            </w:rPr>
            <w:delText>2</w:delText>
          </w:r>
          <w:r w:rsidR="00215353" w:rsidRPr="00EA49BB" w:rsidDel="00EA49BB">
            <w:rPr>
              <w:b/>
              <w:rPrChange w:id="8464" w:author="Microsoft Office User" w:date="2018-11-26T15:34:00Z">
                <w:rPr/>
              </w:rPrChange>
            </w:rPr>
            <w:delText>=0.96). However, the same correlation pair was completely abrogated by the presence of late-stage tumor burden (R</w:delText>
          </w:r>
          <w:r w:rsidR="00215353" w:rsidRPr="00EA49BB" w:rsidDel="00EA49BB">
            <w:rPr>
              <w:b/>
              <w:vertAlign w:val="superscript"/>
              <w:rPrChange w:id="8465" w:author="Microsoft Office User" w:date="2018-11-26T15:34:00Z">
                <w:rPr/>
              </w:rPrChange>
            </w:rPr>
            <w:delText>2</w:delText>
          </w:r>
          <w:r w:rsidR="00215353" w:rsidRPr="00EA49BB" w:rsidDel="00EA49BB">
            <w:rPr>
              <w:b/>
              <w:rPrChange w:id="8466" w:author="Microsoft Office User" w:date="2018-11-26T15:34:00Z">
                <w:rPr/>
              </w:rPrChange>
            </w:rPr>
            <w:delText>=0.0013) (Fig. 7j), further suggesting that GBM-mediates the decoupling of normal medullary granulopoiesis and/or granulocyte egression from the marrow into the blood stream. Since the Ly6C</w:delText>
          </w:r>
        </w:del>
      </w:ins>
      <w:ins w:id="8467" w:author="Baker, Gregory Joseph" w:date="2018-11-08T15:01:00Z">
        <w:del w:id="8468" w:author="Microsoft Office User" w:date="2018-11-26T15:30:00Z">
          <w:r w:rsidR="00FD455A" w:rsidRPr="00EA49BB" w:rsidDel="00EA49BB">
            <w:rPr>
              <w:b/>
              <w:vertAlign w:val="superscript"/>
              <w:rPrChange w:id="8469" w:author="Microsoft Office User" w:date="2018-11-26T15:34:00Z">
                <w:rPr/>
              </w:rPrChange>
            </w:rPr>
            <w:delText>-</w:delText>
          </w:r>
        </w:del>
      </w:ins>
      <w:ins w:id="8470" w:author="Baker, Gregory Joseph" w:date="2018-11-08T14:56:00Z">
        <w:del w:id="8471" w:author="Microsoft Office User" w:date="2018-11-26T15:30:00Z">
          <w:r w:rsidR="00FD455A" w:rsidRPr="00EA49BB" w:rsidDel="00EA49BB">
            <w:rPr>
              <w:b/>
              <w:rPrChange w:id="8472" w:author="Microsoft Office User" w:date="2018-11-26T15:34:00Z">
                <w:rPr/>
              </w:rPrChange>
            </w:rPr>
            <w:delText xml:space="preserve"> </w:delText>
          </w:r>
          <w:r w:rsidR="00215353" w:rsidRPr="00EA49BB" w:rsidDel="00EA49BB">
            <w:rPr>
              <w:b/>
              <w:rPrChange w:id="8473" w:author="Microsoft Office User" w:date="2018-11-26T15:34:00Z">
                <w:rPr/>
              </w:rPrChange>
            </w:rPr>
            <w:delText>PMN BIP exhibited neutrophil-like FSC, SSC, and cell surface immunomarker profile (CD45</w:delText>
          </w:r>
          <w:r w:rsidR="00215353" w:rsidRPr="00EA49BB" w:rsidDel="00EA49BB">
            <w:rPr>
              <w:b/>
              <w:vertAlign w:val="superscript"/>
              <w:rPrChange w:id="8474" w:author="Microsoft Office User" w:date="2018-11-26T15:34:00Z">
                <w:rPr/>
              </w:rPrChange>
            </w:rPr>
            <w:delText>+</w:delText>
          </w:r>
          <w:r w:rsidR="00215353" w:rsidRPr="00EA49BB" w:rsidDel="00EA49BB">
            <w:rPr>
              <w:b/>
              <w:rPrChange w:id="8475" w:author="Microsoft Office User" w:date="2018-11-26T15:34:00Z">
                <w:rPr/>
              </w:rPrChange>
            </w:rPr>
            <w:delText xml:space="preserve"> CD11b</w:delText>
          </w:r>
          <w:r w:rsidR="00215353" w:rsidRPr="00EA49BB" w:rsidDel="00EA49BB">
            <w:rPr>
              <w:b/>
              <w:vertAlign w:val="superscript"/>
              <w:rPrChange w:id="8476" w:author="Microsoft Office User" w:date="2018-11-26T15:34:00Z">
                <w:rPr/>
              </w:rPrChange>
            </w:rPr>
            <w:delText>+</w:delText>
          </w:r>
          <w:r w:rsidR="00215353" w:rsidRPr="00EA49BB" w:rsidDel="00EA49BB">
            <w:rPr>
              <w:b/>
              <w:rPrChange w:id="8477" w:author="Microsoft Office User" w:date="2018-11-26T15:34:00Z">
                <w:rPr/>
              </w:rPrChange>
            </w:rPr>
            <w:delText xml:space="preserve"> Ly6G</w:delText>
          </w:r>
          <w:r w:rsidR="00215353" w:rsidRPr="00EA49BB" w:rsidDel="00EA49BB">
            <w:rPr>
              <w:b/>
              <w:vertAlign w:val="superscript"/>
              <w:rPrChange w:id="8478" w:author="Microsoft Office User" w:date="2018-11-26T15:34:00Z">
                <w:rPr/>
              </w:rPrChange>
            </w:rPr>
            <w:delText>+</w:delText>
          </w:r>
          <w:r w:rsidR="00215353" w:rsidRPr="00EA49BB" w:rsidDel="00EA49BB">
            <w:rPr>
              <w:b/>
              <w:rPrChange w:id="8479" w:author="Microsoft Office User" w:date="2018-11-26T15:34:00Z">
                <w:rPr/>
              </w:rPrChange>
            </w:rPr>
            <w:delText xml:space="preserve"> Ly6C-), and increased overtime in the bone marrow of healthy mice, yet failed to do so in the marrow of those with advanced tumor burden, we propose the Ly6C</w:delText>
          </w:r>
          <w:r w:rsidR="00215353" w:rsidRPr="00EA49BB" w:rsidDel="00EA49BB">
            <w:rPr>
              <w:b/>
              <w:vertAlign w:val="superscript"/>
              <w:rPrChange w:id="8480" w:author="Microsoft Office User" w:date="2018-11-26T15:34:00Z">
                <w:rPr/>
              </w:rPrChange>
            </w:rPr>
            <w:delText>-</w:delText>
          </w:r>
          <w:r w:rsidR="00215353" w:rsidRPr="00EA49BB" w:rsidDel="00EA49BB">
            <w:rPr>
              <w:b/>
              <w:rPrChange w:id="8481" w:author="Microsoft Office User" w:date="2018-11-26T15:34:00Z">
                <w:rPr/>
              </w:rPrChange>
            </w:rPr>
            <w:delText xml:space="preserve"> PMN BIP as an informative indicator of the degree of bone marrow suppression in mice bearing intracranial GBM. Additional experiments are now underway to further characterize the identity and biological significance of the Ly6C</w:delText>
          </w:r>
        </w:del>
      </w:ins>
      <w:ins w:id="8482" w:author="Baker, Gregory Joseph" w:date="2018-11-08T15:01:00Z">
        <w:del w:id="8483" w:author="Microsoft Office User" w:date="2018-11-26T15:30:00Z">
          <w:r w:rsidR="00FD455A" w:rsidRPr="00EA49BB" w:rsidDel="00EA49BB">
            <w:rPr>
              <w:b/>
              <w:vertAlign w:val="superscript"/>
              <w:rPrChange w:id="8484" w:author="Microsoft Office User" w:date="2018-11-26T15:34:00Z">
                <w:rPr/>
              </w:rPrChange>
            </w:rPr>
            <w:delText>-</w:delText>
          </w:r>
        </w:del>
      </w:ins>
      <w:ins w:id="8485" w:author="Baker, Gregory Joseph" w:date="2018-11-08T14:56:00Z">
        <w:del w:id="8486" w:author="Microsoft Office User" w:date="2018-11-26T15:30:00Z">
          <w:r w:rsidR="00FD455A" w:rsidRPr="00EA49BB" w:rsidDel="00EA49BB">
            <w:rPr>
              <w:b/>
              <w:vertAlign w:val="superscript"/>
              <w:rPrChange w:id="8487" w:author="Microsoft Office User" w:date="2018-11-26T15:34:00Z">
                <w:rPr>
                  <w:vertAlign w:val="superscript"/>
                </w:rPr>
              </w:rPrChange>
            </w:rPr>
            <w:delText xml:space="preserve"> </w:delText>
          </w:r>
          <w:r w:rsidR="00215353" w:rsidRPr="00EA49BB" w:rsidDel="00EA49BB">
            <w:rPr>
              <w:b/>
              <w:rPrChange w:id="8488" w:author="Microsoft Office User" w:date="2018-11-26T15:34:00Z">
                <w:rPr/>
              </w:rPrChange>
            </w:rPr>
            <w:delText>PMN BIP in experimental GBM, to correlate their frequency with degree of brain tumor burden, and to determine whether an analogous phenomenon occurs in the human disease.</w:delText>
          </w:r>
        </w:del>
      </w:ins>
    </w:p>
    <w:p w14:paraId="29561D71" w14:textId="2505EBF0" w:rsidR="00C86E5B" w:rsidRPr="00EA49BB" w:rsidDel="00EA49BB" w:rsidRDefault="00075BB8" w:rsidP="00EA49BB">
      <w:pPr>
        <w:spacing w:line="480" w:lineRule="auto"/>
        <w:contextualSpacing/>
        <w:rPr>
          <w:del w:id="8489" w:author="Microsoft Office User" w:date="2018-11-26T15:30:00Z"/>
          <w:b/>
          <w:highlight w:val="yellow"/>
          <w:rPrChange w:id="8490" w:author="Microsoft Office User" w:date="2018-11-26T15:34:00Z">
            <w:rPr>
              <w:del w:id="8491" w:author="Microsoft Office User" w:date="2018-11-26T15:30:00Z"/>
              <w:highlight w:val="yellow"/>
            </w:rPr>
          </w:rPrChange>
        </w:rPr>
        <w:pPrChange w:id="8492" w:author="Microsoft Office User" w:date="2018-11-26T15:34:00Z">
          <w:pPr>
            <w:spacing w:line="480" w:lineRule="auto"/>
            <w:contextualSpacing/>
          </w:pPr>
        </w:pPrChange>
      </w:pPr>
      <w:ins w:id="8493" w:author="psorger@gmail.com" w:date="2018-11-06T13:58:00Z">
        <w:del w:id="8494" w:author="Microsoft Office User" w:date="2018-11-26T15:30:00Z">
          <w:r w:rsidRPr="00EA49BB" w:rsidDel="00EA49BB">
            <w:rPr>
              <w:b/>
              <w:highlight w:val="yellow"/>
              <w:rPrChange w:id="8495" w:author="Microsoft Office User" w:date="2018-11-26T15:34:00Z">
                <w:rPr/>
              </w:rPrChange>
            </w:rPr>
            <w:delText>PREP CELLS – PERFORM DEEP SEQ – HOW MANY DIFFERENTIAL GENES ETC</w:delText>
          </w:r>
          <w:r w:rsidRPr="00EA49BB" w:rsidDel="00EA49BB">
            <w:rPr>
              <w:b/>
              <w:rPrChange w:id="8496" w:author="Microsoft Office User" w:date="2018-11-26T15:34:00Z">
                <w:rPr/>
              </w:rPrChange>
            </w:rPr>
            <w:delText xml:space="preserve"> </w:delText>
          </w:r>
        </w:del>
      </w:ins>
      <w:del w:id="8497" w:author="Microsoft Office User" w:date="2018-11-26T15:30:00Z">
        <w:r w:rsidR="00584BBD" w:rsidRPr="00EA49BB" w:rsidDel="00EA49BB">
          <w:rPr>
            <w:b/>
            <w:rPrChange w:id="8498" w:author="Microsoft Office User" w:date="2018-11-26T15:34:00Z">
              <w:rPr/>
            </w:rPrChange>
          </w:rPr>
          <w:delText>A principle component analysis (PCA) perfum</w:delText>
        </w:r>
        <w:r w:rsidR="0093143E" w:rsidRPr="00EA49BB" w:rsidDel="00EA49BB">
          <w:rPr>
            <w:b/>
            <w:rPrChange w:id="8499" w:author="Microsoft Office User" w:date="2018-11-26T15:34:00Z">
              <w:rPr/>
            </w:rPrChange>
          </w:rPr>
          <w:delText>ed using the Sleuth algorithm</w:delText>
        </w:r>
        <w:r w:rsidR="00584BBD" w:rsidRPr="00EA49BB" w:rsidDel="00EA49BB">
          <w:rPr>
            <w:b/>
            <w:rPrChange w:id="8500" w:author="Microsoft Office User" w:date="2018-11-26T15:34:00Z">
              <w:rPr/>
            </w:rPrChange>
          </w:rPr>
          <w:delText xml:space="preserve"> run on normalized Slamon transcript counts per million showed that the the majority (%) of variation in the RNA-seq dataset was accounted for by differences between B220 T cells and CD8+ T cells </w:delText>
        </w:r>
        <w:r w:rsidR="00826B32" w:rsidRPr="00EA49BB" w:rsidDel="00EA49BB">
          <w:rPr>
            <w:b/>
            <w:rPrChange w:id="8501" w:author="Microsoft Office User" w:date="2018-11-26T15:34:00Z">
              <w:rPr/>
            </w:rPrChange>
          </w:rPr>
          <w:delText xml:space="preserve">(Fig. 6a). </w:delText>
        </w:r>
      </w:del>
      <w:ins w:id="8502" w:author="psorger@gmail.com" w:date="2018-11-06T13:59:00Z">
        <w:del w:id="8503" w:author="Microsoft Office User" w:date="2018-11-26T15:30:00Z">
          <w:r w:rsidR="00DC5614" w:rsidRPr="00EA49BB" w:rsidDel="00EA49BB">
            <w:rPr>
              <w:b/>
              <w:rPrChange w:id="8504" w:author="Microsoft Office User" w:date="2018-11-26T15:34:00Z">
                <w:rPr/>
              </w:rPrChange>
            </w:rPr>
            <w:delText xml:space="preserve"> </w:delText>
          </w:r>
        </w:del>
      </w:ins>
      <w:del w:id="8505" w:author="Microsoft Office User" w:date="2018-11-26T15:30:00Z">
        <w:r w:rsidR="00826B32" w:rsidRPr="00EA49BB" w:rsidDel="00EA49BB">
          <w:rPr>
            <w:b/>
            <w:rPrChange w:id="8506" w:author="Microsoft Office User" w:date="2018-11-26T15:34:00Z">
              <w:rPr/>
            </w:rPrChange>
          </w:rPr>
          <w:delText xml:space="preserve">Gene set enrichment analysis (GSEA) identified non-classical MHC class 1b molecules of the M, Q, and T subfamilies </w:delText>
        </w:r>
        <w:r w:rsidR="006718E8" w:rsidRPr="00EA49BB" w:rsidDel="00EA49BB">
          <w:rPr>
            <w:b/>
            <w:rPrChange w:id="8507" w:author="Microsoft Office User" w:date="2018-11-26T15:34:00Z">
              <w:rPr/>
            </w:rPrChange>
          </w:rPr>
          <w:delText>as</w:delText>
        </w:r>
        <w:r w:rsidR="00826B32" w:rsidRPr="00EA49BB" w:rsidDel="00EA49BB">
          <w:rPr>
            <w:b/>
            <w:rPrChange w:id="8508" w:author="Microsoft Office User" w:date="2018-11-26T15:34:00Z">
              <w:rPr/>
            </w:rPrChange>
          </w:rPr>
          <w:delText xml:space="preserve"> selec</w:delText>
        </w:r>
        <w:r w:rsidR="006718E8" w:rsidRPr="00EA49BB" w:rsidDel="00EA49BB">
          <w:rPr>
            <w:b/>
            <w:rPrChange w:id="8509" w:author="Microsoft Office User" w:date="2018-11-26T15:34:00Z">
              <w:rPr/>
            </w:rPrChange>
          </w:rPr>
          <w:delText xml:space="preserve">tively enriched in B220 T cells which are </w:delText>
        </w:r>
        <w:r w:rsidR="00826B32" w:rsidRPr="00EA49BB" w:rsidDel="00EA49BB">
          <w:rPr>
            <w:b/>
            <w:rPrChange w:id="8510" w:author="Microsoft Office User" w:date="2018-11-26T15:34:00Z">
              <w:rPr/>
            </w:rPrChange>
          </w:rPr>
          <w:delText>non-polymorphic antigen presenting molecules are thought to play a central role in cancer-induced immune suppression</w:delText>
        </w:r>
        <w:r w:rsidR="000F59BD" w:rsidRPr="00EA49BB" w:rsidDel="00EA49BB">
          <w:rPr>
            <w:b/>
            <w:rPrChange w:id="8511" w:author="Microsoft Office User" w:date="2018-11-26T15:34:00Z">
              <w:rPr/>
            </w:rPrChange>
          </w:rPr>
          <w:fldChar w:fldCharType="begin"/>
        </w:r>
        <w:r w:rsidR="00E4722A" w:rsidRPr="00EA49BB" w:rsidDel="00EA49BB">
          <w:rPr>
            <w:b/>
            <w:rPrChange w:id="8512" w:author="Microsoft Office User" w:date="2018-11-26T15:34:00Z">
              <w:rPr/>
            </w:rPrChange>
          </w:rPr>
          <w:delInstrText xml:space="preserve"> ADDIN ZOTERO_ITEM CSL_CITATION {"citationID":"i6l2vcMg","properties":{"formattedCitation":"\\super 14\\nosupersub{}","plainCitation":"14","noteIndex":0},"citationItems":[{"id":82,"uris":["http://zotero.org/users/local/oR8ZFVJz/items/BQLFMMH8"],"uri":["http://zotero.org/users/local/oR8ZFVJz/items/BQLFMMH8"],"itemData":{"id":82,"type":"article-journal","title":"Role of non-classical MHC class I molecules in cancer immunosuppression","container-title":"Oncoimmunology","page":"e26491","volume":"2","issue":"11","source":"PubMed","abstract":"Growing neoplasms employ various mechanisms to evade immunosurveillance. The expression of non-classical MHC class I molecules by both immune and malignant cells in the tumor microenvironment constitute of the strategies used by tumors to circumvent the cytotoxic activity of effector cells of the immune system. The overexpression of HLA-G, -E, and -F is a common finding across a variety of malignancies. However, while the presence of HLA-G and HLA-E has been recently correlated with poor clinical outcome, information on the clinicopathological significance of HLA-F is limited. In the present review, we summarize studies on non-classical MHC class I molecules with special emphasis on their role in the modulation of anticancer immune responses.","DOI":"10.4161/onci.26491","ISSN":"2162-4011","note":"PMID: 24482746\nPMCID: PMC3894240","journalAbbreviation":"Oncoimmunology","language":"eng","author":[{"family":"Kochan","given":"Grazyna"},{"family":"Escors","given":"David"},{"family":"Breckpot","given":"Karine"},{"family":"Guerrero-Setas","given":"David"}],"issued":{"date-parts":[["2013",11,1]]}}}],"schema":"https://github.com/citation-style-language/schema/raw/master/csl-citation.json"} </w:delInstrText>
        </w:r>
        <w:r w:rsidR="000F59BD" w:rsidRPr="00EA49BB" w:rsidDel="00EA49BB">
          <w:rPr>
            <w:b/>
            <w:rPrChange w:id="8513" w:author="Microsoft Office User" w:date="2018-11-26T15:34:00Z">
              <w:rPr/>
            </w:rPrChange>
          </w:rPr>
          <w:fldChar w:fldCharType="separate"/>
        </w:r>
        <w:r w:rsidR="00E4722A" w:rsidRPr="00EA49BB" w:rsidDel="00EA49BB">
          <w:rPr>
            <w:b/>
            <w:vertAlign w:val="superscript"/>
            <w:rPrChange w:id="8514" w:author="Microsoft Office User" w:date="2018-11-26T15:34:00Z">
              <w:rPr>
                <w:vertAlign w:val="superscript"/>
              </w:rPr>
            </w:rPrChange>
          </w:rPr>
          <w:delText>14</w:delText>
        </w:r>
        <w:r w:rsidR="000F59BD" w:rsidRPr="00EA49BB" w:rsidDel="00EA49BB">
          <w:rPr>
            <w:b/>
            <w:rPrChange w:id="8515" w:author="Microsoft Office User" w:date="2018-11-26T15:34:00Z">
              <w:rPr/>
            </w:rPrChange>
          </w:rPr>
          <w:fldChar w:fldCharType="end"/>
        </w:r>
        <w:r w:rsidR="00826B32" w:rsidRPr="00EA49BB" w:rsidDel="00EA49BB">
          <w:rPr>
            <w:b/>
            <w:rPrChange w:id="8516" w:author="Microsoft Office User" w:date="2018-11-26T15:34:00Z">
              <w:rPr/>
            </w:rPrChange>
          </w:rPr>
          <w:delText xml:space="preserve"> (Fig. 6b,c).</w:delText>
        </w:r>
      </w:del>
      <w:ins w:id="8517" w:author="psorger@gmail.com" w:date="2018-11-06T13:59:00Z">
        <w:del w:id="8518" w:author="Microsoft Office User" w:date="2018-11-26T15:30:00Z">
          <w:r w:rsidR="00DC5614" w:rsidRPr="00EA49BB" w:rsidDel="00EA49BB">
            <w:rPr>
              <w:b/>
              <w:rPrChange w:id="8519" w:author="Microsoft Office User" w:date="2018-11-26T15:34:00Z">
                <w:rPr/>
              </w:rPrChange>
            </w:rPr>
            <w:delText xml:space="preserve"> Principle component analysis (PCA) perfumed using the Sleuth algorithm run on normalized Slamon transcript counts per million showed that the majority (%) of variation in the RNA-seq dataset was accounted for by differences between B220 T cells and CD8+ T cells (Fig. 6a).</w:delText>
          </w:r>
        </w:del>
      </w:ins>
      <w:ins w:id="8520" w:author="psorger@gmail.com" w:date="2018-11-06T14:01:00Z">
        <w:del w:id="8521" w:author="Microsoft Office User" w:date="2018-11-26T15:30:00Z">
          <w:r w:rsidR="00DC5614" w:rsidRPr="00EA49BB" w:rsidDel="00EA49BB">
            <w:rPr>
              <w:b/>
              <w:rPrChange w:id="8522" w:author="Microsoft Office User" w:date="2018-11-26T15:34:00Z">
                <w:rPr/>
              </w:rPrChange>
            </w:rPr>
            <w:delText xml:space="preserve"> We conclude </w:delText>
          </w:r>
          <w:r w:rsidR="00DC5614" w:rsidRPr="00EA49BB" w:rsidDel="00EA49BB">
            <w:rPr>
              <w:b/>
              <w:highlight w:val="yellow"/>
              <w:rPrChange w:id="8523" w:author="Microsoft Office User" w:date="2018-11-26T15:34:00Z">
                <w:rPr/>
              </w:rPrChange>
            </w:rPr>
            <w:delText>XXXXX</w:delText>
          </w:r>
          <w:r w:rsidR="00DC5614" w:rsidRPr="00EA49BB" w:rsidDel="00EA49BB">
            <w:rPr>
              <w:b/>
              <w:rPrChange w:id="8524" w:author="Microsoft Office User" w:date="2018-11-26T15:34:00Z">
                <w:rPr/>
              </w:rPrChange>
            </w:rPr>
            <w:delText>.</w:delText>
          </w:r>
        </w:del>
      </w:ins>
    </w:p>
    <w:p w14:paraId="08B6C0E8" w14:textId="6F3916C6" w:rsidR="00C86E5B" w:rsidRPr="00EA49BB" w:rsidDel="00EA49BB" w:rsidRDefault="00C86E5B" w:rsidP="00EA49BB">
      <w:pPr>
        <w:spacing w:line="480" w:lineRule="auto"/>
        <w:contextualSpacing/>
        <w:outlineLvl w:val="0"/>
        <w:rPr>
          <w:ins w:id="8525" w:author="psorger@gmail.com" w:date="2018-11-06T12:19:00Z"/>
          <w:del w:id="8526" w:author="Microsoft Office User" w:date="2018-11-26T15:30:00Z"/>
          <w:b/>
          <w:rPrChange w:id="8527" w:author="Microsoft Office User" w:date="2018-11-26T15:34:00Z">
            <w:rPr>
              <w:ins w:id="8528" w:author="psorger@gmail.com" w:date="2018-11-06T12:19:00Z"/>
              <w:del w:id="8529" w:author="Microsoft Office User" w:date="2018-11-26T15:30:00Z"/>
            </w:rPr>
          </w:rPrChange>
        </w:rPr>
        <w:pPrChange w:id="8530" w:author="Microsoft Office User" w:date="2018-11-26T15:34:00Z">
          <w:pPr>
            <w:spacing w:line="480" w:lineRule="auto"/>
            <w:contextualSpacing/>
            <w:outlineLvl w:val="0"/>
          </w:pPr>
        </w:pPrChange>
      </w:pPr>
    </w:p>
    <w:p w14:paraId="6F9EA7BA" w14:textId="2FB8084B" w:rsidR="005734F5" w:rsidRPr="00EA49BB" w:rsidDel="00EA49BB" w:rsidRDefault="005734F5" w:rsidP="00EA49BB">
      <w:pPr>
        <w:spacing w:after="200" w:line="480" w:lineRule="auto"/>
        <w:rPr>
          <w:del w:id="8531" w:author="Microsoft Office User" w:date="2018-11-26T15:30:00Z"/>
          <w:b/>
          <w:rPrChange w:id="8532" w:author="Microsoft Office User" w:date="2018-11-26T15:34:00Z">
            <w:rPr>
              <w:del w:id="8533" w:author="Microsoft Office User" w:date="2018-11-26T15:30:00Z"/>
            </w:rPr>
          </w:rPrChange>
        </w:rPr>
        <w:pPrChange w:id="8534" w:author="Microsoft Office User" w:date="2018-11-26T15:34:00Z">
          <w:pPr>
            <w:spacing w:line="480" w:lineRule="auto"/>
            <w:contextualSpacing/>
          </w:pPr>
        </w:pPrChange>
      </w:pPr>
      <w:del w:id="8535" w:author="Microsoft Office User" w:date="2018-11-26T15:30:00Z">
        <w:r w:rsidRPr="00EA49BB" w:rsidDel="00EA49BB">
          <w:rPr>
            <w:b/>
            <w:rPrChange w:id="8536" w:author="Microsoft Office User" w:date="2018-11-26T15:34:00Z">
              <w:rPr/>
            </w:rPrChange>
          </w:rPr>
          <w:br w:type="page"/>
        </w:r>
      </w:del>
    </w:p>
    <w:p w14:paraId="5A8E5453" w14:textId="6349361B" w:rsidR="006F33DE" w:rsidRPr="00EA49BB" w:rsidDel="00EA49BB" w:rsidRDefault="00144D37" w:rsidP="00EA49BB">
      <w:pPr>
        <w:spacing w:line="480" w:lineRule="auto"/>
        <w:contextualSpacing/>
        <w:outlineLvl w:val="0"/>
        <w:rPr>
          <w:del w:id="8537" w:author="Microsoft Office User" w:date="2018-11-26T15:30:00Z"/>
          <w:b/>
          <w:bCs/>
          <w:rPrChange w:id="8538" w:author="Microsoft Office User" w:date="2018-11-26T15:34:00Z">
            <w:rPr>
              <w:del w:id="8539" w:author="Microsoft Office User" w:date="2018-11-26T15:30:00Z"/>
              <w:b/>
              <w:bCs/>
              <w:spacing w:val="-10"/>
            </w:rPr>
          </w:rPrChange>
        </w:rPr>
        <w:pPrChange w:id="8540" w:author="Microsoft Office User" w:date="2018-11-26T15:34:00Z">
          <w:pPr>
            <w:spacing w:line="480" w:lineRule="auto"/>
            <w:contextualSpacing/>
            <w:outlineLvl w:val="0"/>
          </w:pPr>
        </w:pPrChange>
      </w:pPr>
      <w:del w:id="8541" w:author="Microsoft Office User" w:date="2018-11-26T15:30:00Z">
        <w:r w:rsidRPr="00EA49BB" w:rsidDel="00EA49BB">
          <w:rPr>
            <w:b/>
            <w:bCs/>
            <w:rPrChange w:id="8542" w:author="Microsoft Office User" w:date="2018-11-26T15:34:00Z">
              <w:rPr>
                <w:b/>
                <w:bCs/>
                <w:spacing w:val="-10"/>
              </w:rPr>
            </w:rPrChange>
          </w:rPr>
          <w:delText>D</w:delText>
        </w:r>
        <w:r w:rsidR="000D5BBF" w:rsidRPr="00EA49BB" w:rsidDel="00EA49BB">
          <w:rPr>
            <w:b/>
            <w:bCs/>
            <w:rPrChange w:id="8543" w:author="Microsoft Office User" w:date="2018-11-26T15:34:00Z">
              <w:rPr>
                <w:b/>
                <w:bCs/>
                <w:spacing w:val="-10"/>
              </w:rPr>
            </w:rPrChange>
          </w:rPr>
          <w:delText>ISCUSSION</w:delText>
        </w:r>
      </w:del>
    </w:p>
    <w:p w14:paraId="6792960A" w14:textId="57C30360" w:rsidR="001E72D5" w:rsidRPr="00EA49BB" w:rsidDel="00EA49BB" w:rsidRDefault="006F33DE" w:rsidP="00EA49BB">
      <w:pPr>
        <w:spacing w:line="480" w:lineRule="auto"/>
        <w:contextualSpacing/>
        <w:outlineLvl w:val="0"/>
        <w:rPr>
          <w:del w:id="8544" w:author="Microsoft Office User" w:date="2018-11-26T15:30:00Z"/>
          <w:b/>
          <w:rPrChange w:id="8545" w:author="Microsoft Office User" w:date="2018-11-26T15:34:00Z">
            <w:rPr>
              <w:del w:id="8546" w:author="Microsoft Office User" w:date="2018-11-26T15:30:00Z"/>
            </w:rPr>
          </w:rPrChange>
        </w:rPr>
        <w:pPrChange w:id="8547" w:author="Microsoft Office User" w:date="2018-11-26T15:34:00Z">
          <w:pPr>
            <w:spacing w:line="480" w:lineRule="auto"/>
            <w:contextualSpacing/>
            <w:outlineLvl w:val="0"/>
          </w:pPr>
        </w:pPrChange>
      </w:pPr>
      <w:del w:id="8548" w:author="Microsoft Office User" w:date="2018-11-26T15:30:00Z">
        <w:r w:rsidRPr="00EA49BB" w:rsidDel="00EA49BB">
          <w:rPr>
            <w:b/>
            <w:rPrChange w:id="8549" w:author="Microsoft Office User" w:date="2018-11-26T15:34:00Z">
              <w:rPr/>
            </w:rPrChange>
          </w:rPr>
          <w:delText>An integrate description of the changes occurring in systemic cellular immune composition in response to progressi</w:delText>
        </w:r>
        <w:r w:rsidR="00F07B06" w:rsidRPr="00EA49BB" w:rsidDel="00EA49BB">
          <w:rPr>
            <w:b/>
            <w:rPrChange w:id="8550" w:author="Microsoft Office User" w:date="2018-11-26T15:34:00Z">
              <w:rPr/>
            </w:rPrChange>
          </w:rPr>
          <w:delText xml:space="preserve">ve GBM tumor burden is lacking. </w:delText>
        </w:r>
        <w:r w:rsidR="000B3887" w:rsidRPr="00EA49BB" w:rsidDel="00EA49BB">
          <w:rPr>
            <w:b/>
            <w:rPrChange w:id="8551" w:author="Microsoft Office User" w:date="2018-11-26T15:34:00Z">
              <w:rPr/>
            </w:rPrChange>
          </w:rPr>
          <w:delText xml:space="preserve">This work establishes a suite of experimental and computational tools for discovery-based immunophenotyping pertinent to the areas of systems immunology and computational flow cytometry. </w:delText>
        </w:r>
        <w:r w:rsidR="006F2379" w:rsidRPr="00EA49BB" w:rsidDel="00EA49BB">
          <w:rPr>
            <w:b/>
            <w:rPrChange w:id="8552" w:author="Microsoft Office User" w:date="2018-11-26T15:34:00Z">
              <w:rPr/>
            </w:rPrChange>
          </w:rPr>
          <w:delText>W</w:delText>
        </w:r>
        <w:r w:rsidRPr="00EA49BB" w:rsidDel="00EA49BB">
          <w:rPr>
            <w:b/>
            <w:rPrChange w:id="8553" w:author="Microsoft Office User" w:date="2018-11-26T15:34:00Z">
              <w:rPr/>
            </w:rPrChange>
          </w:rPr>
          <w:delText>e have</w:delText>
        </w:r>
        <w:r w:rsidR="006C6F81" w:rsidRPr="00EA49BB" w:rsidDel="00EA49BB">
          <w:rPr>
            <w:b/>
            <w:rPrChange w:id="8554" w:author="Microsoft Office User" w:date="2018-11-26T15:34:00Z">
              <w:rPr/>
            </w:rPrChange>
          </w:rPr>
          <w:delText xml:space="preserve"> use an established syngeneic mouse model of GBM</w:delText>
        </w:r>
        <w:r w:rsidRPr="00EA49BB" w:rsidDel="00EA49BB">
          <w:rPr>
            <w:b/>
            <w:rPrChange w:id="8555" w:author="Microsoft Office User" w:date="2018-11-26T15:34:00Z">
              <w:rPr/>
            </w:rPrChange>
          </w:rPr>
          <w:delText xml:space="preserve"> </w:delText>
        </w:r>
        <w:r w:rsidR="006C6F81" w:rsidRPr="00EA49BB" w:rsidDel="00EA49BB">
          <w:rPr>
            <w:b/>
            <w:rPrChange w:id="8556" w:author="Microsoft Office User" w:date="2018-11-26T15:34:00Z">
              <w:rPr/>
            </w:rPrChange>
          </w:rPr>
          <w:delText xml:space="preserve">to begin </w:delText>
        </w:r>
        <w:r w:rsidR="000B3887" w:rsidRPr="00EA49BB" w:rsidDel="00EA49BB">
          <w:rPr>
            <w:b/>
            <w:rPrChange w:id="8557" w:author="Microsoft Office User" w:date="2018-11-26T15:34:00Z">
              <w:rPr/>
            </w:rPrChange>
          </w:rPr>
          <w:delText>contextualizing</w:delText>
        </w:r>
        <w:r w:rsidRPr="00EA49BB" w:rsidDel="00EA49BB">
          <w:rPr>
            <w:b/>
            <w:rPrChange w:id="8558" w:author="Microsoft Office User" w:date="2018-11-26T15:34:00Z">
              <w:rPr/>
            </w:rPrChange>
          </w:rPr>
          <w:delText xml:space="preserve"> and temporarily </w:delText>
        </w:r>
        <w:r w:rsidR="006F2379" w:rsidRPr="00EA49BB" w:rsidDel="00EA49BB">
          <w:rPr>
            <w:b/>
            <w:rPrChange w:id="8559" w:author="Microsoft Office User" w:date="2018-11-26T15:34:00Z">
              <w:rPr/>
            </w:rPrChange>
          </w:rPr>
          <w:delText>resolv</w:delText>
        </w:r>
        <w:r w:rsidR="006C6F81" w:rsidRPr="00EA49BB" w:rsidDel="00EA49BB">
          <w:rPr>
            <w:b/>
            <w:rPrChange w:id="8560" w:author="Microsoft Office User" w:date="2018-11-26T15:34:00Z">
              <w:rPr/>
            </w:rPrChange>
          </w:rPr>
          <w:delText>ing</w:delText>
        </w:r>
        <w:r w:rsidRPr="00EA49BB" w:rsidDel="00EA49BB">
          <w:rPr>
            <w:b/>
            <w:rPrChange w:id="8561" w:author="Microsoft Office User" w:date="2018-11-26T15:34:00Z">
              <w:rPr/>
            </w:rPrChange>
          </w:rPr>
          <w:delText xml:space="preserve"> </w:delText>
        </w:r>
        <w:r w:rsidR="006C6F81" w:rsidRPr="00EA49BB" w:rsidDel="00EA49BB">
          <w:rPr>
            <w:b/>
            <w:rPrChange w:id="8562" w:author="Microsoft Office User" w:date="2018-11-26T15:34:00Z">
              <w:rPr/>
            </w:rPrChange>
          </w:rPr>
          <w:delText xml:space="preserve">changes in cellular immune composition in response to </w:delText>
        </w:r>
        <w:r w:rsidR="00390F5F" w:rsidRPr="00EA49BB" w:rsidDel="00EA49BB">
          <w:rPr>
            <w:b/>
            <w:rPrChange w:id="8563" w:author="Microsoft Office User" w:date="2018-11-26T15:34:00Z">
              <w:rPr/>
            </w:rPrChange>
          </w:rPr>
          <w:delText xml:space="preserve">progressive </w:delText>
        </w:r>
        <w:r w:rsidR="006C6F81" w:rsidRPr="00EA49BB" w:rsidDel="00EA49BB">
          <w:rPr>
            <w:b/>
            <w:rPrChange w:id="8564" w:author="Microsoft Office User" w:date="2018-11-26T15:34:00Z">
              <w:rPr/>
            </w:rPrChange>
          </w:rPr>
          <w:delText xml:space="preserve">intracranial tumor </w:delText>
        </w:r>
        <w:r w:rsidR="00390F5F" w:rsidRPr="00EA49BB" w:rsidDel="00EA49BB">
          <w:rPr>
            <w:b/>
            <w:rPrChange w:id="8565" w:author="Microsoft Office User" w:date="2018-11-26T15:34:00Z">
              <w:rPr/>
            </w:rPrChange>
          </w:rPr>
          <w:delText>burden by collecting single-cell data of the peripheral immune system across time, tissue,</w:delText>
        </w:r>
        <w:r w:rsidR="00CC0321" w:rsidRPr="00EA49BB" w:rsidDel="00EA49BB">
          <w:rPr>
            <w:b/>
            <w:rPrChange w:id="8566" w:author="Microsoft Office User" w:date="2018-11-26T15:34:00Z">
              <w:rPr/>
            </w:rPrChange>
          </w:rPr>
          <w:delText xml:space="preserve"> and biological replicate.</w:delText>
        </w:r>
        <w:r w:rsidR="00A27CE2" w:rsidRPr="00EA49BB" w:rsidDel="00EA49BB">
          <w:rPr>
            <w:b/>
            <w:rPrChange w:id="8567" w:author="Microsoft Office User" w:date="2018-11-26T15:34:00Z">
              <w:rPr/>
            </w:rPrChange>
          </w:rPr>
          <w:delText xml:space="preserve"> Then developing a tool for inductive inference and hypothesis-generation in discovery science called SYLARAS which facilitates feature extraction in network-level immunology datasets by providing a concise and comprehensive compendium of the time and tissue-dependent changes occurring in the systemic cellular immune system in response to a given experimental perturbagen</w:delText>
        </w:r>
        <w:r w:rsidR="00F07B06" w:rsidRPr="00EA49BB" w:rsidDel="00EA49BB">
          <w:rPr>
            <w:b/>
            <w:rPrChange w:id="8568" w:author="Microsoft Office User" w:date="2018-11-26T15:34:00Z">
              <w:rPr/>
            </w:rPrChange>
          </w:rPr>
          <w:delText>.</w:delText>
        </w:r>
        <w:r w:rsidR="001E72D5" w:rsidRPr="00EA49BB" w:rsidDel="00EA49BB">
          <w:rPr>
            <w:b/>
            <w:rPrChange w:id="8569" w:author="Microsoft Office User" w:date="2018-11-26T15:34:00Z">
              <w:rPr/>
            </w:rPrChange>
          </w:rPr>
          <w:delText xml:space="preserve"> </w:delText>
        </w:r>
        <w:r w:rsidRPr="00EA49BB" w:rsidDel="00EA49BB">
          <w:rPr>
            <w:b/>
            <w:rPrChange w:id="8570" w:author="Microsoft Office User" w:date="2018-11-26T15:34:00Z">
              <w:rPr/>
            </w:rPrChange>
          </w:rPr>
          <w:delText>SYLARAS recapitulated known facets of GBM immunopathobiology, including the accumulation of CD11b</w:delText>
        </w:r>
        <w:r w:rsidRPr="00EA49BB" w:rsidDel="00EA49BB">
          <w:rPr>
            <w:b/>
            <w:vertAlign w:val="superscript"/>
            <w:rPrChange w:id="8571" w:author="Microsoft Office User" w:date="2018-11-26T15:34:00Z">
              <w:rPr>
                <w:vertAlign w:val="superscript"/>
              </w:rPr>
            </w:rPrChange>
          </w:rPr>
          <w:delText>+</w:delText>
        </w:r>
        <w:r w:rsidRPr="00EA49BB" w:rsidDel="00EA49BB">
          <w:rPr>
            <w:b/>
            <w:rPrChange w:id="8572" w:author="Microsoft Office User" w:date="2018-11-26T15:34:00Z">
              <w:rPr/>
            </w:rPrChange>
          </w:rPr>
          <w:delText xml:space="preserve"> Ly6C</w:delText>
        </w:r>
        <w:r w:rsidRPr="00EA49BB" w:rsidDel="00EA49BB">
          <w:rPr>
            <w:b/>
            <w:vertAlign w:val="superscript"/>
            <w:rPrChange w:id="8573" w:author="Microsoft Office User" w:date="2018-11-26T15:34:00Z">
              <w:rPr>
                <w:vertAlign w:val="superscript"/>
              </w:rPr>
            </w:rPrChange>
          </w:rPr>
          <w:delText>+</w:delText>
        </w:r>
        <w:r w:rsidRPr="00EA49BB" w:rsidDel="00EA49BB">
          <w:rPr>
            <w:b/>
            <w:rPrChange w:id="8574" w:author="Microsoft Office User" w:date="2018-11-26T15:34:00Z">
              <w:rPr/>
            </w:rPrChange>
          </w:rPr>
          <w:delText xml:space="preserve"> Ly6G</w:delText>
        </w:r>
        <w:r w:rsidRPr="00EA49BB" w:rsidDel="00EA49BB">
          <w:rPr>
            <w:b/>
            <w:vertAlign w:val="superscript"/>
            <w:rPrChange w:id="8575" w:author="Microsoft Office User" w:date="2018-11-26T15:34:00Z">
              <w:rPr>
                <w:vertAlign w:val="superscript"/>
              </w:rPr>
            </w:rPrChange>
          </w:rPr>
          <w:delText>+</w:delText>
        </w:r>
        <w:r w:rsidRPr="00EA49BB" w:rsidDel="00EA49BB">
          <w:rPr>
            <w:b/>
            <w:rPrChange w:id="8576" w:author="Microsoft Office User" w:date="2018-11-26T15:34:00Z">
              <w:rPr/>
            </w:rPrChange>
          </w:rPr>
          <w:delText xml:space="preserve"> granulocytes in the blood and spleen of tumor-bearing mice</w:delText>
        </w:r>
        <w:r w:rsidRPr="00EA49BB" w:rsidDel="00EA49BB">
          <w:rPr>
            <w:b/>
            <w:rPrChange w:id="8577" w:author="Microsoft Office User" w:date="2018-11-26T15:34:00Z">
              <w:rPr/>
            </w:rPrChange>
          </w:rPr>
          <w:fldChar w:fldCharType="begin"/>
        </w:r>
        <w:r w:rsidRPr="00EA49BB" w:rsidDel="00EA49BB">
          <w:rPr>
            <w:b/>
            <w:rPrChange w:id="8578" w:author="Microsoft Office User" w:date="2018-11-26T15:34:00Z">
              <w:rPr/>
            </w:rPrChange>
          </w:rPr>
          <w:delInstrText xml:space="preserve"> ADDIN ZOTERO_ITEM CSL_CITATION {"citationID":"UAWYhTS1","properties":{"formattedCitation":"\\super 2\\nosupersub{}","plainCitation":"2","noteIndex":0},"citationItems":[{"id":10,"uris":["http://zotero.org/users/local/oR8ZFVJz/items/73ZT6NQA"],"uri":["http://zotero.org/users/local/oR8ZFVJz/items/73ZT6NQA"],"itemData":{"id":10,"type":"article-journal","title":"Myeloid-derived suppressor cells as regulators of the immune system","container-title":"Nature Reviews. Immunology","page":"162-174","volume":"9","issue":"3","source":"PubMed","abstract":"Myeloid-derived suppressor cells (MDSCs) are a heterogeneous population of cells that expand during cancer, inflammation and infection, and that have a remarkable ability to suppress T-cell responses. These cells constitute a unique component of the immune system that regulates immune responses in healthy individuals and in the context of various diseases. In this Review, we discuss the origin, mechanisms of expansion and suppressive functions of MDSCs, as well as the potential to target these cells for therapeutic benefit.","DOI":"10.1038/nri2506","ISSN":"1474-1741","note":"PMID: 19197294\nPMCID: PMC2828349","journalAbbreviation":"Nat. Rev. Immunol.","language":"eng","author":[{"family":"Gabrilovich","given":"Dmitry I."},{"family":"Nagaraj","given":"Srinivas"}],"issued":{"date-parts":[["2009",3]]}}}],"schema":"https://github.com/citation-style-language/schema/raw/master/csl-citation.json"} </w:delInstrText>
        </w:r>
        <w:r w:rsidRPr="00EA49BB" w:rsidDel="00EA49BB">
          <w:rPr>
            <w:b/>
            <w:rPrChange w:id="8579" w:author="Microsoft Office User" w:date="2018-11-26T15:34:00Z">
              <w:rPr/>
            </w:rPrChange>
          </w:rPr>
          <w:fldChar w:fldCharType="separate"/>
        </w:r>
        <w:r w:rsidRPr="00EA49BB" w:rsidDel="00EA49BB">
          <w:rPr>
            <w:b/>
            <w:vertAlign w:val="superscript"/>
            <w:rPrChange w:id="8580" w:author="Microsoft Office User" w:date="2018-11-26T15:34:00Z">
              <w:rPr>
                <w:vertAlign w:val="superscript"/>
              </w:rPr>
            </w:rPrChange>
          </w:rPr>
          <w:delText>2</w:delText>
        </w:r>
        <w:r w:rsidRPr="00EA49BB" w:rsidDel="00EA49BB">
          <w:rPr>
            <w:b/>
            <w:rPrChange w:id="8581" w:author="Microsoft Office User" w:date="2018-11-26T15:34:00Z">
              <w:rPr/>
            </w:rPrChange>
          </w:rPr>
          <w:fldChar w:fldCharType="end"/>
        </w:r>
        <w:r w:rsidRPr="00EA49BB" w:rsidDel="00EA49BB">
          <w:rPr>
            <w:b/>
            <w:vertAlign w:val="superscript"/>
            <w:rPrChange w:id="8582" w:author="Microsoft Office User" w:date="2018-11-26T15:34:00Z">
              <w:rPr>
                <w:vertAlign w:val="superscript"/>
              </w:rPr>
            </w:rPrChange>
          </w:rPr>
          <w:delText>,</w:delText>
        </w:r>
        <w:r w:rsidRPr="00EA49BB" w:rsidDel="00EA49BB">
          <w:rPr>
            <w:b/>
            <w:rPrChange w:id="8583" w:author="Microsoft Office User" w:date="2018-11-26T15:34:00Z">
              <w:rPr/>
            </w:rPrChange>
          </w:rPr>
          <w:fldChar w:fldCharType="begin"/>
        </w:r>
        <w:r w:rsidR="00E4722A" w:rsidRPr="00EA49BB" w:rsidDel="00EA49BB">
          <w:rPr>
            <w:b/>
            <w:rPrChange w:id="8584" w:author="Microsoft Office User" w:date="2018-11-26T15:34:00Z">
              <w:rPr/>
            </w:rPrChange>
          </w:rPr>
          <w:delInstrText xml:space="preserve"> ADDIN ZOTERO_ITEM CSL_CITATION {"citationID":"Ao6AduhR","properties":{"formattedCitation":"\\super 15\\nosupersub{}","plainCitation":"15","noteIndex":0},"citationItems":[{"id":58,"uris":["http://zotero.org/users/local/oR8ZFVJz/items/3RGVFL4A"],"uri":["http://zotero.org/users/local/oR8ZFVJz/items/3RGVFL4A"],"itemData":{"id":58,"type":"article-journal","title":"Myeloid-derived suppressor cell accumulation and function in patients with newly diagnosed glioblastoma","container-title":"Neuro-Oncology","page":"591-599","volume":"13","issue":"6","source":"PubMed","abstract":"To assess the accumulation of myeloid-derived suppressor cells (MDSCs) in the peripheral blood of patients with glioma and to define their heterogeneity and their immunosuppressive function. Peripheral blood mononuclear cells (PBMCs) from healthy control subjects and from patients with newly diagnosed glioma were stimulated with anti-CD3/anti-CD28 and T cells assessed for intracellular expression of interferon (IFN)-γ. Antibody staining of PBMCs from glioma patients and healthy donors (CD33, HLADR, CD15, and CD14) followed by 4-color flow cytometry analysis-defined MDSC levels in the peripheral blood. To assess the role of MDSCs in suppressing T cell IFNγ production, PBMCs were depleted of MDSCs using anti-CD33 and anti-CD15 antibody-coated beads prior to T cell stimulation. Enzyme-linked immunosorbent assays were used to assess plasma arginase activity and the level of granulocyte colony-stimulating factor (G-CSF). Patients with glioblastoma have increased MDSC counts (CD33+HLADR-) in their blood that are composed of neutrophilic (CD15(+); &gt;60%), lineage-negative (CD15(-)CD14(-); 31%), and monocytic (CD14(+); 6%) subsets. After stimulation, T cells from patients with glioblastoma had suppressed IFN-γ production when compared with healthy, age-matched donor T cells. Removal of MDSCs from the PBMCs with anti-CD33/CD15-coated beads significantly restored T cell function. Significant increases in arginase activity and G-CSF levels were observed in plasma specimens obtained from patients with glioblastoma. The accumulation of MDSCs in peripheral blood in patients with glioma likely promotes T cell immune suppression that is observed in this patient population. Increased plasma levels of arginase and G-CSF may relate to MDSC suppressor function and MDSC expansion, respectively, in patients with glioma.","DOI":"10.1093/neuonc/nor042","ISSN":"1523-5866","note":"PMID: 21636707\nPMCID: PMC3107102","journalAbbreviation":"Neuro-oncology","language":"eng","author":[{"family":"Raychaudhuri","given":"Baisakhi"},{"family":"Rayman","given":"Patricia"},{"family":"Ireland","given":"Joanna"},{"family":"Ko","given":"Jennifer"},{"family":"Rini","given":"Brian"},{"family":"Borden","given":"Ernest C."},{"family":"Garcia","given":"Jorge"},{"family":"Vogelbaum","given":"Michael A."},{"family":"Finke","given":"James"}],"issued":{"date-parts":[["2011",6]]}}}],"schema":"https://github.com/citation-style-language/schema/raw/master/csl-citation.json"} </w:delInstrText>
        </w:r>
        <w:r w:rsidRPr="00EA49BB" w:rsidDel="00EA49BB">
          <w:rPr>
            <w:b/>
            <w:rPrChange w:id="8585" w:author="Microsoft Office User" w:date="2018-11-26T15:34:00Z">
              <w:rPr/>
            </w:rPrChange>
          </w:rPr>
          <w:fldChar w:fldCharType="separate"/>
        </w:r>
        <w:r w:rsidR="00E4722A" w:rsidRPr="00EA49BB" w:rsidDel="00EA49BB">
          <w:rPr>
            <w:b/>
            <w:vertAlign w:val="superscript"/>
            <w:rPrChange w:id="8586" w:author="Microsoft Office User" w:date="2018-11-26T15:34:00Z">
              <w:rPr>
                <w:vertAlign w:val="superscript"/>
              </w:rPr>
            </w:rPrChange>
          </w:rPr>
          <w:delText>15</w:delText>
        </w:r>
        <w:r w:rsidRPr="00EA49BB" w:rsidDel="00EA49BB">
          <w:rPr>
            <w:b/>
            <w:rPrChange w:id="8587" w:author="Microsoft Office User" w:date="2018-11-26T15:34:00Z">
              <w:rPr/>
            </w:rPrChange>
          </w:rPr>
          <w:fldChar w:fldCharType="end"/>
        </w:r>
        <w:r w:rsidRPr="00EA49BB" w:rsidDel="00EA49BB">
          <w:rPr>
            <w:b/>
            <w:vertAlign w:val="superscript"/>
            <w:rPrChange w:id="8588" w:author="Microsoft Office User" w:date="2018-11-26T15:34:00Z">
              <w:rPr>
                <w:vertAlign w:val="superscript"/>
              </w:rPr>
            </w:rPrChange>
          </w:rPr>
          <w:delText>,</w:delText>
        </w:r>
        <w:r w:rsidRPr="00EA49BB" w:rsidDel="00EA49BB">
          <w:rPr>
            <w:b/>
            <w:rPrChange w:id="8589" w:author="Microsoft Office User" w:date="2018-11-26T15:34:00Z">
              <w:rPr/>
            </w:rPrChange>
          </w:rPr>
          <w:fldChar w:fldCharType="begin"/>
        </w:r>
        <w:r w:rsidR="00E4722A" w:rsidRPr="00EA49BB" w:rsidDel="00EA49BB">
          <w:rPr>
            <w:b/>
            <w:rPrChange w:id="8590" w:author="Microsoft Office User" w:date="2018-11-26T15:34:00Z">
              <w:rPr/>
            </w:rPrChange>
          </w:rPr>
          <w:delInstrText xml:space="preserve"> ADDIN ZOTERO_ITEM CSL_CITATION {"citationID":"EHuaDceF","properties":{"formattedCitation":"\\super 16\\nosupersub{}","plainCitation":"16","noteIndex":0},"citationItems":[{"id":56,"uris":["http://zotero.org/users/local/oR8ZFVJz/items/UP6GKNQW"],"uri":["http://zotero.org/users/local/oR8ZFVJz/items/UP6GKNQW"],"itemData":{"id":56,"type":"article-journal","title":"Immunosuppressive Myeloid Cells' Blockade in the Glioma Microenvironment Enhances the Efficacy of Immune-Stimulatory Gene Therapy","container-title":"Molecular Therapy: The Journal of the American Society of Gene Therapy","page":"232-248","volume":"25","issue":"1","source":"PubMed","abstract":"Survival of glioma (GBM) patients treated with the current standard of care remains dismal. Immunotherapeutic approaches that harness the cytotoxic and memory potential of the host immune system have shown great benefit in other cancers. GBMs have developed multiple strategies, including the accumulation of myeloid-derived suppressor cells (MDSCs) to induce immunosuppression. It is therefore imperative to develop multipronged approaches when aiming to generate a robust anti-tumor immune response. Herein, we tested whether combining MDSC depletion or checkpoint blockade would augment the efficacy of immune-stimulatory herpes simplex type-I thymidine kinase (TK) plus Fms-like tyrosine kinase ligand (Flt3L)-mediated immune stimulatory gene therapy. Our results show that MDSCs constitute &gt;40% of the tumor-infiltrating immune cells. These cells express IL-4Rα, inducible nitric oxide synthase (iNOS), arginase, programmed death ligand 1 (PDL1), and CD80, molecules that are critically involved in antigen-specific T cell suppression. Depletion of MDSCs strongly enhanced the TK/Flt3L gene therapy-induced tumor-specific CD8 T cell response, which lead to increased median survival and percentage of long-term survivors. Also, combining PDL1 or CTLA-4 immune checkpoint blockade greatly improved the efficacy of TK/Flt3L gene therapy. Our results, therefore, indicate that blocking MDSC-mediated immunosuppression holds great promise for increasing the efficacy of gene therapy-mediated immunotherapies for GBM.","DOI":"10.1016/j.ymthe.2016.10.003","ISSN":"1525-0024","note":"PMID: 28129117\nPMCID: PMC5363306","journalAbbreviation":"Mol. Ther.","language":"eng","author":[{"family":"Kamran","given":"Neha"},{"family":"Kadiyala","given":"Padma"},{"family":"Saxena","given":"Meghna"},{"family":"Candolfi","given":"Marianela"},{"family":"Li","given":"Youping"},{"family":"Moreno-Ayala","given":"Mariela A."},{"family":"Raja","given":"Nicholas"},{"family":"Shah","given":"Diana"},{"family":"Lowenstein","given":"Pedro R."},{"family":"Castro","given":"Maria G."}],"issued":{"date-parts":[["2017"]],"season":"04"}}}],"schema":"https://github.com/citation-style-language/schema/raw/master/csl-citation.json"} </w:delInstrText>
        </w:r>
        <w:r w:rsidRPr="00EA49BB" w:rsidDel="00EA49BB">
          <w:rPr>
            <w:b/>
            <w:rPrChange w:id="8591" w:author="Microsoft Office User" w:date="2018-11-26T15:34:00Z">
              <w:rPr/>
            </w:rPrChange>
          </w:rPr>
          <w:fldChar w:fldCharType="separate"/>
        </w:r>
        <w:r w:rsidR="00E4722A" w:rsidRPr="00EA49BB" w:rsidDel="00EA49BB">
          <w:rPr>
            <w:b/>
            <w:vertAlign w:val="superscript"/>
            <w:rPrChange w:id="8592" w:author="Microsoft Office User" w:date="2018-11-26T15:34:00Z">
              <w:rPr>
                <w:vertAlign w:val="superscript"/>
              </w:rPr>
            </w:rPrChange>
          </w:rPr>
          <w:delText>16</w:delText>
        </w:r>
        <w:r w:rsidRPr="00EA49BB" w:rsidDel="00EA49BB">
          <w:rPr>
            <w:b/>
            <w:rPrChange w:id="8593" w:author="Microsoft Office User" w:date="2018-11-26T15:34:00Z">
              <w:rPr/>
            </w:rPrChange>
          </w:rPr>
          <w:fldChar w:fldCharType="end"/>
        </w:r>
        <w:r w:rsidRPr="00EA49BB" w:rsidDel="00EA49BB">
          <w:rPr>
            <w:b/>
            <w:vertAlign w:val="superscript"/>
            <w:rPrChange w:id="8594" w:author="Microsoft Office User" w:date="2018-11-26T15:34:00Z">
              <w:rPr>
                <w:vertAlign w:val="superscript"/>
              </w:rPr>
            </w:rPrChange>
          </w:rPr>
          <w:delText>,</w:delText>
        </w:r>
        <w:r w:rsidRPr="00EA49BB" w:rsidDel="00EA49BB">
          <w:rPr>
            <w:b/>
            <w:rPrChange w:id="8595" w:author="Microsoft Office User" w:date="2018-11-26T15:34:00Z">
              <w:rPr/>
            </w:rPrChange>
          </w:rPr>
          <w:fldChar w:fldCharType="begin"/>
        </w:r>
        <w:r w:rsidR="00E4722A" w:rsidRPr="00EA49BB" w:rsidDel="00EA49BB">
          <w:rPr>
            <w:b/>
            <w:rPrChange w:id="8596" w:author="Microsoft Office User" w:date="2018-11-26T15:34:00Z">
              <w:rPr/>
            </w:rPrChange>
          </w:rPr>
          <w:delInstrText xml:space="preserve"> ADDIN ZOTERO_ITEM CSL_CITATION {"citationID":"ekWoQxOn","properties":{"formattedCitation":"\\super 17\\nosupersub{}","plainCitation":"17","noteIndex":0},"citationItems":[{"id":60,"uris":["http://zotero.org/users/local/oR8ZFVJz/items/EU653QKE"],"uri":["http://zotero.org/users/local/oR8ZFVJz/items/EU653QKE"],"itemData":{"id":60,"type":"article-journal","title":"Increase in frequency of myeloid-derived suppressor cells in mice with spontaneous pancreatic carcinoma","container-title":"Immunology","page":"141-149","volume":"128","issue":"1","source":"PubMed","abstract":"Pancreatic adenocarcinoma is one of the deadliest cancers with poor survival and limited treatment options. Immunotherapy is an attractive option for this cancer that needs to be further developed. Tumours have evolved a variety of mechanisms to suppress host immune responses. Understanding these responses is central in developing immunotherapy protocols. The aim of this study was to investigate potential immune suppressor mechanisms that might occur during development of pancreatic tumours. Myeloid-derived suppressor cells (MDSC) from mice with spontaneous pancreatic tumours, mice with premalignant lesions as well as wild-type mice were analysed. An increase in the frequency of MDSC early in tumour development was detected in lymph nodes, blood and pancreas of mice with premalignant lesions and increased further upon tumour progression. The MDSC from mice with pancreatic tumours have arginase activity and suppress T-cell responses, which represent the hallmark functions of these cells. Our study suggests that immune suppressor mechanisms generated by tumours exist as early as premalignant lesions and increase with tumour progression. These results highlight the importance of blocking these suppressor mechanisms early in the disease in developing immunotherapy protocols.","DOI":"10.1111/j.1365-2567.2009.03105.x","ISSN":"1365-2567","note":"PMID: 19689743\nPMCID: PMC2747147","journalAbbreviation":"Immunology","language":"eng","author":[{"family":"Zhao","given":"Fei"},{"family":"Obermann","given":"Sonja"},{"family":"Wasielewski","given":"Reinhard","non-dropping-particle":"von"},{"family":"Haile","given":"Lydia"},{"family":"Manns","given":"Michael P."},{"family":"Korangy","given":"Firouzeh"},{"family":"Greten","given":"Tim F."}],"issued":{"date-parts":[["2009",9]]}}}],"schema":"https://github.com/citation-style-language/schema/raw/master/csl-citation.json"} </w:delInstrText>
        </w:r>
        <w:r w:rsidRPr="00EA49BB" w:rsidDel="00EA49BB">
          <w:rPr>
            <w:b/>
            <w:rPrChange w:id="8597" w:author="Microsoft Office User" w:date="2018-11-26T15:34:00Z">
              <w:rPr/>
            </w:rPrChange>
          </w:rPr>
          <w:fldChar w:fldCharType="separate"/>
        </w:r>
        <w:r w:rsidR="00E4722A" w:rsidRPr="00EA49BB" w:rsidDel="00EA49BB">
          <w:rPr>
            <w:b/>
            <w:vertAlign w:val="superscript"/>
            <w:rPrChange w:id="8598" w:author="Microsoft Office User" w:date="2018-11-26T15:34:00Z">
              <w:rPr>
                <w:vertAlign w:val="superscript"/>
              </w:rPr>
            </w:rPrChange>
          </w:rPr>
          <w:delText>17</w:delText>
        </w:r>
        <w:r w:rsidRPr="00EA49BB" w:rsidDel="00EA49BB">
          <w:rPr>
            <w:b/>
            <w:rPrChange w:id="8599" w:author="Microsoft Office User" w:date="2018-11-26T15:34:00Z">
              <w:rPr/>
            </w:rPrChange>
          </w:rPr>
          <w:fldChar w:fldCharType="end"/>
        </w:r>
        <w:r w:rsidR="00F07B06" w:rsidRPr="00EA49BB" w:rsidDel="00EA49BB">
          <w:rPr>
            <w:b/>
            <w:rPrChange w:id="8600" w:author="Microsoft Office User" w:date="2018-11-26T15:34:00Z">
              <w:rPr/>
            </w:rPrChange>
          </w:rPr>
          <w:delText xml:space="preserve">, and the accumulation of CD4+ and CD8+ T cells in the bone marrow, </w:delText>
        </w:r>
        <w:r w:rsidRPr="00EA49BB" w:rsidDel="00EA49BB">
          <w:rPr>
            <w:b/>
            <w:rPrChange w:id="8601" w:author="Microsoft Office User" w:date="2018-11-26T15:34:00Z">
              <w:rPr/>
            </w:rPrChange>
          </w:rPr>
          <w:delText>while</w:delText>
        </w:r>
        <w:r w:rsidR="00F07B06" w:rsidRPr="00EA49BB" w:rsidDel="00EA49BB">
          <w:rPr>
            <w:b/>
            <w:rPrChange w:id="8602" w:author="Microsoft Office User" w:date="2018-11-26T15:34:00Z">
              <w:rPr/>
            </w:rPrChange>
          </w:rPr>
          <w:delText xml:space="preserve"> implicating </w:delText>
        </w:r>
        <w:r w:rsidRPr="00EA49BB" w:rsidDel="00EA49BB">
          <w:rPr>
            <w:b/>
            <w:rPrChange w:id="8603" w:author="Microsoft Office User" w:date="2018-11-26T15:34:00Z">
              <w:rPr/>
            </w:rPrChange>
          </w:rPr>
          <w:delText>CD45R/B220</w:delText>
        </w:r>
        <w:r w:rsidRPr="00EA49BB" w:rsidDel="00EA49BB">
          <w:rPr>
            <w:b/>
            <w:vertAlign w:val="superscript"/>
            <w:rPrChange w:id="8604" w:author="Microsoft Office User" w:date="2018-11-26T15:34:00Z">
              <w:rPr>
                <w:vertAlign w:val="superscript"/>
              </w:rPr>
            </w:rPrChange>
          </w:rPr>
          <w:delText>+</w:delText>
        </w:r>
        <w:r w:rsidRPr="00EA49BB" w:rsidDel="00EA49BB">
          <w:rPr>
            <w:b/>
            <w:rPrChange w:id="8605" w:author="Microsoft Office User" w:date="2018-11-26T15:34:00Z">
              <w:rPr/>
            </w:rPrChange>
          </w:rPr>
          <w:delText xml:space="preserve"> CD8α</w:delText>
        </w:r>
        <w:r w:rsidRPr="00EA49BB" w:rsidDel="00EA49BB">
          <w:rPr>
            <w:b/>
            <w:vertAlign w:val="superscript"/>
            <w:rPrChange w:id="8606" w:author="Microsoft Office User" w:date="2018-11-26T15:34:00Z">
              <w:rPr>
                <w:vertAlign w:val="superscript"/>
              </w:rPr>
            </w:rPrChange>
          </w:rPr>
          <w:delText>+</w:delText>
        </w:r>
        <w:r w:rsidRPr="00EA49BB" w:rsidDel="00EA49BB">
          <w:rPr>
            <w:b/>
            <w:rPrChange w:id="8607" w:author="Microsoft Office User" w:date="2018-11-26T15:34:00Z">
              <w:rPr/>
            </w:rPrChange>
          </w:rPr>
          <w:delText xml:space="preserve"> </w:delText>
        </w:r>
        <w:r w:rsidR="00F07B06" w:rsidRPr="00EA49BB" w:rsidDel="00EA49BB">
          <w:rPr>
            <w:b/>
            <w:rPrChange w:id="8608" w:author="Microsoft Office User" w:date="2018-11-26T15:34:00Z">
              <w:rPr/>
            </w:rPrChange>
          </w:rPr>
          <w:delText>T cells as a novel feature of GBM immunobiology.</w:delText>
        </w:r>
      </w:del>
    </w:p>
    <w:p w14:paraId="09690034" w14:textId="1A249BA3" w:rsidR="001E72D5" w:rsidRPr="00EA49BB" w:rsidDel="00EA49BB" w:rsidRDefault="001E72D5" w:rsidP="00EA49BB">
      <w:pPr>
        <w:spacing w:after="200" w:line="480" w:lineRule="auto"/>
        <w:contextualSpacing/>
        <w:rPr>
          <w:del w:id="8609" w:author="Microsoft Office User" w:date="2018-11-26T15:30:00Z"/>
          <w:b/>
          <w:rPrChange w:id="8610" w:author="Microsoft Office User" w:date="2018-11-26T15:34:00Z">
            <w:rPr>
              <w:del w:id="8611" w:author="Microsoft Office User" w:date="2018-11-26T15:30:00Z"/>
            </w:rPr>
          </w:rPrChange>
        </w:rPr>
        <w:pPrChange w:id="8612" w:author="Microsoft Office User" w:date="2018-11-26T15:34:00Z">
          <w:pPr>
            <w:spacing w:after="200" w:line="480" w:lineRule="auto"/>
            <w:contextualSpacing/>
          </w:pPr>
        </w:pPrChange>
      </w:pPr>
      <w:del w:id="8613" w:author="Microsoft Office User" w:date="2018-11-26T15:30:00Z">
        <w:r w:rsidRPr="00EA49BB" w:rsidDel="00EA49BB">
          <w:rPr>
            <w:b/>
            <w:rPrChange w:id="8614" w:author="Microsoft Office User" w:date="2018-11-26T15:34:00Z">
              <w:rPr/>
            </w:rPrChange>
          </w:rPr>
          <w:tab/>
          <w:delText>CD45 is an evolutionarily conserved phosphotyrosine phosphatase presenting at the cell surface in various isoforms due to alternative splicing of variable exons 4, 5, and 6. Although the biological significance and regulatory programs controlling differential CD45 isoform expression at the immune cell surface is not fully understood, our data shows that a population of CD45/B220</w:delText>
        </w:r>
        <w:r w:rsidRPr="00EA49BB" w:rsidDel="00EA49BB">
          <w:rPr>
            <w:b/>
            <w:vertAlign w:val="superscript"/>
            <w:rPrChange w:id="8615" w:author="Microsoft Office User" w:date="2018-11-26T15:34:00Z">
              <w:rPr>
                <w:vertAlign w:val="superscript"/>
              </w:rPr>
            </w:rPrChange>
          </w:rPr>
          <w:delText>lo</w:delText>
        </w:r>
        <w:r w:rsidRPr="00EA49BB" w:rsidDel="00EA49BB">
          <w:rPr>
            <w:b/>
            <w:rPrChange w:id="8616" w:author="Microsoft Office User" w:date="2018-11-26T15:34:00Z">
              <w:rPr/>
            </w:rPrChange>
          </w:rPr>
          <w:delText xml:space="preserve"> CD8α</w:delText>
        </w:r>
        <w:r w:rsidRPr="00EA49BB" w:rsidDel="00EA49BB">
          <w:rPr>
            <w:b/>
            <w:vertAlign w:val="superscript"/>
            <w:rPrChange w:id="8617" w:author="Microsoft Office User" w:date="2018-11-26T15:34:00Z">
              <w:rPr>
                <w:vertAlign w:val="superscript"/>
              </w:rPr>
            </w:rPrChange>
          </w:rPr>
          <w:delText xml:space="preserve">+ </w:delText>
        </w:r>
        <w:r w:rsidRPr="00EA49BB" w:rsidDel="00EA49BB">
          <w:rPr>
            <w:b/>
            <w:rPrChange w:id="8618" w:author="Microsoft Office User" w:date="2018-11-26T15:34:00Z">
              <w:rPr/>
            </w:rPrChange>
          </w:rPr>
          <w:delText>T cells may play a role in GBM immunobiology. The CD45R isoform containing the A, B, and C subunits (the glycosylated 220kDa variant) is conventionally thought of as a B cell antigen although others have demonstrated functional expression of CD45R/B220 on a small, yet measurable, subsets of mouse circulating, splenic, and lymph nodal T cells consistent with our own data</w:delText>
        </w:r>
        <w:r w:rsidRPr="00EA49BB" w:rsidDel="00EA49BB">
          <w:rPr>
            <w:b/>
            <w:rPrChange w:id="8619" w:author="Microsoft Office User" w:date="2018-11-26T15:34:00Z">
              <w:rPr/>
            </w:rPrChange>
          </w:rPr>
          <w:fldChar w:fldCharType="begin"/>
        </w:r>
        <w:r w:rsidR="00E4722A" w:rsidRPr="00EA49BB" w:rsidDel="00EA49BB">
          <w:rPr>
            <w:b/>
            <w:rPrChange w:id="8620" w:author="Microsoft Office User" w:date="2018-11-26T15:34:00Z">
              <w:rPr/>
            </w:rPrChange>
          </w:rPr>
          <w:delInstrText xml:space="preserve"> ADDIN ZOTERO_ITEM CSL_CITATION {"citationID":"pbZULOoM","properties":{"formattedCitation":"\\super 18\\nosupersub{}","plainCitation":"18","noteIndex":0},"citationItems":[{"id":62,"uris":["http://zotero.org/users/local/oR8ZFVJz/items/PCD8Q7YC"],"uri":["http://zotero.org/users/local/oR8ZFVJz/items/PCD8Q7YC"],"itemData":{"id":62,"type":"article-journal","title":"CD45R gives immunofluorescence and transduces signals on mouse T cells","container-title":"European Journal of Immunology","page":"825-828","volume":"18","issue":"5","source":"Crossref","DOI":"10.1002/eji.1830180526","ISSN":"00142980, 15214141","language":"en","author":[{"family":"Marvel","given":"Jacqueline"},{"family":"Mayer","given":"Anton"}],"issued":{"date-parts":[["1988",5]]}}}],"schema":"https://github.com/citation-style-language/schema/raw/master/csl-citation.json"} </w:delInstrText>
        </w:r>
        <w:r w:rsidRPr="00EA49BB" w:rsidDel="00EA49BB">
          <w:rPr>
            <w:b/>
            <w:rPrChange w:id="8621" w:author="Microsoft Office User" w:date="2018-11-26T15:34:00Z">
              <w:rPr/>
            </w:rPrChange>
          </w:rPr>
          <w:fldChar w:fldCharType="separate"/>
        </w:r>
        <w:r w:rsidR="00E4722A" w:rsidRPr="00EA49BB" w:rsidDel="00EA49BB">
          <w:rPr>
            <w:b/>
            <w:vertAlign w:val="superscript"/>
            <w:rPrChange w:id="8622" w:author="Microsoft Office User" w:date="2018-11-26T15:34:00Z">
              <w:rPr>
                <w:vertAlign w:val="superscript"/>
              </w:rPr>
            </w:rPrChange>
          </w:rPr>
          <w:delText>18</w:delText>
        </w:r>
        <w:r w:rsidRPr="00EA49BB" w:rsidDel="00EA49BB">
          <w:rPr>
            <w:b/>
            <w:rPrChange w:id="8623" w:author="Microsoft Office User" w:date="2018-11-26T15:34:00Z">
              <w:rPr/>
            </w:rPrChange>
          </w:rPr>
          <w:fldChar w:fldCharType="end"/>
        </w:r>
        <w:r w:rsidRPr="00EA49BB" w:rsidDel="00EA49BB">
          <w:rPr>
            <w:b/>
            <w:vertAlign w:val="superscript"/>
            <w:rPrChange w:id="8624" w:author="Microsoft Office User" w:date="2018-11-26T15:34:00Z">
              <w:rPr>
                <w:vertAlign w:val="superscript"/>
              </w:rPr>
            </w:rPrChange>
          </w:rPr>
          <w:delText>,</w:delText>
        </w:r>
        <w:r w:rsidRPr="00EA49BB" w:rsidDel="00EA49BB">
          <w:rPr>
            <w:b/>
            <w:rPrChange w:id="8625" w:author="Microsoft Office User" w:date="2018-11-26T15:34:00Z">
              <w:rPr/>
            </w:rPrChange>
          </w:rPr>
          <w:fldChar w:fldCharType="begin"/>
        </w:r>
        <w:r w:rsidR="00E4722A" w:rsidRPr="00EA49BB" w:rsidDel="00EA49BB">
          <w:rPr>
            <w:b/>
            <w:rPrChange w:id="8626" w:author="Microsoft Office User" w:date="2018-11-26T15:34:00Z">
              <w:rPr/>
            </w:rPrChange>
          </w:rPr>
          <w:delInstrText xml:space="preserve"> ADDIN ZOTERO_ITEM CSL_CITATION {"citationID":"cWvahGZT","properties":{"formattedCitation":"\\super 19\\nosupersub{}","plainCitation":"19","noteIndex":0},"citationItems":[{"id":63,"uris":["http://zotero.org/users/local/oR8ZFVJz/items/YVJID9U3"],"uri":["http://zotero.org/users/local/oR8ZFVJz/items/YVJID9U3"],"itemData":{"id":63,"type":"article-journal","title":"CD45 isoforms in T cell signalling and development","container-title":"Immunology Letters","page":"125-134","volume":"92","issue":"1-2","source":"PubMed","abstract":"The CD45 phosphotyrosine phosphatase is expressed on T cells as multiple isoforms due to alternative splicing. The panoply of isoforms expressed is tightly regulated during T cell development and on mature peripheral T cell subsets following activation. We describe the analysis of comparative CD45 isoform expression levels on thymic and T cell subsets from the C57BL/6 mouse. Only four isoforms were expressed at significant protein levels: CD45R0, CD45RB, CD45RBC and CD45RABC, although trace amounts of others may be present. The expression of CD45RBC was about nine-fold higher on CD8(+) than on CD4(+) peripheral T cells, whereas CD45R0 expression was higher on CD4(+) T cells. We provide a general overview of the current models that have been proposed to explain the molecular actions of the different CD45 isoforms. Achieving a thorough understanding of the biological reasons for the existence and tight regulation of CD45 isoform expression in immune cells remains one of the outstanding challenges in the CD45 research field.","DOI":"10.1016/j.imlet.2003.10.018","ISSN":"0165-2478","note":"PMID: 15081536","journalAbbreviation":"Immunol. Lett.","language":"eng","author":[{"family":"McNeill","given":"Louise"},{"family":"Cassady","given":"Robin L."},{"family":"Sarkardei","given":"Samiramis"},{"family":"Cooper","given":"Joanne C."},{"family":"Morgan","given":"Geoffrey"},{"family":"Alexander","given":"Denis R."}],"issued":{"date-parts":[["2004",3,29]]}}}],"schema":"https://github.com/citation-style-language/schema/raw/master/csl-citation.json"} </w:delInstrText>
        </w:r>
        <w:r w:rsidRPr="00EA49BB" w:rsidDel="00EA49BB">
          <w:rPr>
            <w:b/>
            <w:rPrChange w:id="8627" w:author="Microsoft Office User" w:date="2018-11-26T15:34:00Z">
              <w:rPr/>
            </w:rPrChange>
          </w:rPr>
          <w:fldChar w:fldCharType="separate"/>
        </w:r>
        <w:r w:rsidR="00E4722A" w:rsidRPr="00EA49BB" w:rsidDel="00EA49BB">
          <w:rPr>
            <w:b/>
            <w:vertAlign w:val="superscript"/>
            <w:rPrChange w:id="8628" w:author="Microsoft Office User" w:date="2018-11-26T15:34:00Z">
              <w:rPr>
                <w:vertAlign w:val="superscript"/>
              </w:rPr>
            </w:rPrChange>
          </w:rPr>
          <w:delText>19</w:delText>
        </w:r>
        <w:r w:rsidRPr="00EA49BB" w:rsidDel="00EA49BB">
          <w:rPr>
            <w:b/>
            <w:rPrChange w:id="8629" w:author="Microsoft Office User" w:date="2018-11-26T15:34:00Z">
              <w:rPr/>
            </w:rPrChange>
          </w:rPr>
          <w:fldChar w:fldCharType="end"/>
        </w:r>
        <w:r w:rsidRPr="00EA49BB" w:rsidDel="00EA49BB">
          <w:rPr>
            <w:b/>
            <w:rPrChange w:id="8630" w:author="Microsoft Office User" w:date="2018-11-26T15:34:00Z">
              <w:rPr/>
            </w:rPrChange>
          </w:rPr>
          <w:delText xml:space="preserve">. Although the </w:delText>
        </w:r>
        <w:r w:rsidRPr="00EA49BB" w:rsidDel="00EA49BB">
          <w:rPr>
            <w:b/>
            <w:i/>
            <w:rPrChange w:id="8631" w:author="Microsoft Office User" w:date="2018-11-26T15:34:00Z">
              <w:rPr>
                <w:i/>
              </w:rPr>
            </w:rPrChange>
          </w:rPr>
          <w:delText>bona fide</w:delText>
        </w:r>
        <w:r w:rsidRPr="00EA49BB" w:rsidDel="00EA49BB">
          <w:rPr>
            <w:b/>
            <w:rPrChange w:id="8632" w:author="Microsoft Office User" w:date="2018-11-26T15:34:00Z">
              <w:rPr/>
            </w:rPrChange>
          </w:rPr>
          <w:delText xml:space="preserve"> existence of these cells has been demonstrated by others, they may be easily overlooked due to the fact that the CD8α</w:delText>
        </w:r>
        <w:r w:rsidRPr="00EA49BB" w:rsidDel="00EA49BB">
          <w:rPr>
            <w:b/>
            <w:vertAlign w:val="superscript"/>
            <w:rPrChange w:id="8633" w:author="Microsoft Office User" w:date="2018-11-26T15:34:00Z">
              <w:rPr>
                <w:vertAlign w:val="superscript"/>
              </w:rPr>
            </w:rPrChange>
          </w:rPr>
          <w:delText>+</w:delText>
        </w:r>
        <w:r w:rsidRPr="00EA49BB" w:rsidDel="00EA49BB">
          <w:rPr>
            <w:b/>
            <w:rPrChange w:id="8634" w:author="Microsoft Office User" w:date="2018-11-26T15:34:00Z">
              <w:rPr/>
            </w:rPrChange>
          </w:rPr>
          <w:delText xml:space="preserve"> T cell pool does do not separate into two discrete populations according to CD45R/B220 due to a continuous expression profile. CD45/B220</w:delText>
        </w:r>
        <w:r w:rsidRPr="00EA49BB" w:rsidDel="00EA49BB">
          <w:rPr>
            <w:b/>
            <w:vertAlign w:val="superscript"/>
            <w:rPrChange w:id="8635" w:author="Microsoft Office User" w:date="2018-11-26T15:34:00Z">
              <w:rPr>
                <w:vertAlign w:val="superscript"/>
              </w:rPr>
            </w:rPrChange>
          </w:rPr>
          <w:delText>+</w:delText>
        </w:r>
        <w:r w:rsidRPr="00EA49BB" w:rsidDel="00EA49BB">
          <w:rPr>
            <w:b/>
            <w:rPrChange w:id="8636" w:author="Microsoft Office User" w:date="2018-11-26T15:34:00Z">
              <w:rPr/>
            </w:rPrChange>
          </w:rPr>
          <w:delText xml:space="preserve"> CD8α</w:delText>
        </w:r>
        <w:r w:rsidRPr="00EA49BB" w:rsidDel="00EA49BB">
          <w:rPr>
            <w:b/>
            <w:vertAlign w:val="superscript"/>
            <w:rPrChange w:id="8637" w:author="Microsoft Office User" w:date="2018-11-26T15:34:00Z">
              <w:rPr>
                <w:vertAlign w:val="superscript"/>
              </w:rPr>
            </w:rPrChange>
          </w:rPr>
          <w:delText xml:space="preserve">+ </w:delText>
        </w:r>
        <w:r w:rsidRPr="00EA49BB" w:rsidDel="00EA49BB">
          <w:rPr>
            <w:b/>
            <w:rPrChange w:id="8638" w:author="Microsoft Office User" w:date="2018-11-26T15:34:00Z">
              <w:rPr/>
            </w:rPrChange>
          </w:rPr>
          <w:delText xml:space="preserve">T cells also exist in human blood and are capable of suppressing autologous mixed lymphocyte reaction (AMLR) activation </w:delText>
        </w:r>
        <w:r w:rsidRPr="00EA49BB" w:rsidDel="00EA49BB">
          <w:rPr>
            <w:b/>
            <w:i/>
            <w:rPrChange w:id="8639" w:author="Microsoft Office User" w:date="2018-11-26T15:34:00Z">
              <w:rPr>
                <w:i/>
              </w:rPr>
            </w:rPrChange>
          </w:rPr>
          <w:delText>in vitro</w:delText>
        </w:r>
        <w:r w:rsidRPr="00EA49BB" w:rsidDel="00EA49BB">
          <w:rPr>
            <w:b/>
            <w:rPrChange w:id="8640" w:author="Microsoft Office User" w:date="2018-11-26T15:34:00Z">
              <w:rPr/>
            </w:rPrChange>
          </w:rPr>
          <w:delText>, suggesting their immunoregulatory status</w:delText>
        </w:r>
        <w:r w:rsidRPr="00EA49BB" w:rsidDel="00EA49BB">
          <w:rPr>
            <w:b/>
            <w:rPrChange w:id="8641" w:author="Microsoft Office User" w:date="2018-11-26T15:34:00Z">
              <w:rPr/>
            </w:rPrChange>
          </w:rPr>
          <w:fldChar w:fldCharType="begin"/>
        </w:r>
        <w:r w:rsidR="00E4722A" w:rsidRPr="00EA49BB" w:rsidDel="00EA49BB">
          <w:rPr>
            <w:b/>
            <w:rPrChange w:id="8642" w:author="Microsoft Office User" w:date="2018-11-26T15:34:00Z">
              <w:rPr/>
            </w:rPrChange>
          </w:rPr>
          <w:delInstrText xml:space="preserve"> ADDIN ZOTERO_ITEM CSL_CITATION {"citationID":"sLHdxW6k","properties":{"formattedCitation":"\\super 20\\nosupersub{}","plainCitation":"20","noteIndex":0},"citationItems":[{"id":35,"uris":["http://zotero.org/users/local/oR8ZFVJz/items/N324DKQP"],"uri":["http://zotero.org/users/local/oR8ZFVJz/items/N324DKQP"],"itemData":{"id":35,"type":"article-journal","title":"Functional characterization of the CD45R (2H4) molecule on CD8 (T8) cells in the autologous mixed lymphocyte reaction system","container-title":"European Journal of Immunology","page":"747-755","volume":"19","issue":"4","source":"PubMed","abstract":"In the present study, we have investigated the molecular basis for the immunoregulatory function of CD8 cells after autologous mixed lymphocyte reaction (AMLR) activation. We demonstrated that the CD8+CD45R+, but not the CD8+CD45R- subset of cells effected suppression following AMLR activation. In contrast, cytotoxic activity against alloantigens resided in both the CD8+CD45R+ and CD8+CD45R- subsets of cells. Biochemical analysis showed that on CD8 cells, the 220-kDa isoform of the LCA/T200 antigen family was better represented than the 200-kDa isoform, when compared to CD4 cells. The density of the CD45R antigen increased on CD8 cells following activation in AMLR and treatment of AMLR-activated CD8 cells with either anti-CD45R antibody or anti-CD3 antibody abolished the suppressor function of these cells. In contrast, treatment of AMLR-activated CD4 cells with anti-CD45R, but not anti-CD3 antibody, abolished the suppressor/inducer function of these cells. The results suggest that the CD45R antigen as well as CD3 T cell receptor complex have an important role in the suppressor function of AMLR-activated CD8 cells.","DOI":"10.1002/eji.1830190427","ISSN":"0014-2980","note":"PMID: 2567246","journalAbbreviation":"Eur. J. Immunol.","language":"eng","author":[{"family":"Takeuchi","given":"T."},{"family":"Rudd","given":"C. E."},{"family":"Tanaka","given":"S."},{"family":"Rothstein","given":"D. M."},{"family":"Schlossman","given":"S. F."},{"family":"Morimoto","given":"C."}],"issued":{"date-parts":[["1989",4]]}}}],"schema":"https://github.com/citation-style-language/schema/raw/master/csl-citation.json"} </w:delInstrText>
        </w:r>
        <w:r w:rsidRPr="00EA49BB" w:rsidDel="00EA49BB">
          <w:rPr>
            <w:b/>
            <w:rPrChange w:id="8643" w:author="Microsoft Office User" w:date="2018-11-26T15:34:00Z">
              <w:rPr/>
            </w:rPrChange>
          </w:rPr>
          <w:fldChar w:fldCharType="separate"/>
        </w:r>
        <w:r w:rsidR="00E4722A" w:rsidRPr="00EA49BB" w:rsidDel="00EA49BB">
          <w:rPr>
            <w:b/>
            <w:vertAlign w:val="superscript"/>
            <w:rPrChange w:id="8644" w:author="Microsoft Office User" w:date="2018-11-26T15:34:00Z">
              <w:rPr>
                <w:vertAlign w:val="superscript"/>
              </w:rPr>
            </w:rPrChange>
          </w:rPr>
          <w:delText>20</w:delText>
        </w:r>
        <w:r w:rsidRPr="00EA49BB" w:rsidDel="00EA49BB">
          <w:rPr>
            <w:b/>
            <w:rPrChange w:id="8645" w:author="Microsoft Office User" w:date="2018-11-26T15:34:00Z">
              <w:rPr/>
            </w:rPrChange>
          </w:rPr>
          <w:fldChar w:fldCharType="end"/>
        </w:r>
        <w:r w:rsidRPr="00EA49BB" w:rsidDel="00EA49BB">
          <w:rPr>
            <w:b/>
            <w:rPrChange w:id="8646" w:author="Microsoft Office User" w:date="2018-11-26T15:34:00Z">
              <w:rPr/>
            </w:rPrChange>
          </w:rPr>
          <w:delText>. Although it is contended, the notion immunosuppressive CD8</w:delText>
        </w:r>
        <w:r w:rsidRPr="00EA49BB" w:rsidDel="00EA49BB">
          <w:rPr>
            <w:b/>
            <w:vertAlign w:val="superscript"/>
            <w:rPrChange w:id="8647" w:author="Microsoft Office User" w:date="2018-11-26T15:34:00Z">
              <w:rPr>
                <w:vertAlign w:val="superscript"/>
              </w:rPr>
            </w:rPrChange>
          </w:rPr>
          <w:delText>+</w:delText>
        </w:r>
        <w:r w:rsidRPr="00EA49BB" w:rsidDel="00EA49BB">
          <w:rPr>
            <w:b/>
            <w:rPrChange w:id="8648" w:author="Microsoft Office User" w:date="2018-11-26T15:34:00Z">
              <w:rPr/>
            </w:rPrChange>
          </w:rPr>
          <w:delText xml:space="preserve"> T cells is not new</w:delText>
        </w:r>
        <w:r w:rsidRPr="00EA49BB" w:rsidDel="00EA49BB">
          <w:rPr>
            <w:b/>
            <w:rPrChange w:id="8649" w:author="Microsoft Office User" w:date="2018-11-26T15:34:00Z">
              <w:rPr/>
            </w:rPrChange>
          </w:rPr>
          <w:fldChar w:fldCharType="begin"/>
        </w:r>
        <w:r w:rsidR="00E4722A" w:rsidRPr="00EA49BB" w:rsidDel="00EA49BB">
          <w:rPr>
            <w:b/>
            <w:rPrChange w:id="8650" w:author="Microsoft Office User" w:date="2018-11-26T15:34:00Z">
              <w:rPr/>
            </w:rPrChange>
          </w:rPr>
          <w:delInstrText xml:space="preserve"> ADDIN ZOTERO_ITEM CSL_CITATION {"citationID":"NbDtglwJ","properties":{"formattedCitation":"\\super 21\\nosupersub{}","plainCitation":"21","noteIndex":0},"citationItems":[{"id":65,"uris":["http://zotero.org/users/local/oR8ZFVJz/items/UXQJH9DB"],"uri":["http://zotero.org/users/local/oR8ZFVJz/items/UXQJH9DB"],"itemData":{"id":65,"type":"article-journal","title":"Specificity, restriction and effector mechanisms of immunoregulatory CD8 T cells","container-title":"Immunology","page":"115-122","volume":"102","issue":"2","source":"PubMed","ISSN":"0019-2805","note":"PMID: 11260315\nPMCID: PMC1783169","journalAbbreviation":"Immunology","language":"eng","author":[{"family":"Vukmanovic-Stejic","given":"M."},{"family":"Thomas","given":"M. J."},{"family":"Noble","given":"A."},{"family":"Kemeny","given":"D. M."}],"issued":{"date-parts":[["2001",2]]}}}],"schema":"https://github.com/citation-style-language/schema/raw/master/csl-citation.json"} </w:delInstrText>
        </w:r>
        <w:r w:rsidRPr="00EA49BB" w:rsidDel="00EA49BB">
          <w:rPr>
            <w:b/>
            <w:rPrChange w:id="8651" w:author="Microsoft Office User" w:date="2018-11-26T15:34:00Z">
              <w:rPr/>
            </w:rPrChange>
          </w:rPr>
          <w:fldChar w:fldCharType="separate"/>
        </w:r>
        <w:r w:rsidR="00E4722A" w:rsidRPr="00EA49BB" w:rsidDel="00EA49BB">
          <w:rPr>
            <w:b/>
            <w:vertAlign w:val="superscript"/>
            <w:rPrChange w:id="8652" w:author="Microsoft Office User" w:date="2018-11-26T15:34:00Z">
              <w:rPr>
                <w:vertAlign w:val="superscript"/>
              </w:rPr>
            </w:rPrChange>
          </w:rPr>
          <w:delText>21</w:delText>
        </w:r>
        <w:r w:rsidRPr="00EA49BB" w:rsidDel="00EA49BB">
          <w:rPr>
            <w:b/>
            <w:rPrChange w:id="8653" w:author="Microsoft Office User" w:date="2018-11-26T15:34:00Z">
              <w:rPr/>
            </w:rPrChange>
          </w:rPr>
          <w:fldChar w:fldCharType="end"/>
        </w:r>
        <w:r w:rsidRPr="00EA49BB" w:rsidDel="00EA49BB">
          <w:rPr>
            <w:b/>
            <w:rPrChange w:id="8654" w:author="Microsoft Office User" w:date="2018-11-26T15:34:00Z">
              <w:rPr/>
            </w:rPrChange>
          </w:rPr>
          <w:delText>. Some CD45R/B220</w:delText>
        </w:r>
        <w:r w:rsidRPr="00EA49BB" w:rsidDel="00EA49BB">
          <w:rPr>
            <w:b/>
            <w:vertAlign w:val="superscript"/>
            <w:rPrChange w:id="8655" w:author="Microsoft Office User" w:date="2018-11-26T15:34:00Z">
              <w:rPr>
                <w:vertAlign w:val="superscript"/>
              </w:rPr>
            </w:rPrChange>
          </w:rPr>
          <w:delText>+</w:delText>
        </w:r>
        <w:r w:rsidRPr="00EA49BB" w:rsidDel="00EA49BB">
          <w:rPr>
            <w:b/>
            <w:rPrChange w:id="8656" w:author="Microsoft Office User" w:date="2018-11-26T15:34:00Z">
              <w:rPr/>
            </w:rPrChange>
          </w:rPr>
          <w:delText xml:space="preserve"> CD8α</w:delText>
        </w:r>
        <w:r w:rsidRPr="00EA49BB" w:rsidDel="00EA49BB">
          <w:rPr>
            <w:b/>
            <w:vertAlign w:val="superscript"/>
            <w:rPrChange w:id="8657" w:author="Microsoft Office User" w:date="2018-11-26T15:34:00Z">
              <w:rPr>
                <w:vertAlign w:val="superscript"/>
              </w:rPr>
            </w:rPrChange>
          </w:rPr>
          <w:delText>+</w:delText>
        </w:r>
        <w:r w:rsidRPr="00EA49BB" w:rsidDel="00EA49BB">
          <w:rPr>
            <w:b/>
            <w:rPrChange w:id="8658" w:author="Microsoft Office User" w:date="2018-11-26T15:34:00Z">
              <w:rPr/>
            </w:rPrChange>
          </w:rPr>
          <w:delText xml:space="preserve"> in the TME co-expressed CD4. Others have shown that CD45R/B220</w:delText>
        </w:r>
        <w:r w:rsidRPr="00EA49BB" w:rsidDel="00EA49BB">
          <w:rPr>
            <w:b/>
            <w:vertAlign w:val="superscript"/>
            <w:rPrChange w:id="8659" w:author="Microsoft Office User" w:date="2018-11-26T15:34:00Z">
              <w:rPr>
                <w:vertAlign w:val="superscript"/>
              </w:rPr>
            </w:rPrChange>
          </w:rPr>
          <w:delText>+</w:delText>
        </w:r>
        <w:r w:rsidRPr="00EA49BB" w:rsidDel="00EA49BB">
          <w:rPr>
            <w:b/>
            <w:rPrChange w:id="8660" w:author="Microsoft Office User" w:date="2018-11-26T15:34:00Z">
              <w:rPr/>
            </w:rPrChange>
          </w:rPr>
          <w:delText xml:space="preserve"> expression indeed represents a small, but measurable, fraction of mouse thymocytes</w:delText>
        </w:r>
        <w:r w:rsidRPr="00EA49BB" w:rsidDel="00EA49BB">
          <w:rPr>
            <w:b/>
            <w:rPrChange w:id="8661" w:author="Microsoft Office User" w:date="2018-11-26T15:34:00Z">
              <w:rPr/>
            </w:rPrChange>
          </w:rPr>
          <w:fldChar w:fldCharType="begin"/>
        </w:r>
        <w:r w:rsidR="00E4722A" w:rsidRPr="00EA49BB" w:rsidDel="00EA49BB">
          <w:rPr>
            <w:b/>
            <w:rPrChange w:id="8662" w:author="Microsoft Office User" w:date="2018-11-26T15:34:00Z">
              <w:rPr/>
            </w:rPrChange>
          </w:rPr>
          <w:delInstrText xml:space="preserve"> ADDIN ZOTERO_ITEM CSL_CITATION {"citationID":"wRmqn3qF","properties":{"formattedCitation":"\\super 19\\nosupersub{}","plainCitation":"19","noteIndex":0},"citationItems":[{"id":63,"uris":["http://zotero.org/users/local/oR8ZFVJz/items/YVJID9U3"],"uri":["http://zotero.org/users/local/oR8ZFVJz/items/YVJID9U3"],"itemData":{"id":63,"type":"article-journal","title":"CD45 isoforms in T cell signalling and development","container-title":"Immunology Letters","page":"125-134","volume":"92","issue":"1-2","source":"PubMed","abstract":"The CD45 phosphotyrosine phosphatase is expressed on T cells as multiple isoforms due to alternative splicing. The panoply of isoforms expressed is tightly regulated during T cell development and on mature peripheral T cell subsets following activation. We describe the analysis of comparative CD45 isoform expression levels on thymic and T cell subsets from the C57BL/6 mouse. Only four isoforms were expressed at significant protein levels: CD45R0, CD45RB, CD45RBC and CD45RABC, although trace amounts of others may be present. The expression of CD45RBC was about nine-fold higher on CD8(+) than on CD4(+) peripheral T cells, whereas CD45R0 expression was higher on CD4(+) T cells. We provide a general overview of the current models that have been proposed to explain the molecular actions of the different CD45 isoforms. Achieving a thorough understanding of the biological reasons for the existence and tight regulation of CD45 isoform expression in immune cells remains one of the outstanding challenges in the CD45 research field.","DOI":"10.1016/j.imlet.2003.10.018","ISSN":"0165-2478","note":"PMID: 15081536","journalAbbreviation":"Immunol. Lett.","language":"eng","author":[{"family":"McNeill","given":"Louise"},{"family":"Cassady","given":"Robin L."},{"family":"Sarkardei","given":"Samiramis"},{"family":"Cooper","given":"Joanne C."},{"family":"Morgan","given":"Geoffrey"},{"family":"Alexander","given":"Denis R."}],"issued":{"date-parts":[["2004",3,29]]}}}],"schema":"https://github.com/citation-style-language/schema/raw/master/csl-citation.json"} </w:delInstrText>
        </w:r>
        <w:r w:rsidRPr="00EA49BB" w:rsidDel="00EA49BB">
          <w:rPr>
            <w:b/>
            <w:rPrChange w:id="8663" w:author="Microsoft Office User" w:date="2018-11-26T15:34:00Z">
              <w:rPr/>
            </w:rPrChange>
          </w:rPr>
          <w:fldChar w:fldCharType="separate"/>
        </w:r>
        <w:r w:rsidR="00E4722A" w:rsidRPr="00EA49BB" w:rsidDel="00EA49BB">
          <w:rPr>
            <w:b/>
            <w:vertAlign w:val="superscript"/>
            <w:rPrChange w:id="8664" w:author="Microsoft Office User" w:date="2018-11-26T15:34:00Z">
              <w:rPr>
                <w:vertAlign w:val="superscript"/>
              </w:rPr>
            </w:rPrChange>
          </w:rPr>
          <w:delText>19</w:delText>
        </w:r>
        <w:r w:rsidRPr="00EA49BB" w:rsidDel="00EA49BB">
          <w:rPr>
            <w:b/>
            <w:rPrChange w:id="8665" w:author="Microsoft Office User" w:date="2018-11-26T15:34:00Z">
              <w:rPr/>
            </w:rPrChange>
          </w:rPr>
          <w:fldChar w:fldCharType="end"/>
        </w:r>
        <w:r w:rsidRPr="00EA49BB" w:rsidDel="00EA49BB">
          <w:rPr>
            <w:b/>
            <w:rPrChange w:id="8666" w:author="Microsoft Office User" w:date="2018-11-26T15:34:00Z">
              <w:rPr/>
            </w:rPrChange>
          </w:rPr>
          <w:delText>. 12-color multiplexed immunofluorescence of the late-stage GBM tumor microenvironment reveals a population of morphologically and topographically-distinct lymphocytes co-expressing CD8α and CD45R/B220 isoform.</w:delText>
        </w:r>
      </w:del>
    </w:p>
    <w:p w14:paraId="721656C1" w14:textId="11C4A106" w:rsidR="006F33DE" w:rsidRPr="00EA49BB" w:rsidDel="00EA49BB" w:rsidRDefault="001E72D5" w:rsidP="00EA49BB">
      <w:pPr>
        <w:spacing w:line="480" w:lineRule="auto"/>
        <w:contextualSpacing/>
        <w:outlineLvl w:val="0"/>
        <w:rPr>
          <w:del w:id="8667" w:author="Microsoft Office User" w:date="2018-11-26T15:30:00Z"/>
          <w:b/>
          <w:rPrChange w:id="8668" w:author="Microsoft Office User" w:date="2018-11-26T15:34:00Z">
            <w:rPr>
              <w:del w:id="8669" w:author="Microsoft Office User" w:date="2018-11-26T15:30:00Z"/>
            </w:rPr>
          </w:rPrChange>
        </w:rPr>
        <w:pPrChange w:id="8670" w:author="Microsoft Office User" w:date="2018-11-26T15:34:00Z">
          <w:pPr>
            <w:spacing w:line="480" w:lineRule="auto"/>
            <w:contextualSpacing/>
            <w:outlineLvl w:val="0"/>
          </w:pPr>
        </w:pPrChange>
      </w:pPr>
      <w:del w:id="8671" w:author="Microsoft Office User" w:date="2018-11-26T15:30:00Z">
        <w:r w:rsidRPr="00EA49BB" w:rsidDel="00EA49BB">
          <w:rPr>
            <w:b/>
            <w:rPrChange w:id="8672" w:author="Microsoft Office User" w:date="2018-11-26T15:34:00Z">
              <w:rPr/>
            </w:rPrChange>
          </w:rPr>
          <w:tab/>
        </w:r>
        <w:r w:rsidR="006828F4" w:rsidRPr="00EA49BB" w:rsidDel="00EA49BB">
          <w:rPr>
            <w:b/>
            <w:rPrChange w:id="8673" w:author="Microsoft Office User" w:date="2018-11-26T15:34:00Z">
              <w:rPr/>
            </w:rPrChange>
          </w:rPr>
          <w:delText>New tools for large-scale data analysis are desperately needed to meet the demand of increasingly large datasets being collected through prodigious technological achievements</w:delText>
        </w:r>
        <w:r w:rsidR="005E52AB" w:rsidRPr="00EA49BB" w:rsidDel="00EA49BB">
          <w:rPr>
            <w:b/>
            <w:rPrChange w:id="8674" w:author="Microsoft Office User" w:date="2018-11-26T15:34:00Z">
              <w:rPr/>
            </w:rPrChange>
          </w:rPr>
          <w:delText xml:space="preserve"> in mice bearing </w:delText>
        </w:r>
        <w:r w:rsidR="007F76DE" w:rsidRPr="00EA49BB" w:rsidDel="00EA49BB">
          <w:rPr>
            <w:b/>
            <w:rPrChange w:id="8675" w:author="Microsoft Office User" w:date="2018-11-26T15:34:00Z">
              <w:rPr/>
            </w:rPrChange>
          </w:rPr>
          <w:delText>differential</w:delText>
        </w:r>
        <w:r w:rsidR="005E52AB" w:rsidRPr="00EA49BB" w:rsidDel="00EA49BB">
          <w:rPr>
            <w:b/>
            <w:rPrChange w:id="8676" w:author="Microsoft Office User" w:date="2018-11-26T15:34:00Z">
              <w:rPr/>
            </w:rPrChange>
          </w:rPr>
          <w:delText xml:space="preserve"> tumor bur</w:delText>
        </w:r>
        <w:r w:rsidR="007F76DE" w:rsidRPr="00EA49BB" w:rsidDel="00EA49BB">
          <w:rPr>
            <w:b/>
            <w:rPrChange w:id="8677" w:author="Microsoft Office User" w:date="2018-11-26T15:34:00Z">
              <w:rPr/>
            </w:rPrChange>
          </w:rPr>
          <w:delText>den</w:delText>
        </w:r>
        <w:r w:rsidR="005E52AB" w:rsidRPr="00EA49BB" w:rsidDel="00EA49BB">
          <w:rPr>
            <w:b/>
            <w:rPrChange w:id="8678" w:author="Microsoft Office User" w:date="2018-11-26T15:34:00Z">
              <w:rPr/>
            </w:rPrChange>
          </w:rPr>
          <w:delText xml:space="preserve"> and anal</w:delText>
        </w:r>
        <w:r w:rsidR="007F76DE" w:rsidRPr="00EA49BB" w:rsidDel="00EA49BB">
          <w:rPr>
            <w:b/>
            <w:rPrChange w:id="8679" w:author="Microsoft Office User" w:date="2018-11-26T15:34:00Z">
              <w:rPr/>
            </w:rPrChange>
          </w:rPr>
          <w:delText>yzed</w:delText>
        </w:r>
        <w:r w:rsidR="005E52AB" w:rsidRPr="00EA49BB" w:rsidDel="00EA49BB">
          <w:rPr>
            <w:b/>
            <w:rPrChange w:id="8680" w:author="Microsoft Office User" w:date="2018-11-26T15:34:00Z">
              <w:rPr/>
            </w:rPrChange>
          </w:rPr>
          <w:delText xml:space="preserve"> the resultant </w:delText>
        </w:r>
        <w:r w:rsidR="007F76DE" w:rsidRPr="00EA49BB" w:rsidDel="00EA49BB">
          <w:rPr>
            <w:b/>
            <w:rPrChange w:id="8681" w:author="Microsoft Office User" w:date="2018-11-26T15:34:00Z">
              <w:rPr/>
            </w:rPrChange>
          </w:rPr>
          <w:delText>dataset</w:delText>
        </w:r>
        <w:r w:rsidR="005E52AB" w:rsidRPr="00EA49BB" w:rsidDel="00EA49BB">
          <w:rPr>
            <w:b/>
            <w:rPrChange w:id="8682" w:author="Microsoft Office User" w:date="2018-11-26T15:34:00Z">
              <w:rPr/>
            </w:rPrChange>
          </w:rPr>
          <w:delText xml:space="preserve"> using a labor-extensive data-analytical framework, we have shown that a cytotoxic T cells expressing the CD45R/B200 isoform of the </w:delText>
        </w:r>
        <w:r w:rsidR="005E52AB" w:rsidRPr="00EA49BB" w:rsidDel="00EA49BB">
          <w:rPr>
            <w:b/>
            <w:i/>
            <w:rPrChange w:id="8683" w:author="Microsoft Office User" w:date="2018-11-26T15:34:00Z">
              <w:rPr>
                <w:i/>
              </w:rPr>
            </w:rPrChange>
          </w:rPr>
          <w:delText>Ptprc</w:delText>
        </w:r>
        <w:r w:rsidR="005E52AB" w:rsidRPr="00EA49BB" w:rsidDel="00EA49BB">
          <w:rPr>
            <w:b/>
            <w:rPrChange w:id="8684" w:author="Microsoft Office User" w:date="2018-11-26T15:34:00Z">
              <w:rPr/>
            </w:rPrChange>
          </w:rPr>
          <w:delText xml:space="preserve"> gene product CD45 defines a cell state differentially responsive to GBM. Additional experiments show that these cells infiltrate the late-stage GBM microenvironment and are morphologically, topographically, and transcriptionally distinct</w:delText>
        </w:r>
        <w:r w:rsidR="00E01D1D" w:rsidRPr="00EA49BB" w:rsidDel="00EA49BB">
          <w:rPr>
            <w:b/>
            <w:rPrChange w:id="8685" w:author="Microsoft Office User" w:date="2018-11-26T15:34:00Z">
              <w:rPr/>
            </w:rPrChange>
          </w:rPr>
          <w:delText xml:space="preserve"> from conventional cytotoxic </w:delText>
        </w:r>
        <w:r w:rsidR="00D27298" w:rsidRPr="00EA49BB" w:rsidDel="00EA49BB">
          <w:rPr>
            <w:b/>
            <w:rPrChange w:id="8686" w:author="Microsoft Office User" w:date="2018-11-26T15:34:00Z">
              <w:rPr/>
            </w:rPrChange>
          </w:rPr>
          <w:delText>T cells</w:delText>
        </w:r>
        <w:r w:rsidR="005E52AB" w:rsidRPr="00EA49BB" w:rsidDel="00EA49BB">
          <w:rPr>
            <w:b/>
            <w:rPrChange w:id="8687" w:author="Microsoft Office User" w:date="2018-11-26T15:34:00Z">
              <w:rPr/>
            </w:rPrChange>
          </w:rPr>
          <w:delText>.</w:delText>
        </w:r>
        <w:r w:rsidR="006F33DE" w:rsidRPr="00EA49BB" w:rsidDel="00EA49BB">
          <w:rPr>
            <w:b/>
            <w:color w:val="262626"/>
            <w:rPrChange w:id="8688" w:author="Microsoft Office User" w:date="2018-11-26T15:34:00Z">
              <w:rPr>
                <w:color w:val="262626"/>
              </w:rPr>
            </w:rPrChange>
          </w:rPr>
          <w:delText xml:space="preserve"> The work of others shows that CD45R/B220 expression marks a population of CD8</w:delText>
        </w:r>
        <w:r w:rsidR="006F33DE" w:rsidRPr="00EA49BB" w:rsidDel="00EA49BB">
          <w:rPr>
            <w:b/>
            <w:color w:val="262626"/>
            <w:vertAlign w:val="superscript"/>
            <w:rPrChange w:id="8689" w:author="Microsoft Office User" w:date="2018-11-26T15:34:00Z">
              <w:rPr>
                <w:color w:val="262626"/>
                <w:vertAlign w:val="superscript"/>
              </w:rPr>
            </w:rPrChange>
          </w:rPr>
          <w:delText>+</w:delText>
        </w:r>
        <w:r w:rsidR="006F33DE" w:rsidRPr="00EA49BB" w:rsidDel="00EA49BB">
          <w:rPr>
            <w:b/>
            <w:color w:val="262626"/>
            <w:rPrChange w:id="8690" w:author="Microsoft Office User" w:date="2018-11-26T15:34:00Z">
              <w:rPr>
                <w:color w:val="262626"/>
              </w:rPr>
            </w:rPrChange>
          </w:rPr>
          <w:delText xml:space="preserve"> T cells with immunoregulatory function which act as suppressors of immune activation against autologous antigens</w:delText>
        </w:r>
        <w:r w:rsidR="006F33DE" w:rsidRPr="00EA49BB" w:rsidDel="00EA49BB">
          <w:rPr>
            <w:b/>
            <w:color w:val="262626"/>
            <w:rPrChange w:id="8691" w:author="Microsoft Office User" w:date="2018-11-26T15:34:00Z">
              <w:rPr>
                <w:color w:val="262626"/>
              </w:rPr>
            </w:rPrChange>
          </w:rPr>
          <w:fldChar w:fldCharType="begin"/>
        </w:r>
        <w:r w:rsidR="00E4722A" w:rsidRPr="00EA49BB" w:rsidDel="00EA49BB">
          <w:rPr>
            <w:b/>
            <w:color w:val="262626"/>
            <w:rPrChange w:id="8692" w:author="Microsoft Office User" w:date="2018-11-26T15:34:00Z">
              <w:rPr>
                <w:color w:val="262626"/>
              </w:rPr>
            </w:rPrChange>
          </w:rPr>
          <w:delInstrText xml:space="preserve"> ADDIN ZOTERO_ITEM CSL_CITATION {"citationID":"QazfOu2Z","properties":{"formattedCitation":"\\super 20\\nosupersub{}","plainCitation":"20","noteIndex":0},"citationItems":[{"id":35,"uris":["http://zotero.org/users/local/oR8ZFVJz/items/N324DKQP"],"uri":["http://zotero.org/users/local/oR8ZFVJz/items/N324DKQP"],"itemData":{"id":35,"type":"article-journal","title":"Functional characterization of the CD45R (2H4) molecule on CD8 (T8) cells in the autologous mixed lymphocyte reaction system","container-title":"European Journal of Immunology","page":"747-755","volume":"19","issue":"4","source":"PubMed","abstract":"In the present study, we have investigated the molecular basis for the immunoregulatory function of CD8 cells after autologous mixed lymphocyte reaction (AMLR) activation. We demonstrated that the CD8+CD45R+, but not the CD8+CD45R- subset of cells effected suppression following AMLR activation. In contrast, cytotoxic activity against alloantigens resided in both the CD8+CD45R+ and CD8+CD45R- subsets of cells. Biochemical analysis showed that on CD8 cells, the 220-kDa isoform of the LCA/T200 antigen family was better represented than the 200-kDa isoform, when compared to CD4 cells. The density of the CD45R antigen increased on CD8 cells following activation in AMLR and treatment of AMLR-activated CD8 cells with either anti-CD45R antibody or anti-CD3 antibody abolished the suppressor function of these cells. In contrast, treatment of AMLR-activated CD4 cells with anti-CD45R, but not anti-CD3 antibody, abolished the suppressor/inducer function of these cells. The results suggest that the CD45R antigen as well as CD3 T cell receptor complex have an important role in the suppressor function of AMLR-activated CD8 cells.","DOI":"10.1002/eji.1830190427","ISSN":"0014-2980","note":"PMID: 2567246","journalAbbreviation":"Eur. J. Immunol.","language":"eng","author":[{"family":"Takeuchi","given":"T."},{"family":"Rudd","given":"C. E."},{"family":"Tanaka","given":"S."},{"family":"Rothstein","given":"D. M."},{"family":"Schlossman","given":"S. F."},{"family":"Morimoto","given":"C."}],"issued":{"date-parts":[["1989",4]]}}}],"schema":"https://github.com/citation-style-language/schema/raw/master/csl-citation.json"} </w:delInstrText>
        </w:r>
        <w:r w:rsidR="006F33DE" w:rsidRPr="00EA49BB" w:rsidDel="00EA49BB">
          <w:rPr>
            <w:b/>
            <w:color w:val="262626"/>
            <w:rPrChange w:id="8693" w:author="Microsoft Office User" w:date="2018-11-26T15:34:00Z">
              <w:rPr>
                <w:color w:val="262626"/>
              </w:rPr>
            </w:rPrChange>
          </w:rPr>
          <w:fldChar w:fldCharType="separate"/>
        </w:r>
        <w:r w:rsidR="00E4722A" w:rsidRPr="00EA49BB" w:rsidDel="00EA49BB">
          <w:rPr>
            <w:b/>
            <w:color w:val="000000"/>
            <w:vertAlign w:val="superscript"/>
            <w:rPrChange w:id="8694" w:author="Microsoft Office User" w:date="2018-11-26T15:34:00Z">
              <w:rPr>
                <w:color w:val="000000"/>
                <w:vertAlign w:val="superscript"/>
              </w:rPr>
            </w:rPrChange>
          </w:rPr>
          <w:delText>20</w:delText>
        </w:r>
        <w:r w:rsidR="006F33DE" w:rsidRPr="00EA49BB" w:rsidDel="00EA49BB">
          <w:rPr>
            <w:b/>
            <w:color w:val="262626"/>
            <w:rPrChange w:id="8695" w:author="Microsoft Office User" w:date="2018-11-26T15:34:00Z">
              <w:rPr>
                <w:color w:val="262626"/>
              </w:rPr>
            </w:rPrChange>
          </w:rPr>
          <w:fldChar w:fldCharType="end"/>
        </w:r>
        <w:r w:rsidR="006F33DE" w:rsidRPr="00EA49BB" w:rsidDel="00EA49BB">
          <w:rPr>
            <w:b/>
            <w:color w:val="262626"/>
            <w:rPrChange w:id="8696" w:author="Microsoft Office User" w:date="2018-11-26T15:34:00Z">
              <w:rPr>
                <w:color w:val="262626"/>
              </w:rPr>
            </w:rPrChange>
          </w:rPr>
          <w:delText>.</w:delText>
        </w:r>
      </w:del>
    </w:p>
    <w:p w14:paraId="53357367" w14:textId="06413F3D" w:rsidR="00ED57AE" w:rsidRPr="00EA49BB" w:rsidDel="00EA49BB" w:rsidRDefault="00B0048E" w:rsidP="00EA49BB">
      <w:pPr>
        <w:spacing w:line="480" w:lineRule="auto"/>
        <w:contextualSpacing/>
        <w:rPr>
          <w:del w:id="8697" w:author="Microsoft Office User" w:date="2018-11-26T15:30:00Z"/>
          <w:b/>
          <w:rPrChange w:id="8698" w:author="Microsoft Office User" w:date="2018-11-26T15:34:00Z">
            <w:rPr>
              <w:del w:id="8699" w:author="Microsoft Office User" w:date="2018-11-26T15:30:00Z"/>
            </w:rPr>
          </w:rPrChange>
        </w:rPr>
        <w:pPrChange w:id="8700" w:author="Microsoft Office User" w:date="2018-11-26T15:34:00Z">
          <w:pPr>
            <w:spacing w:line="480" w:lineRule="auto"/>
            <w:ind w:firstLine="720"/>
            <w:contextualSpacing/>
          </w:pPr>
        </w:pPrChange>
      </w:pPr>
      <w:del w:id="8701" w:author="Microsoft Office User" w:date="2018-11-26T15:30:00Z">
        <w:r w:rsidRPr="00EA49BB" w:rsidDel="00EA49BB">
          <w:rPr>
            <w:b/>
            <w:rPrChange w:id="8702" w:author="Microsoft Office User" w:date="2018-11-26T15:34:00Z">
              <w:rPr/>
            </w:rPrChange>
          </w:rPr>
          <w:delText xml:space="preserve">Because </w:delText>
        </w:r>
        <w:r w:rsidR="00D93899" w:rsidRPr="00EA49BB" w:rsidDel="00EA49BB">
          <w:rPr>
            <w:b/>
            <w:rPrChange w:id="8703" w:author="Microsoft Office User" w:date="2018-11-26T15:34:00Z">
              <w:rPr/>
            </w:rPrChange>
          </w:rPr>
          <w:delText xml:space="preserve">SYLARAS is agnostic to the method of </w:delText>
        </w:r>
        <w:r w:rsidR="00347E92" w:rsidRPr="00EA49BB" w:rsidDel="00EA49BB">
          <w:rPr>
            <w:b/>
            <w:rPrChange w:id="8704" w:author="Microsoft Office User" w:date="2018-11-26T15:34:00Z">
              <w:rPr/>
            </w:rPrChange>
          </w:rPr>
          <w:delText xml:space="preserve">data </w:delText>
        </w:r>
        <w:r w:rsidR="00D93899" w:rsidRPr="00EA49BB" w:rsidDel="00EA49BB">
          <w:rPr>
            <w:b/>
            <w:rPrChange w:id="8705" w:author="Microsoft Office User" w:date="2018-11-26T15:34:00Z">
              <w:rPr/>
            </w:rPrChange>
          </w:rPr>
          <w:delText>acquisition</w:delText>
        </w:r>
        <w:r w:rsidR="00347E92" w:rsidRPr="00EA49BB" w:rsidDel="00EA49BB">
          <w:rPr>
            <w:b/>
            <w:rPrChange w:id="8706" w:author="Microsoft Office User" w:date="2018-11-26T15:34:00Z">
              <w:rPr/>
            </w:rPrChange>
          </w:rPr>
          <w:delText xml:space="preserve">, </w:delText>
        </w:r>
        <w:r w:rsidR="00D93899" w:rsidRPr="00EA49BB" w:rsidDel="00EA49BB">
          <w:rPr>
            <w:b/>
            <w:rPrChange w:id="8707" w:author="Microsoft Office User" w:date="2018-11-26T15:34:00Z">
              <w:rPr/>
            </w:rPrChange>
          </w:rPr>
          <w:delText>it</w:delText>
        </w:r>
        <w:r w:rsidR="00347E92" w:rsidRPr="00EA49BB" w:rsidDel="00EA49BB">
          <w:rPr>
            <w:b/>
            <w:rPrChange w:id="8708" w:author="Microsoft Office User" w:date="2018-11-26T15:34:00Z">
              <w:rPr/>
            </w:rPrChange>
          </w:rPr>
          <w:delText xml:space="preserve"> is</w:delText>
        </w:r>
        <w:r w:rsidR="00D93899" w:rsidRPr="00EA49BB" w:rsidDel="00EA49BB">
          <w:rPr>
            <w:b/>
            <w:rPrChange w:id="8709" w:author="Microsoft Office User" w:date="2018-11-26T15:34:00Z">
              <w:rPr/>
            </w:rPrChange>
          </w:rPr>
          <w:delText xml:space="preserve"> broadly applicable to </w:delText>
        </w:r>
        <w:r w:rsidR="00347E92" w:rsidRPr="00EA49BB" w:rsidDel="00EA49BB">
          <w:rPr>
            <w:b/>
            <w:rPrChange w:id="8710" w:author="Microsoft Office User" w:date="2018-11-26T15:34:00Z">
              <w:rPr/>
            </w:rPrChange>
          </w:rPr>
          <w:delText xml:space="preserve">the analysis of single-cell </w:delText>
        </w:r>
        <w:r w:rsidR="00D93899" w:rsidRPr="00EA49BB" w:rsidDel="00EA49BB">
          <w:rPr>
            <w:b/>
            <w:rPrChange w:id="8711" w:author="Microsoft Office User" w:date="2018-11-26T15:34:00Z">
              <w:rPr/>
            </w:rPrChange>
          </w:rPr>
          <w:delText xml:space="preserve">data </w:delText>
        </w:r>
        <w:r w:rsidR="00347E92" w:rsidRPr="00EA49BB" w:rsidDel="00EA49BB">
          <w:rPr>
            <w:b/>
            <w:rPrChange w:id="8712" w:author="Microsoft Office User" w:date="2018-11-26T15:34:00Z">
              <w:rPr/>
            </w:rPrChange>
          </w:rPr>
          <w:delText>whether it</w:delText>
        </w:r>
        <w:r w:rsidR="001E7B11" w:rsidRPr="00EA49BB" w:rsidDel="00EA49BB">
          <w:rPr>
            <w:b/>
            <w:rPrChange w:id="8713" w:author="Microsoft Office User" w:date="2018-11-26T15:34:00Z">
              <w:rPr/>
            </w:rPrChange>
          </w:rPr>
          <w:delText xml:space="preserve"> was collected with a flow cytometer</w:delText>
        </w:r>
        <w:r w:rsidR="00347E92" w:rsidRPr="00EA49BB" w:rsidDel="00EA49BB">
          <w:rPr>
            <w:b/>
            <w:rPrChange w:id="8714" w:author="Microsoft Office User" w:date="2018-11-26T15:34:00Z">
              <w:rPr/>
            </w:rPrChange>
          </w:rPr>
          <w:delText xml:space="preserve">, </w:delText>
        </w:r>
        <w:r w:rsidR="001E7B11" w:rsidRPr="00EA49BB" w:rsidDel="00EA49BB">
          <w:rPr>
            <w:b/>
            <w:rPrChange w:id="8715" w:author="Microsoft Office User" w:date="2018-11-26T15:34:00Z">
              <w:rPr/>
            </w:rPrChange>
          </w:rPr>
          <w:delText>a mass cytometer</w:delText>
        </w:r>
        <w:r w:rsidR="00347E92" w:rsidRPr="00EA49BB" w:rsidDel="00EA49BB">
          <w:rPr>
            <w:b/>
            <w:rPrChange w:id="8716" w:author="Microsoft Office User" w:date="2018-11-26T15:34:00Z">
              <w:rPr/>
            </w:rPrChange>
          </w:rPr>
          <w:delText xml:space="preserve">, or </w:delText>
        </w:r>
        <w:r w:rsidR="001E7B11" w:rsidRPr="00EA49BB" w:rsidDel="00EA49BB">
          <w:rPr>
            <w:b/>
            <w:rPrChange w:id="8717" w:author="Microsoft Office User" w:date="2018-11-26T15:34:00Z">
              <w:rPr/>
            </w:rPrChange>
          </w:rPr>
          <w:delText xml:space="preserve">an </w:delText>
        </w:r>
        <w:r w:rsidR="00347E92" w:rsidRPr="00EA49BB" w:rsidDel="00EA49BB">
          <w:rPr>
            <w:b/>
            <w:rPrChange w:id="8718" w:author="Microsoft Office User" w:date="2018-11-26T15:34:00Z">
              <w:rPr/>
            </w:rPrChange>
          </w:rPr>
          <w:delText xml:space="preserve">image-based </w:delText>
        </w:r>
        <w:r w:rsidR="00C57C4E" w:rsidRPr="00EA49BB" w:rsidDel="00EA49BB">
          <w:rPr>
            <w:b/>
            <w:rPrChange w:id="8719" w:author="Microsoft Office User" w:date="2018-11-26T15:34:00Z">
              <w:rPr/>
            </w:rPrChange>
          </w:rPr>
          <w:delText>method such as CyC</w:delText>
        </w:r>
        <w:r w:rsidR="001E7B11" w:rsidRPr="00EA49BB" w:rsidDel="00EA49BB">
          <w:rPr>
            <w:b/>
            <w:rPrChange w:id="8720" w:author="Microsoft Office User" w:date="2018-11-26T15:34:00Z">
              <w:rPr/>
            </w:rPrChange>
          </w:rPr>
          <w:delText>IF</w:delText>
        </w:r>
        <w:r w:rsidR="00347E92" w:rsidRPr="00EA49BB" w:rsidDel="00EA49BB">
          <w:rPr>
            <w:b/>
            <w:rPrChange w:id="8721" w:author="Microsoft Office User" w:date="2018-11-26T15:34:00Z">
              <w:rPr/>
            </w:rPrChange>
          </w:rPr>
          <w:delText xml:space="preserve">. Our experimental platform is </w:delText>
        </w:r>
        <w:r w:rsidR="006166B7" w:rsidRPr="00EA49BB" w:rsidDel="00EA49BB">
          <w:rPr>
            <w:b/>
            <w:rPrChange w:id="8722" w:author="Microsoft Office User" w:date="2018-11-26T15:34:00Z">
              <w:rPr/>
            </w:rPrChange>
          </w:rPr>
          <w:delText>extensible</w:delText>
        </w:r>
        <w:r w:rsidR="006F33DE" w:rsidRPr="00EA49BB" w:rsidDel="00EA49BB">
          <w:rPr>
            <w:b/>
            <w:rPrChange w:id="8723" w:author="Microsoft Office User" w:date="2018-11-26T15:34:00Z">
              <w:rPr/>
            </w:rPrChange>
          </w:rPr>
          <w:delText>,</w:delText>
        </w:r>
        <w:r w:rsidR="00347E92" w:rsidRPr="00EA49BB" w:rsidDel="00EA49BB">
          <w:rPr>
            <w:b/>
            <w:rPrChange w:id="8724" w:author="Microsoft Office User" w:date="2018-11-26T15:34:00Z">
              <w:rPr/>
            </w:rPrChange>
          </w:rPr>
          <w:delText xml:space="preserve"> being </w:delText>
        </w:r>
        <w:r w:rsidR="00D93899" w:rsidRPr="00EA49BB" w:rsidDel="00EA49BB">
          <w:rPr>
            <w:b/>
            <w:rPrChange w:id="8725" w:author="Microsoft Office User" w:date="2018-11-26T15:34:00Z">
              <w:rPr/>
            </w:rPrChange>
          </w:rPr>
          <w:delText xml:space="preserve">germane </w:delText>
        </w:r>
        <w:r w:rsidR="00347E92" w:rsidRPr="00EA49BB" w:rsidDel="00EA49BB">
          <w:rPr>
            <w:b/>
            <w:rPrChange w:id="8726" w:author="Microsoft Office User" w:date="2018-11-26T15:34:00Z">
              <w:rPr/>
            </w:rPrChange>
          </w:rPr>
          <w:delText xml:space="preserve">to the study </w:delText>
        </w:r>
        <w:r w:rsidR="006166B7" w:rsidRPr="00EA49BB" w:rsidDel="00EA49BB">
          <w:rPr>
            <w:b/>
            <w:rPrChange w:id="8727" w:author="Microsoft Office User" w:date="2018-11-26T15:34:00Z">
              <w:rPr/>
            </w:rPrChange>
          </w:rPr>
          <w:delText xml:space="preserve">of </w:delText>
        </w:r>
        <w:r w:rsidR="00D93899" w:rsidRPr="00EA49BB" w:rsidDel="00EA49BB">
          <w:rPr>
            <w:b/>
            <w:rPrChange w:id="8728" w:author="Microsoft Office User" w:date="2018-11-26T15:34:00Z">
              <w:rPr/>
            </w:rPrChange>
          </w:rPr>
          <w:delText>not only</w:delText>
        </w:r>
        <w:r w:rsidR="00347E92" w:rsidRPr="00EA49BB" w:rsidDel="00EA49BB">
          <w:rPr>
            <w:b/>
            <w:rPrChange w:id="8729" w:author="Microsoft Office User" w:date="2018-11-26T15:34:00Z">
              <w:rPr/>
            </w:rPrChange>
          </w:rPr>
          <w:delText xml:space="preserve"> </w:delText>
        </w:r>
        <w:r w:rsidR="00D93899" w:rsidRPr="00EA49BB" w:rsidDel="00EA49BB">
          <w:rPr>
            <w:b/>
            <w:rPrChange w:id="8730" w:author="Microsoft Office User" w:date="2018-11-26T15:34:00Z">
              <w:rPr/>
            </w:rPrChange>
          </w:rPr>
          <w:delText xml:space="preserve">implantable </w:delText>
        </w:r>
        <w:r w:rsidR="00347E92" w:rsidRPr="00EA49BB" w:rsidDel="00EA49BB">
          <w:rPr>
            <w:b/>
            <w:rPrChange w:id="8731" w:author="Microsoft Office User" w:date="2018-11-26T15:34:00Z">
              <w:rPr/>
            </w:rPrChange>
          </w:rPr>
          <w:delText xml:space="preserve">cancer models, but also those generated </w:delText>
        </w:r>
        <w:r w:rsidR="00347E92" w:rsidRPr="00EA49BB" w:rsidDel="00EA49BB">
          <w:rPr>
            <w:b/>
            <w:i/>
            <w:rPrChange w:id="8732" w:author="Microsoft Office User" w:date="2018-11-26T15:34:00Z">
              <w:rPr>
                <w:i/>
              </w:rPr>
            </w:rPrChange>
          </w:rPr>
          <w:delText>de novo</w:delText>
        </w:r>
        <w:r w:rsidR="00D93899" w:rsidRPr="00EA49BB" w:rsidDel="00EA49BB">
          <w:rPr>
            <w:b/>
            <w:rPrChange w:id="8733" w:author="Microsoft Office User" w:date="2018-11-26T15:34:00Z">
              <w:rPr/>
            </w:rPrChange>
          </w:rPr>
          <w:delText xml:space="preserve"> </w:delText>
        </w:r>
        <w:r w:rsidR="006166B7" w:rsidRPr="00EA49BB" w:rsidDel="00EA49BB">
          <w:rPr>
            <w:b/>
            <w:rPrChange w:id="8734" w:author="Microsoft Office User" w:date="2018-11-26T15:34:00Z">
              <w:rPr/>
            </w:rPrChange>
          </w:rPr>
          <w:delText xml:space="preserve">using </w:delText>
        </w:r>
        <w:r w:rsidR="00347E92" w:rsidRPr="00EA49BB" w:rsidDel="00EA49BB">
          <w:rPr>
            <w:b/>
            <w:rPrChange w:id="8735" w:author="Microsoft Office User" w:date="2018-11-26T15:34:00Z">
              <w:rPr/>
            </w:rPrChange>
          </w:rPr>
          <w:delText xml:space="preserve">clinically-relevant oncogenes, </w:delText>
        </w:r>
        <w:r w:rsidR="006166B7" w:rsidRPr="00EA49BB" w:rsidDel="00EA49BB">
          <w:rPr>
            <w:b/>
            <w:rPrChange w:id="8736" w:author="Microsoft Office User" w:date="2018-11-26T15:34:00Z">
              <w:rPr/>
            </w:rPrChange>
          </w:rPr>
          <w:delText xml:space="preserve">models of </w:delText>
        </w:r>
        <w:r w:rsidR="00D93899" w:rsidRPr="00EA49BB" w:rsidDel="00EA49BB">
          <w:rPr>
            <w:b/>
            <w:rPrChange w:id="8737" w:author="Microsoft Office User" w:date="2018-11-26T15:34:00Z">
              <w:rPr/>
            </w:rPrChange>
          </w:rPr>
          <w:delText>infectious disease</w:delText>
        </w:r>
        <w:r w:rsidR="006166B7" w:rsidRPr="00EA49BB" w:rsidDel="00EA49BB">
          <w:rPr>
            <w:b/>
            <w:rPrChange w:id="8738" w:author="Microsoft Office User" w:date="2018-11-26T15:34:00Z">
              <w:rPr/>
            </w:rPrChange>
          </w:rPr>
          <w:delText>, autoimmunity,</w:delText>
        </w:r>
        <w:r w:rsidR="00D93899" w:rsidRPr="00EA49BB" w:rsidDel="00EA49BB">
          <w:rPr>
            <w:b/>
            <w:rPrChange w:id="8739" w:author="Microsoft Office User" w:date="2018-11-26T15:34:00Z">
              <w:rPr/>
            </w:rPrChange>
          </w:rPr>
          <w:delText xml:space="preserve"> and their </w:delText>
        </w:r>
        <w:r w:rsidR="00D93899" w:rsidRPr="00EA49BB" w:rsidDel="00EA49BB">
          <w:rPr>
            <w:b/>
            <w:color w:val="262626"/>
            <w:rPrChange w:id="8740" w:author="Microsoft Office User" w:date="2018-11-26T15:34:00Z">
              <w:rPr>
                <w:color w:val="262626"/>
              </w:rPr>
            </w:rPrChange>
          </w:rPr>
          <w:delText>response to therapy</w:delText>
        </w:r>
        <w:r w:rsidR="006166B7" w:rsidRPr="00EA49BB" w:rsidDel="00EA49BB">
          <w:rPr>
            <w:b/>
            <w:color w:val="262626"/>
            <w:rPrChange w:id="8741" w:author="Microsoft Office User" w:date="2018-11-26T15:34:00Z">
              <w:rPr>
                <w:color w:val="262626"/>
              </w:rPr>
            </w:rPrChange>
          </w:rPr>
          <w:delText>.</w:delText>
        </w:r>
        <w:r w:rsidR="003D0A55" w:rsidRPr="00EA49BB" w:rsidDel="00EA49BB">
          <w:rPr>
            <w:b/>
            <w:color w:val="262626"/>
            <w:rPrChange w:id="8742" w:author="Microsoft Office User" w:date="2018-11-26T15:34:00Z">
              <w:rPr>
                <w:color w:val="262626"/>
              </w:rPr>
            </w:rPrChange>
          </w:rPr>
          <w:delText xml:space="preserve"> </w:delText>
        </w:r>
        <w:r w:rsidR="003D0A55" w:rsidRPr="00EA49BB" w:rsidDel="00EA49BB">
          <w:rPr>
            <w:b/>
            <w:rPrChange w:id="8743" w:author="Microsoft Office User" w:date="2018-11-26T15:34:00Z">
              <w:rPr/>
            </w:rPrChange>
          </w:rPr>
          <w:delText>Use of alternative fluorophore-conjugated or mass-tagged antibody panels may also be easily substituted to investigate more lineage restricted immune cell populations or to vastly increase immunoprofiling resolution through cytometry-by-time-of-flight (CyTOF).</w:delText>
        </w:r>
      </w:del>
    </w:p>
    <w:p w14:paraId="3FF1B47F" w14:textId="47681D9E" w:rsidR="00483A56" w:rsidRPr="00EA49BB" w:rsidDel="00EA49BB" w:rsidRDefault="00483A56" w:rsidP="00EA49BB">
      <w:pPr>
        <w:spacing w:after="200" w:line="480" w:lineRule="auto"/>
        <w:contextualSpacing/>
        <w:rPr>
          <w:del w:id="8744" w:author="Microsoft Office User" w:date="2018-11-26T15:30:00Z"/>
          <w:b/>
          <w:color w:val="262626"/>
          <w:rPrChange w:id="8745" w:author="Microsoft Office User" w:date="2018-11-26T15:34:00Z">
            <w:rPr>
              <w:del w:id="8746" w:author="Microsoft Office User" w:date="2018-11-26T15:30:00Z"/>
              <w:color w:val="262626"/>
            </w:rPr>
          </w:rPrChange>
        </w:rPr>
        <w:pPrChange w:id="8747" w:author="Microsoft Office User" w:date="2018-11-26T15:34:00Z">
          <w:pPr>
            <w:spacing w:after="200" w:line="480" w:lineRule="auto"/>
          </w:pPr>
        </w:pPrChange>
      </w:pPr>
      <w:del w:id="8748" w:author="Microsoft Office User" w:date="2018-11-26T15:30:00Z">
        <w:r w:rsidRPr="00EA49BB" w:rsidDel="00EA49BB">
          <w:rPr>
            <w:b/>
            <w:color w:val="262626"/>
            <w:rPrChange w:id="8749" w:author="Microsoft Office User" w:date="2018-11-26T15:34:00Z">
              <w:rPr>
                <w:color w:val="262626"/>
              </w:rPr>
            </w:rPrChange>
          </w:rPr>
          <w:br w:type="page"/>
        </w:r>
      </w:del>
    </w:p>
    <w:p w14:paraId="17FD14A1" w14:textId="7472E6FE" w:rsidR="000D5BBF" w:rsidRPr="00EA49BB" w:rsidDel="00EA49BB" w:rsidRDefault="000D5BBF" w:rsidP="00EA49BB">
      <w:pPr>
        <w:spacing w:after="200" w:line="480" w:lineRule="auto"/>
        <w:contextualSpacing/>
        <w:rPr>
          <w:del w:id="8750" w:author="Microsoft Office User" w:date="2018-11-26T15:30:00Z"/>
          <w:b/>
          <w:rPrChange w:id="8751" w:author="Microsoft Office User" w:date="2018-11-26T15:34:00Z">
            <w:rPr>
              <w:del w:id="8752" w:author="Microsoft Office User" w:date="2018-11-26T15:30:00Z"/>
            </w:rPr>
          </w:rPrChange>
        </w:rPr>
        <w:pPrChange w:id="8753" w:author="Microsoft Office User" w:date="2018-11-26T15:34:00Z">
          <w:pPr>
            <w:spacing w:after="200" w:line="480" w:lineRule="auto"/>
          </w:pPr>
        </w:pPrChange>
      </w:pPr>
      <w:del w:id="8754" w:author="Microsoft Office User" w:date="2018-11-26T15:30:00Z">
        <w:r w:rsidRPr="00EA49BB" w:rsidDel="00EA49BB">
          <w:rPr>
            <w:b/>
            <w:bCs/>
            <w:rPrChange w:id="8755" w:author="Microsoft Office User" w:date="2018-11-26T15:34:00Z">
              <w:rPr>
                <w:b/>
                <w:bCs/>
                <w:spacing w:val="-10"/>
              </w:rPr>
            </w:rPrChange>
          </w:rPr>
          <w:delText>METHODS</w:delText>
        </w:r>
      </w:del>
    </w:p>
    <w:p w14:paraId="76141DD5" w14:textId="46DF706C" w:rsidR="00680F24" w:rsidRPr="00EA49BB" w:rsidDel="00EA49BB" w:rsidRDefault="000D5BBF" w:rsidP="00EA49BB">
      <w:pPr>
        <w:spacing w:line="480" w:lineRule="auto"/>
        <w:contextualSpacing/>
        <w:rPr>
          <w:del w:id="8756" w:author="Microsoft Office User" w:date="2018-11-26T15:30:00Z"/>
          <w:b/>
          <w:rPrChange w:id="8757" w:author="Microsoft Office User" w:date="2018-11-26T15:34:00Z">
            <w:rPr>
              <w:del w:id="8758" w:author="Microsoft Office User" w:date="2018-11-26T15:30:00Z"/>
            </w:rPr>
          </w:rPrChange>
        </w:rPr>
        <w:pPrChange w:id="8759" w:author="Microsoft Office User" w:date="2018-11-26T15:34:00Z">
          <w:pPr>
            <w:spacing w:line="480" w:lineRule="auto"/>
            <w:contextualSpacing/>
          </w:pPr>
        </w:pPrChange>
      </w:pPr>
      <w:del w:id="8760" w:author="Microsoft Office User" w:date="2018-11-26T15:30:00Z">
        <w:r w:rsidRPr="00EA49BB" w:rsidDel="00EA49BB">
          <w:rPr>
            <w:b/>
            <w:rPrChange w:id="8761" w:author="Microsoft Office User" w:date="2018-11-26T15:34:00Z">
              <w:rPr/>
            </w:rPrChange>
          </w:rPr>
          <w:delText>Methods, including statements of data availability and any associated accession codes and references, are available in the online version of the paper</w:delText>
        </w:r>
        <w:r w:rsidR="00680F24" w:rsidRPr="00EA49BB" w:rsidDel="00EA49BB">
          <w:rPr>
            <w:b/>
            <w:rPrChange w:id="8762" w:author="Microsoft Office User" w:date="2018-11-26T15:34:00Z">
              <w:rPr/>
            </w:rPrChange>
          </w:rPr>
          <w:delText>.</w:delText>
        </w:r>
      </w:del>
    </w:p>
    <w:p w14:paraId="546E0DC6" w14:textId="04E8BA47" w:rsidR="00680F24" w:rsidRPr="00EA49BB" w:rsidDel="00EA49BB" w:rsidRDefault="00680F24" w:rsidP="00EA49BB">
      <w:pPr>
        <w:spacing w:line="480" w:lineRule="auto"/>
        <w:contextualSpacing/>
        <w:rPr>
          <w:del w:id="8763" w:author="Microsoft Office User" w:date="2018-11-26T15:30:00Z"/>
          <w:b/>
          <w:rPrChange w:id="8764" w:author="Microsoft Office User" w:date="2018-11-26T15:34:00Z">
            <w:rPr>
              <w:del w:id="8765" w:author="Microsoft Office User" w:date="2018-11-26T15:30:00Z"/>
            </w:rPr>
          </w:rPrChange>
        </w:rPr>
        <w:pPrChange w:id="8766" w:author="Microsoft Office User" w:date="2018-11-26T15:34:00Z">
          <w:pPr>
            <w:spacing w:line="480" w:lineRule="auto"/>
            <w:contextualSpacing/>
          </w:pPr>
        </w:pPrChange>
      </w:pPr>
    </w:p>
    <w:p w14:paraId="586C7B15" w14:textId="62BDB44A" w:rsidR="00F2392E" w:rsidRPr="00EA49BB" w:rsidDel="00EA49BB" w:rsidRDefault="00680F24" w:rsidP="00EA49BB">
      <w:pPr>
        <w:spacing w:line="480" w:lineRule="auto"/>
        <w:contextualSpacing/>
        <w:rPr>
          <w:del w:id="8767" w:author="Microsoft Office User" w:date="2018-11-26T15:30:00Z"/>
          <w:b/>
          <w:rPrChange w:id="8768" w:author="Microsoft Office User" w:date="2018-11-26T15:34:00Z">
            <w:rPr>
              <w:del w:id="8769" w:author="Microsoft Office User" w:date="2018-11-26T15:30:00Z"/>
            </w:rPr>
          </w:rPrChange>
        </w:rPr>
        <w:pPrChange w:id="8770" w:author="Microsoft Office User" w:date="2018-11-26T15:34:00Z">
          <w:pPr>
            <w:spacing w:line="480" w:lineRule="auto"/>
            <w:contextualSpacing/>
          </w:pPr>
        </w:pPrChange>
      </w:pPr>
      <w:del w:id="8771" w:author="Microsoft Office User" w:date="2018-11-26T15:30:00Z">
        <w:r w:rsidRPr="00EA49BB" w:rsidDel="00EA49BB">
          <w:rPr>
            <w:b/>
            <w:rPrChange w:id="8772" w:author="Microsoft Office User" w:date="2018-11-26T15:34:00Z">
              <w:rPr/>
            </w:rPrChange>
          </w:rPr>
          <w:delText>Note: any Supplementary Information and Source Data files are available in the online version of the paper.</w:delText>
        </w:r>
      </w:del>
    </w:p>
    <w:p w14:paraId="7081D0D9" w14:textId="634DD7FD" w:rsidR="00BB0E8F" w:rsidRPr="00EA49BB" w:rsidDel="00EA49BB" w:rsidRDefault="00BB0E8F" w:rsidP="00EA49BB">
      <w:pPr>
        <w:spacing w:after="200" w:line="480" w:lineRule="auto"/>
        <w:contextualSpacing/>
        <w:rPr>
          <w:del w:id="8773" w:author="Microsoft Office User" w:date="2018-11-26T15:30:00Z"/>
          <w:b/>
          <w:bCs/>
          <w:rPrChange w:id="8774" w:author="Microsoft Office User" w:date="2018-11-26T15:34:00Z">
            <w:rPr>
              <w:del w:id="8775" w:author="Microsoft Office User" w:date="2018-11-26T15:30:00Z"/>
              <w:b/>
              <w:bCs/>
            </w:rPr>
          </w:rPrChange>
        </w:rPr>
        <w:pPrChange w:id="8776" w:author="Microsoft Office User" w:date="2018-11-26T15:34:00Z">
          <w:pPr>
            <w:spacing w:after="200" w:line="480" w:lineRule="auto"/>
          </w:pPr>
        </w:pPrChange>
      </w:pPr>
      <w:del w:id="8777" w:author="Microsoft Office User" w:date="2018-11-26T15:30:00Z">
        <w:r w:rsidRPr="00EA49BB" w:rsidDel="00EA49BB">
          <w:rPr>
            <w:b/>
            <w:bCs/>
            <w:rPrChange w:id="8778" w:author="Microsoft Office User" w:date="2018-11-26T15:34:00Z">
              <w:rPr>
                <w:b/>
                <w:bCs/>
              </w:rPr>
            </w:rPrChange>
          </w:rPr>
          <w:br w:type="page"/>
        </w:r>
      </w:del>
    </w:p>
    <w:p w14:paraId="2E9C8A0F" w14:textId="535ED10B" w:rsidR="00720BAC" w:rsidRPr="00EA49BB" w:rsidDel="00EA49BB" w:rsidRDefault="005F2E12" w:rsidP="00EA49BB">
      <w:pPr>
        <w:spacing w:after="200" w:line="480" w:lineRule="auto"/>
        <w:contextualSpacing/>
        <w:rPr>
          <w:del w:id="8779" w:author="Microsoft Office User" w:date="2018-11-26T15:30:00Z"/>
          <w:b/>
          <w:rPrChange w:id="8780" w:author="Microsoft Office User" w:date="2018-11-26T15:34:00Z">
            <w:rPr>
              <w:del w:id="8781" w:author="Microsoft Office User" w:date="2018-11-26T15:30:00Z"/>
              <w:b/>
            </w:rPr>
          </w:rPrChange>
        </w:rPr>
        <w:pPrChange w:id="8782" w:author="Microsoft Office User" w:date="2018-11-26T15:34:00Z">
          <w:pPr>
            <w:spacing w:after="200" w:line="480" w:lineRule="auto"/>
          </w:pPr>
        </w:pPrChange>
      </w:pPr>
      <w:del w:id="8783" w:author="Microsoft Office User" w:date="2018-11-26T15:30:00Z">
        <w:r w:rsidRPr="00EA49BB" w:rsidDel="00EA49BB">
          <w:rPr>
            <w:b/>
            <w:bCs/>
            <w:rPrChange w:id="8784" w:author="Microsoft Office User" w:date="2018-11-26T15:34:00Z">
              <w:rPr>
                <w:b/>
                <w:bCs/>
                <w:spacing w:val="-10"/>
              </w:rPr>
            </w:rPrChange>
          </w:rPr>
          <w:delText>A</w:delText>
        </w:r>
        <w:r w:rsidR="00680F24" w:rsidRPr="00EA49BB" w:rsidDel="00EA49BB">
          <w:rPr>
            <w:b/>
            <w:bCs/>
            <w:rPrChange w:id="8785" w:author="Microsoft Office User" w:date="2018-11-26T15:34:00Z">
              <w:rPr>
                <w:b/>
                <w:bCs/>
                <w:spacing w:val="-10"/>
              </w:rPr>
            </w:rPrChange>
          </w:rPr>
          <w:delText>CKNOWLEDGMENTS</w:delText>
        </w:r>
      </w:del>
    </w:p>
    <w:p w14:paraId="3E957DA6" w14:textId="3D385D26" w:rsidR="00793A02" w:rsidRPr="00EA49BB" w:rsidDel="00EA49BB" w:rsidRDefault="004F5B0D" w:rsidP="00EA49BB">
      <w:pPr>
        <w:spacing w:line="480" w:lineRule="auto"/>
        <w:contextualSpacing/>
        <w:rPr>
          <w:del w:id="8786" w:author="Microsoft Office User" w:date="2018-11-26T15:30:00Z"/>
          <w:b/>
          <w:rPrChange w:id="8787" w:author="Microsoft Office User" w:date="2018-11-26T15:34:00Z">
            <w:rPr>
              <w:del w:id="8788" w:author="Microsoft Office User" w:date="2018-11-26T15:30:00Z"/>
            </w:rPr>
          </w:rPrChange>
        </w:rPr>
        <w:pPrChange w:id="8789" w:author="Microsoft Office User" w:date="2018-11-26T15:34:00Z">
          <w:pPr>
            <w:spacing w:line="480" w:lineRule="auto"/>
            <w:contextualSpacing/>
          </w:pPr>
        </w:pPrChange>
      </w:pPr>
      <w:del w:id="8790" w:author="Microsoft Office User" w:date="2018-11-26T15:30:00Z">
        <w:r w:rsidRPr="00EA49BB" w:rsidDel="00EA49BB">
          <w:rPr>
            <w:b/>
            <w:rPrChange w:id="8791" w:author="Microsoft Office User" w:date="2018-11-26T15:34:00Z">
              <w:rPr/>
            </w:rPrChange>
          </w:rPr>
          <w:delText xml:space="preserve">This work was supported by </w:delText>
        </w:r>
        <w:r w:rsidR="005F7DD4" w:rsidRPr="00EA49BB" w:rsidDel="00EA49BB">
          <w:rPr>
            <w:b/>
            <w:rPrChange w:id="8792" w:author="Microsoft Office User" w:date="2018-11-26T15:34:00Z">
              <w:rPr/>
            </w:rPrChange>
          </w:rPr>
          <w:delText xml:space="preserve">an American Cancer Society Postdoctoral Fellowship awarded to Gregory J. Baker (grant number: 129639-PF-16-197-01-LIB) and </w:delText>
        </w:r>
        <w:r w:rsidRPr="00EA49BB" w:rsidDel="00EA49BB">
          <w:rPr>
            <w:b/>
            <w:rPrChange w:id="8793" w:author="Microsoft Office User" w:date="2018-11-26T15:34:00Z">
              <w:rPr/>
            </w:rPrChange>
          </w:rPr>
          <w:delText xml:space="preserve">the Ludwig Center at Harvard Medical School. We gratefully acknowledge </w:delText>
        </w:r>
        <w:r w:rsidR="009D081F" w:rsidRPr="00EA49BB" w:rsidDel="00EA49BB">
          <w:rPr>
            <w:b/>
            <w:rPrChange w:id="8794" w:author="Microsoft Office User" w:date="2018-11-26T15:34:00Z">
              <w:rPr/>
            </w:rPrChange>
          </w:rPr>
          <w:delText>Gabriel F. Berriz</w:delText>
        </w:r>
        <w:r w:rsidR="0016641F" w:rsidRPr="00EA49BB" w:rsidDel="00EA49BB">
          <w:rPr>
            <w:b/>
            <w:rPrChange w:id="8795" w:author="Microsoft Office User" w:date="2018-11-26T15:34:00Z">
              <w:rPr/>
            </w:rPrChange>
          </w:rPr>
          <w:delText xml:space="preserve">, </w:delText>
        </w:r>
        <w:r w:rsidRPr="00EA49BB" w:rsidDel="00EA49BB">
          <w:rPr>
            <w:b/>
            <w:rPrChange w:id="8796" w:author="Microsoft Office User" w:date="2018-11-26T15:34:00Z">
              <w:rPr/>
            </w:rPrChange>
          </w:rPr>
          <w:delText>Jeremy Mu</w:delText>
        </w:r>
        <w:r w:rsidR="005F7DD4" w:rsidRPr="00EA49BB" w:rsidDel="00EA49BB">
          <w:rPr>
            <w:b/>
            <w:rPrChange w:id="8797" w:author="Microsoft Office User" w:date="2018-11-26T15:34:00Z">
              <w:rPr/>
            </w:rPrChange>
          </w:rPr>
          <w:delText>h</w:delText>
        </w:r>
        <w:r w:rsidRPr="00EA49BB" w:rsidDel="00EA49BB">
          <w:rPr>
            <w:b/>
            <w:rPrChange w:id="8798" w:author="Microsoft Office User" w:date="2018-11-26T15:34:00Z">
              <w:rPr/>
            </w:rPrChange>
          </w:rPr>
          <w:delText>lich</w:delText>
        </w:r>
        <w:r w:rsidR="0016641F" w:rsidRPr="00EA49BB" w:rsidDel="00EA49BB">
          <w:rPr>
            <w:b/>
            <w:rPrChange w:id="8799" w:author="Microsoft Office User" w:date="2018-11-26T15:34:00Z">
              <w:rPr/>
            </w:rPrChange>
          </w:rPr>
          <w:delText>, and Artem Sokolov</w:delText>
        </w:r>
        <w:r w:rsidR="00837C52" w:rsidRPr="00EA49BB" w:rsidDel="00EA49BB">
          <w:rPr>
            <w:b/>
            <w:rPrChange w:id="8800" w:author="Microsoft Office User" w:date="2018-11-26T15:34:00Z">
              <w:rPr/>
            </w:rPrChange>
          </w:rPr>
          <w:delText xml:space="preserve"> </w:delText>
        </w:r>
        <w:r w:rsidRPr="00EA49BB" w:rsidDel="00EA49BB">
          <w:rPr>
            <w:b/>
            <w:rPrChange w:id="8801" w:author="Microsoft Office User" w:date="2018-11-26T15:34:00Z">
              <w:rPr/>
            </w:rPrChange>
          </w:rPr>
          <w:delText>for their</w:delText>
        </w:r>
        <w:r w:rsidR="006019A3" w:rsidRPr="00EA49BB" w:rsidDel="00EA49BB">
          <w:rPr>
            <w:b/>
            <w:rPrChange w:id="8802" w:author="Microsoft Office User" w:date="2018-11-26T15:34:00Z">
              <w:rPr/>
            </w:rPrChange>
          </w:rPr>
          <w:delText xml:space="preserve"> superb</w:delText>
        </w:r>
        <w:r w:rsidRPr="00EA49BB" w:rsidDel="00EA49BB">
          <w:rPr>
            <w:b/>
            <w:rPrChange w:id="8803" w:author="Microsoft Office User" w:date="2018-11-26T15:34:00Z">
              <w:rPr/>
            </w:rPrChange>
          </w:rPr>
          <w:delText xml:space="preserve"> computational support.</w:delText>
        </w:r>
      </w:del>
    </w:p>
    <w:p w14:paraId="6072F2C4" w14:textId="619AD14F" w:rsidR="003768A6" w:rsidRPr="00EA49BB" w:rsidDel="00EA49BB" w:rsidRDefault="00793A02" w:rsidP="00EA49BB">
      <w:pPr>
        <w:spacing w:line="480" w:lineRule="auto"/>
        <w:contextualSpacing/>
        <w:outlineLvl w:val="0"/>
        <w:rPr>
          <w:del w:id="8804" w:author="Microsoft Office User" w:date="2018-11-26T15:30:00Z"/>
          <w:b/>
          <w:bCs/>
          <w:rPrChange w:id="8805" w:author="Microsoft Office User" w:date="2018-11-26T15:34:00Z">
            <w:rPr>
              <w:del w:id="8806" w:author="Microsoft Office User" w:date="2018-11-26T15:30:00Z"/>
              <w:b/>
              <w:bCs/>
              <w:spacing w:val="-10"/>
            </w:rPr>
          </w:rPrChange>
        </w:rPr>
        <w:pPrChange w:id="8807" w:author="Microsoft Office User" w:date="2018-11-26T15:34:00Z">
          <w:pPr>
            <w:spacing w:line="480" w:lineRule="auto"/>
            <w:contextualSpacing/>
            <w:outlineLvl w:val="0"/>
          </w:pPr>
        </w:pPrChange>
      </w:pPr>
      <w:del w:id="8808" w:author="Microsoft Office User" w:date="2018-11-26T15:30:00Z">
        <w:r w:rsidRPr="00EA49BB" w:rsidDel="00EA49BB">
          <w:rPr>
            <w:b/>
            <w:rPrChange w:id="8809" w:author="Microsoft Office User" w:date="2018-11-26T15:34:00Z">
              <w:rPr/>
            </w:rPrChange>
          </w:rPr>
          <w:br w:type="page"/>
        </w:r>
        <w:r w:rsidR="003768A6" w:rsidRPr="00EA49BB" w:rsidDel="00EA49BB">
          <w:rPr>
            <w:b/>
            <w:bCs/>
            <w:rPrChange w:id="8810" w:author="Microsoft Office User" w:date="2018-11-26T15:34:00Z">
              <w:rPr>
                <w:b/>
                <w:bCs/>
                <w:spacing w:val="-10"/>
              </w:rPr>
            </w:rPrChange>
          </w:rPr>
          <w:delText>A</w:delText>
        </w:r>
        <w:r w:rsidR="00680F24" w:rsidRPr="00EA49BB" w:rsidDel="00EA49BB">
          <w:rPr>
            <w:b/>
            <w:bCs/>
            <w:rPrChange w:id="8811" w:author="Microsoft Office User" w:date="2018-11-26T15:34:00Z">
              <w:rPr>
                <w:b/>
                <w:bCs/>
                <w:spacing w:val="-10"/>
              </w:rPr>
            </w:rPrChange>
          </w:rPr>
          <w:delText>UTHOR CONTRIBUTIONS</w:delText>
        </w:r>
      </w:del>
    </w:p>
    <w:p w14:paraId="03F27B6B" w14:textId="37BC614D" w:rsidR="003768A6" w:rsidRPr="00EA49BB" w:rsidDel="00EA49BB" w:rsidRDefault="003768A6" w:rsidP="00EA49BB">
      <w:pPr>
        <w:spacing w:line="480" w:lineRule="auto"/>
        <w:contextualSpacing/>
        <w:outlineLvl w:val="0"/>
        <w:rPr>
          <w:del w:id="8812" w:author="Microsoft Office User" w:date="2018-11-26T15:30:00Z"/>
          <w:b/>
          <w:rPrChange w:id="8813" w:author="Microsoft Office User" w:date="2018-11-26T15:34:00Z">
            <w:rPr>
              <w:del w:id="8814" w:author="Microsoft Office User" w:date="2018-11-26T15:30:00Z"/>
            </w:rPr>
          </w:rPrChange>
        </w:rPr>
        <w:pPrChange w:id="8815" w:author="Microsoft Office User" w:date="2018-11-26T15:34:00Z">
          <w:pPr>
            <w:spacing w:line="360" w:lineRule="auto"/>
            <w:contextualSpacing/>
            <w:outlineLvl w:val="0"/>
          </w:pPr>
        </w:pPrChange>
      </w:pPr>
      <w:del w:id="8816" w:author="Microsoft Office User" w:date="2018-11-26T15:30:00Z">
        <w:r w:rsidRPr="00EA49BB" w:rsidDel="00EA49BB">
          <w:rPr>
            <w:b/>
            <w:rPrChange w:id="8817" w:author="Microsoft Office User" w:date="2018-11-26T15:34:00Z">
              <w:rPr/>
            </w:rPrChange>
          </w:rPr>
          <w:delText>G.J.B. conceived of the project; G.J.B designed the research; G.J.B., S.H.D., and J.K.M. performed the research; G.J.B. and S.K.P. designed and performed computational approaches to data analysis; G.J.B. analyzed the data; G.J.B. and P.K.S. wrote the paper.</w:delText>
        </w:r>
      </w:del>
    </w:p>
    <w:p w14:paraId="1C6C0AC8" w14:textId="4841D198" w:rsidR="003768A6" w:rsidRPr="00EA49BB" w:rsidDel="00EA49BB" w:rsidRDefault="003768A6" w:rsidP="00EA49BB">
      <w:pPr>
        <w:spacing w:after="200" w:line="480" w:lineRule="auto"/>
        <w:contextualSpacing/>
        <w:rPr>
          <w:del w:id="8818" w:author="Microsoft Office User" w:date="2018-11-26T15:30:00Z"/>
          <w:b/>
          <w:rPrChange w:id="8819" w:author="Microsoft Office User" w:date="2018-11-26T15:34:00Z">
            <w:rPr>
              <w:del w:id="8820" w:author="Microsoft Office User" w:date="2018-11-26T15:30:00Z"/>
            </w:rPr>
          </w:rPrChange>
        </w:rPr>
        <w:pPrChange w:id="8821" w:author="Microsoft Office User" w:date="2018-11-26T15:34:00Z">
          <w:pPr>
            <w:spacing w:after="200" w:line="360" w:lineRule="auto"/>
          </w:pPr>
        </w:pPrChange>
      </w:pPr>
      <w:del w:id="8822" w:author="Microsoft Office User" w:date="2018-11-26T15:30:00Z">
        <w:r w:rsidRPr="00EA49BB" w:rsidDel="00EA49BB">
          <w:rPr>
            <w:b/>
            <w:rPrChange w:id="8823" w:author="Microsoft Office User" w:date="2018-11-26T15:34:00Z">
              <w:rPr/>
            </w:rPrChange>
          </w:rPr>
          <w:br w:type="page"/>
        </w:r>
      </w:del>
    </w:p>
    <w:p w14:paraId="4C7F09CA" w14:textId="2493FFB9" w:rsidR="00720BAC" w:rsidRPr="00EA49BB" w:rsidDel="00EA49BB" w:rsidRDefault="006C5E6E" w:rsidP="00EA49BB">
      <w:pPr>
        <w:spacing w:line="480" w:lineRule="auto"/>
        <w:contextualSpacing/>
        <w:outlineLvl w:val="0"/>
        <w:rPr>
          <w:del w:id="8824" w:author="Microsoft Office User" w:date="2018-11-26T15:30:00Z"/>
          <w:b/>
          <w:rPrChange w:id="8825" w:author="Microsoft Office User" w:date="2018-11-26T15:34:00Z">
            <w:rPr>
              <w:del w:id="8826" w:author="Microsoft Office User" w:date="2018-11-26T15:30:00Z"/>
              <w:b/>
            </w:rPr>
          </w:rPrChange>
        </w:rPr>
        <w:pPrChange w:id="8827" w:author="Microsoft Office User" w:date="2018-11-26T15:34:00Z">
          <w:pPr>
            <w:spacing w:line="360" w:lineRule="auto"/>
            <w:contextualSpacing/>
            <w:outlineLvl w:val="0"/>
          </w:pPr>
        </w:pPrChange>
      </w:pPr>
      <w:del w:id="8828" w:author="Microsoft Office User" w:date="2018-11-26T15:30:00Z">
        <w:r w:rsidRPr="00EA49BB" w:rsidDel="00EA49BB">
          <w:rPr>
            <w:b/>
            <w:bCs/>
            <w:rPrChange w:id="8829" w:author="Microsoft Office User" w:date="2018-11-26T15:34:00Z">
              <w:rPr>
                <w:b/>
                <w:bCs/>
                <w:spacing w:val="-10"/>
              </w:rPr>
            </w:rPrChange>
          </w:rPr>
          <w:delText>C</w:delText>
        </w:r>
        <w:r w:rsidR="00680F24" w:rsidRPr="00EA49BB" w:rsidDel="00EA49BB">
          <w:rPr>
            <w:b/>
            <w:bCs/>
            <w:rPrChange w:id="8830" w:author="Microsoft Office User" w:date="2018-11-26T15:34:00Z">
              <w:rPr>
                <w:b/>
                <w:bCs/>
                <w:spacing w:val="-10"/>
              </w:rPr>
            </w:rPrChange>
          </w:rPr>
          <w:delText>OMPETING FINANCIAL INTERESTS</w:delText>
        </w:r>
      </w:del>
    </w:p>
    <w:p w14:paraId="034F5AB5" w14:textId="384D3424" w:rsidR="00C57C4E" w:rsidRPr="00EA49BB" w:rsidDel="00EA49BB" w:rsidRDefault="009A3AF2" w:rsidP="00EA49BB">
      <w:pPr>
        <w:spacing w:line="480" w:lineRule="auto"/>
        <w:contextualSpacing/>
        <w:rPr>
          <w:del w:id="8831" w:author="Microsoft Office User" w:date="2018-11-26T15:30:00Z"/>
          <w:b/>
          <w:bCs/>
          <w:rPrChange w:id="8832" w:author="Microsoft Office User" w:date="2018-11-26T15:34:00Z">
            <w:rPr>
              <w:del w:id="8833" w:author="Microsoft Office User" w:date="2018-11-26T15:30:00Z"/>
              <w:b/>
              <w:bCs/>
              <w:spacing w:val="-10"/>
            </w:rPr>
          </w:rPrChange>
        </w:rPr>
        <w:pPrChange w:id="8834" w:author="Microsoft Office User" w:date="2018-11-26T15:34:00Z">
          <w:pPr>
            <w:spacing w:line="360" w:lineRule="auto"/>
            <w:contextualSpacing/>
          </w:pPr>
        </w:pPrChange>
      </w:pPr>
      <w:del w:id="8835" w:author="Microsoft Office User" w:date="2018-11-26T15:30:00Z">
        <w:r w:rsidRPr="00EA49BB" w:rsidDel="00EA49BB">
          <w:rPr>
            <w:b/>
            <w:rPrChange w:id="8836" w:author="Microsoft Office User" w:date="2018-11-26T15:34:00Z">
              <w:rPr/>
            </w:rPrChange>
          </w:rPr>
          <w:delText>The authors declare n</w:delText>
        </w:r>
        <w:r w:rsidR="00A273E4" w:rsidRPr="00EA49BB" w:rsidDel="00EA49BB">
          <w:rPr>
            <w:b/>
            <w:rPrChange w:id="8837" w:author="Microsoft Office User" w:date="2018-11-26T15:34:00Z">
              <w:rPr/>
            </w:rPrChange>
          </w:rPr>
          <w:delText xml:space="preserve">o </w:delText>
        </w:r>
        <w:r w:rsidRPr="00EA49BB" w:rsidDel="00EA49BB">
          <w:rPr>
            <w:b/>
            <w:rPrChange w:id="8838" w:author="Microsoft Office User" w:date="2018-11-26T15:34:00Z">
              <w:rPr/>
            </w:rPrChange>
          </w:rPr>
          <w:delText xml:space="preserve">competing </w:delText>
        </w:r>
        <w:r w:rsidR="00BB0E8F" w:rsidRPr="00EA49BB" w:rsidDel="00EA49BB">
          <w:rPr>
            <w:b/>
            <w:rPrChange w:id="8839" w:author="Microsoft Office User" w:date="2018-11-26T15:34:00Z">
              <w:rPr/>
            </w:rPrChange>
          </w:rPr>
          <w:delText xml:space="preserve">financial </w:delText>
        </w:r>
        <w:r w:rsidR="00A273E4" w:rsidRPr="00EA49BB" w:rsidDel="00EA49BB">
          <w:rPr>
            <w:b/>
            <w:rPrChange w:id="8840" w:author="Microsoft Office User" w:date="2018-11-26T15:34:00Z">
              <w:rPr/>
            </w:rPrChange>
          </w:rPr>
          <w:delText>interest</w:delText>
        </w:r>
        <w:r w:rsidRPr="00EA49BB" w:rsidDel="00EA49BB">
          <w:rPr>
            <w:b/>
            <w:rPrChange w:id="8841" w:author="Microsoft Office User" w:date="2018-11-26T15:34:00Z">
              <w:rPr/>
            </w:rPrChange>
          </w:rPr>
          <w:delText>s</w:delText>
        </w:r>
        <w:r w:rsidR="008268A7" w:rsidRPr="00EA49BB" w:rsidDel="00EA49BB">
          <w:rPr>
            <w:b/>
            <w:rPrChange w:id="8842" w:author="Microsoft Office User" w:date="2018-11-26T15:34:00Z">
              <w:rPr/>
            </w:rPrChange>
          </w:rPr>
          <w:delText>.</w:delText>
        </w:r>
        <w:r w:rsidR="00793A02" w:rsidRPr="00EA49BB" w:rsidDel="00EA49BB">
          <w:rPr>
            <w:b/>
            <w:rPrChange w:id="8843" w:author="Microsoft Office User" w:date="2018-11-26T15:34:00Z">
              <w:rPr/>
            </w:rPrChange>
          </w:rPr>
          <w:br w:type="page"/>
        </w:r>
        <w:r w:rsidR="00D616E8" w:rsidRPr="00EA49BB" w:rsidDel="00EA49BB">
          <w:rPr>
            <w:b/>
            <w:bCs/>
            <w:rPrChange w:id="8844" w:author="Microsoft Office User" w:date="2018-11-26T15:34:00Z">
              <w:rPr>
                <w:b/>
                <w:bCs/>
                <w:spacing w:val="-10"/>
              </w:rPr>
            </w:rPrChange>
          </w:rPr>
          <w:delText>REFERENCES</w:delText>
        </w:r>
      </w:del>
    </w:p>
    <w:p w14:paraId="2BF41859" w14:textId="3836059C" w:rsidR="00E4722A" w:rsidRPr="00EA49BB" w:rsidDel="00EA49BB" w:rsidRDefault="008930AA" w:rsidP="00EA49BB">
      <w:pPr>
        <w:pStyle w:val="Bibliography"/>
        <w:ind w:left="0" w:firstLine="0"/>
        <w:contextualSpacing/>
        <w:rPr>
          <w:del w:id="8845" w:author="Microsoft Office User" w:date="2018-11-26T15:30:00Z"/>
          <w:b/>
          <w:rPrChange w:id="8846" w:author="Microsoft Office User" w:date="2018-11-26T15:34:00Z">
            <w:rPr>
              <w:del w:id="8847" w:author="Microsoft Office User" w:date="2018-11-26T15:30:00Z"/>
            </w:rPr>
          </w:rPrChange>
        </w:rPr>
        <w:pPrChange w:id="8848" w:author="Microsoft Office User" w:date="2018-11-26T15:34:00Z">
          <w:pPr>
            <w:pStyle w:val="Bibliography"/>
            <w:spacing w:line="360" w:lineRule="auto"/>
          </w:pPr>
        </w:pPrChange>
      </w:pPr>
      <w:del w:id="8849" w:author="Microsoft Office User" w:date="2018-11-26T15:30:00Z">
        <w:r w:rsidRPr="00EA49BB" w:rsidDel="00EA49BB">
          <w:rPr>
            <w:b/>
            <w:rPrChange w:id="8850" w:author="Microsoft Office User" w:date="2018-11-26T15:34:00Z">
              <w:rPr/>
            </w:rPrChange>
          </w:rPr>
          <w:delText xml:space="preserve"> </w:delText>
        </w:r>
        <w:r w:rsidR="00462611" w:rsidRPr="00EA49BB" w:rsidDel="00EA49BB">
          <w:rPr>
            <w:b/>
            <w:rPrChange w:id="8851" w:author="Microsoft Office User" w:date="2018-11-26T15:34:00Z">
              <w:rPr/>
            </w:rPrChange>
          </w:rPr>
          <w:fldChar w:fldCharType="begin"/>
        </w:r>
        <w:r w:rsidR="00462611" w:rsidRPr="00EA49BB" w:rsidDel="00EA49BB">
          <w:rPr>
            <w:b/>
            <w:rPrChange w:id="8852" w:author="Microsoft Office User" w:date="2018-11-26T15:34:00Z">
              <w:rPr/>
            </w:rPrChange>
          </w:rPr>
          <w:delInstrText xml:space="preserve"> ADDIN ZOTERO_BIBL {"uncited":[],"omitted":[],"custom":[]} CSL_BIBLIOGRAPHY </w:delInstrText>
        </w:r>
        <w:r w:rsidR="00462611" w:rsidRPr="00EA49BB" w:rsidDel="00EA49BB">
          <w:rPr>
            <w:b/>
            <w:rPrChange w:id="8853" w:author="Microsoft Office User" w:date="2018-11-26T15:34:00Z">
              <w:rPr/>
            </w:rPrChange>
          </w:rPr>
          <w:fldChar w:fldCharType="separate"/>
        </w:r>
        <w:r w:rsidR="00E4722A" w:rsidRPr="00EA49BB" w:rsidDel="00EA49BB">
          <w:rPr>
            <w:b/>
            <w:rPrChange w:id="8854" w:author="Microsoft Office User" w:date="2018-11-26T15:34:00Z">
              <w:rPr/>
            </w:rPrChange>
          </w:rPr>
          <w:delText>1.</w:delText>
        </w:r>
        <w:r w:rsidR="00E4722A" w:rsidRPr="00EA49BB" w:rsidDel="00EA49BB">
          <w:rPr>
            <w:b/>
            <w:rPrChange w:id="8855" w:author="Microsoft Office User" w:date="2018-11-26T15:34:00Z">
              <w:rPr/>
            </w:rPrChange>
          </w:rPr>
          <w:tab/>
          <w:delText xml:space="preserve">Perng, P. &amp; Lim, M. Immunosuppressive Mechanisms of Malignant Gliomas: Parallels at Non-CNS Sites. </w:delText>
        </w:r>
        <w:r w:rsidR="00E4722A" w:rsidRPr="00EA49BB" w:rsidDel="00EA49BB">
          <w:rPr>
            <w:b/>
            <w:i/>
            <w:iCs/>
            <w:rPrChange w:id="8856" w:author="Microsoft Office User" w:date="2018-11-26T15:34:00Z">
              <w:rPr>
                <w:i/>
                <w:iCs/>
              </w:rPr>
            </w:rPrChange>
          </w:rPr>
          <w:delText>Front Oncol</w:delText>
        </w:r>
        <w:r w:rsidR="00E4722A" w:rsidRPr="00EA49BB" w:rsidDel="00EA49BB">
          <w:rPr>
            <w:b/>
            <w:rPrChange w:id="8857" w:author="Microsoft Office User" w:date="2018-11-26T15:34:00Z">
              <w:rPr/>
            </w:rPrChange>
          </w:rPr>
          <w:delText xml:space="preserve"> </w:delText>
        </w:r>
        <w:r w:rsidR="00E4722A" w:rsidRPr="00EA49BB" w:rsidDel="00EA49BB">
          <w:rPr>
            <w:b/>
            <w:bCs/>
            <w:rPrChange w:id="8858" w:author="Microsoft Office User" w:date="2018-11-26T15:34:00Z">
              <w:rPr>
                <w:b/>
                <w:bCs/>
              </w:rPr>
            </w:rPrChange>
          </w:rPr>
          <w:delText>5,</w:delText>
        </w:r>
        <w:r w:rsidR="00E4722A" w:rsidRPr="00EA49BB" w:rsidDel="00EA49BB">
          <w:rPr>
            <w:b/>
            <w:rPrChange w:id="8859" w:author="Microsoft Office User" w:date="2018-11-26T15:34:00Z">
              <w:rPr/>
            </w:rPrChange>
          </w:rPr>
          <w:delText xml:space="preserve"> 153 (2015).</w:delText>
        </w:r>
      </w:del>
    </w:p>
    <w:p w14:paraId="4E56E8D8" w14:textId="631F67B6" w:rsidR="00E4722A" w:rsidRPr="00EA49BB" w:rsidDel="00EA49BB" w:rsidRDefault="00E4722A" w:rsidP="00EA49BB">
      <w:pPr>
        <w:pStyle w:val="Bibliography"/>
        <w:ind w:left="0" w:firstLine="0"/>
        <w:contextualSpacing/>
        <w:rPr>
          <w:del w:id="8860" w:author="Microsoft Office User" w:date="2018-11-26T15:30:00Z"/>
          <w:b/>
          <w:rPrChange w:id="8861" w:author="Microsoft Office User" w:date="2018-11-26T15:34:00Z">
            <w:rPr>
              <w:del w:id="8862" w:author="Microsoft Office User" w:date="2018-11-26T15:30:00Z"/>
            </w:rPr>
          </w:rPrChange>
        </w:rPr>
        <w:pPrChange w:id="8863" w:author="Microsoft Office User" w:date="2018-11-26T15:34:00Z">
          <w:pPr>
            <w:pStyle w:val="Bibliography"/>
            <w:spacing w:line="360" w:lineRule="auto"/>
          </w:pPr>
        </w:pPrChange>
      </w:pPr>
      <w:del w:id="8864" w:author="Microsoft Office User" w:date="2018-11-26T15:30:00Z">
        <w:r w:rsidRPr="00EA49BB" w:rsidDel="00EA49BB">
          <w:rPr>
            <w:b/>
            <w:rPrChange w:id="8865" w:author="Microsoft Office User" w:date="2018-11-26T15:34:00Z">
              <w:rPr/>
            </w:rPrChange>
          </w:rPr>
          <w:delText>2.</w:delText>
        </w:r>
        <w:r w:rsidRPr="00EA49BB" w:rsidDel="00EA49BB">
          <w:rPr>
            <w:b/>
            <w:rPrChange w:id="8866" w:author="Microsoft Office User" w:date="2018-11-26T15:34:00Z">
              <w:rPr/>
            </w:rPrChange>
          </w:rPr>
          <w:tab/>
          <w:delText xml:space="preserve">Gabrilovich, D. I. &amp; Nagaraj, S. Myeloid-derived suppressor cells as regulators of the immune system. </w:delText>
        </w:r>
        <w:r w:rsidRPr="00EA49BB" w:rsidDel="00EA49BB">
          <w:rPr>
            <w:b/>
            <w:i/>
            <w:iCs/>
            <w:rPrChange w:id="8867" w:author="Microsoft Office User" w:date="2018-11-26T15:34:00Z">
              <w:rPr>
                <w:i/>
                <w:iCs/>
              </w:rPr>
            </w:rPrChange>
          </w:rPr>
          <w:delText>Nat. Rev. Immunol.</w:delText>
        </w:r>
        <w:r w:rsidRPr="00EA49BB" w:rsidDel="00EA49BB">
          <w:rPr>
            <w:b/>
            <w:rPrChange w:id="8868" w:author="Microsoft Office User" w:date="2018-11-26T15:34:00Z">
              <w:rPr/>
            </w:rPrChange>
          </w:rPr>
          <w:delText xml:space="preserve"> </w:delText>
        </w:r>
        <w:r w:rsidRPr="00EA49BB" w:rsidDel="00EA49BB">
          <w:rPr>
            <w:b/>
            <w:bCs/>
            <w:rPrChange w:id="8869" w:author="Microsoft Office User" w:date="2018-11-26T15:34:00Z">
              <w:rPr>
                <w:b/>
                <w:bCs/>
              </w:rPr>
            </w:rPrChange>
          </w:rPr>
          <w:delText>9,</w:delText>
        </w:r>
        <w:r w:rsidRPr="00EA49BB" w:rsidDel="00EA49BB">
          <w:rPr>
            <w:b/>
            <w:rPrChange w:id="8870" w:author="Microsoft Office User" w:date="2018-11-26T15:34:00Z">
              <w:rPr/>
            </w:rPrChange>
          </w:rPr>
          <w:delText xml:space="preserve"> 162–174 (2009).</w:delText>
        </w:r>
      </w:del>
    </w:p>
    <w:p w14:paraId="772F907D" w14:textId="2E50009C" w:rsidR="00E4722A" w:rsidRPr="00EA49BB" w:rsidDel="00EA49BB" w:rsidRDefault="00E4722A" w:rsidP="00EA49BB">
      <w:pPr>
        <w:pStyle w:val="Bibliography"/>
        <w:ind w:left="0" w:firstLine="0"/>
        <w:contextualSpacing/>
        <w:rPr>
          <w:del w:id="8871" w:author="Microsoft Office User" w:date="2018-11-26T15:30:00Z"/>
          <w:b/>
          <w:rPrChange w:id="8872" w:author="Microsoft Office User" w:date="2018-11-26T15:34:00Z">
            <w:rPr>
              <w:del w:id="8873" w:author="Microsoft Office User" w:date="2018-11-26T15:30:00Z"/>
            </w:rPr>
          </w:rPrChange>
        </w:rPr>
        <w:pPrChange w:id="8874" w:author="Microsoft Office User" w:date="2018-11-26T15:34:00Z">
          <w:pPr>
            <w:pStyle w:val="Bibliography"/>
            <w:spacing w:line="360" w:lineRule="auto"/>
          </w:pPr>
        </w:pPrChange>
      </w:pPr>
      <w:del w:id="8875" w:author="Microsoft Office User" w:date="2018-11-26T15:30:00Z">
        <w:r w:rsidRPr="00EA49BB" w:rsidDel="00EA49BB">
          <w:rPr>
            <w:b/>
            <w:rPrChange w:id="8876" w:author="Microsoft Office User" w:date="2018-11-26T15:34:00Z">
              <w:rPr/>
            </w:rPrChange>
          </w:rPr>
          <w:delText>3.</w:delText>
        </w:r>
        <w:r w:rsidRPr="00EA49BB" w:rsidDel="00EA49BB">
          <w:rPr>
            <w:b/>
            <w:rPrChange w:id="8877" w:author="Microsoft Office User" w:date="2018-11-26T15:34:00Z">
              <w:rPr/>
            </w:rPrChange>
          </w:rPr>
          <w:tab/>
          <w:delText xml:space="preserve">Chen, Z. </w:delText>
        </w:r>
        <w:r w:rsidRPr="00EA49BB" w:rsidDel="00EA49BB">
          <w:rPr>
            <w:b/>
            <w:i/>
            <w:iCs/>
            <w:rPrChange w:id="8878" w:author="Microsoft Office User" w:date="2018-11-26T15:34:00Z">
              <w:rPr>
                <w:i/>
                <w:iCs/>
              </w:rPr>
            </w:rPrChange>
          </w:rPr>
          <w:delText>et al.</w:delText>
        </w:r>
        <w:r w:rsidRPr="00EA49BB" w:rsidDel="00EA49BB">
          <w:rPr>
            <w:b/>
            <w:rPrChange w:id="8879" w:author="Microsoft Office User" w:date="2018-11-26T15:34:00Z">
              <w:rPr/>
            </w:rPrChange>
          </w:rPr>
          <w:delText xml:space="preserve"> Cellular and Molecular Identity of Tumor-Associated Macrophages in Glioblastoma. </w:delText>
        </w:r>
        <w:r w:rsidRPr="00EA49BB" w:rsidDel="00EA49BB">
          <w:rPr>
            <w:b/>
            <w:i/>
            <w:iCs/>
            <w:rPrChange w:id="8880" w:author="Microsoft Office User" w:date="2018-11-26T15:34:00Z">
              <w:rPr>
                <w:i/>
                <w:iCs/>
              </w:rPr>
            </w:rPrChange>
          </w:rPr>
          <w:delText>Cancer Res.</w:delText>
        </w:r>
        <w:r w:rsidRPr="00EA49BB" w:rsidDel="00EA49BB">
          <w:rPr>
            <w:b/>
            <w:rPrChange w:id="8881" w:author="Microsoft Office User" w:date="2018-11-26T15:34:00Z">
              <w:rPr/>
            </w:rPrChange>
          </w:rPr>
          <w:delText xml:space="preserve"> </w:delText>
        </w:r>
        <w:r w:rsidRPr="00EA49BB" w:rsidDel="00EA49BB">
          <w:rPr>
            <w:b/>
            <w:bCs/>
            <w:rPrChange w:id="8882" w:author="Microsoft Office User" w:date="2018-11-26T15:34:00Z">
              <w:rPr>
                <w:b/>
                <w:bCs/>
              </w:rPr>
            </w:rPrChange>
          </w:rPr>
          <w:delText>77,</w:delText>
        </w:r>
        <w:r w:rsidRPr="00EA49BB" w:rsidDel="00EA49BB">
          <w:rPr>
            <w:b/>
            <w:rPrChange w:id="8883" w:author="Microsoft Office User" w:date="2018-11-26T15:34:00Z">
              <w:rPr/>
            </w:rPrChange>
          </w:rPr>
          <w:delText xml:space="preserve"> 2266–2278 (2017).</w:delText>
        </w:r>
      </w:del>
    </w:p>
    <w:p w14:paraId="76C70C6F" w14:textId="71076569" w:rsidR="00E4722A" w:rsidRPr="00EA49BB" w:rsidDel="00EA49BB" w:rsidRDefault="00E4722A" w:rsidP="00EA49BB">
      <w:pPr>
        <w:pStyle w:val="Bibliography"/>
        <w:ind w:left="0" w:firstLine="0"/>
        <w:contextualSpacing/>
        <w:rPr>
          <w:del w:id="8884" w:author="Microsoft Office User" w:date="2018-11-26T15:30:00Z"/>
          <w:b/>
          <w:rPrChange w:id="8885" w:author="Microsoft Office User" w:date="2018-11-26T15:34:00Z">
            <w:rPr>
              <w:del w:id="8886" w:author="Microsoft Office User" w:date="2018-11-26T15:30:00Z"/>
            </w:rPr>
          </w:rPrChange>
        </w:rPr>
        <w:pPrChange w:id="8887" w:author="Microsoft Office User" w:date="2018-11-26T15:34:00Z">
          <w:pPr>
            <w:pStyle w:val="Bibliography"/>
            <w:spacing w:line="360" w:lineRule="auto"/>
          </w:pPr>
        </w:pPrChange>
      </w:pPr>
      <w:del w:id="8888" w:author="Microsoft Office User" w:date="2018-11-26T15:30:00Z">
        <w:r w:rsidRPr="00EA49BB" w:rsidDel="00EA49BB">
          <w:rPr>
            <w:b/>
            <w:rPrChange w:id="8889" w:author="Microsoft Office User" w:date="2018-11-26T15:34:00Z">
              <w:rPr/>
            </w:rPrChange>
          </w:rPr>
          <w:delText>4.</w:delText>
        </w:r>
        <w:r w:rsidRPr="00EA49BB" w:rsidDel="00EA49BB">
          <w:rPr>
            <w:b/>
            <w:rPrChange w:id="8890" w:author="Microsoft Office User" w:date="2018-11-26T15:34:00Z">
              <w:rPr/>
            </w:rPrChange>
          </w:rPr>
          <w:tab/>
          <w:delText xml:space="preserve">Spitzer, M. H. </w:delText>
        </w:r>
        <w:r w:rsidRPr="00EA49BB" w:rsidDel="00EA49BB">
          <w:rPr>
            <w:b/>
            <w:i/>
            <w:iCs/>
            <w:rPrChange w:id="8891" w:author="Microsoft Office User" w:date="2018-11-26T15:34:00Z">
              <w:rPr>
                <w:i/>
                <w:iCs/>
              </w:rPr>
            </w:rPrChange>
          </w:rPr>
          <w:delText>et al.</w:delText>
        </w:r>
        <w:r w:rsidRPr="00EA49BB" w:rsidDel="00EA49BB">
          <w:rPr>
            <w:b/>
            <w:rPrChange w:id="8892" w:author="Microsoft Office User" w:date="2018-11-26T15:34:00Z">
              <w:rPr/>
            </w:rPrChange>
          </w:rPr>
          <w:delText xml:space="preserve"> Systemic Immunity Is Required for Effective Cancer Immunotherapy. </w:delText>
        </w:r>
        <w:r w:rsidRPr="00EA49BB" w:rsidDel="00EA49BB">
          <w:rPr>
            <w:b/>
            <w:i/>
            <w:iCs/>
            <w:rPrChange w:id="8893" w:author="Microsoft Office User" w:date="2018-11-26T15:34:00Z">
              <w:rPr>
                <w:i/>
                <w:iCs/>
              </w:rPr>
            </w:rPrChange>
          </w:rPr>
          <w:delText>Cell</w:delText>
        </w:r>
        <w:r w:rsidRPr="00EA49BB" w:rsidDel="00EA49BB">
          <w:rPr>
            <w:b/>
            <w:rPrChange w:id="8894" w:author="Microsoft Office User" w:date="2018-11-26T15:34:00Z">
              <w:rPr/>
            </w:rPrChange>
          </w:rPr>
          <w:delText xml:space="preserve"> </w:delText>
        </w:r>
        <w:r w:rsidRPr="00EA49BB" w:rsidDel="00EA49BB">
          <w:rPr>
            <w:b/>
            <w:bCs/>
            <w:rPrChange w:id="8895" w:author="Microsoft Office User" w:date="2018-11-26T15:34:00Z">
              <w:rPr>
                <w:b/>
                <w:bCs/>
              </w:rPr>
            </w:rPrChange>
          </w:rPr>
          <w:delText>168,</w:delText>
        </w:r>
        <w:r w:rsidRPr="00EA49BB" w:rsidDel="00EA49BB">
          <w:rPr>
            <w:b/>
            <w:rPrChange w:id="8896" w:author="Microsoft Office User" w:date="2018-11-26T15:34:00Z">
              <w:rPr/>
            </w:rPrChange>
          </w:rPr>
          <w:delText xml:space="preserve"> 487-502.e15 (2017).</w:delText>
        </w:r>
      </w:del>
    </w:p>
    <w:p w14:paraId="4D34F66F" w14:textId="328AE77E" w:rsidR="00E4722A" w:rsidRPr="00EA49BB" w:rsidDel="00EA49BB" w:rsidRDefault="00E4722A" w:rsidP="00EA49BB">
      <w:pPr>
        <w:pStyle w:val="Bibliography"/>
        <w:ind w:left="0" w:firstLine="0"/>
        <w:contextualSpacing/>
        <w:rPr>
          <w:del w:id="8897" w:author="Microsoft Office User" w:date="2018-11-26T15:30:00Z"/>
          <w:b/>
          <w:rPrChange w:id="8898" w:author="Microsoft Office User" w:date="2018-11-26T15:34:00Z">
            <w:rPr>
              <w:del w:id="8899" w:author="Microsoft Office User" w:date="2018-11-26T15:30:00Z"/>
            </w:rPr>
          </w:rPrChange>
        </w:rPr>
        <w:pPrChange w:id="8900" w:author="Microsoft Office User" w:date="2018-11-26T15:34:00Z">
          <w:pPr>
            <w:pStyle w:val="Bibliography"/>
            <w:spacing w:line="360" w:lineRule="auto"/>
          </w:pPr>
        </w:pPrChange>
      </w:pPr>
      <w:del w:id="8901" w:author="Microsoft Office User" w:date="2018-11-26T15:30:00Z">
        <w:r w:rsidRPr="00EA49BB" w:rsidDel="00EA49BB">
          <w:rPr>
            <w:b/>
            <w:rPrChange w:id="8902" w:author="Microsoft Office User" w:date="2018-11-26T15:34:00Z">
              <w:rPr/>
            </w:rPrChange>
          </w:rPr>
          <w:delText>5.</w:delText>
        </w:r>
        <w:r w:rsidRPr="00EA49BB" w:rsidDel="00EA49BB">
          <w:rPr>
            <w:b/>
            <w:rPrChange w:id="8903" w:author="Microsoft Office User" w:date="2018-11-26T15:34:00Z">
              <w:rPr/>
            </w:rPrChange>
          </w:rPr>
          <w:tab/>
          <w:delText xml:space="preserve">Chen, D. S. &amp; Mellman, I. Elements of cancer immunity and the cancer-immune set point. </w:delText>
        </w:r>
        <w:r w:rsidRPr="00EA49BB" w:rsidDel="00EA49BB">
          <w:rPr>
            <w:b/>
            <w:i/>
            <w:iCs/>
            <w:rPrChange w:id="8904" w:author="Microsoft Office User" w:date="2018-11-26T15:34:00Z">
              <w:rPr>
                <w:i/>
                <w:iCs/>
              </w:rPr>
            </w:rPrChange>
          </w:rPr>
          <w:delText>Nature</w:delText>
        </w:r>
        <w:r w:rsidRPr="00EA49BB" w:rsidDel="00EA49BB">
          <w:rPr>
            <w:b/>
            <w:rPrChange w:id="8905" w:author="Microsoft Office User" w:date="2018-11-26T15:34:00Z">
              <w:rPr/>
            </w:rPrChange>
          </w:rPr>
          <w:delText xml:space="preserve"> </w:delText>
        </w:r>
        <w:r w:rsidRPr="00EA49BB" w:rsidDel="00EA49BB">
          <w:rPr>
            <w:b/>
            <w:bCs/>
            <w:rPrChange w:id="8906" w:author="Microsoft Office User" w:date="2018-11-26T15:34:00Z">
              <w:rPr>
                <w:b/>
                <w:bCs/>
              </w:rPr>
            </w:rPrChange>
          </w:rPr>
          <w:delText>541,</w:delText>
        </w:r>
        <w:r w:rsidRPr="00EA49BB" w:rsidDel="00EA49BB">
          <w:rPr>
            <w:b/>
            <w:rPrChange w:id="8907" w:author="Microsoft Office User" w:date="2018-11-26T15:34:00Z">
              <w:rPr/>
            </w:rPrChange>
          </w:rPr>
          <w:delText xml:space="preserve"> 321–330 (2017).</w:delText>
        </w:r>
      </w:del>
    </w:p>
    <w:p w14:paraId="03DEE0C3" w14:textId="42A3491B" w:rsidR="00E4722A" w:rsidRPr="00EA49BB" w:rsidDel="00EA49BB" w:rsidRDefault="00E4722A" w:rsidP="00EA49BB">
      <w:pPr>
        <w:pStyle w:val="Bibliography"/>
        <w:ind w:left="0" w:firstLine="0"/>
        <w:contextualSpacing/>
        <w:rPr>
          <w:del w:id="8908" w:author="Microsoft Office User" w:date="2018-11-26T15:30:00Z"/>
          <w:b/>
          <w:rPrChange w:id="8909" w:author="Microsoft Office User" w:date="2018-11-26T15:34:00Z">
            <w:rPr>
              <w:del w:id="8910" w:author="Microsoft Office User" w:date="2018-11-26T15:30:00Z"/>
            </w:rPr>
          </w:rPrChange>
        </w:rPr>
        <w:pPrChange w:id="8911" w:author="Microsoft Office User" w:date="2018-11-26T15:34:00Z">
          <w:pPr>
            <w:pStyle w:val="Bibliography"/>
            <w:spacing w:line="360" w:lineRule="auto"/>
          </w:pPr>
        </w:pPrChange>
      </w:pPr>
      <w:del w:id="8912" w:author="Microsoft Office User" w:date="2018-11-26T15:30:00Z">
        <w:r w:rsidRPr="00EA49BB" w:rsidDel="00EA49BB">
          <w:rPr>
            <w:b/>
            <w:rPrChange w:id="8913" w:author="Microsoft Office User" w:date="2018-11-26T15:34:00Z">
              <w:rPr/>
            </w:rPrChange>
          </w:rPr>
          <w:delText>6.</w:delText>
        </w:r>
        <w:r w:rsidRPr="00EA49BB" w:rsidDel="00EA49BB">
          <w:rPr>
            <w:b/>
            <w:rPrChange w:id="8914" w:author="Microsoft Office User" w:date="2018-11-26T15:34:00Z">
              <w:rPr/>
            </w:rPrChange>
          </w:rPr>
          <w:tab/>
          <w:delText xml:space="preserve">Chen, D. S. &amp; Mellman, I. Oncology meets immunology: the cancer-immunity cycle. </w:delText>
        </w:r>
        <w:r w:rsidRPr="00EA49BB" w:rsidDel="00EA49BB">
          <w:rPr>
            <w:b/>
            <w:i/>
            <w:iCs/>
            <w:rPrChange w:id="8915" w:author="Microsoft Office User" w:date="2018-11-26T15:34:00Z">
              <w:rPr>
                <w:i/>
                <w:iCs/>
              </w:rPr>
            </w:rPrChange>
          </w:rPr>
          <w:delText>Immunity</w:delText>
        </w:r>
        <w:r w:rsidRPr="00EA49BB" w:rsidDel="00EA49BB">
          <w:rPr>
            <w:b/>
            <w:rPrChange w:id="8916" w:author="Microsoft Office User" w:date="2018-11-26T15:34:00Z">
              <w:rPr/>
            </w:rPrChange>
          </w:rPr>
          <w:delText xml:space="preserve"> </w:delText>
        </w:r>
        <w:r w:rsidRPr="00EA49BB" w:rsidDel="00EA49BB">
          <w:rPr>
            <w:b/>
            <w:bCs/>
            <w:rPrChange w:id="8917" w:author="Microsoft Office User" w:date="2018-11-26T15:34:00Z">
              <w:rPr>
                <w:b/>
                <w:bCs/>
              </w:rPr>
            </w:rPrChange>
          </w:rPr>
          <w:delText>39,</w:delText>
        </w:r>
        <w:r w:rsidRPr="00EA49BB" w:rsidDel="00EA49BB">
          <w:rPr>
            <w:b/>
            <w:rPrChange w:id="8918" w:author="Microsoft Office User" w:date="2018-11-26T15:34:00Z">
              <w:rPr/>
            </w:rPrChange>
          </w:rPr>
          <w:delText xml:space="preserve"> 1–10 (2013).</w:delText>
        </w:r>
      </w:del>
    </w:p>
    <w:p w14:paraId="1861438D" w14:textId="56BC73F8" w:rsidR="00E4722A" w:rsidRPr="00EA49BB" w:rsidDel="00EA49BB" w:rsidRDefault="00E4722A" w:rsidP="00EA49BB">
      <w:pPr>
        <w:pStyle w:val="Bibliography"/>
        <w:ind w:left="0" w:firstLine="0"/>
        <w:contextualSpacing/>
        <w:rPr>
          <w:del w:id="8919" w:author="Microsoft Office User" w:date="2018-11-26T15:30:00Z"/>
          <w:b/>
          <w:rPrChange w:id="8920" w:author="Microsoft Office User" w:date="2018-11-26T15:34:00Z">
            <w:rPr>
              <w:del w:id="8921" w:author="Microsoft Office User" w:date="2018-11-26T15:30:00Z"/>
            </w:rPr>
          </w:rPrChange>
        </w:rPr>
        <w:pPrChange w:id="8922" w:author="Microsoft Office User" w:date="2018-11-26T15:34:00Z">
          <w:pPr>
            <w:pStyle w:val="Bibliography"/>
            <w:spacing w:line="360" w:lineRule="auto"/>
          </w:pPr>
        </w:pPrChange>
      </w:pPr>
      <w:del w:id="8923" w:author="Microsoft Office User" w:date="2018-11-26T15:30:00Z">
        <w:r w:rsidRPr="00EA49BB" w:rsidDel="00EA49BB">
          <w:rPr>
            <w:b/>
            <w:rPrChange w:id="8924" w:author="Microsoft Office User" w:date="2018-11-26T15:34:00Z">
              <w:rPr/>
            </w:rPrChange>
          </w:rPr>
          <w:delText>7.</w:delText>
        </w:r>
        <w:r w:rsidRPr="00EA49BB" w:rsidDel="00EA49BB">
          <w:rPr>
            <w:b/>
            <w:rPrChange w:id="8925" w:author="Microsoft Office User" w:date="2018-11-26T15:34:00Z">
              <w:rPr/>
            </w:rPrChange>
          </w:rPr>
          <w:tab/>
          <w:delText xml:space="preserve">Saeys, Y., Van Gassen, S. &amp; Lambrecht, B. N. Computational flow cytometry: helping to make sense of high-dimensional immunology data. </w:delText>
        </w:r>
        <w:r w:rsidRPr="00EA49BB" w:rsidDel="00EA49BB">
          <w:rPr>
            <w:b/>
            <w:i/>
            <w:iCs/>
            <w:rPrChange w:id="8926" w:author="Microsoft Office User" w:date="2018-11-26T15:34:00Z">
              <w:rPr>
                <w:i/>
                <w:iCs/>
              </w:rPr>
            </w:rPrChange>
          </w:rPr>
          <w:delText>Nat. Rev. Immunol.</w:delText>
        </w:r>
        <w:r w:rsidRPr="00EA49BB" w:rsidDel="00EA49BB">
          <w:rPr>
            <w:b/>
            <w:rPrChange w:id="8927" w:author="Microsoft Office User" w:date="2018-11-26T15:34:00Z">
              <w:rPr/>
            </w:rPrChange>
          </w:rPr>
          <w:delText xml:space="preserve"> </w:delText>
        </w:r>
        <w:r w:rsidRPr="00EA49BB" w:rsidDel="00EA49BB">
          <w:rPr>
            <w:b/>
            <w:bCs/>
            <w:rPrChange w:id="8928" w:author="Microsoft Office User" w:date="2018-11-26T15:34:00Z">
              <w:rPr>
                <w:b/>
                <w:bCs/>
              </w:rPr>
            </w:rPrChange>
          </w:rPr>
          <w:delText>16,</w:delText>
        </w:r>
        <w:r w:rsidRPr="00EA49BB" w:rsidDel="00EA49BB">
          <w:rPr>
            <w:b/>
            <w:rPrChange w:id="8929" w:author="Microsoft Office User" w:date="2018-11-26T15:34:00Z">
              <w:rPr/>
            </w:rPrChange>
          </w:rPr>
          <w:delText xml:space="preserve"> 449–462 (2016).</w:delText>
        </w:r>
      </w:del>
    </w:p>
    <w:p w14:paraId="6669403A" w14:textId="1F067531" w:rsidR="00E4722A" w:rsidRPr="00EA49BB" w:rsidDel="00EA49BB" w:rsidRDefault="00E4722A" w:rsidP="00EA49BB">
      <w:pPr>
        <w:pStyle w:val="Bibliography"/>
        <w:ind w:left="0" w:firstLine="0"/>
        <w:contextualSpacing/>
        <w:rPr>
          <w:del w:id="8930" w:author="Microsoft Office User" w:date="2018-11-26T15:30:00Z"/>
          <w:b/>
          <w:rPrChange w:id="8931" w:author="Microsoft Office User" w:date="2018-11-26T15:34:00Z">
            <w:rPr>
              <w:del w:id="8932" w:author="Microsoft Office User" w:date="2018-11-26T15:30:00Z"/>
            </w:rPr>
          </w:rPrChange>
        </w:rPr>
        <w:pPrChange w:id="8933" w:author="Microsoft Office User" w:date="2018-11-26T15:34:00Z">
          <w:pPr>
            <w:pStyle w:val="Bibliography"/>
            <w:spacing w:line="360" w:lineRule="auto"/>
          </w:pPr>
        </w:pPrChange>
      </w:pPr>
      <w:del w:id="8934" w:author="Microsoft Office User" w:date="2018-11-26T15:30:00Z">
        <w:r w:rsidRPr="00EA49BB" w:rsidDel="00EA49BB">
          <w:rPr>
            <w:b/>
            <w:rPrChange w:id="8935" w:author="Microsoft Office User" w:date="2018-11-26T15:34:00Z">
              <w:rPr/>
            </w:rPrChange>
          </w:rPr>
          <w:delText>8.</w:delText>
        </w:r>
        <w:r w:rsidRPr="00EA49BB" w:rsidDel="00EA49BB">
          <w:rPr>
            <w:b/>
            <w:rPrChange w:id="8936" w:author="Microsoft Office User" w:date="2018-11-26T15:34:00Z">
              <w:rPr/>
            </w:rPrChange>
          </w:rPr>
          <w:tab/>
          <w:delText xml:space="preserve">Telford, W. G., Babin, S. A., Khorev, S. V. &amp; Rowe, S. H. Green fiber lasers: an alternative to traditional DPSS green lasers for flow cytometry. </w:delText>
        </w:r>
        <w:r w:rsidRPr="00EA49BB" w:rsidDel="00EA49BB">
          <w:rPr>
            <w:b/>
            <w:i/>
            <w:iCs/>
            <w:rPrChange w:id="8937" w:author="Microsoft Office User" w:date="2018-11-26T15:34:00Z">
              <w:rPr>
                <w:i/>
                <w:iCs/>
              </w:rPr>
            </w:rPrChange>
          </w:rPr>
          <w:delText>Cytometry A</w:delText>
        </w:r>
        <w:r w:rsidRPr="00EA49BB" w:rsidDel="00EA49BB">
          <w:rPr>
            <w:b/>
            <w:rPrChange w:id="8938" w:author="Microsoft Office User" w:date="2018-11-26T15:34:00Z">
              <w:rPr/>
            </w:rPrChange>
          </w:rPr>
          <w:delText xml:space="preserve"> </w:delText>
        </w:r>
        <w:r w:rsidRPr="00EA49BB" w:rsidDel="00EA49BB">
          <w:rPr>
            <w:b/>
            <w:bCs/>
            <w:rPrChange w:id="8939" w:author="Microsoft Office User" w:date="2018-11-26T15:34:00Z">
              <w:rPr>
                <w:b/>
                <w:bCs/>
              </w:rPr>
            </w:rPrChange>
          </w:rPr>
          <w:delText>75,</w:delText>
        </w:r>
        <w:r w:rsidRPr="00EA49BB" w:rsidDel="00EA49BB">
          <w:rPr>
            <w:b/>
            <w:rPrChange w:id="8940" w:author="Microsoft Office User" w:date="2018-11-26T15:34:00Z">
              <w:rPr/>
            </w:rPrChange>
          </w:rPr>
          <w:delText xml:space="preserve"> 1031–1039 (2009).</w:delText>
        </w:r>
      </w:del>
    </w:p>
    <w:p w14:paraId="6ED1E043" w14:textId="0F4CC773" w:rsidR="00E4722A" w:rsidRPr="00EA49BB" w:rsidDel="00EA49BB" w:rsidRDefault="00E4722A" w:rsidP="00EA49BB">
      <w:pPr>
        <w:pStyle w:val="Bibliography"/>
        <w:ind w:left="0" w:firstLine="0"/>
        <w:contextualSpacing/>
        <w:rPr>
          <w:del w:id="8941" w:author="Microsoft Office User" w:date="2018-11-26T15:30:00Z"/>
          <w:b/>
          <w:rPrChange w:id="8942" w:author="Microsoft Office User" w:date="2018-11-26T15:34:00Z">
            <w:rPr>
              <w:del w:id="8943" w:author="Microsoft Office User" w:date="2018-11-26T15:30:00Z"/>
            </w:rPr>
          </w:rPrChange>
        </w:rPr>
        <w:pPrChange w:id="8944" w:author="Microsoft Office User" w:date="2018-11-26T15:34:00Z">
          <w:pPr>
            <w:pStyle w:val="Bibliography"/>
            <w:spacing w:line="360" w:lineRule="auto"/>
          </w:pPr>
        </w:pPrChange>
      </w:pPr>
      <w:del w:id="8945" w:author="Microsoft Office User" w:date="2018-11-26T15:30:00Z">
        <w:r w:rsidRPr="00EA49BB" w:rsidDel="00EA49BB">
          <w:rPr>
            <w:b/>
            <w:rPrChange w:id="8946" w:author="Microsoft Office User" w:date="2018-11-26T15:34:00Z">
              <w:rPr/>
            </w:rPrChange>
          </w:rPr>
          <w:delText>9.</w:delText>
        </w:r>
        <w:r w:rsidRPr="00EA49BB" w:rsidDel="00EA49BB">
          <w:rPr>
            <w:b/>
            <w:rPrChange w:id="8947" w:author="Microsoft Office User" w:date="2018-11-26T15:34:00Z">
              <w:rPr/>
            </w:rPrChange>
          </w:rPr>
          <w:tab/>
          <w:delText xml:space="preserve">Yui, M. A. &amp; Rothenberg, E. V. Developmental gene networks: a triathlon on the course to T cell identity. </w:delText>
        </w:r>
        <w:r w:rsidRPr="00EA49BB" w:rsidDel="00EA49BB">
          <w:rPr>
            <w:b/>
            <w:i/>
            <w:iCs/>
            <w:rPrChange w:id="8948" w:author="Microsoft Office User" w:date="2018-11-26T15:34:00Z">
              <w:rPr>
                <w:i/>
                <w:iCs/>
              </w:rPr>
            </w:rPrChange>
          </w:rPr>
          <w:delText>Nat. Rev. Immunol.</w:delText>
        </w:r>
        <w:r w:rsidRPr="00EA49BB" w:rsidDel="00EA49BB">
          <w:rPr>
            <w:b/>
            <w:rPrChange w:id="8949" w:author="Microsoft Office User" w:date="2018-11-26T15:34:00Z">
              <w:rPr/>
            </w:rPrChange>
          </w:rPr>
          <w:delText xml:space="preserve"> </w:delText>
        </w:r>
        <w:r w:rsidRPr="00EA49BB" w:rsidDel="00EA49BB">
          <w:rPr>
            <w:b/>
            <w:bCs/>
            <w:rPrChange w:id="8950" w:author="Microsoft Office User" w:date="2018-11-26T15:34:00Z">
              <w:rPr>
                <w:b/>
                <w:bCs/>
              </w:rPr>
            </w:rPrChange>
          </w:rPr>
          <w:delText>14,</w:delText>
        </w:r>
        <w:r w:rsidRPr="00EA49BB" w:rsidDel="00EA49BB">
          <w:rPr>
            <w:b/>
            <w:rPrChange w:id="8951" w:author="Microsoft Office User" w:date="2018-11-26T15:34:00Z">
              <w:rPr/>
            </w:rPrChange>
          </w:rPr>
          <w:delText xml:space="preserve"> 529–545 (2014).</w:delText>
        </w:r>
      </w:del>
    </w:p>
    <w:p w14:paraId="04955976" w14:textId="1018CD32" w:rsidR="00E4722A" w:rsidRPr="00EA49BB" w:rsidDel="00EA49BB" w:rsidRDefault="00E4722A" w:rsidP="00EA49BB">
      <w:pPr>
        <w:pStyle w:val="Bibliography"/>
        <w:ind w:left="0" w:firstLine="0"/>
        <w:contextualSpacing/>
        <w:rPr>
          <w:del w:id="8952" w:author="Microsoft Office User" w:date="2018-11-26T15:30:00Z"/>
          <w:b/>
          <w:rPrChange w:id="8953" w:author="Microsoft Office User" w:date="2018-11-26T15:34:00Z">
            <w:rPr>
              <w:del w:id="8954" w:author="Microsoft Office User" w:date="2018-11-26T15:30:00Z"/>
            </w:rPr>
          </w:rPrChange>
        </w:rPr>
        <w:pPrChange w:id="8955" w:author="Microsoft Office User" w:date="2018-11-26T15:34:00Z">
          <w:pPr>
            <w:pStyle w:val="Bibliography"/>
            <w:spacing w:line="360" w:lineRule="auto"/>
          </w:pPr>
        </w:pPrChange>
      </w:pPr>
      <w:del w:id="8956" w:author="Microsoft Office User" w:date="2018-11-26T15:30:00Z">
        <w:r w:rsidRPr="00EA49BB" w:rsidDel="00EA49BB">
          <w:rPr>
            <w:b/>
            <w:rPrChange w:id="8957" w:author="Microsoft Office User" w:date="2018-11-26T15:34:00Z">
              <w:rPr/>
            </w:rPrChange>
          </w:rPr>
          <w:delText>10.</w:delText>
        </w:r>
        <w:r w:rsidRPr="00EA49BB" w:rsidDel="00EA49BB">
          <w:rPr>
            <w:b/>
            <w:rPrChange w:id="8958" w:author="Microsoft Office User" w:date="2018-11-26T15:34:00Z">
              <w:rPr/>
            </w:rPrChange>
          </w:rPr>
          <w:tab/>
          <w:delText xml:space="preserve">Tatsumi, Y. </w:delText>
        </w:r>
        <w:r w:rsidRPr="00EA49BB" w:rsidDel="00EA49BB">
          <w:rPr>
            <w:b/>
            <w:i/>
            <w:iCs/>
            <w:rPrChange w:id="8959" w:author="Microsoft Office User" w:date="2018-11-26T15:34:00Z">
              <w:rPr>
                <w:i/>
                <w:iCs/>
              </w:rPr>
            </w:rPrChange>
          </w:rPr>
          <w:delText>et al.</w:delText>
        </w:r>
        <w:r w:rsidRPr="00EA49BB" w:rsidDel="00EA49BB">
          <w:rPr>
            <w:b/>
            <w:rPrChange w:id="8960" w:author="Microsoft Office User" w:date="2018-11-26T15:34:00Z">
              <w:rPr/>
            </w:rPrChange>
          </w:rPr>
          <w:delText xml:space="preserve"> Differentiation of thymocytes from CD3-CD4-CD8- through CD3-CD4-CD8+ into more mature stages induced by a thymic stromal cell clone. </w:delText>
        </w:r>
        <w:r w:rsidRPr="00EA49BB" w:rsidDel="00EA49BB">
          <w:rPr>
            <w:b/>
            <w:i/>
            <w:iCs/>
            <w:rPrChange w:id="8961" w:author="Microsoft Office User" w:date="2018-11-26T15:34:00Z">
              <w:rPr>
                <w:i/>
                <w:iCs/>
              </w:rPr>
            </w:rPrChange>
          </w:rPr>
          <w:delText>Proc. Natl. Acad. Sci. U.S.A.</w:delText>
        </w:r>
        <w:r w:rsidRPr="00EA49BB" w:rsidDel="00EA49BB">
          <w:rPr>
            <w:b/>
            <w:rPrChange w:id="8962" w:author="Microsoft Office User" w:date="2018-11-26T15:34:00Z">
              <w:rPr/>
            </w:rPrChange>
          </w:rPr>
          <w:delText xml:space="preserve"> </w:delText>
        </w:r>
        <w:r w:rsidRPr="00EA49BB" w:rsidDel="00EA49BB">
          <w:rPr>
            <w:b/>
            <w:bCs/>
            <w:rPrChange w:id="8963" w:author="Microsoft Office User" w:date="2018-11-26T15:34:00Z">
              <w:rPr>
                <w:b/>
                <w:bCs/>
              </w:rPr>
            </w:rPrChange>
          </w:rPr>
          <w:delText>87,</w:delText>
        </w:r>
        <w:r w:rsidRPr="00EA49BB" w:rsidDel="00EA49BB">
          <w:rPr>
            <w:b/>
            <w:rPrChange w:id="8964" w:author="Microsoft Office User" w:date="2018-11-26T15:34:00Z">
              <w:rPr/>
            </w:rPrChange>
          </w:rPr>
          <w:delText xml:space="preserve"> 2750–2754 (1990).</w:delText>
        </w:r>
      </w:del>
    </w:p>
    <w:p w14:paraId="7095C5BA" w14:textId="6AB73F66" w:rsidR="00E4722A" w:rsidRPr="00EA49BB" w:rsidDel="00EA49BB" w:rsidRDefault="00E4722A" w:rsidP="00EA49BB">
      <w:pPr>
        <w:pStyle w:val="Bibliography"/>
        <w:ind w:left="0" w:firstLine="0"/>
        <w:contextualSpacing/>
        <w:rPr>
          <w:del w:id="8965" w:author="Microsoft Office User" w:date="2018-11-26T15:30:00Z"/>
          <w:b/>
          <w:rPrChange w:id="8966" w:author="Microsoft Office User" w:date="2018-11-26T15:34:00Z">
            <w:rPr>
              <w:del w:id="8967" w:author="Microsoft Office User" w:date="2018-11-26T15:30:00Z"/>
            </w:rPr>
          </w:rPrChange>
        </w:rPr>
        <w:pPrChange w:id="8968" w:author="Microsoft Office User" w:date="2018-11-26T15:34:00Z">
          <w:pPr>
            <w:pStyle w:val="Bibliography"/>
            <w:spacing w:line="360" w:lineRule="auto"/>
          </w:pPr>
        </w:pPrChange>
      </w:pPr>
      <w:del w:id="8969" w:author="Microsoft Office User" w:date="2018-11-26T15:30:00Z">
        <w:r w:rsidRPr="00EA49BB" w:rsidDel="00EA49BB">
          <w:rPr>
            <w:b/>
            <w:rPrChange w:id="8970" w:author="Microsoft Office User" w:date="2018-11-26T15:34:00Z">
              <w:rPr/>
            </w:rPrChange>
          </w:rPr>
          <w:delText>11.</w:delText>
        </w:r>
        <w:r w:rsidRPr="00EA49BB" w:rsidDel="00EA49BB">
          <w:rPr>
            <w:b/>
            <w:rPrChange w:id="8971" w:author="Microsoft Office User" w:date="2018-11-26T15:34:00Z">
              <w:rPr/>
            </w:rPrChange>
          </w:rPr>
          <w:tab/>
          <w:delText xml:space="preserve">W. Marshall, M. Lapsley, A. Day &amp; R. Ayling. </w:delText>
        </w:r>
        <w:r w:rsidRPr="00EA49BB" w:rsidDel="00EA49BB">
          <w:rPr>
            <w:b/>
            <w:i/>
            <w:iCs/>
            <w:rPrChange w:id="8972" w:author="Microsoft Office User" w:date="2018-11-26T15:34:00Z">
              <w:rPr>
                <w:i/>
                <w:iCs/>
              </w:rPr>
            </w:rPrChange>
          </w:rPr>
          <w:delText>Clinical Biochemistry: Metabolic and Clinical Aspects 3rd Edition.</w:delText>
        </w:r>
        <w:r w:rsidRPr="00EA49BB" w:rsidDel="00EA49BB">
          <w:rPr>
            <w:b/>
            <w:rPrChange w:id="8973" w:author="Microsoft Office User" w:date="2018-11-26T15:34:00Z">
              <w:rPr/>
            </w:rPrChange>
          </w:rPr>
          <w:delText xml:space="preserve"> (Churchill Livingstone, 2014).</w:delText>
        </w:r>
      </w:del>
    </w:p>
    <w:p w14:paraId="3CCF63D0" w14:textId="50D30F81" w:rsidR="00E4722A" w:rsidRPr="00EA49BB" w:rsidDel="00EA49BB" w:rsidRDefault="00E4722A" w:rsidP="00EA49BB">
      <w:pPr>
        <w:pStyle w:val="Bibliography"/>
        <w:ind w:left="0" w:firstLine="0"/>
        <w:contextualSpacing/>
        <w:rPr>
          <w:del w:id="8974" w:author="Microsoft Office User" w:date="2018-11-26T15:30:00Z"/>
          <w:b/>
          <w:rPrChange w:id="8975" w:author="Microsoft Office User" w:date="2018-11-26T15:34:00Z">
            <w:rPr>
              <w:del w:id="8976" w:author="Microsoft Office User" w:date="2018-11-26T15:30:00Z"/>
            </w:rPr>
          </w:rPrChange>
        </w:rPr>
        <w:pPrChange w:id="8977" w:author="Microsoft Office User" w:date="2018-11-26T15:34:00Z">
          <w:pPr>
            <w:pStyle w:val="Bibliography"/>
            <w:spacing w:line="360" w:lineRule="auto"/>
          </w:pPr>
        </w:pPrChange>
      </w:pPr>
      <w:del w:id="8978" w:author="Microsoft Office User" w:date="2018-11-26T15:30:00Z">
        <w:r w:rsidRPr="00EA49BB" w:rsidDel="00EA49BB">
          <w:rPr>
            <w:b/>
            <w:rPrChange w:id="8979" w:author="Microsoft Office User" w:date="2018-11-26T15:34:00Z">
              <w:rPr/>
            </w:rPrChange>
          </w:rPr>
          <w:delText>12.</w:delText>
        </w:r>
        <w:r w:rsidRPr="00EA49BB" w:rsidDel="00EA49BB">
          <w:rPr>
            <w:b/>
            <w:rPrChange w:id="8980" w:author="Microsoft Office User" w:date="2018-11-26T15:34:00Z">
              <w:rPr/>
            </w:rPrChange>
          </w:rPr>
          <w:tab/>
          <w:delText xml:space="preserve">Lin, J.-R. </w:delText>
        </w:r>
        <w:r w:rsidRPr="00EA49BB" w:rsidDel="00EA49BB">
          <w:rPr>
            <w:b/>
            <w:i/>
            <w:iCs/>
            <w:rPrChange w:id="8981" w:author="Microsoft Office User" w:date="2018-11-26T15:34:00Z">
              <w:rPr>
                <w:i/>
                <w:iCs/>
              </w:rPr>
            </w:rPrChange>
          </w:rPr>
          <w:delText>et al.</w:delText>
        </w:r>
        <w:r w:rsidRPr="00EA49BB" w:rsidDel="00EA49BB">
          <w:rPr>
            <w:b/>
            <w:rPrChange w:id="8982" w:author="Microsoft Office User" w:date="2018-11-26T15:34:00Z">
              <w:rPr/>
            </w:rPrChange>
          </w:rPr>
          <w:delText xml:space="preserve"> Highly multiplexed immunofluorescence imaging of human tissues and tumors using t-CyCIF and conventional optical microscopes. </w:delText>
        </w:r>
        <w:r w:rsidRPr="00EA49BB" w:rsidDel="00EA49BB">
          <w:rPr>
            <w:b/>
            <w:i/>
            <w:iCs/>
            <w:rPrChange w:id="8983" w:author="Microsoft Office User" w:date="2018-11-26T15:34:00Z">
              <w:rPr>
                <w:i/>
                <w:iCs/>
              </w:rPr>
            </w:rPrChange>
          </w:rPr>
          <w:delText>Elife</w:delText>
        </w:r>
        <w:r w:rsidRPr="00EA49BB" w:rsidDel="00EA49BB">
          <w:rPr>
            <w:b/>
            <w:rPrChange w:id="8984" w:author="Microsoft Office User" w:date="2018-11-26T15:34:00Z">
              <w:rPr/>
            </w:rPrChange>
          </w:rPr>
          <w:delText xml:space="preserve"> </w:delText>
        </w:r>
        <w:r w:rsidRPr="00EA49BB" w:rsidDel="00EA49BB">
          <w:rPr>
            <w:b/>
            <w:bCs/>
            <w:rPrChange w:id="8985" w:author="Microsoft Office User" w:date="2018-11-26T15:34:00Z">
              <w:rPr>
                <w:b/>
                <w:bCs/>
              </w:rPr>
            </w:rPrChange>
          </w:rPr>
          <w:delText>7,</w:delText>
        </w:r>
        <w:r w:rsidRPr="00EA49BB" w:rsidDel="00EA49BB">
          <w:rPr>
            <w:b/>
            <w:rPrChange w:id="8986" w:author="Microsoft Office User" w:date="2018-11-26T15:34:00Z">
              <w:rPr/>
            </w:rPrChange>
          </w:rPr>
          <w:delText xml:space="preserve"> (2018).</w:delText>
        </w:r>
      </w:del>
    </w:p>
    <w:p w14:paraId="7B34E41F" w14:textId="11FC7DEC" w:rsidR="00E4722A" w:rsidRPr="00EA49BB" w:rsidDel="00EA49BB" w:rsidRDefault="00E4722A" w:rsidP="00EA49BB">
      <w:pPr>
        <w:pStyle w:val="Bibliography"/>
        <w:ind w:left="0" w:firstLine="0"/>
        <w:contextualSpacing/>
        <w:rPr>
          <w:del w:id="8987" w:author="Microsoft Office User" w:date="2018-11-26T15:30:00Z"/>
          <w:b/>
          <w:rPrChange w:id="8988" w:author="Microsoft Office User" w:date="2018-11-26T15:34:00Z">
            <w:rPr>
              <w:del w:id="8989" w:author="Microsoft Office User" w:date="2018-11-26T15:30:00Z"/>
            </w:rPr>
          </w:rPrChange>
        </w:rPr>
        <w:pPrChange w:id="8990" w:author="Microsoft Office User" w:date="2018-11-26T15:34:00Z">
          <w:pPr>
            <w:pStyle w:val="Bibliography"/>
            <w:spacing w:line="360" w:lineRule="auto"/>
          </w:pPr>
        </w:pPrChange>
      </w:pPr>
      <w:del w:id="8991" w:author="Microsoft Office User" w:date="2018-11-26T15:30:00Z">
        <w:r w:rsidRPr="00EA49BB" w:rsidDel="00EA49BB">
          <w:rPr>
            <w:b/>
            <w:rPrChange w:id="8992" w:author="Microsoft Office User" w:date="2018-11-26T15:34:00Z">
              <w:rPr/>
            </w:rPrChange>
          </w:rPr>
          <w:delText>13.</w:delText>
        </w:r>
        <w:r w:rsidRPr="00EA49BB" w:rsidDel="00EA49BB">
          <w:rPr>
            <w:b/>
            <w:rPrChange w:id="8993" w:author="Microsoft Office User" w:date="2018-11-26T15:34:00Z">
              <w:rPr/>
            </w:rPrChange>
          </w:rPr>
          <w:tab/>
          <w:delText xml:space="preserve">Lin, J.-R., Fallahi-Sichani, M. &amp; Sorger, P. K. Highly multiplexed imaging of single cells using a high-throughput cyclic immunofluorescence method. </w:delText>
        </w:r>
        <w:r w:rsidRPr="00EA49BB" w:rsidDel="00EA49BB">
          <w:rPr>
            <w:b/>
            <w:i/>
            <w:iCs/>
            <w:rPrChange w:id="8994" w:author="Microsoft Office User" w:date="2018-11-26T15:34:00Z">
              <w:rPr>
                <w:i/>
                <w:iCs/>
              </w:rPr>
            </w:rPrChange>
          </w:rPr>
          <w:delText>Nat Commun</w:delText>
        </w:r>
        <w:r w:rsidRPr="00EA49BB" w:rsidDel="00EA49BB">
          <w:rPr>
            <w:b/>
            <w:rPrChange w:id="8995" w:author="Microsoft Office User" w:date="2018-11-26T15:34:00Z">
              <w:rPr/>
            </w:rPrChange>
          </w:rPr>
          <w:delText xml:space="preserve"> </w:delText>
        </w:r>
        <w:r w:rsidRPr="00EA49BB" w:rsidDel="00EA49BB">
          <w:rPr>
            <w:b/>
            <w:bCs/>
            <w:rPrChange w:id="8996" w:author="Microsoft Office User" w:date="2018-11-26T15:34:00Z">
              <w:rPr>
                <w:b/>
                <w:bCs/>
              </w:rPr>
            </w:rPrChange>
          </w:rPr>
          <w:delText>6,</w:delText>
        </w:r>
        <w:r w:rsidRPr="00EA49BB" w:rsidDel="00EA49BB">
          <w:rPr>
            <w:b/>
            <w:rPrChange w:id="8997" w:author="Microsoft Office User" w:date="2018-11-26T15:34:00Z">
              <w:rPr/>
            </w:rPrChange>
          </w:rPr>
          <w:delText xml:space="preserve"> 8390 (2015).</w:delText>
        </w:r>
      </w:del>
    </w:p>
    <w:p w14:paraId="372076FE" w14:textId="4E799E5A" w:rsidR="00E4722A" w:rsidRPr="00EA49BB" w:rsidDel="00EA49BB" w:rsidRDefault="00E4722A" w:rsidP="00EA49BB">
      <w:pPr>
        <w:pStyle w:val="Bibliography"/>
        <w:ind w:left="0" w:firstLine="0"/>
        <w:contextualSpacing/>
        <w:rPr>
          <w:del w:id="8998" w:author="Microsoft Office User" w:date="2018-11-26T15:30:00Z"/>
          <w:b/>
          <w:rPrChange w:id="8999" w:author="Microsoft Office User" w:date="2018-11-26T15:34:00Z">
            <w:rPr>
              <w:del w:id="9000" w:author="Microsoft Office User" w:date="2018-11-26T15:30:00Z"/>
            </w:rPr>
          </w:rPrChange>
        </w:rPr>
        <w:pPrChange w:id="9001" w:author="Microsoft Office User" w:date="2018-11-26T15:34:00Z">
          <w:pPr>
            <w:pStyle w:val="Bibliography"/>
            <w:spacing w:line="360" w:lineRule="auto"/>
          </w:pPr>
        </w:pPrChange>
      </w:pPr>
      <w:del w:id="9002" w:author="Microsoft Office User" w:date="2018-11-26T15:30:00Z">
        <w:r w:rsidRPr="00EA49BB" w:rsidDel="00EA49BB">
          <w:rPr>
            <w:b/>
            <w:rPrChange w:id="9003" w:author="Microsoft Office User" w:date="2018-11-26T15:34:00Z">
              <w:rPr/>
            </w:rPrChange>
          </w:rPr>
          <w:delText>14.</w:delText>
        </w:r>
        <w:r w:rsidRPr="00EA49BB" w:rsidDel="00EA49BB">
          <w:rPr>
            <w:b/>
            <w:rPrChange w:id="9004" w:author="Microsoft Office User" w:date="2018-11-26T15:34:00Z">
              <w:rPr/>
            </w:rPrChange>
          </w:rPr>
          <w:tab/>
          <w:delText xml:space="preserve">Kochan, G., Escors, D., Breckpot, K. &amp; Guerrero-Setas, D. Role of non-classical MHC class I molecules in cancer immunosuppression. </w:delText>
        </w:r>
        <w:r w:rsidRPr="00EA49BB" w:rsidDel="00EA49BB">
          <w:rPr>
            <w:b/>
            <w:i/>
            <w:iCs/>
            <w:rPrChange w:id="9005" w:author="Microsoft Office User" w:date="2018-11-26T15:34:00Z">
              <w:rPr>
                <w:i/>
                <w:iCs/>
              </w:rPr>
            </w:rPrChange>
          </w:rPr>
          <w:delText>Oncoimmunology</w:delText>
        </w:r>
        <w:r w:rsidRPr="00EA49BB" w:rsidDel="00EA49BB">
          <w:rPr>
            <w:b/>
            <w:rPrChange w:id="9006" w:author="Microsoft Office User" w:date="2018-11-26T15:34:00Z">
              <w:rPr/>
            </w:rPrChange>
          </w:rPr>
          <w:delText xml:space="preserve"> </w:delText>
        </w:r>
        <w:r w:rsidRPr="00EA49BB" w:rsidDel="00EA49BB">
          <w:rPr>
            <w:b/>
            <w:bCs/>
            <w:rPrChange w:id="9007" w:author="Microsoft Office User" w:date="2018-11-26T15:34:00Z">
              <w:rPr>
                <w:b/>
                <w:bCs/>
              </w:rPr>
            </w:rPrChange>
          </w:rPr>
          <w:delText>2,</w:delText>
        </w:r>
        <w:r w:rsidRPr="00EA49BB" w:rsidDel="00EA49BB">
          <w:rPr>
            <w:b/>
            <w:rPrChange w:id="9008" w:author="Microsoft Office User" w:date="2018-11-26T15:34:00Z">
              <w:rPr/>
            </w:rPrChange>
          </w:rPr>
          <w:delText xml:space="preserve"> e26491 (2013).</w:delText>
        </w:r>
      </w:del>
    </w:p>
    <w:p w14:paraId="7381C051" w14:textId="0C5A4741" w:rsidR="00E4722A" w:rsidRPr="00EA49BB" w:rsidDel="00EA49BB" w:rsidRDefault="00E4722A" w:rsidP="00EA49BB">
      <w:pPr>
        <w:pStyle w:val="Bibliography"/>
        <w:ind w:left="0" w:firstLine="0"/>
        <w:contextualSpacing/>
        <w:rPr>
          <w:del w:id="9009" w:author="Microsoft Office User" w:date="2018-11-26T15:30:00Z"/>
          <w:b/>
          <w:rPrChange w:id="9010" w:author="Microsoft Office User" w:date="2018-11-26T15:34:00Z">
            <w:rPr>
              <w:del w:id="9011" w:author="Microsoft Office User" w:date="2018-11-26T15:30:00Z"/>
            </w:rPr>
          </w:rPrChange>
        </w:rPr>
        <w:pPrChange w:id="9012" w:author="Microsoft Office User" w:date="2018-11-26T15:34:00Z">
          <w:pPr>
            <w:pStyle w:val="Bibliography"/>
            <w:spacing w:line="360" w:lineRule="auto"/>
          </w:pPr>
        </w:pPrChange>
      </w:pPr>
      <w:del w:id="9013" w:author="Microsoft Office User" w:date="2018-11-26T15:30:00Z">
        <w:r w:rsidRPr="00EA49BB" w:rsidDel="00EA49BB">
          <w:rPr>
            <w:b/>
            <w:rPrChange w:id="9014" w:author="Microsoft Office User" w:date="2018-11-26T15:34:00Z">
              <w:rPr/>
            </w:rPrChange>
          </w:rPr>
          <w:delText>15.</w:delText>
        </w:r>
        <w:r w:rsidRPr="00EA49BB" w:rsidDel="00EA49BB">
          <w:rPr>
            <w:b/>
            <w:rPrChange w:id="9015" w:author="Microsoft Office User" w:date="2018-11-26T15:34:00Z">
              <w:rPr/>
            </w:rPrChange>
          </w:rPr>
          <w:tab/>
          <w:delText xml:space="preserve">Raychaudhuri, B. </w:delText>
        </w:r>
        <w:r w:rsidRPr="00EA49BB" w:rsidDel="00EA49BB">
          <w:rPr>
            <w:b/>
            <w:i/>
            <w:iCs/>
            <w:rPrChange w:id="9016" w:author="Microsoft Office User" w:date="2018-11-26T15:34:00Z">
              <w:rPr>
                <w:i/>
                <w:iCs/>
              </w:rPr>
            </w:rPrChange>
          </w:rPr>
          <w:delText>et al.</w:delText>
        </w:r>
        <w:r w:rsidRPr="00EA49BB" w:rsidDel="00EA49BB">
          <w:rPr>
            <w:b/>
            <w:rPrChange w:id="9017" w:author="Microsoft Office User" w:date="2018-11-26T15:34:00Z">
              <w:rPr/>
            </w:rPrChange>
          </w:rPr>
          <w:delText xml:space="preserve"> Myeloid-derived suppressor cell accumulation and function in patients with newly diagnosed glioblastoma. </w:delText>
        </w:r>
        <w:r w:rsidRPr="00EA49BB" w:rsidDel="00EA49BB">
          <w:rPr>
            <w:b/>
            <w:i/>
            <w:iCs/>
            <w:rPrChange w:id="9018" w:author="Microsoft Office User" w:date="2018-11-26T15:34:00Z">
              <w:rPr>
                <w:i/>
                <w:iCs/>
              </w:rPr>
            </w:rPrChange>
          </w:rPr>
          <w:delText>Neuro-oncology</w:delText>
        </w:r>
        <w:r w:rsidRPr="00EA49BB" w:rsidDel="00EA49BB">
          <w:rPr>
            <w:b/>
            <w:rPrChange w:id="9019" w:author="Microsoft Office User" w:date="2018-11-26T15:34:00Z">
              <w:rPr/>
            </w:rPrChange>
          </w:rPr>
          <w:delText xml:space="preserve"> </w:delText>
        </w:r>
        <w:r w:rsidRPr="00EA49BB" w:rsidDel="00EA49BB">
          <w:rPr>
            <w:b/>
            <w:bCs/>
            <w:rPrChange w:id="9020" w:author="Microsoft Office User" w:date="2018-11-26T15:34:00Z">
              <w:rPr>
                <w:b/>
                <w:bCs/>
              </w:rPr>
            </w:rPrChange>
          </w:rPr>
          <w:delText>13,</w:delText>
        </w:r>
        <w:r w:rsidRPr="00EA49BB" w:rsidDel="00EA49BB">
          <w:rPr>
            <w:b/>
            <w:rPrChange w:id="9021" w:author="Microsoft Office User" w:date="2018-11-26T15:34:00Z">
              <w:rPr/>
            </w:rPrChange>
          </w:rPr>
          <w:delText xml:space="preserve"> 591–599 (2011).</w:delText>
        </w:r>
      </w:del>
    </w:p>
    <w:p w14:paraId="53BBDFA8" w14:textId="5D64EFA1" w:rsidR="00E4722A" w:rsidRPr="00EA49BB" w:rsidDel="00EA49BB" w:rsidRDefault="00E4722A" w:rsidP="00EA49BB">
      <w:pPr>
        <w:pStyle w:val="Bibliography"/>
        <w:ind w:left="0" w:firstLine="0"/>
        <w:contextualSpacing/>
        <w:rPr>
          <w:del w:id="9022" w:author="Microsoft Office User" w:date="2018-11-26T15:30:00Z"/>
          <w:b/>
          <w:rPrChange w:id="9023" w:author="Microsoft Office User" w:date="2018-11-26T15:34:00Z">
            <w:rPr>
              <w:del w:id="9024" w:author="Microsoft Office User" w:date="2018-11-26T15:30:00Z"/>
            </w:rPr>
          </w:rPrChange>
        </w:rPr>
        <w:pPrChange w:id="9025" w:author="Microsoft Office User" w:date="2018-11-26T15:34:00Z">
          <w:pPr>
            <w:pStyle w:val="Bibliography"/>
            <w:spacing w:line="360" w:lineRule="auto"/>
          </w:pPr>
        </w:pPrChange>
      </w:pPr>
      <w:del w:id="9026" w:author="Microsoft Office User" w:date="2018-11-26T15:30:00Z">
        <w:r w:rsidRPr="00EA49BB" w:rsidDel="00EA49BB">
          <w:rPr>
            <w:b/>
            <w:rPrChange w:id="9027" w:author="Microsoft Office User" w:date="2018-11-26T15:34:00Z">
              <w:rPr/>
            </w:rPrChange>
          </w:rPr>
          <w:delText>16.</w:delText>
        </w:r>
        <w:r w:rsidRPr="00EA49BB" w:rsidDel="00EA49BB">
          <w:rPr>
            <w:b/>
            <w:rPrChange w:id="9028" w:author="Microsoft Office User" w:date="2018-11-26T15:34:00Z">
              <w:rPr/>
            </w:rPrChange>
          </w:rPr>
          <w:tab/>
          <w:delText xml:space="preserve">Kamran, N. </w:delText>
        </w:r>
        <w:r w:rsidRPr="00EA49BB" w:rsidDel="00EA49BB">
          <w:rPr>
            <w:b/>
            <w:i/>
            <w:iCs/>
            <w:rPrChange w:id="9029" w:author="Microsoft Office User" w:date="2018-11-26T15:34:00Z">
              <w:rPr>
                <w:i/>
                <w:iCs/>
              </w:rPr>
            </w:rPrChange>
          </w:rPr>
          <w:delText>et al.</w:delText>
        </w:r>
        <w:r w:rsidRPr="00EA49BB" w:rsidDel="00EA49BB">
          <w:rPr>
            <w:b/>
            <w:rPrChange w:id="9030" w:author="Microsoft Office User" w:date="2018-11-26T15:34:00Z">
              <w:rPr/>
            </w:rPrChange>
          </w:rPr>
          <w:delText xml:space="preserve"> Immunosuppressive Myeloid Cells’ Blockade in the Glioma Microenvironment Enhances the Efficacy of Immune-Stimulatory Gene Therapy. </w:delText>
        </w:r>
        <w:r w:rsidRPr="00EA49BB" w:rsidDel="00EA49BB">
          <w:rPr>
            <w:b/>
            <w:i/>
            <w:iCs/>
            <w:rPrChange w:id="9031" w:author="Microsoft Office User" w:date="2018-11-26T15:34:00Z">
              <w:rPr>
                <w:i/>
                <w:iCs/>
              </w:rPr>
            </w:rPrChange>
          </w:rPr>
          <w:delText>Mol. Ther.</w:delText>
        </w:r>
        <w:r w:rsidRPr="00EA49BB" w:rsidDel="00EA49BB">
          <w:rPr>
            <w:b/>
            <w:rPrChange w:id="9032" w:author="Microsoft Office User" w:date="2018-11-26T15:34:00Z">
              <w:rPr/>
            </w:rPrChange>
          </w:rPr>
          <w:delText xml:space="preserve"> </w:delText>
        </w:r>
        <w:r w:rsidRPr="00EA49BB" w:rsidDel="00EA49BB">
          <w:rPr>
            <w:b/>
            <w:bCs/>
            <w:rPrChange w:id="9033" w:author="Microsoft Office User" w:date="2018-11-26T15:34:00Z">
              <w:rPr>
                <w:b/>
                <w:bCs/>
              </w:rPr>
            </w:rPrChange>
          </w:rPr>
          <w:delText>25,</w:delText>
        </w:r>
        <w:r w:rsidRPr="00EA49BB" w:rsidDel="00EA49BB">
          <w:rPr>
            <w:b/>
            <w:rPrChange w:id="9034" w:author="Microsoft Office User" w:date="2018-11-26T15:34:00Z">
              <w:rPr/>
            </w:rPrChange>
          </w:rPr>
          <w:delText xml:space="preserve"> 232–248 (2017).</w:delText>
        </w:r>
      </w:del>
    </w:p>
    <w:p w14:paraId="69801029" w14:textId="129A8815" w:rsidR="00E4722A" w:rsidRPr="00EA49BB" w:rsidDel="00EA49BB" w:rsidRDefault="00E4722A" w:rsidP="00EA49BB">
      <w:pPr>
        <w:pStyle w:val="Bibliography"/>
        <w:ind w:left="0" w:firstLine="0"/>
        <w:contextualSpacing/>
        <w:rPr>
          <w:del w:id="9035" w:author="Microsoft Office User" w:date="2018-11-26T15:30:00Z"/>
          <w:b/>
          <w:rPrChange w:id="9036" w:author="Microsoft Office User" w:date="2018-11-26T15:34:00Z">
            <w:rPr>
              <w:del w:id="9037" w:author="Microsoft Office User" w:date="2018-11-26T15:30:00Z"/>
            </w:rPr>
          </w:rPrChange>
        </w:rPr>
        <w:pPrChange w:id="9038" w:author="Microsoft Office User" w:date="2018-11-26T15:34:00Z">
          <w:pPr>
            <w:pStyle w:val="Bibliography"/>
            <w:spacing w:line="360" w:lineRule="auto"/>
          </w:pPr>
        </w:pPrChange>
      </w:pPr>
      <w:del w:id="9039" w:author="Microsoft Office User" w:date="2018-11-26T15:30:00Z">
        <w:r w:rsidRPr="00EA49BB" w:rsidDel="00EA49BB">
          <w:rPr>
            <w:b/>
            <w:rPrChange w:id="9040" w:author="Microsoft Office User" w:date="2018-11-26T15:34:00Z">
              <w:rPr/>
            </w:rPrChange>
          </w:rPr>
          <w:delText>17.</w:delText>
        </w:r>
        <w:r w:rsidRPr="00EA49BB" w:rsidDel="00EA49BB">
          <w:rPr>
            <w:b/>
            <w:rPrChange w:id="9041" w:author="Microsoft Office User" w:date="2018-11-26T15:34:00Z">
              <w:rPr/>
            </w:rPrChange>
          </w:rPr>
          <w:tab/>
          <w:delText xml:space="preserve">Zhao, F. </w:delText>
        </w:r>
        <w:r w:rsidRPr="00EA49BB" w:rsidDel="00EA49BB">
          <w:rPr>
            <w:b/>
            <w:i/>
            <w:iCs/>
            <w:rPrChange w:id="9042" w:author="Microsoft Office User" w:date="2018-11-26T15:34:00Z">
              <w:rPr>
                <w:i/>
                <w:iCs/>
              </w:rPr>
            </w:rPrChange>
          </w:rPr>
          <w:delText>et al.</w:delText>
        </w:r>
        <w:r w:rsidRPr="00EA49BB" w:rsidDel="00EA49BB">
          <w:rPr>
            <w:b/>
            <w:rPrChange w:id="9043" w:author="Microsoft Office User" w:date="2018-11-26T15:34:00Z">
              <w:rPr/>
            </w:rPrChange>
          </w:rPr>
          <w:delText xml:space="preserve"> Increase in frequency of myeloid-derived suppressor cells in mice with spontaneous pancreatic carcinoma. </w:delText>
        </w:r>
        <w:r w:rsidRPr="00EA49BB" w:rsidDel="00EA49BB">
          <w:rPr>
            <w:b/>
            <w:i/>
            <w:iCs/>
            <w:rPrChange w:id="9044" w:author="Microsoft Office User" w:date="2018-11-26T15:34:00Z">
              <w:rPr>
                <w:i/>
                <w:iCs/>
              </w:rPr>
            </w:rPrChange>
          </w:rPr>
          <w:delText>Immunology</w:delText>
        </w:r>
        <w:r w:rsidRPr="00EA49BB" w:rsidDel="00EA49BB">
          <w:rPr>
            <w:b/>
            <w:rPrChange w:id="9045" w:author="Microsoft Office User" w:date="2018-11-26T15:34:00Z">
              <w:rPr/>
            </w:rPrChange>
          </w:rPr>
          <w:delText xml:space="preserve"> </w:delText>
        </w:r>
        <w:r w:rsidRPr="00EA49BB" w:rsidDel="00EA49BB">
          <w:rPr>
            <w:b/>
            <w:bCs/>
            <w:rPrChange w:id="9046" w:author="Microsoft Office User" w:date="2018-11-26T15:34:00Z">
              <w:rPr>
                <w:b/>
                <w:bCs/>
              </w:rPr>
            </w:rPrChange>
          </w:rPr>
          <w:delText>128,</w:delText>
        </w:r>
        <w:r w:rsidRPr="00EA49BB" w:rsidDel="00EA49BB">
          <w:rPr>
            <w:b/>
            <w:rPrChange w:id="9047" w:author="Microsoft Office User" w:date="2018-11-26T15:34:00Z">
              <w:rPr/>
            </w:rPrChange>
          </w:rPr>
          <w:delText xml:space="preserve"> 141–149 (2009).</w:delText>
        </w:r>
      </w:del>
    </w:p>
    <w:p w14:paraId="70F8F6D1" w14:textId="7CA9A63B" w:rsidR="00E4722A" w:rsidRPr="00EA49BB" w:rsidDel="00EA49BB" w:rsidRDefault="00E4722A" w:rsidP="00EA49BB">
      <w:pPr>
        <w:pStyle w:val="Bibliography"/>
        <w:ind w:left="0" w:firstLine="0"/>
        <w:contextualSpacing/>
        <w:rPr>
          <w:del w:id="9048" w:author="Microsoft Office User" w:date="2018-11-26T15:30:00Z"/>
          <w:b/>
          <w:rPrChange w:id="9049" w:author="Microsoft Office User" w:date="2018-11-26T15:34:00Z">
            <w:rPr>
              <w:del w:id="9050" w:author="Microsoft Office User" w:date="2018-11-26T15:30:00Z"/>
            </w:rPr>
          </w:rPrChange>
        </w:rPr>
        <w:pPrChange w:id="9051" w:author="Microsoft Office User" w:date="2018-11-26T15:34:00Z">
          <w:pPr>
            <w:pStyle w:val="Bibliography"/>
            <w:spacing w:line="360" w:lineRule="auto"/>
          </w:pPr>
        </w:pPrChange>
      </w:pPr>
      <w:del w:id="9052" w:author="Microsoft Office User" w:date="2018-11-26T15:30:00Z">
        <w:r w:rsidRPr="00EA49BB" w:rsidDel="00EA49BB">
          <w:rPr>
            <w:b/>
            <w:rPrChange w:id="9053" w:author="Microsoft Office User" w:date="2018-11-26T15:34:00Z">
              <w:rPr/>
            </w:rPrChange>
          </w:rPr>
          <w:delText>18.</w:delText>
        </w:r>
        <w:r w:rsidRPr="00EA49BB" w:rsidDel="00EA49BB">
          <w:rPr>
            <w:b/>
            <w:rPrChange w:id="9054" w:author="Microsoft Office User" w:date="2018-11-26T15:34:00Z">
              <w:rPr/>
            </w:rPrChange>
          </w:rPr>
          <w:tab/>
          <w:delText xml:space="preserve">Marvel, J. &amp; Mayer, A. CD45R gives immunofluorescence and transduces signals on mouse T cells. </w:delText>
        </w:r>
        <w:r w:rsidRPr="00EA49BB" w:rsidDel="00EA49BB">
          <w:rPr>
            <w:b/>
            <w:i/>
            <w:iCs/>
            <w:rPrChange w:id="9055" w:author="Microsoft Office User" w:date="2018-11-26T15:34:00Z">
              <w:rPr>
                <w:i/>
                <w:iCs/>
              </w:rPr>
            </w:rPrChange>
          </w:rPr>
          <w:delText>European Journal of Immunology</w:delText>
        </w:r>
        <w:r w:rsidRPr="00EA49BB" w:rsidDel="00EA49BB">
          <w:rPr>
            <w:b/>
            <w:rPrChange w:id="9056" w:author="Microsoft Office User" w:date="2018-11-26T15:34:00Z">
              <w:rPr/>
            </w:rPrChange>
          </w:rPr>
          <w:delText xml:space="preserve"> </w:delText>
        </w:r>
        <w:r w:rsidRPr="00EA49BB" w:rsidDel="00EA49BB">
          <w:rPr>
            <w:b/>
            <w:bCs/>
            <w:rPrChange w:id="9057" w:author="Microsoft Office User" w:date="2018-11-26T15:34:00Z">
              <w:rPr>
                <w:b/>
                <w:bCs/>
              </w:rPr>
            </w:rPrChange>
          </w:rPr>
          <w:delText>18,</w:delText>
        </w:r>
        <w:r w:rsidRPr="00EA49BB" w:rsidDel="00EA49BB">
          <w:rPr>
            <w:b/>
            <w:rPrChange w:id="9058" w:author="Microsoft Office User" w:date="2018-11-26T15:34:00Z">
              <w:rPr/>
            </w:rPrChange>
          </w:rPr>
          <w:delText xml:space="preserve"> 825–828 (1988).</w:delText>
        </w:r>
      </w:del>
    </w:p>
    <w:p w14:paraId="1A21AEC8" w14:textId="33387AC5" w:rsidR="00E4722A" w:rsidRPr="00EA49BB" w:rsidDel="00EA49BB" w:rsidRDefault="00E4722A" w:rsidP="00EA49BB">
      <w:pPr>
        <w:pStyle w:val="Bibliography"/>
        <w:ind w:left="0" w:firstLine="0"/>
        <w:contextualSpacing/>
        <w:rPr>
          <w:del w:id="9059" w:author="Microsoft Office User" w:date="2018-11-26T15:30:00Z"/>
          <w:b/>
          <w:rPrChange w:id="9060" w:author="Microsoft Office User" w:date="2018-11-26T15:34:00Z">
            <w:rPr>
              <w:del w:id="9061" w:author="Microsoft Office User" w:date="2018-11-26T15:30:00Z"/>
            </w:rPr>
          </w:rPrChange>
        </w:rPr>
        <w:pPrChange w:id="9062" w:author="Microsoft Office User" w:date="2018-11-26T15:34:00Z">
          <w:pPr>
            <w:pStyle w:val="Bibliography"/>
            <w:spacing w:line="360" w:lineRule="auto"/>
          </w:pPr>
        </w:pPrChange>
      </w:pPr>
      <w:del w:id="9063" w:author="Microsoft Office User" w:date="2018-11-26T15:30:00Z">
        <w:r w:rsidRPr="00EA49BB" w:rsidDel="00EA49BB">
          <w:rPr>
            <w:b/>
            <w:rPrChange w:id="9064" w:author="Microsoft Office User" w:date="2018-11-26T15:34:00Z">
              <w:rPr/>
            </w:rPrChange>
          </w:rPr>
          <w:delText>19.</w:delText>
        </w:r>
        <w:r w:rsidRPr="00EA49BB" w:rsidDel="00EA49BB">
          <w:rPr>
            <w:b/>
            <w:rPrChange w:id="9065" w:author="Microsoft Office User" w:date="2018-11-26T15:34:00Z">
              <w:rPr/>
            </w:rPrChange>
          </w:rPr>
          <w:tab/>
          <w:delText xml:space="preserve">McNeill, L. </w:delText>
        </w:r>
        <w:r w:rsidRPr="00EA49BB" w:rsidDel="00EA49BB">
          <w:rPr>
            <w:b/>
            <w:i/>
            <w:iCs/>
            <w:rPrChange w:id="9066" w:author="Microsoft Office User" w:date="2018-11-26T15:34:00Z">
              <w:rPr>
                <w:i/>
                <w:iCs/>
              </w:rPr>
            </w:rPrChange>
          </w:rPr>
          <w:delText>et al.</w:delText>
        </w:r>
        <w:r w:rsidRPr="00EA49BB" w:rsidDel="00EA49BB">
          <w:rPr>
            <w:b/>
            <w:rPrChange w:id="9067" w:author="Microsoft Office User" w:date="2018-11-26T15:34:00Z">
              <w:rPr/>
            </w:rPrChange>
          </w:rPr>
          <w:delText xml:space="preserve"> CD45 isoforms in T cell signalling and development. </w:delText>
        </w:r>
        <w:r w:rsidRPr="00EA49BB" w:rsidDel="00EA49BB">
          <w:rPr>
            <w:b/>
            <w:i/>
            <w:iCs/>
            <w:rPrChange w:id="9068" w:author="Microsoft Office User" w:date="2018-11-26T15:34:00Z">
              <w:rPr>
                <w:i/>
                <w:iCs/>
              </w:rPr>
            </w:rPrChange>
          </w:rPr>
          <w:delText>Immunol. Lett.</w:delText>
        </w:r>
        <w:r w:rsidRPr="00EA49BB" w:rsidDel="00EA49BB">
          <w:rPr>
            <w:b/>
            <w:rPrChange w:id="9069" w:author="Microsoft Office User" w:date="2018-11-26T15:34:00Z">
              <w:rPr/>
            </w:rPrChange>
          </w:rPr>
          <w:delText xml:space="preserve"> </w:delText>
        </w:r>
        <w:r w:rsidRPr="00EA49BB" w:rsidDel="00EA49BB">
          <w:rPr>
            <w:b/>
            <w:bCs/>
            <w:rPrChange w:id="9070" w:author="Microsoft Office User" w:date="2018-11-26T15:34:00Z">
              <w:rPr>
                <w:b/>
                <w:bCs/>
              </w:rPr>
            </w:rPrChange>
          </w:rPr>
          <w:delText>92,</w:delText>
        </w:r>
        <w:r w:rsidRPr="00EA49BB" w:rsidDel="00EA49BB">
          <w:rPr>
            <w:b/>
            <w:rPrChange w:id="9071" w:author="Microsoft Office User" w:date="2018-11-26T15:34:00Z">
              <w:rPr/>
            </w:rPrChange>
          </w:rPr>
          <w:delText xml:space="preserve"> 125–134 (2004).</w:delText>
        </w:r>
      </w:del>
    </w:p>
    <w:p w14:paraId="193AF611" w14:textId="7FF26FB0" w:rsidR="00E4722A" w:rsidRPr="00EA49BB" w:rsidDel="00EA49BB" w:rsidRDefault="00E4722A" w:rsidP="00EA49BB">
      <w:pPr>
        <w:pStyle w:val="Bibliography"/>
        <w:ind w:left="0" w:firstLine="0"/>
        <w:contextualSpacing/>
        <w:rPr>
          <w:del w:id="9072" w:author="Microsoft Office User" w:date="2018-11-26T15:30:00Z"/>
          <w:b/>
          <w:rPrChange w:id="9073" w:author="Microsoft Office User" w:date="2018-11-26T15:34:00Z">
            <w:rPr>
              <w:del w:id="9074" w:author="Microsoft Office User" w:date="2018-11-26T15:30:00Z"/>
            </w:rPr>
          </w:rPrChange>
        </w:rPr>
        <w:pPrChange w:id="9075" w:author="Microsoft Office User" w:date="2018-11-26T15:34:00Z">
          <w:pPr>
            <w:pStyle w:val="Bibliography"/>
            <w:spacing w:line="360" w:lineRule="auto"/>
          </w:pPr>
        </w:pPrChange>
      </w:pPr>
      <w:del w:id="9076" w:author="Microsoft Office User" w:date="2018-11-26T15:30:00Z">
        <w:r w:rsidRPr="00EA49BB" w:rsidDel="00EA49BB">
          <w:rPr>
            <w:b/>
            <w:rPrChange w:id="9077" w:author="Microsoft Office User" w:date="2018-11-26T15:34:00Z">
              <w:rPr/>
            </w:rPrChange>
          </w:rPr>
          <w:delText>20.</w:delText>
        </w:r>
        <w:r w:rsidRPr="00EA49BB" w:rsidDel="00EA49BB">
          <w:rPr>
            <w:b/>
            <w:rPrChange w:id="9078" w:author="Microsoft Office User" w:date="2018-11-26T15:34:00Z">
              <w:rPr/>
            </w:rPrChange>
          </w:rPr>
          <w:tab/>
          <w:delText xml:space="preserve">Takeuchi, T. </w:delText>
        </w:r>
        <w:r w:rsidRPr="00EA49BB" w:rsidDel="00EA49BB">
          <w:rPr>
            <w:b/>
            <w:i/>
            <w:iCs/>
            <w:rPrChange w:id="9079" w:author="Microsoft Office User" w:date="2018-11-26T15:34:00Z">
              <w:rPr>
                <w:i/>
                <w:iCs/>
              </w:rPr>
            </w:rPrChange>
          </w:rPr>
          <w:delText>et al.</w:delText>
        </w:r>
        <w:r w:rsidRPr="00EA49BB" w:rsidDel="00EA49BB">
          <w:rPr>
            <w:b/>
            <w:rPrChange w:id="9080" w:author="Microsoft Office User" w:date="2018-11-26T15:34:00Z">
              <w:rPr/>
            </w:rPrChange>
          </w:rPr>
          <w:delText xml:space="preserve"> Functional characterization of the CD45R (2H4) molecule on CD8 (T8) cells in the autologous mixed lymphocyte reaction system. </w:delText>
        </w:r>
        <w:r w:rsidRPr="00EA49BB" w:rsidDel="00EA49BB">
          <w:rPr>
            <w:b/>
            <w:i/>
            <w:iCs/>
            <w:rPrChange w:id="9081" w:author="Microsoft Office User" w:date="2018-11-26T15:34:00Z">
              <w:rPr>
                <w:i/>
                <w:iCs/>
              </w:rPr>
            </w:rPrChange>
          </w:rPr>
          <w:delText>Eur. J. Immunol.</w:delText>
        </w:r>
        <w:r w:rsidRPr="00EA49BB" w:rsidDel="00EA49BB">
          <w:rPr>
            <w:b/>
            <w:rPrChange w:id="9082" w:author="Microsoft Office User" w:date="2018-11-26T15:34:00Z">
              <w:rPr/>
            </w:rPrChange>
          </w:rPr>
          <w:delText xml:space="preserve"> </w:delText>
        </w:r>
        <w:r w:rsidRPr="00EA49BB" w:rsidDel="00EA49BB">
          <w:rPr>
            <w:b/>
            <w:bCs/>
            <w:rPrChange w:id="9083" w:author="Microsoft Office User" w:date="2018-11-26T15:34:00Z">
              <w:rPr>
                <w:b/>
                <w:bCs/>
              </w:rPr>
            </w:rPrChange>
          </w:rPr>
          <w:delText>19,</w:delText>
        </w:r>
        <w:r w:rsidRPr="00EA49BB" w:rsidDel="00EA49BB">
          <w:rPr>
            <w:b/>
            <w:rPrChange w:id="9084" w:author="Microsoft Office User" w:date="2018-11-26T15:34:00Z">
              <w:rPr/>
            </w:rPrChange>
          </w:rPr>
          <w:delText xml:space="preserve"> 747–755 (1989).</w:delText>
        </w:r>
      </w:del>
    </w:p>
    <w:p w14:paraId="05FEA1A0" w14:textId="1DA0E0E5" w:rsidR="00E4722A" w:rsidRPr="00EA49BB" w:rsidDel="00EA49BB" w:rsidRDefault="00E4722A" w:rsidP="00EA49BB">
      <w:pPr>
        <w:pStyle w:val="Bibliography"/>
        <w:ind w:left="0" w:firstLine="0"/>
        <w:contextualSpacing/>
        <w:rPr>
          <w:del w:id="9085" w:author="Microsoft Office User" w:date="2018-11-26T15:30:00Z"/>
          <w:b/>
          <w:rPrChange w:id="9086" w:author="Microsoft Office User" w:date="2018-11-26T15:34:00Z">
            <w:rPr>
              <w:del w:id="9087" w:author="Microsoft Office User" w:date="2018-11-26T15:30:00Z"/>
            </w:rPr>
          </w:rPrChange>
        </w:rPr>
        <w:pPrChange w:id="9088" w:author="Microsoft Office User" w:date="2018-11-26T15:34:00Z">
          <w:pPr>
            <w:pStyle w:val="Bibliography"/>
            <w:spacing w:line="360" w:lineRule="auto"/>
          </w:pPr>
        </w:pPrChange>
      </w:pPr>
      <w:del w:id="9089" w:author="Microsoft Office User" w:date="2018-11-26T15:30:00Z">
        <w:r w:rsidRPr="00EA49BB" w:rsidDel="00EA49BB">
          <w:rPr>
            <w:b/>
            <w:rPrChange w:id="9090" w:author="Microsoft Office User" w:date="2018-11-26T15:34:00Z">
              <w:rPr/>
            </w:rPrChange>
          </w:rPr>
          <w:delText>21.</w:delText>
        </w:r>
        <w:r w:rsidRPr="00EA49BB" w:rsidDel="00EA49BB">
          <w:rPr>
            <w:b/>
            <w:rPrChange w:id="9091" w:author="Microsoft Office User" w:date="2018-11-26T15:34:00Z">
              <w:rPr/>
            </w:rPrChange>
          </w:rPr>
          <w:tab/>
          <w:delText xml:space="preserve">Vukmanovic-Stejic, M., Thomas, M. J., Noble, A. &amp; Kemeny, D. M. Specificity, restriction and effector mechanisms of immunoregulatory CD8 T cells. </w:delText>
        </w:r>
        <w:r w:rsidRPr="00EA49BB" w:rsidDel="00EA49BB">
          <w:rPr>
            <w:b/>
            <w:i/>
            <w:iCs/>
            <w:rPrChange w:id="9092" w:author="Microsoft Office User" w:date="2018-11-26T15:34:00Z">
              <w:rPr>
                <w:i/>
                <w:iCs/>
              </w:rPr>
            </w:rPrChange>
          </w:rPr>
          <w:delText>Immunology</w:delText>
        </w:r>
        <w:r w:rsidRPr="00EA49BB" w:rsidDel="00EA49BB">
          <w:rPr>
            <w:b/>
            <w:rPrChange w:id="9093" w:author="Microsoft Office User" w:date="2018-11-26T15:34:00Z">
              <w:rPr/>
            </w:rPrChange>
          </w:rPr>
          <w:delText xml:space="preserve"> </w:delText>
        </w:r>
        <w:r w:rsidRPr="00EA49BB" w:rsidDel="00EA49BB">
          <w:rPr>
            <w:b/>
            <w:bCs/>
            <w:rPrChange w:id="9094" w:author="Microsoft Office User" w:date="2018-11-26T15:34:00Z">
              <w:rPr>
                <w:b/>
                <w:bCs/>
              </w:rPr>
            </w:rPrChange>
          </w:rPr>
          <w:delText>102,</w:delText>
        </w:r>
        <w:r w:rsidRPr="00EA49BB" w:rsidDel="00EA49BB">
          <w:rPr>
            <w:b/>
            <w:rPrChange w:id="9095" w:author="Microsoft Office User" w:date="2018-11-26T15:34:00Z">
              <w:rPr/>
            </w:rPrChange>
          </w:rPr>
          <w:delText xml:space="preserve"> 115–122 (2001).</w:delText>
        </w:r>
      </w:del>
    </w:p>
    <w:p w14:paraId="148B3A7D" w14:textId="6BAAF374" w:rsidR="00E4722A" w:rsidRPr="00EA49BB" w:rsidDel="00EA49BB" w:rsidRDefault="00E4722A" w:rsidP="00EA49BB">
      <w:pPr>
        <w:pStyle w:val="Bibliography"/>
        <w:ind w:left="0" w:firstLine="0"/>
        <w:contextualSpacing/>
        <w:rPr>
          <w:del w:id="9096" w:author="Microsoft Office User" w:date="2018-11-26T15:30:00Z"/>
          <w:b/>
          <w:rPrChange w:id="9097" w:author="Microsoft Office User" w:date="2018-11-26T15:34:00Z">
            <w:rPr>
              <w:del w:id="9098" w:author="Microsoft Office User" w:date="2018-11-26T15:30:00Z"/>
            </w:rPr>
          </w:rPrChange>
        </w:rPr>
        <w:pPrChange w:id="9099" w:author="Microsoft Office User" w:date="2018-11-26T15:34:00Z">
          <w:pPr>
            <w:pStyle w:val="Bibliography"/>
            <w:spacing w:line="360" w:lineRule="auto"/>
          </w:pPr>
        </w:pPrChange>
      </w:pPr>
      <w:del w:id="9100" w:author="Microsoft Office User" w:date="2018-11-26T15:30:00Z">
        <w:r w:rsidRPr="00EA49BB" w:rsidDel="00EA49BB">
          <w:rPr>
            <w:b/>
            <w:rPrChange w:id="9101" w:author="Microsoft Office User" w:date="2018-11-26T15:34:00Z">
              <w:rPr/>
            </w:rPrChange>
          </w:rPr>
          <w:delText>22.</w:delText>
        </w:r>
        <w:r w:rsidRPr="00EA49BB" w:rsidDel="00EA49BB">
          <w:rPr>
            <w:b/>
            <w:rPrChange w:id="9102" w:author="Microsoft Office User" w:date="2018-11-26T15:34:00Z">
              <w:rPr/>
            </w:rPrChange>
          </w:rPr>
          <w:tab/>
          <w:delText xml:space="preserve">Baker, G. J., Castro, M. G. &amp; Lowenstein, P. R. Isolation and Flow Cytometric Analysis of Glioma-infiltrating Peripheral Blood Mononuclear Cells. </w:delText>
        </w:r>
        <w:r w:rsidRPr="00EA49BB" w:rsidDel="00EA49BB">
          <w:rPr>
            <w:b/>
            <w:i/>
            <w:iCs/>
            <w:rPrChange w:id="9103" w:author="Microsoft Office User" w:date="2018-11-26T15:34:00Z">
              <w:rPr>
                <w:i/>
                <w:iCs/>
              </w:rPr>
            </w:rPrChange>
          </w:rPr>
          <w:delText>J Vis Exp</w:delText>
        </w:r>
        <w:r w:rsidRPr="00EA49BB" w:rsidDel="00EA49BB">
          <w:rPr>
            <w:b/>
            <w:rPrChange w:id="9104" w:author="Microsoft Office User" w:date="2018-11-26T15:34:00Z">
              <w:rPr/>
            </w:rPrChange>
          </w:rPr>
          <w:delText xml:space="preserve"> (2015). doi:10.3791/53676</w:delText>
        </w:r>
      </w:del>
    </w:p>
    <w:p w14:paraId="3C4F8C33" w14:textId="0706BF93" w:rsidR="00E4722A" w:rsidRPr="00EA49BB" w:rsidDel="00EA49BB" w:rsidRDefault="00E4722A" w:rsidP="00EA49BB">
      <w:pPr>
        <w:pStyle w:val="Bibliography"/>
        <w:ind w:left="0" w:firstLine="0"/>
        <w:contextualSpacing/>
        <w:rPr>
          <w:del w:id="9105" w:author="Microsoft Office User" w:date="2018-11-26T15:30:00Z"/>
          <w:b/>
          <w:rPrChange w:id="9106" w:author="Microsoft Office User" w:date="2018-11-26T15:34:00Z">
            <w:rPr>
              <w:del w:id="9107" w:author="Microsoft Office User" w:date="2018-11-26T15:30:00Z"/>
            </w:rPr>
          </w:rPrChange>
        </w:rPr>
        <w:pPrChange w:id="9108" w:author="Microsoft Office User" w:date="2018-11-26T15:34:00Z">
          <w:pPr>
            <w:pStyle w:val="Bibliography"/>
            <w:spacing w:line="360" w:lineRule="auto"/>
          </w:pPr>
        </w:pPrChange>
      </w:pPr>
      <w:del w:id="9109" w:author="Microsoft Office User" w:date="2018-11-26T15:30:00Z">
        <w:r w:rsidRPr="00EA49BB" w:rsidDel="00EA49BB">
          <w:rPr>
            <w:b/>
            <w:rPrChange w:id="9110" w:author="Microsoft Office User" w:date="2018-11-26T15:34:00Z">
              <w:rPr/>
            </w:rPrChange>
          </w:rPr>
          <w:delText>23.</w:delText>
        </w:r>
        <w:r w:rsidRPr="00EA49BB" w:rsidDel="00EA49BB">
          <w:rPr>
            <w:b/>
            <w:rPrChange w:id="9111" w:author="Microsoft Office User" w:date="2018-11-26T15:34:00Z">
              <w:rPr/>
            </w:rPrChange>
          </w:rPr>
          <w:tab/>
          <w:delText xml:space="preserve">McDonald, B., Urrutia, R., Yipp, B. G., Jenne, C. N. &amp; Kubes, P. Intravascular neutrophil extracellular traps capture bacteria from the bloodstream during sepsis. </w:delText>
        </w:r>
        <w:r w:rsidRPr="00EA49BB" w:rsidDel="00EA49BB">
          <w:rPr>
            <w:b/>
            <w:i/>
            <w:iCs/>
            <w:rPrChange w:id="9112" w:author="Microsoft Office User" w:date="2018-11-26T15:34:00Z">
              <w:rPr>
                <w:i/>
                <w:iCs/>
              </w:rPr>
            </w:rPrChange>
          </w:rPr>
          <w:delText>Cell Host Microbe</w:delText>
        </w:r>
        <w:r w:rsidRPr="00EA49BB" w:rsidDel="00EA49BB">
          <w:rPr>
            <w:b/>
            <w:rPrChange w:id="9113" w:author="Microsoft Office User" w:date="2018-11-26T15:34:00Z">
              <w:rPr/>
            </w:rPrChange>
          </w:rPr>
          <w:delText xml:space="preserve"> </w:delText>
        </w:r>
        <w:r w:rsidRPr="00EA49BB" w:rsidDel="00EA49BB">
          <w:rPr>
            <w:b/>
            <w:bCs/>
            <w:rPrChange w:id="9114" w:author="Microsoft Office User" w:date="2018-11-26T15:34:00Z">
              <w:rPr>
                <w:b/>
                <w:bCs/>
              </w:rPr>
            </w:rPrChange>
          </w:rPr>
          <w:delText>12,</w:delText>
        </w:r>
        <w:r w:rsidRPr="00EA49BB" w:rsidDel="00EA49BB">
          <w:rPr>
            <w:b/>
            <w:rPrChange w:id="9115" w:author="Microsoft Office User" w:date="2018-11-26T15:34:00Z">
              <w:rPr/>
            </w:rPrChange>
          </w:rPr>
          <w:delText xml:space="preserve"> 324–333 (2012).</w:delText>
        </w:r>
      </w:del>
    </w:p>
    <w:p w14:paraId="52C2629C" w14:textId="575A2E9C" w:rsidR="00E4722A" w:rsidRPr="00EA49BB" w:rsidDel="00EA49BB" w:rsidRDefault="00E4722A" w:rsidP="00EA49BB">
      <w:pPr>
        <w:pStyle w:val="Bibliography"/>
        <w:ind w:left="0" w:firstLine="0"/>
        <w:contextualSpacing/>
        <w:rPr>
          <w:del w:id="9116" w:author="Microsoft Office User" w:date="2018-11-26T15:30:00Z"/>
          <w:b/>
          <w:rPrChange w:id="9117" w:author="Microsoft Office User" w:date="2018-11-26T15:34:00Z">
            <w:rPr>
              <w:del w:id="9118" w:author="Microsoft Office User" w:date="2018-11-26T15:30:00Z"/>
            </w:rPr>
          </w:rPrChange>
        </w:rPr>
        <w:pPrChange w:id="9119" w:author="Microsoft Office User" w:date="2018-11-26T15:34:00Z">
          <w:pPr>
            <w:pStyle w:val="Bibliography"/>
            <w:spacing w:line="360" w:lineRule="auto"/>
          </w:pPr>
        </w:pPrChange>
      </w:pPr>
      <w:del w:id="9120" w:author="Microsoft Office User" w:date="2018-11-26T15:30:00Z">
        <w:r w:rsidRPr="00EA49BB" w:rsidDel="00EA49BB">
          <w:rPr>
            <w:b/>
            <w:rPrChange w:id="9121" w:author="Microsoft Office User" w:date="2018-11-26T15:34:00Z">
              <w:rPr/>
            </w:rPrChange>
          </w:rPr>
          <w:delText>24.</w:delText>
        </w:r>
        <w:r w:rsidRPr="00EA49BB" w:rsidDel="00EA49BB">
          <w:rPr>
            <w:b/>
            <w:rPrChange w:id="9122" w:author="Microsoft Office User" w:date="2018-11-26T15:34:00Z">
              <w:rPr/>
            </w:rPrChange>
          </w:rPr>
          <w:tab/>
          <w:delText xml:space="preserve">Barnard, M. R. </w:delText>
        </w:r>
        <w:r w:rsidRPr="00EA49BB" w:rsidDel="00EA49BB">
          <w:rPr>
            <w:b/>
            <w:i/>
            <w:iCs/>
            <w:rPrChange w:id="9123" w:author="Microsoft Office User" w:date="2018-11-26T15:34:00Z">
              <w:rPr>
                <w:i/>
                <w:iCs/>
              </w:rPr>
            </w:rPrChange>
          </w:rPr>
          <w:delText>et al.</w:delText>
        </w:r>
        <w:r w:rsidRPr="00EA49BB" w:rsidDel="00EA49BB">
          <w:rPr>
            <w:b/>
            <w:rPrChange w:id="9124" w:author="Microsoft Office User" w:date="2018-11-26T15:34:00Z">
              <w:rPr/>
            </w:rPrChange>
          </w:rPr>
          <w:delText xml:space="preserve"> Effects of platelet binding on whole blood flow cytometry assays of monocyte and neutrophil procoagulant activity. </w:delText>
        </w:r>
        <w:r w:rsidRPr="00EA49BB" w:rsidDel="00EA49BB">
          <w:rPr>
            <w:b/>
            <w:i/>
            <w:iCs/>
            <w:rPrChange w:id="9125" w:author="Microsoft Office User" w:date="2018-11-26T15:34:00Z">
              <w:rPr>
                <w:i/>
                <w:iCs/>
              </w:rPr>
            </w:rPrChange>
          </w:rPr>
          <w:delText>J. Thromb. Haemost.</w:delText>
        </w:r>
        <w:r w:rsidRPr="00EA49BB" w:rsidDel="00EA49BB">
          <w:rPr>
            <w:b/>
            <w:rPrChange w:id="9126" w:author="Microsoft Office User" w:date="2018-11-26T15:34:00Z">
              <w:rPr/>
            </w:rPrChange>
          </w:rPr>
          <w:delText xml:space="preserve"> </w:delText>
        </w:r>
        <w:r w:rsidRPr="00EA49BB" w:rsidDel="00EA49BB">
          <w:rPr>
            <w:b/>
            <w:bCs/>
            <w:rPrChange w:id="9127" w:author="Microsoft Office User" w:date="2018-11-26T15:34:00Z">
              <w:rPr>
                <w:b/>
                <w:bCs/>
              </w:rPr>
            </w:rPrChange>
          </w:rPr>
          <w:delText>3,</w:delText>
        </w:r>
        <w:r w:rsidRPr="00EA49BB" w:rsidDel="00EA49BB">
          <w:rPr>
            <w:b/>
            <w:rPrChange w:id="9128" w:author="Microsoft Office User" w:date="2018-11-26T15:34:00Z">
              <w:rPr/>
            </w:rPrChange>
          </w:rPr>
          <w:delText xml:space="preserve"> 2563–2570 (2005).</w:delText>
        </w:r>
      </w:del>
    </w:p>
    <w:p w14:paraId="707C8F6E" w14:textId="39BB07BD" w:rsidR="00C57C4E" w:rsidRPr="00EA49BB" w:rsidDel="00EA49BB" w:rsidRDefault="00462611" w:rsidP="00EA49BB">
      <w:pPr>
        <w:pStyle w:val="Bibliography"/>
        <w:ind w:left="0" w:firstLine="0"/>
        <w:contextualSpacing/>
        <w:rPr>
          <w:del w:id="9129" w:author="Microsoft Office User" w:date="2018-11-26T15:34:00Z"/>
          <w:b/>
          <w:bCs/>
          <w:rPrChange w:id="9130" w:author="Microsoft Office User" w:date="2018-11-26T15:34:00Z">
            <w:rPr>
              <w:del w:id="9131" w:author="Microsoft Office User" w:date="2018-11-26T15:34:00Z"/>
              <w:b/>
              <w:bCs/>
              <w:spacing w:val="-10"/>
            </w:rPr>
          </w:rPrChange>
        </w:rPr>
        <w:pPrChange w:id="9132" w:author="Microsoft Office User" w:date="2018-11-26T15:34:00Z">
          <w:pPr>
            <w:pStyle w:val="Bibliography"/>
            <w:spacing w:line="360" w:lineRule="auto"/>
          </w:pPr>
        </w:pPrChange>
      </w:pPr>
      <w:del w:id="9133" w:author="Microsoft Office User" w:date="2018-11-26T15:30:00Z">
        <w:r w:rsidRPr="00EA49BB" w:rsidDel="00EA49BB">
          <w:rPr>
            <w:b/>
            <w:rPrChange w:id="9134" w:author="Microsoft Office User" w:date="2018-11-26T15:34:00Z">
              <w:rPr/>
            </w:rPrChange>
          </w:rPr>
          <w:fldChar w:fldCharType="end"/>
        </w:r>
      </w:del>
    </w:p>
    <w:p w14:paraId="0D436004" w14:textId="3BCADC2B" w:rsidR="00680F24" w:rsidRPr="00EA49BB" w:rsidRDefault="00680F24" w:rsidP="00EA49BB">
      <w:pPr>
        <w:pStyle w:val="Bibliography"/>
        <w:ind w:left="0" w:firstLine="0"/>
        <w:contextualSpacing/>
        <w:rPr>
          <w:b/>
          <w:rPrChange w:id="9135" w:author="Microsoft Office User" w:date="2018-11-26T15:34:00Z">
            <w:rPr/>
          </w:rPrChange>
        </w:rPr>
        <w:pPrChange w:id="9136" w:author="Microsoft Office User" w:date="2018-11-26T15:34:00Z">
          <w:pPr>
            <w:spacing w:line="360" w:lineRule="auto"/>
            <w:contextualSpacing/>
          </w:pPr>
        </w:pPrChange>
      </w:pPr>
      <w:del w:id="9137" w:author="Microsoft Office User" w:date="2018-11-26T15:34:00Z">
        <w:r w:rsidRPr="00EA49BB" w:rsidDel="00EA49BB">
          <w:rPr>
            <w:b/>
            <w:rPrChange w:id="9138" w:author="Microsoft Office User" w:date="2018-11-26T15:34:00Z">
              <w:rPr>
                <w:b/>
                <w:bCs/>
                <w:spacing w:val="-10"/>
              </w:rPr>
            </w:rPrChange>
          </w:rPr>
          <w:delText xml:space="preserve">ONLINE </w:delText>
        </w:r>
      </w:del>
      <w:r w:rsidRPr="00EA49BB">
        <w:rPr>
          <w:b/>
          <w:rPrChange w:id="9139" w:author="Microsoft Office User" w:date="2018-11-26T15:34:00Z">
            <w:rPr>
              <w:b/>
              <w:bCs/>
              <w:spacing w:val="-10"/>
            </w:rPr>
          </w:rPrChange>
        </w:rPr>
        <w:t>M</w:t>
      </w:r>
      <w:ins w:id="9140" w:author="Microsoft Office User" w:date="2018-11-26T15:36:00Z">
        <w:r w:rsidR="002714D7">
          <w:rPr>
            <w:b/>
          </w:rPr>
          <w:t>ATERIALS AND</w:t>
        </w:r>
      </w:ins>
      <w:ins w:id="9141" w:author="Microsoft Office User" w:date="2018-11-26T15:37:00Z">
        <w:r w:rsidR="002714D7">
          <w:rPr>
            <w:b/>
          </w:rPr>
          <w:t xml:space="preserve"> M</w:t>
        </w:r>
      </w:ins>
      <w:r w:rsidRPr="00EA49BB">
        <w:rPr>
          <w:b/>
          <w:rPrChange w:id="9142" w:author="Microsoft Office User" w:date="2018-11-26T15:34:00Z">
            <w:rPr>
              <w:b/>
              <w:bCs/>
              <w:spacing w:val="-10"/>
            </w:rPr>
          </w:rPrChange>
        </w:rPr>
        <w:t>ETHODS</w:t>
      </w:r>
    </w:p>
    <w:p w14:paraId="6CC72E93" w14:textId="77777777" w:rsidR="00680F24" w:rsidRPr="00DB625E" w:rsidRDefault="00680F24">
      <w:pPr>
        <w:spacing w:line="480" w:lineRule="auto"/>
        <w:contextualSpacing/>
        <w:rPr>
          <w:i/>
        </w:rPr>
        <w:pPrChange w:id="9143" w:author="Baker, Gregory Joseph" w:date="2018-11-21T08:20:00Z">
          <w:pPr>
            <w:spacing w:line="360" w:lineRule="auto"/>
            <w:contextualSpacing/>
          </w:pPr>
        </w:pPrChange>
      </w:pPr>
      <w:r w:rsidRPr="00DB625E">
        <w:rPr>
          <w:i/>
        </w:rPr>
        <w:t>General reagents:</w:t>
      </w:r>
    </w:p>
    <w:p w14:paraId="3052B54A" w14:textId="5535616D" w:rsidR="00680F24" w:rsidRPr="00DB625E" w:rsidRDefault="00680F24">
      <w:pPr>
        <w:spacing w:line="480" w:lineRule="auto"/>
        <w:contextualSpacing/>
        <w:pPrChange w:id="9144" w:author="Baker, Gregory Joseph" w:date="2018-11-21T08:20:00Z">
          <w:pPr>
            <w:spacing w:line="360" w:lineRule="auto"/>
            <w:contextualSpacing/>
          </w:pPr>
        </w:pPrChange>
      </w:pPr>
      <w:r w:rsidRPr="00DB625E">
        <w:t>ddH</w:t>
      </w:r>
      <w:r w:rsidRPr="00DB625E">
        <w:rPr>
          <w:vertAlign w:val="subscript"/>
        </w:rPr>
        <w:t>2</w:t>
      </w:r>
      <w:r w:rsidRPr="00DB625E">
        <w:t>0; RPMI-1640 (Corning, Cat. No. 10-040-CV); L-glutamine (Gibco, Cat. No. 25030-081); Penicillin</w:t>
      </w:r>
      <w:r w:rsidR="00235665" w:rsidRPr="00DB625E">
        <w:t>-</w:t>
      </w:r>
      <w:r w:rsidRPr="00DB625E">
        <w:t>Streptomycin (10,000 U/mL) (</w:t>
      </w:r>
      <w:proofErr w:type="spellStart"/>
      <w:r w:rsidRPr="00DB625E">
        <w:t>ThermoFisher</w:t>
      </w:r>
      <w:proofErr w:type="spellEnd"/>
      <w:r w:rsidRPr="00DB625E">
        <w:t xml:space="preserve"> Scientific, Cat. No. 15140-163); Heat-inactivated (HI) fetal bovine serum (FBS) (Gibco, Cat. No. 16140-071); Dulbecco’s phosphate buffered saline (DPBS) w/o CaCl</w:t>
      </w:r>
      <w:r w:rsidRPr="00DB625E">
        <w:rPr>
          <w:vertAlign w:val="subscript"/>
        </w:rPr>
        <w:t>2</w:t>
      </w:r>
      <w:r w:rsidRPr="00DB625E">
        <w:t>, MgCl</w:t>
      </w:r>
      <w:r w:rsidRPr="00DB625E">
        <w:rPr>
          <w:vertAlign w:val="subscript"/>
        </w:rPr>
        <w:t>2</w:t>
      </w:r>
      <w:r w:rsidRPr="00DB625E">
        <w:t xml:space="preserve"> (Corning, Cat. No. 21-040-CV); 5% (w/v) </w:t>
      </w:r>
      <w:r w:rsidR="00420E87" w:rsidRPr="00DB625E">
        <w:t>s</w:t>
      </w:r>
      <w:r w:rsidRPr="00DB625E">
        <w:t xml:space="preserve">odium </w:t>
      </w:r>
      <w:proofErr w:type="spellStart"/>
      <w:r w:rsidRPr="00DB625E">
        <w:t>azide</w:t>
      </w:r>
      <w:proofErr w:type="spellEnd"/>
      <w:r w:rsidRPr="00DB625E">
        <w:t xml:space="preserve"> (NaN</w:t>
      </w:r>
      <w:r w:rsidRPr="00DB625E">
        <w:rPr>
          <w:vertAlign w:val="subscript"/>
        </w:rPr>
        <w:t>3</w:t>
      </w:r>
      <w:r w:rsidRPr="00DB625E">
        <w:t>) (BDH, Cat. No. BDH7465-2); Ethylenediaminetetraacetic acid (EDTA) disodium salt dehydrate (C</w:t>
      </w:r>
      <w:r w:rsidRPr="00DB625E">
        <w:rPr>
          <w:vertAlign w:val="subscript"/>
        </w:rPr>
        <w:t>10</w:t>
      </w:r>
      <w:r w:rsidRPr="00DB625E">
        <w:t>H</w:t>
      </w:r>
      <w:r w:rsidRPr="00DB625E">
        <w:rPr>
          <w:vertAlign w:val="subscript"/>
        </w:rPr>
        <w:t>14</w:t>
      </w:r>
      <w:r w:rsidRPr="00DB625E">
        <w:t>N</w:t>
      </w:r>
      <w:r w:rsidRPr="00DB625E">
        <w:rPr>
          <w:vertAlign w:val="subscript"/>
        </w:rPr>
        <w:t>2</w:t>
      </w:r>
      <w:r w:rsidRPr="00DB625E">
        <w:t>Na</w:t>
      </w:r>
      <w:r w:rsidRPr="00DB625E">
        <w:rPr>
          <w:vertAlign w:val="subscript"/>
        </w:rPr>
        <w:t>2</w:t>
      </w:r>
      <w:r w:rsidRPr="00DB625E">
        <w:t>O</w:t>
      </w:r>
      <w:r w:rsidRPr="00DB625E">
        <w:rPr>
          <w:vertAlign w:val="subscript"/>
        </w:rPr>
        <w:t>8</w:t>
      </w:r>
      <w:r w:rsidRPr="00DB625E">
        <w:t>•2H</w:t>
      </w:r>
      <w:r w:rsidRPr="00DB625E">
        <w:rPr>
          <w:vertAlign w:val="subscript"/>
        </w:rPr>
        <w:t>2</w:t>
      </w:r>
      <w:r w:rsidRPr="00DB625E">
        <w:t>O) (Sigma Aldrich, Cat. No. ED2SS); 15 mL polypropylene conical tubes (Falcon, Cat. No. 352097); 50 mL polypropylene conical tubes (Falcon, Cat. No. 352098); 5 mL polystyrene serological pipettes (Corning, Cat. No. 4050); 10 mL polystyrene serological pipettes (Corning, Cat. No. 4100); Micropipettes</w:t>
      </w:r>
      <w:r w:rsidR="00420E87" w:rsidRPr="00DB625E">
        <w:t xml:space="preserve"> (</w:t>
      </w:r>
      <w:r w:rsidRPr="00DB625E">
        <w:t xml:space="preserve">1000 </w:t>
      </w:r>
      <w:proofErr w:type="spellStart"/>
      <w:r w:rsidRPr="00DB625E">
        <w:t>μL</w:t>
      </w:r>
      <w:proofErr w:type="spellEnd"/>
      <w:r w:rsidRPr="00DB625E">
        <w:t xml:space="preserve">, 200 </w:t>
      </w:r>
      <w:proofErr w:type="spellStart"/>
      <w:r w:rsidRPr="00DB625E">
        <w:t>μL</w:t>
      </w:r>
      <w:proofErr w:type="spellEnd"/>
      <w:r w:rsidRPr="00DB625E">
        <w:t xml:space="preserve">, 20 </w:t>
      </w:r>
      <w:proofErr w:type="spellStart"/>
      <w:r w:rsidRPr="00DB625E">
        <w:t>μL</w:t>
      </w:r>
      <w:proofErr w:type="spellEnd"/>
      <w:r w:rsidRPr="00DB625E">
        <w:t xml:space="preserve">, 10 </w:t>
      </w:r>
      <w:proofErr w:type="spellStart"/>
      <w:r w:rsidRPr="00DB625E">
        <w:t>μL</w:t>
      </w:r>
      <w:proofErr w:type="spellEnd"/>
      <w:r w:rsidR="00420E87" w:rsidRPr="00DB625E">
        <w:t>)</w:t>
      </w:r>
      <w:r w:rsidRPr="00DB625E">
        <w:t xml:space="preserve"> (Gilson); Research plus 12-channel pipette (50-300</w:t>
      </w:r>
      <w:r w:rsidR="00420E87" w:rsidRPr="00DB625E">
        <w:t xml:space="preserve"> </w:t>
      </w:r>
      <w:r w:rsidRPr="00DB625E">
        <w:t xml:space="preserve">µl), (Eppendorf, Cat. No. 3122000060); 0.1-10 µl </w:t>
      </w:r>
      <w:proofErr w:type="spellStart"/>
      <w:r w:rsidRPr="00DB625E">
        <w:t>TipOne</w:t>
      </w:r>
      <w:proofErr w:type="spellEnd"/>
      <w:r w:rsidRPr="00DB625E">
        <w:t xml:space="preserve"> natural pipet tips (USA Scientific, Cat. No. 1111-3200); 1.0-20 µl </w:t>
      </w:r>
      <w:proofErr w:type="spellStart"/>
      <w:r w:rsidRPr="00DB625E">
        <w:t>TipOne</w:t>
      </w:r>
      <w:proofErr w:type="spellEnd"/>
      <w:r w:rsidRPr="00DB625E">
        <w:t xml:space="preserve"> natural pipet tips (USA Scientific, Cat. No. 1120-1810); 1-200 µl </w:t>
      </w:r>
      <w:proofErr w:type="spellStart"/>
      <w:r w:rsidRPr="00DB625E">
        <w:t>TipOne</w:t>
      </w:r>
      <w:proofErr w:type="spellEnd"/>
      <w:r w:rsidRPr="00DB625E">
        <w:t xml:space="preserve"> natural pipet tips (USA Scientific, Cat. No. 1111-1200); 101-1,000 µl </w:t>
      </w:r>
      <w:proofErr w:type="spellStart"/>
      <w:r w:rsidRPr="00DB625E">
        <w:t>TipOne</w:t>
      </w:r>
      <w:proofErr w:type="spellEnd"/>
      <w:r w:rsidRPr="00DB625E">
        <w:t xml:space="preserve"> natural pipet tips (USA Scientific, Cat. No. 1111-2820); 40 </w:t>
      </w:r>
      <w:proofErr w:type="spellStart"/>
      <w:r w:rsidRPr="00DB625E">
        <w:t>μm</w:t>
      </w:r>
      <w:proofErr w:type="spellEnd"/>
      <w:r w:rsidRPr="00DB625E">
        <w:t xml:space="preserve"> nylon mesh cell strainers (Falcon, Cat. No. 352340); 2 L polyethylene Dewar flask (Nalgene, Cat. No. 4150-2000); </w:t>
      </w:r>
      <w:r w:rsidR="00E82B36" w:rsidRPr="00DB625E">
        <w:t>s</w:t>
      </w:r>
      <w:r w:rsidRPr="00DB625E">
        <w:t xml:space="preserve">terile cryogenic storage vials (Sigma-Aldrich, Cat. No. V7634); Mini </w:t>
      </w:r>
      <w:proofErr w:type="spellStart"/>
      <w:r w:rsidR="00E82B36" w:rsidRPr="00DB625E">
        <w:t>V</w:t>
      </w:r>
      <w:r w:rsidRPr="00DB625E">
        <w:t>ortexer</w:t>
      </w:r>
      <w:proofErr w:type="spellEnd"/>
      <w:r w:rsidRPr="00DB625E">
        <w:t xml:space="preserve"> 120V (VWR, Cat. No. 58816-121); </w:t>
      </w:r>
      <w:r w:rsidR="00E82B36" w:rsidRPr="00DB625E">
        <w:t>p</w:t>
      </w:r>
      <w:r w:rsidRPr="00DB625E">
        <w:t xml:space="preserve">olypropylene general-purpose test tube racks (Nalgene, Cat. No.  5930-0020); 96-well reversible microcentrifuge tube rack (Bio </w:t>
      </w:r>
      <w:proofErr w:type="spellStart"/>
      <w:r w:rsidRPr="00DB625E">
        <w:t>Plas</w:t>
      </w:r>
      <w:proofErr w:type="spellEnd"/>
      <w:r w:rsidRPr="00DB625E">
        <w:t>, Cat. No. 0091); S1 pipet filler (</w:t>
      </w:r>
      <w:proofErr w:type="spellStart"/>
      <w:r w:rsidRPr="00DB625E">
        <w:t>ThermoFisher</w:t>
      </w:r>
      <w:proofErr w:type="spellEnd"/>
      <w:r w:rsidRPr="00DB625E">
        <w:t xml:space="preserve"> Scientific, Cat. No. 9531); 9 L </w:t>
      </w:r>
      <w:proofErr w:type="spellStart"/>
      <w:r w:rsidRPr="00DB625E">
        <w:t>TruCool</w:t>
      </w:r>
      <w:proofErr w:type="spellEnd"/>
      <w:r w:rsidRPr="00DB625E">
        <w:t xml:space="preserve"> rectangular ethylene-vinyl acetate foam ice pans (</w:t>
      </w:r>
      <w:proofErr w:type="spellStart"/>
      <w:r w:rsidRPr="00DB625E">
        <w:t>BioCision</w:t>
      </w:r>
      <w:proofErr w:type="spellEnd"/>
      <w:r w:rsidRPr="00DB625E">
        <w:t xml:space="preserve">, Cat. No. BCS-112); 1.5 mL microcentrifuge tubes (USA Scientific, Cat. No. 1615-5500); gel loading tips (Costar, Cat. No. 4853); 60 mm x 15 mm polystyrene tissue culture dishes (Falcon, Cat. No. 353002); </w:t>
      </w:r>
      <w:r w:rsidR="00E82B36" w:rsidRPr="00DB625E">
        <w:t xml:space="preserve">0.4% </w:t>
      </w:r>
      <w:r w:rsidRPr="00DB625E">
        <w:t xml:space="preserve">Trypan </w:t>
      </w:r>
      <w:r w:rsidR="005F6C06" w:rsidRPr="00DB625E">
        <w:t>B</w:t>
      </w:r>
      <w:r w:rsidRPr="00DB625E">
        <w:t>lue</w:t>
      </w:r>
      <w:r w:rsidR="005F6C06" w:rsidRPr="00DB625E">
        <w:t xml:space="preserve"> Solution</w:t>
      </w:r>
      <w:r w:rsidRPr="00DB625E">
        <w:t xml:space="preserve"> (Gibco, Cat. No. 15250061)</w:t>
      </w:r>
    </w:p>
    <w:p w14:paraId="7001A355" w14:textId="77777777" w:rsidR="00680F24" w:rsidRPr="00DB625E" w:rsidDel="00B027EB" w:rsidRDefault="00680F24">
      <w:pPr>
        <w:spacing w:line="480" w:lineRule="auto"/>
        <w:contextualSpacing/>
        <w:rPr>
          <w:del w:id="9145" w:author="Microsoft Office User" w:date="2018-11-26T15:37:00Z"/>
        </w:rPr>
        <w:pPrChange w:id="9146" w:author="Baker, Gregory Joseph" w:date="2018-11-21T08:20:00Z">
          <w:pPr>
            <w:spacing w:line="360" w:lineRule="auto"/>
            <w:contextualSpacing/>
          </w:pPr>
        </w:pPrChange>
      </w:pPr>
    </w:p>
    <w:p w14:paraId="09E3F0B7" w14:textId="77777777" w:rsidR="00680F24" w:rsidRPr="00DB625E" w:rsidRDefault="00680F24">
      <w:pPr>
        <w:spacing w:line="480" w:lineRule="auto"/>
        <w:contextualSpacing/>
        <w:rPr>
          <w:i/>
        </w:rPr>
        <w:pPrChange w:id="9147" w:author="Baker, Gregory Joseph" w:date="2018-11-21T08:20:00Z">
          <w:pPr>
            <w:spacing w:line="360" w:lineRule="auto"/>
            <w:contextualSpacing/>
          </w:pPr>
        </w:pPrChange>
      </w:pPr>
      <w:r w:rsidRPr="00DB625E">
        <w:rPr>
          <w:i/>
        </w:rPr>
        <w:t>Reagents germane to mouse euthanasia, perfusion, and tissue processing:</w:t>
      </w:r>
    </w:p>
    <w:p w14:paraId="08964146" w14:textId="6C0FAC04" w:rsidR="00680F24" w:rsidRPr="00DB625E" w:rsidRDefault="0066051E">
      <w:pPr>
        <w:spacing w:line="480" w:lineRule="auto"/>
        <w:contextualSpacing/>
        <w:pPrChange w:id="9148" w:author="Baker, Gregory Joseph" w:date="2018-11-21T08:20:00Z">
          <w:pPr>
            <w:spacing w:line="360" w:lineRule="auto"/>
            <w:contextualSpacing/>
          </w:pPr>
        </w:pPrChange>
      </w:pPr>
      <w:r w:rsidRPr="00DB625E">
        <w:t>k</w:t>
      </w:r>
      <w:r w:rsidR="00680F24" w:rsidRPr="00DB625E">
        <w:t xml:space="preserve">etamine hydrochloride injection (VEDCO, NDC: 50989-996-06); </w:t>
      </w:r>
      <w:r w:rsidRPr="00DB625E">
        <w:t>x</w:t>
      </w:r>
      <w:r w:rsidR="00680F24" w:rsidRPr="00DB625E">
        <w:t xml:space="preserve">ylazine hydrochloride injection (AKORN INC, NDC: 59399-111-50); 0.9% </w:t>
      </w:r>
      <w:r w:rsidRPr="00DB625E">
        <w:t>s</w:t>
      </w:r>
      <w:r w:rsidR="00680F24" w:rsidRPr="00DB625E">
        <w:t xml:space="preserve">odium </w:t>
      </w:r>
      <w:r w:rsidRPr="00DB625E">
        <w:t>c</w:t>
      </w:r>
      <w:r w:rsidR="00680F24" w:rsidRPr="00DB625E">
        <w:t>hloride (</w:t>
      </w:r>
      <w:proofErr w:type="spellStart"/>
      <w:r w:rsidR="00680F24" w:rsidRPr="00DB625E">
        <w:t>NaCl</w:t>
      </w:r>
      <w:proofErr w:type="spellEnd"/>
      <w:r w:rsidR="00680F24" w:rsidRPr="00DB625E">
        <w:t xml:space="preserve">) </w:t>
      </w:r>
      <w:r w:rsidRPr="00DB625E">
        <w:t>i</w:t>
      </w:r>
      <w:r w:rsidR="00680F24" w:rsidRPr="00DB625E">
        <w:t>njection, USP (Hospira, NDC 0409-4888-10); 1 mL Norm-</w:t>
      </w:r>
      <w:proofErr w:type="spellStart"/>
      <w:r w:rsidR="00680F24" w:rsidRPr="00DB625E">
        <w:t>Ject</w:t>
      </w:r>
      <w:proofErr w:type="spellEnd"/>
      <w:r w:rsidR="00680F24" w:rsidRPr="00DB625E">
        <w:t xml:space="preserve">® sterile </w:t>
      </w:r>
      <w:proofErr w:type="spellStart"/>
      <w:r w:rsidR="00680F24" w:rsidRPr="00DB625E">
        <w:t>Luer</w:t>
      </w:r>
      <w:proofErr w:type="spellEnd"/>
      <w:r w:rsidR="00680F24" w:rsidRPr="00DB625E">
        <w:t xml:space="preserve">-slip syringes (Henke Sass Wolf, Cat. No. 4010.200V0); </w:t>
      </w:r>
      <w:proofErr w:type="spellStart"/>
      <w:r w:rsidR="00680F24" w:rsidRPr="00DB625E">
        <w:t>PrecisionGlide</w:t>
      </w:r>
      <w:proofErr w:type="spellEnd"/>
      <w:r w:rsidR="00680F24" w:rsidRPr="00DB625E">
        <w:t xml:space="preserve"> needles - 26G x ½ (0.45 mm x 13 mm) (BD, Cat. No. 305111); </w:t>
      </w:r>
      <w:r w:rsidRPr="00DB625E">
        <w:t>s</w:t>
      </w:r>
      <w:r w:rsidR="00680F24" w:rsidRPr="00DB625E">
        <w:t>odium chloride (</w:t>
      </w:r>
      <w:proofErr w:type="spellStart"/>
      <w:r w:rsidR="00680F24" w:rsidRPr="00DB625E">
        <w:t>NaCl</w:t>
      </w:r>
      <w:proofErr w:type="spellEnd"/>
      <w:r w:rsidR="00680F24" w:rsidRPr="00DB625E">
        <w:t xml:space="preserve">) (Sigma Aldrich, Cat. No. S9888); </w:t>
      </w:r>
      <w:r w:rsidRPr="00DB625E">
        <w:t>c</w:t>
      </w:r>
      <w:r w:rsidR="00680F24" w:rsidRPr="00DB625E">
        <w:t>alcium chloride (CaCl</w:t>
      </w:r>
      <w:r w:rsidR="00680F24" w:rsidRPr="00DB625E">
        <w:rPr>
          <w:vertAlign w:val="subscript"/>
        </w:rPr>
        <w:t>2</w:t>
      </w:r>
      <w:r w:rsidR="00680F24" w:rsidRPr="00DB625E">
        <w:t>•2H</w:t>
      </w:r>
      <w:r w:rsidR="00680F24" w:rsidRPr="00DB625E">
        <w:rPr>
          <w:vertAlign w:val="subscript"/>
        </w:rPr>
        <w:t>2</w:t>
      </w:r>
      <w:r w:rsidR="00680F24" w:rsidRPr="00DB625E">
        <w:t xml:space="preserve">O) (Sigma Aldrich, Cat. No. C8106); </w:t>
      </w:r>
      <w:r w:rsidRPr="00DB625E">
        <w:t>s</w:t>
      </w:r>
      <w:r w:rsidR="00680F24" w:rsidRPr="00DB625E">
        <w:t>odium phosphate monobasic (NaH</w:t>
      </w:r>
      <w:r w:rsidR="00680F24" w:rsidRPr="00DB625E">
        <w:rPr>
          <w:vertAlign w:val="subscript"/>
        </w:rPr>
        <w:t>2</w:t>
      </w:r>
      <w:r w:rsidR="00680F24" w:rsidRPr="00DB625E">
        <w:t>PO</w:t>
      </w:r>
      <w:r w:rsidR="00680F24" w:rsidRPr="00DB625E">
        <w:rPr>
          <w:vertAlign w:val="subscript"/>
        </w:rPr>
        <w:t>4</w:t>
      </w:r>
      <w:r w:rsidR="00680F24" w:rsidRPr="00DB625E">
        <w:t>•2H</w:t>
      </w:r>
      <w:r w:rsidR="00680F24" w:rsidRPr="00DB625E">
        <w:rPr>
          <w:vertAlign w:val="subscript"/>
        </w:rPr>
        <w:t>2</w:t>
      </w:r>
      <w:r w:rsidR="00680F24" w:rsidRPr="00DB625E">
        <w:t>O) (Sigma Aldrich, Cat. No. 71505); D-glucose (C</w:t>
      </w:r>
      <w:r w:rsidR="00680F24" w:rsidRPr="00DB625E">
        <w:rPr>
          <w:vertAlign w:val="subscript"/>
        </w:rPr>
        <w:t>6</w:t>
      </w:r>
      <w:r w:rsidR="00680F24" w:rsidRPr="00DB625E">
        <w:t>H</w:t>
      </w:r>
      <w:r w:rsidR="00680F24" w:rsidRPr="00DB625E">
        <w:rPr>
          <w:vertAlign w:val="subscript"/>
        </w:rPr>
        <w:t>12</w:t>
      </w:r>
      <w:r w:rsidR="00680F24" w:rsidRPr="00DB625E">
        <w:t>O</w:t>
      </w:r>
      <w:r w:rsidR="00680F24" w:rsidRPr="00DB625E">
        <w:rPr>
          <w:vertAlign w:val="subscript"/>
        </w:rPr>
        <w:t>6</w:t>
      </w:r>
      <w:r w:rsidR="00680F24" w:rsidRPr="00DB625E">
        <w:t xml:space="preserve">) (Sigma Aldrich, Cat. No. G8270); </w:t>
      </w:r>
      <w:r w:rsidRPr="00DB625E">
        <w:t>s</w:t>
      </w:r>
      <w:r w:rsidR="00680F24" w:rsidRPr="00DB625E">
        <w:t>odium bicarbonate (NaHCO</w:t>
      </w:r>
      <w:r w:rsidR="00680F24" w:rsidRPr="00DB625E">
        <w:rPr>
          <w:vertAlign w:val="subscript"/>
        </w:rPr>
        <w:t>3</w:t>
      </w:r>
      <w:r w:rsidR="00680F24" w:rsidRPr="00DB625E">
        <w:t xml:space="preserve">) (Sigma Aldrich, Cat. No. S5761); </w:t>
      </w:r>
      <w:r w:rsidRPr="00DB625E">
        <w:t>p</w:t>
      </w:r>
      <w:r w:rsidR="00680F24" w:rsidRPr="00DB625E">
        <w:t>otassium chloride (</w:t>
      </w:r>
      <w:proofErr w:type="spellStart"/>
      <w:r w:rsidR="00680F24" w:rsidRPr="00DB625E">
        <w:t>KCl</w:t>
      </w:r>
      <w:proofErr w:type="spellEnd"/>
      <w:r w:rsidR="00680F24" w:rsidRPr="00DB625E">
        <w:t xml:space="preserve">) (Sigma Aldrich, Cat. No. P9333); </w:t>
      </w:r>
      <w:r w:rsidRPr="00DB625E">
        <w:t>h</w:t>
      </w:r>
      <w:r w:rsidR="00680F24" w:rsidRPr="00DB625E">
        <w:t xml:space="preserve">eparin sodium salt from porcine intestinal mucosa (Sigma-Aldrich, Cat. No. H4784); </w:t>
      </w:r>
      <w:r w:rsidRPr="00DB625E">
        <w:t>e</w:t>
      </w:r>
      <w:r w:rsidR="00680F24" w:rsidRPr="00DB625E">
        <w:t xml:space="preserve">xtruded polystyrene foam block (2); Halsted-mosquito hemostat (2) (Fine Science Tools, Cat. No. 13008-12); </w:t>
      </w:r>
      <w:r w:rsidRPr="00DB625E">
        <w:t>f</w:t>
      </w:r>
      <w:r w:rsidR="00680F24" w:rsidRPr="00DB625E">
        <w:t>ine scissors</w:t>
      </w:r>
      <w:r w:rsidRPr="00DB625E">
        <w:t>—m</w:t>
      </w:r>
      <w:r w:rsidR="00680F24" w:rsidRPr="00DB625E">
        <w:t xml:space="preserve">artensitic stainless steel (2) (Fine Science Tools, Cat. No. 14094-11); Friedman </w:t>
      </w:r>
      <w:proofErr w:type="spellStart"/>
      <w:r w:rsidR="00680F24" w:rsidRPr="00DB625E">
        <w:t>rongeur</w:t>
      </w:r>
      <w:proofErr w:type="spellEnd"/>
      <w:r w:rsidR="00680F24" w:rsidRPr="00DB625E">
        <w:t xml:space="preserve"> (Fine Science Tools, Cat. No. 16000-14); Littauer bone cutters (Fine Science Tools, Cat. No. 16152-12); </w:t>
      </w:r>
      <w:r w:rsidRPr="00DB625E">
        <w:t>c</w:t>
      </w:r>
      <w:r w:rsidR="00680F24" w:rsidRPr="00DB625E">
        <w:t xml:space="preserve">over-glass forceps (Fine Science Tools, Cat. No. 11073-10); Dumont #5 forceps (2) (Fine Science Tools, Cat. No. 11252-40); </w:t>
      </w:r>
      <w:proofErr w:type="spellStart"/>
      <w:r w:rsidR="00680F24" w:rsidRPr="00DB625E">
        <w:t>Graefe</w:t>
      </w:r>
      <w:proofErr w:type="spellEnd"/>
      <w:r w:rsidR="00680F24" w:rsidRPr="00DB625E">
        <w:t xml:space="preserve"> forceps (2) (Fine Science Tools, Cat. No. 11051-10); </w:t>
      </w:r>
      <w:proofErr w:type="spellStart"/>
      <w:r w:rsidR="00680F24" w:rsidRPr="00DB625E">
        <w:t>Masterflex</w:t>
      </w:r>
      <w:proofErr w:type="spellEnd"/>
      <w:r w:rsidR="00680F24" w:rsidRPr="00DB625E">
        <w:t xml:space="preserve"> L/S digital pump system with easy-load II pump head, 600 RPM</w:t>
      </w:r>
      <w:r w:rsidRPr="00DB625E">
        <w:t xml:space="preserve">, </w:t>
      </w:r>
      <w:r w:rsidR="00680F24" w:rsidRPr="00DB625E">
        <w:t xml:space="preserve">115/230V (Cole-Parmer, Cat. No. EW-77921-75); 20 G x 1 1⁄2" aluminum hub blunt needles (Kendall, Cat. No. 8881202363); </w:t>
      </w:r>
      <w:r w:rsidR="003C4533" w:rsidRPr="00DB625E">
        <w:t>r</w:t>
      </w:r>
      <w:r w:rsidR="00680F24" w:rsidRPr="00DB625E">
        <w:t xml:space="preserve">azor blades (VWR, Cat. No. 55411-050); </w:t>
      </w:r>
      <w:r w:rsidR="003C4533" w:rsidRPr="00DB625E">
        <w:t>f</w:t>
      </w:r>
      <w:r w:rsidR="00680F24" w:rsidRPr="00DB625E">
        <w:t xml:space="preserve">rosted microscope slides (Fisher Scientific, Cat. No. 12-550-343); 3 mL </w:t>
      </w:r>
      <w:proofErr w:type="spellStart"/>
      <w:r w:rsidR="00680F24" w:rsidRPr="00DB625E">
        <w:t>Luer</w:t>
      </w:r>
      <w:proofErr w:type="spellEnd"/>
      <w:r w:rsidR="00680F24" w:rsidRPr="00DB625E">
        <w:t xml:space="preserve">-Lok® syringes (BD, Cat. No. 309657); </w:t>
      </w:r>
      <w:proofErr w:type="spellStart"/>
      <w:r w:rsidR="00680F24" w:rsidRPr="00DB625E">
        <w:t>PrecisionGlide</w:t>
      </w:r>
      <w:proofErr w:type="spellEnd"/>
      <w:r w:rsidR="00680F24" w:rsidRPr="00DB625E">
        <w:t xml:space="preserve"> needles - 23G x 1 (0.6 mm x 25 mm) (BD, Cat. No. 305145); Falcon 3 mL polyethylene transfer pipets (Corning, Cat. No. 357524)</w:t>
      </w:r>
    </w:p>
    <w:p w14:paraId="0752D507" w14:textId="77777777" w:rsidR="00680F24" w:rsidRPr="00DB625E" w:rsidRDefault="00680F24">
      <w:pPr>
        <w:spacing w:line="480" w:lineRule="auto"/>
        <w:contextualSpacing/>
        <w:pPrChange w:id="9149" w:author="Baker, Gregory Joseph" w:date="2018-11-21T08:20:00Z">
          <w:pPr>
            <w:spacing w:line="360" w:lineRule="auto"/>
            <w:contextualSpacing/>
          </w:pPr>
        </w:pPrChange>
      </w:pPr>
    </w:p>
    <w:p w14:paraId="5F1BFDEC" w14:textId="77777777" w:rsidR="00B027EB" w:rsidRDefault="00B027EB">
      <w:pPr>
        <w:spacing w:line="480" w:lineRule="auto"/>
        <w:contextualSpacing/>
        <w:rPr>
          <w:ins w:id="9150" w:author="Microsoft Office User" w:date="2018-11-26T15:38:00Z"/>
          <w:i/>
        </w:rPr>
      </w:pPr>
    </w:p>
    <w:p w14:paraId="3DBBB744" w14:textId="77777777" w:rsidR="00B027EB" w:rsidRDefault="00B027EB">
      <w:pPr>
        <w:spacing w:line="480" w:lineRule="auto"/>
        <w:contextualSpacing/>
        <w:rPr>
          <w:ins w:id="9151" w:author="Microsoft Office User" w:date="2018-11-26T15:38:00Z"/>
          <w:i/>
        </w:rPr>
      </w:pPr>
    </w:p>
    <w:p w14:paraId="0FC322AC" w14:textId="4FE9219F" w:rsidR="00680F24" w:rsidRPr="00DB625E" w:rsidRDefault="00680F24">
      <w:pPr>
        <w:spacing w:line="480" w:lineRule="auto"/>
        <w:contextualSpacing/>
        <w:pPrChange w:id="9152" w:author="Baker, Gregory Joseph" w:date="2018-11-21T08:20:00Z">
          <w:pPr>
            <w:spacing w:line="360" w:lineRule="auto"/>
            <w:contextualSpacing/>
          </w:pPr>
        </w:pPrChange>
      </w:pPr>
      <w:r w:rsidRPr="00DB625E">
        <w:rPr>
          <w:i/>
        </w:rPr>
        <w:lastRenderedPageBreak/>
        <w:t>Reagents germane to immunolabeling:</w:t>
      </w:r>
    </w:p>
    <w:p w14:paraId="4C15CBA5" w14:textId="16C1FE03" w:rsidR="00680F24" w:rsidRPr="00DB625E" w:rsidRDefault="00680F24">
      <w:pPr>
        <w:spacing w:line="480" w:lineRule="auto"/>
        <w:contextualSpacing/>
        <w:pPrChange w:id="9153" w:author="Baker, Gregory Joseph" w:date="2018-11-21T08:20:00Z">
          <w:pPr>
            <w:spacing w:line="360" w:lineRule="auto"/>
            <w:contextualSpacing/>
          </w:pPr>
        </w:pPrChange>
      </w:pPr>
      <w:r w:rsidRPr="00DB625E">
        <w:t xml:space="preserve">Brilliant Stain Buffer (BD Biosciences, Cat. No. 563794); </w:t>
      </w:r>
      <w:proofErr w:type="spellStart"/>
      <w:r w:rsidRPr="00DB625E">
        <w:t>TruStain</w:t>
      </w:r>
      <w:proofErr w:type="spellEnd"/>
      <w:r w:rsidRPr="00DB625E">
        <w:t xml:space="preserve"> </w:t>
      </w:r>
      <w:proofErr w:type="spellStart"/>
      <w:r w:rsidRPr="00DB625E">
        <w:t>FcX</w:t>
      </w:r>
      <w:proofErr w:type="spellEnd"/>
      <w:r w:rsidRPr="00DB625E">
        <w:t xml:space="preserve"> anti-mouse CD16/32 antibody (</w:t>
      </w:r>
      <w:proofErr w:type="spellStart"/>
      <w:r w:rsidRPr="00DB625E">
        <w:t>BioLegend</w:t>
      </w:r>
      <w:proofErr w:type="spellEnd"/>
      <w:r w:rsidRPr="00DB625E">
        <w:t>, Cat. No. 101320); Fixable viability dye</w:t>
      </w:r>
      <w:r w:rsidR="003C4533" w:rsidRPr="00DB625E">
        <w:t>,</w:t>
      </w:r>
      <w:r w:rsidRPr="00DB625E">
        <w:t xml:space="preserve"> </w:t>
      </w:r>
      <w:proofErr w:type="spellStart"/>
      <w:r w:rsidRPr="00DB625E">
        <w:t>eFluor</w:t>
      </w:r>
      <w:proofErr w:type="spellEnd"/>
      <w:r w:rsidRPr="00DB625E">
        <w:t xml:space="preserve"> 455UV (</w:t>
      </w:r>
      <w:proofErr w:type="spellStart"/>
      <w:r w:rsidRPr="00DB625E">
        <w:t>eBioscience</w:t>
      </w:r>
      <w:proofErr w:type="spellEnd"/>
      <w:r w:rsidRPr="00DB625E">
        <w:t>, Cat. No. 65-0868-14); Brilliant Ultraviolet 737-conjugated anti-mouse CD11b, clone: M1/70, isotype: rat DA/HA IgG2b, κ (BD Biosciences, Cat. No. 564443); V500-conjugated anti-mouse CD45, clone: 30-F11, isotype: rat LOU/M IgG2b, κ (BD Biosciences, Cat. No. 561487); Brilliant Violet 605-conjugated anti-mouse CD4, clone</w:t>
      </w:r>
      <w:r w:rsidR="003C4533" w:rsidRPr="00DB625E">
        <w:t>:</w:t>
      </w:r>
      <w:r w:rsidRPr="00DB625E">
        <w:t xml:space="preserve"> RM4-5, isotype: rat IgG2a, κ (</w:t>
      </w:r>
      <w:proofErr w:type="spellStart"/>
      <w:r w:rsidRPr="00DB625E">
        <w:t>BioLegend</w:t>
      </w:r>
      <w:proofErr w:type="spellEnd"/>
      <w:r w:rsidRPr="00DB625E">
        <w:t>, Cat. No. 100548); Brilliant Violet 711-conjugated anti-mouse Ly6G, clone</w:t>
      </w:r>
      <w:r w:rsidR="003C4533" w:rsidRPr="00DB625E">
        <w:t>:</w:t>
      </w:r>
      <w:r w:rsidRPr="00DB625E">
        <w:t xml:space="preserve"> 1A8, isotype: rat IgG2a, κ (</w:t>
      </w:r>
      <w:proofErr w:type="spellStart"/>
      <w:r w:rsidRPr="00DB625E">
        <w:t>BioLegend</w:t>
      </w:r>
      <w:proofErr w:type="spellEnd"/>
      <w:r w:rsidRPr="00DB625E">
        <w:t>, Cat. No. 127643); Alexa Fluor 488-conjugated anti-mouse CD3ε, clone</w:t>
      </w:r>
      <w:r w:rsidR="003C4533" w:rsidRPr="00DB625E">
        <w:t>:</w:t>
      </w:r>
      <w:r w:rsidRPr="00DB625E">
        <w:t xml:space="preserve"> 145-2C11, isotype: Armenian hamster IgG (</w:t>
      </w:r>
      <w:proofErr w:type="spellStart"/>
      <w:r w:rsidRPr="00DB625E">
        <w:t>eBioscience</w:t>
      </w:r>
      <w:proofErr w:type="spellEnd"/>
      <w:r w:rsidRPr="00DB625E">
        <w:t>, Cat. No. 53-0031-82); PE/Cy7-conjugated anti-mouse CD49b, clone: HMα2, isotype: Armenian hamster IgG (</w:t>
      </w:r>
      <w:proofErr w:type="spellStart"/>
      <w:r w:rsidRPr="00DB625E">
        <w:t>BioLegend</w:t>
      </w:r>
      <w:proofErr w:type="spellEnd"/>
      <w:r w:rsidRPr="00DB625E">
        <w:t>, Cat. No. 103518); PE-conjugated anti-mouse F4/80, clone: BM8, isotype: rat IgG2a, κ (</w:t>
      </w:r>
      <w:proofErr w:type="spellStart"/>
      <w:r w:rsidRPr="00DB625E">
        <w:t>BioLegend</w:t>
      </w:r>
      <w:proofErr w:type="spellEnd"/>
      <w:r w:rsidRPr="00DB625E">
        <w:t>, Cat. No. 123110); PE-CF594-conjugated anti-mouse CD8α, clone</w:t>
      </w:r>
      <w:r w:rsidR="003C4533" w:rsidRPr="00DB625E">
        <w:t>:</w:t>
      </w:r>
      <w:r w:rsidRPr="00DB625E">
        <w:t xml:space="preserve"> 53-6.7, isotype: rat LOU/M IgG2a, κ (BD Biosciences, Cat. No. 562283); </w:t>
      </w:r>
      <w:proofErr w:type="spellStart"/>
      <w:r w:rsidRPr="00DB625E">
        <w:t>PerCP</w:t>
      </w:r>
      <w:proofErr w:type="spellEnd"/>
      <w:r w:rsidRPr="00DB625E">
        <w:t>/Cy5.5-conjugated anti-mouse/human CD45R/B220, clone</w:t>
      </w:r>
      <w:r w:rsidR="003C4533" w:rsidRPr="00DB625E">
        <w:t>:</w:t>
      </w:r>
      <w:r w:rsidRPr="00DB625E">
        <w:t xml:space="preserve"> RA3-6B2, isotype: rat IgG2a, κ (</w:t>
      </w:r>
      <w:proofErr w:type="spellStart"/>
      <w:r w:rsidRPr="00DB625E">
        <w:t>BioLegend</w:t>
      </w:r>
      <w:proofErr w:type="spellEnd"/>
      <w:r w:rsidRPr="00DB625E">
        <w:t>, Cat. No. 103236); Alexa Fluor 647-conjugated anti-mouse CD11c, clone: N418, isotype: Armenian hamster IgG (</w:t>
      </w:r>
      <w:proofErr w:type="spellStart"/>
      <w:r w:rsidRPr="00DB625E">
        <w:t>BioLegend</w:t>
      </w:r>
      <w:proofErr w:type="spellEnd"/>
      <w:r w:rsidRPr="00DB625E">
        <w:t>, Cat. No. 117312); APC/Cy7-conjugated anti-mouse Ly6C, clone: HK1.4, isotype: rat IgG2c, κ (</w:t>
      </w:r>
      <w:proofErr w:type="spellStart"/>
      <w:r w:rsidRPr="00DB625E">
        <w:t>BioLegend</w:t>
      </w:r>
      <w:proofErr w:type="spellEnd"/>
      <w:r w:rsidRPr="00DB625E">
        <w:t>, Cat. No. 128026); V500-conjugated rat IgG2b, κ isotype control antibody, clone: A95-1, isotype: rat LOU/M IgG2b, κ (BD Biosciences, Cat. No. 560784);</w:t>
      </w:r>
      <w:r w:rsidR="00E72D77" w:rsidRPr="00DB625E">
        <w:t xml:space="preserve"> f</w:t>
      </w:r>
      <w:r w:rsidRPr="00DB625E">
        <w:t>ixation/permeabilization solution kit (BD Biosciences, Cat. No. 554714); 4',6-diamidino-2-phenylindole, dihydrochloride (DAPI) (</w:t>
      </w:r>
      <w:proofErr w:type="spellStart"/>
      <w:r w:rsidRPr="00DB625E">
        <w:t>ThermoFisher</w:t>
      </w:r>
      <w:proofErr w:type="spellEnd"/>
      <w:r w:rsidRPr="00DB625E">
        <w:t xml:space="preserve"> Scientific, Cat. No. D1306); 96-well</w:t>
      </w:r>
      <w:r w:rsidR="00E72D77" w:rsidRPr="00DB625E">
        <w:t xml:space="preserve"> </w:t>
      </w:r>
      <w:r w:rsidRPr="00DB625E">
        <w:t xml:space="preserve">V-bottom, non-treated, polystyrene microplate (Costar, Cat No. 3897); 12-well V-bottom reagent reservoir (Argos Technologies, Cat. No. B3135); </w:t>
      </w:r>
      <w:proofErr w:type="spellStart"/>
      <w:r w:rsidRPr="00DB625E">
        <w:t>Microseal</w:t>
      </w:r>
      <w:proofErr w:type="spellEnd"/>
      <w:r w:rsidRPr="00DB625E">
        <w:t xml:space="preserve"> ‘F’ foil seal (Bio-Rad; Cat. No. MSF1001)</w:t>
      </w:r>
    </w:p>
    <w:p w14:paraId="7B324464" w14:textId="77777777" w:rsidR="00680F24" w:rsidRPr="00DB625E" w:rsidRDefault="00680F24">
      <w:pPr>
        <w:spacing w:line="480" w:lineRule="auto"/>
        <w:contextualSpacing/>
        <w:pPrChange w:id="9154" w:author="Baker, Gregory Joseph" w:date="2018-11-21T08:20:00Z">
          <w:pPr>
            <w:spacing w:line="360" w:lineRule="auto"/>
            <w:contextualSpacing/>
          </w:pPr>
        </w:pPrChange>
      </w:pPr>
    </w:p>
    <w:p w14:paraId="5276AD28" w14:textId="77777777" w:rsidR="00680F24" w:rsidRPr="00DB625E" w:rsidRDefault="00680F24">
      <w:pPr>
        <w:spacing w:line="480" w:lineRule="auto"/>
        <w:contextualSpacing/>
        <w:pPrChange w:id="9155" w:author="Baker, Gregory Joseph" w:date="2018-11-21T08:20:00Z">
          <w:pPr>
            <w:spacing w:line="360" w:lineRule="auto"/>
            <w:contextualSpacing/>
          </w:pPr>
        </w:pPrChange>
      </w:pPr>
      <w:r w:rsidRPr="00DB625E">
        <w:rPr>
          <w:i/>
        </w:rPr>
        <w:lastRenderedPageBreak/>
        <w:t>Reagents germane to flow cytometry:</w:t>
      </w:r>
    </w:p>
    <w:p w14:paraId="2DDDC90D" w14:textId="2C3C8182" w:rsidR="00680F24" w:rsidRPr="00DB625E" w:rsidRDefault="00680F24">
      <w:pPr>
        <w:spacing w:line="480" w:lineRule="auto"/>
        <w:contextualSpacing/>
        <w:pPrChange w:id="9156" w:author="Baker, Gregory Joseph" w:date="2018-11-21T08:20:00Z">
          <w:pPr>
            <w:spacing w:line="360" w:lineRule="auto"/>
            <w:contextualSpacing/>
          </w:pPr>
        </w:pPrChange>
      </w:pPr>
      <w:r w:rsidRPr="00DB625E">
        <w:t>Sphero rainbow fluorescent particles (3.0-3.4</w:t>
      </w:r>
      <w:r w:rsidR="001B0501" w:rsidRPr="00DB625E">
        <w:t xml:space="preserve"> </w:t>
      </w:r>
      <w:r w:rsidRPr="00DB625E">
        <w:t xml:space="preserve">µm) (BD Biosciences, Cat. No. 556291); </w:t>
      </w:r>
      <w:proofErr w:type="spellStart"/>
      <w:r w:rsidRPr="00DB625E">
        <w:t>FACSDiva</w:t>
      </w:r>
      <w:proofErr w:type="spellEnd"/>
      <w:r w:rsidRPr="00DB625E">
        <w:t xml:space="preserve"> CS&amp;T research beads (BD Biosciences, Cat. No. 655051) </w:t>
      </w:r>
    </w:p>
    <w:p w14:paraId="3076B251" w14:textId="77777777" w:rsidR="00680F24" w:rsidRPr="00DB625E" w:rsidRDefault="00680F24">
      <w:pPr>
        <w:spacing w:line="480" w:lineRule="auto"/>
        <w:contextualSpacing/>
        <w:rPr>
          <w:b/>
          <w:bCs/>
          <w:rPrChange w:id="9157" w:author="Baker, Gregory Joseph" w:date="2018-11-21T08:19:00Z">
            <w:rPr>
              <w:b/>
              <w:bCs/>
              <w:spacing w:val="-10"/>
            </w:rPr>
          </w:rPrChange>
        </w:rPr>
        <w:pPrChange w:id="9158" w:author="Baker, Gregory Joseph" w:date="2018-11-21T08:20:00Z">
          <w:pPr>
            <w:spacing w:line="360" w:lineRule="auto"/>
            <w:contextualSpacing/>
          </w:pPr>
        </w:pPrChange>
      </w:pPr>
    </w:p>
    <w:p w14:paraId="54A3A8EA" w14:textId="5374AA3D" w:rsidR="00680F24" w:rsidRPr="00DB625E" w:rsidRDefault="00680F24">
      <w:pPr>
        <w:spacing w:line="480" w:lineRule="auto"/>
        <w:contextualSpacing/>
        <w:pPrChange w:id="9159" w:author="Baker, Gregory Joseph" w:date="2018-11-21T08:20:00Z">
          <w:pPr>
            <w:spacing w:line="360" w:lineRule="auto"/>
            <w:contextualSpacing/>
          </w:pPr>
        </w:pPrChange>
      </w:pPr>
      <w:del w:id="9160" w:author="Baker, Gregory Joseph" w:date="2018-11-21T15:57:00Z">
        <w:r w:rsidRPr="00DB625E" w:rsidDel="008E2E1B">
          <w:rPr>
            <w:b/>
            <w:bCs/>
            <w:rPrChange w:id="9161" w:author="Baker, Gregory Joseph" w:date="2018-11-21T08:19:00Z">
              <w:rPr>
                <w:b/>
                <w:bCs/>
                <w:spacing w:val="-10"/>
              </w:rPr>
            </w:rPrChange>
          </w:rPr>
          <w:delText xml:space="preserve">Animal </w:delText>
        </w:r>
      </w:del>
      <w:ins w:id="9162" w:author="Baker, Gregory Joseph" w:date="2018-11-21T15:57:00Z">
        <w:r w:rsidR="008E2E1B">
          <w:rPr>
            <w:b/>
            <w:bCs/>
          </w:rPr>
          <w:t>Mice</w:t>
        </w:r>
      </w:ins>
      <w:del w:id="9163" w:author="Baker, Gregory Joseph" w:date="2018-11-21T15:57:00Z">
        <w:r w:rsidRPr="00DB625E" w:rsidDel="008E2E1B">
          <w:rPr>
            <w:b/>
            <w:bCs/>
            <w:rPrChange w:id="9164" w:author="Baker, Gregory Joseph" w:date="2018-11-21T08:19:00Z">
              <w:rPr>
                <w:b/>
                <w:bCs/>
                <w:spacing w:val="-10"/>
              </w:rPr>
            </w:rPrChange>
          </w:rPr>
          <w:delText>Models</w:delText>
        </w:r>
      </w:del>
    </w:p>
    <w:p w14:paraId="2593EA88" w14:textId="1167563D" w:rsidR="00680F24" w:rsidRPr="00DB625E" w:rsidRDefault="00BC7800">
      <w:pPr>
        <w:spacing w:line="480" w:lineRule="auto"/>
        <w:contextualSpacing/>
        <w:pPrChange w:id="9165" w:author="Baker, Gregory Joseph" w:date="2018-11-21T08:20:00Z">
          <w:pPr>
            <w:spacing w:line="360" w:lineRule="auto"/>
            <w:contextualSpacing/>
          </w:pPr>
        </w:pPrChange>
      </w:pPr>
      <w:r w:rsidRPr="00DB625E">
        <w:t>Twelve-week-old</w:t>
      </w:r>
      <w:r w:rsidR="00680F24" w:rsidRPr="00DB625E">
        <w:t xml:space="preserve"> female wildtype C57BL/6J mice were used in this study (Jackson Laboratory, Bar Harbor, ME). All animal experiments were conducted in accordance with procedures preapproved by the Institutional Animal Care and Use Committee (IACUC) and conformed to the policies and procedures of the Center for Comparative Medicine at Harvard Medical School </w:t>
      </w:r>
      <w:r w:rsidR="00680F24" w:rsidRPr="00DB625E">
        <w:rPr>
          <w:rFonts w:eastAsia="Times New Roman"/>
        </w:rPr>
        <w:t>in agreement with the National Research Council’s “Guide for the Care and Use of Laboratory Animals”</w:t>
      </w:r>
      <w:r w:rsidR="00680F24" w:rsidRPr="00DB625E">
        <w:t>.</w:t>
      </w:r>
    </w:p>
    <w:p w14:paraId="00808267" w14:textId="77777777" w:rsidR="00111580" w:rsidRDefault="00111580">
      <w:pPr>
        <w:spacing w:line="480" w:lineRule="auto"/>
        <w:contextualSpacing/>
        <w:rPr>
          <w:ins w:id="9166" w:author="Baker, Gregory Joseph" w:date="2018-11-21T16:04:00Z"/>
          <w:b/>
          <w:bCs/>
        </w:rPr>
        <w:pPrChange w:id="9167" w:author="Baker, Gregory Joseph" w:date="2018-11-21T08:20:00Z">
          <w:pPr>
            <w:spacing w:line="360" w:lineRule="auto"/>
            <w:contextualSpacing/>
          </w:pPr>
        </w:pPrChange>
      </w:pPr>
    </w:p>
    <w:p w14:paraId="36992EDC" w14:textId="3DB3D49B" w:rsidR="00680F24" w:rsidRPr="00DB625E" w:rsidRDefault="008E2E1B">
      <w:pPr>
        <w:spacing w:line="480" w:lineRule="auto"/>
        <w:contextualSpacing/>
        <w:rPr>
          <w:b/>
          <w:bCs/>
          <w:rPrChange w:id="9168" w:author="Baker, Gregory Joseph" w:date="2018-11-21T08:19:00Z">
            <w:rPr>
              <w:b/>
              <w:bCs/>
              <w:spacing w:val="-10"/>
            </w:rPr>
          </w:rPrChange>
        </w:rPr>
        <w:pPrChange w:id="9169" w:author="Baker, Gregory Joseph" w:date="2018-11-21T08:20:00Z">
          <w:pPr>
            <w:spacing w:line="360" w:lineRule="auto"/>
            <w:contextualSpacing/>
          </w:pPr>
        </w:pPrChange>
      </w:pPr>
      <w:ins w:id="9170" w:author="Baker, Gregory Joseph" w:date="2018-11-21T15:57:00Z">
        <w:r>
          <w:rPr>
            <w:b/>
            <w:bCs/>
          </w:rPr>
          <w:t>Cell Line</w:t>
        </w:r>
      </w:ins>
    </w:p>
    <w:p w14:paraId="4DEDD704" w14:textId="53152F79" w:rsidR="00C75D21" w:rsidRDefault="008E2E1B">
      <w:pPr>
        <w:spacing w:line="480" w:lineRule="auto"/>
        <w:contextualSpacing/>
        <w:rPr>
          <w:ins w:id="9171" w:author="Baker, Gregory Joseph" w:date="2018-11-21T15:57:00Z"/>
          <w:b/>
          <w:bCs/>
        </w:rPr>
        <w:pPrChange w:id="9172" w:author="Baker, Gregory Joseph" w:date="2018-11-21T08:20:00Z">
          <w:pPr>
            <w:spacing w:line="360" w:lineRule="auto"/>
            <w:contextualSpacing/>
          </w:pPr>
        </w:pPrChange>
      </w:pPr>
      <w:ins w:id="9173" w:author="Baker, Gregory Joseph" w:date="2018-11-21T15:57:00Z">
        <w:r w:rsidRPr="00B65F60">
          <w:t>T</w:t>
        </w:r>
        <w:r>
          <w:t>he GL261 GBM cell</w:t>
        </w:r>
      </w:ins>
      <w:ins w:id="9174" w:author="Baker, Gregory Joseph" w:date="2018-11-21T15:59:00Z">
        <w:r w:rsidR="00C75D21">
          <w:t xml:space="preserve"> line was obtained </w:t>
        </w:r>
        <w:r w:rsidR="00C75D21" w:rsidRPr="00C75D21">
          <w:t>from the</w:t>
        </w:r>
      </w:ins>
      <w:ins w:id="9175" w:author="Baker, Gregory Joseph" w:date="2018-11-21T16:03:00Z">
        <w:r w:rsidR="00111580">
          <w:t xml:space="preserve"> </w:t>
        </w:r>
      </w:ins>
      <w:ins w:id="9176" w:author="Baker, Gregory Joseph" w:date="2018-11-21T16:00:00Z">
        <w:r w:rsidR="00C75D21">
          <w:t>Developmental Therapeutics Program (</w:t>
        </w:r>
      </w:ins>
      <w:ins w:id="9177" w:author="Baker, Gregory Joseph" w:date="2018-11-21T15:59:00Z">
        <w:r w:rsidR="00C75D21" w:rsidRPr="00C75D21">
          <w:t>DTP</w:t>
        </w:r>
      </w:ins>
      <w:ins w:id="9178" w:author="Baker, Gregory Joseph" w:date="2018-11-21T16:00:00Z">
        <w:r w:rsidR="00C75D21">
          <w:t>)</w:t>
        </w:r>
      </w:ins>
      <w:ins w:id="9179" w:author="Baker, Gregory Joseph" w:date="2018-11-21T15:59:00Z">
        <w:r w:rsidR="00C75D21" w:rsidRPr="00C75D21">
          <w:t xml:space="preserve">, </w:t>
        </w:r>
      </w:ins>
      <w:ins w:id="9180" w:author="Baker, Gregory Joseph" w:date="2018-11-21T16:00:00Z">
        <w:r w:rsidR="00C75D21">
          <w:t>Division of Cancer Treatment and Diagnosis (</w:t>
        </w:r>
      </w:ins>
      <w:ins w:id="9181" w:author="Baker, Gregory Joseph" w:date="2018-11-21T15:59:00Z">
        <w:r w:rsidR="00C75D21" w:rsidRPr="00C75D21">
          <w:t>DCTD</w:t>
        </w:r>
      </w:ins>
      <w:ins w:id="9182" w:author="Baker, Gregory Joseph" w:date="2018-11-21T16:00:00Z">
        <w:r w:rsidR="00C75D21">
          <w:t>)</w:t>
        </w:r>
      </w:ins>
      <w:ins w:id="9183" w:author="Baker, Gregory Joseph" w:date="2018-11-21T15:59:00Z">
        <w:r w:rsidR="00C75D21" w:rsidRPr="00C75D21">
          <w:t xml:space="preserve"> </w:t>
        </w:r>
      </w:ins>
      <w:ins w:id="9184" w:author="Baker, Gregory Joseph" w:date="2018-11-21T16:01:00Z">
        <w:r w:rsidR="00C75D21">
          <w:t xml:space="preserve">tumor repository </w:t>
        </w:r>
      </w:ins>
      <w:ins w:id="9185" w:author="Baker, Gregory Joseph" w:date="2018-11-21T15:59:00Z">
        <w:r w:rsidR="00C75D21" w:rsidRPr="00C75D21">
          <w:t xml:space="preserve">through a material transfer agreement with the </w:t>
        </w:r>
      </w:ins>
      <w:ins w:id="9186" w:author="Baker, Gregory Joseph" w:date="2018-11-21T16:04:00Z">
        <w:r w:rsidR="00111580">
          <w:t>Biological Testing Branch (BTB) of the National Cancer Institute (</w:t>
        </w:r>
      </w:ins>
      <w:ins w:id="9187" w:author="Baker, Gregory Joseph" w:date="2018-11-21T15:59:00Z">
        <w:r w:rsidR="00C75D21" w:rsidRPr="00C75D21">
          <w:t>NCI</w:t>
        </w:r>
      </w:ins>
      <w:ins w:id="9188" w:author="Baker, Gregory Joseph" w:date="2018-11-21T16:04:00Z">
        <w:r w:rsidR="00111580">
          <w:t>)</w:t>
        </w:r>
      </w:ins>
      <w:ins w:id="9189" w:author="Baker, Gregory Joseph" w:date="2018-11-21T15:59:00Z">
        <w:r w:rsidR="00C75D21" w:rsidRPr="00C75D21">
          <w:t>.</w:t>
        </w:r>
      </w:ins>
    </w:p>
    <w:p w14:paraId="6BE63044" w14:textId="77777777" w:rsidR="002A0CAD" w:rsidRDefault="002A0CAD">
      <w:pPr>
        <w:spacing w:line="480" w:lineRule="auto"/>
        <w:contextualSpacing/>
        <w:rPr>
          <w:ins w:id="9190" w:author="Baker, Gregory Joseph" w:date="2018-11-21T15:59:00Z"/>
          <w:b/>
          <w:bCs/>
        </w:rPr>
        <w:pPrChange w:id="9191" w:author="Baker, Gregory Joseph" w:date="2018-11-21T08:20:00Z">
          <w:pPr>
            <w:spacing w:line="360" w:lineRule="auto"/>
            <w:contextualSpacing/>
          </w:pPr>
        </w:pPrChange>
      </w:pPr>
    </w:p>
    <w:p w14:paraId="2DA78464" w14:textId="385E8AB2" w:rsidR="00680F24" w:rsidRPr="00DB625E" w:rsidRDefault="00680F24">
      <w:pPr>
        <w:spacing w:line="480" w:lineRule="auto"/>
        <w:contextualSpacing/>
        <w:rPr>
          <w:i/>
        </w:rPr>
        <w:pPrChange w:id="9192" w:author="Baker, Gregory Joseph" w:date="2018-11-21T08:20:00Z">
          <w:pPr>
            <w:spacing w:line="360" w:lineRule="auto"/>
            <w:contextualSpacing/>
          </w:pPr>
        </w:pPrChange>
      </w:pPr>
      <w:r w:rsidRPr="00DB625E">
        <w:rPr>
          <w:b/>
          <w:bCs/>
          <w:rPrChange w:id="9193" w:author="Baker, Gregory Joseph" w:date="2018-11-21T08:19:00Z">
            <w:rPr>
              <w:b/>
              <w:bCs/>
              <w:spacing w:val="-10"/>
            </w:rPr>
          </w:rPrChange>
        </w:rPr>
        <w:t xml:space="preserve">Major Equipment </w:t>
      </w:r>
    </w:p>
    <w:p w14:paraId="0E8EBB56" w14:textId="515F35A6" w:rsidR="00680F24" w:rsidRPr="00DB625E" w:rsidRDefault="00680F24">
      <w:pPr>
        <w:spacing w:line="480" w:lineRule="auto"/>
        <w:contextualSpacing/>
        <w:pPrChange w:id="9194" w:author="Baker, Gregory Joseph" w:date="2018-11-21T08:20:00Z">
          <w:pPr>
            <w:spacing w:line="360" w:lineRule="auto"/>
          </w:pPr>
        </w:pPrChange>
      </w:pPr>
      <w:r w:rsidRPr="00DB625E">
        <w:t>BD LSR II Special Order Research Product (SORP) flow cytometer w/ BD High Throughput Sampler (HTS)</w:t>
      </w:r>
      <w:r w:rsidR="00A23658" w:rsidRPr="00DB625E">
        <w:t>:</w:t>
      </w:r>
    </w:p>
    <w:p w14:paraId="14B57EE7" w14:textId="77777777" w:rsidR="00680F24" w:rsidRPr="00DB625E" w:rsidRDefault="00680F24">
      <w:pPr>
        <w:pStyle w:val="ListParagraph"/>
        <w:numPr>
          <w:ilvl w:val="0"/>
          <w:numId w:val="7"/>
        </w:numPr>
        <w:spacing w:line="480" w:lineRule="auto"/>
        <w:rPr>
          <w:rFonts w:ascii="Times New Roman" w:hAnsi="Times New Roman" w:cs="Times New Roman"/>
          <w:sz w:val="24"/>
          <w:szCs w:val="24"/>
        </w:rPr>
        <w:pPrChange w:id="9195" w:author="Baker, Gregory Joseph" w:date="2018-11-21T08:20:00Z">
          <w:pPr>
            <w:pStyle w:val="ListParagraph"/>
            <w:numPr>
              <w:numId w:val="7"/>
            </w:numPr>
            <w:spacing w:line="360" w:lineRule="auto"/>
            <w:ind w:hanging="360"/>
          </w:pPr>
        </w:pPrChange>
      </w:pPr>
      <w:r w:rsidRPr="00DB625E">
        <w:rPr>
          <w:rFonts w:ascii="Times New Roman" w:hAnsi="Times New Roman" w:cs="Times New Roman"/>
          <w:sz w:val="24"/>
          <w:szCs w:val="24"/>
        </w:rPr>
        <w:t>Laser line – power:</w:t>
      </w:r>
    </w:p>
    <w:p w14:paraId="11D2214A"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196"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488 nm laser – 20 mw (run at 20 mw)</w:t>
      </w:r>
    </w:p>
    <w:p w14:paraId="4553BE4B"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197"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405 nm laser – 50 mw (run at 50 mw)</w:t>
      </w:r>
    </w:p>
    <w:p w14:paraId="38B815BE"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198"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594 nm laser – 200 mw (run at 125 mw)</w:t>
      </w:r>
    </w:p>
    <w:p w14:paraId="0926F357"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199"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lastRenderedPageBreak/>
        <w:t>355 nm laser – 20 mw (run at 20 mw)</w:t>
      </w:r>
    </w:p>
    <w:p w14:paraId="365217DD" w14:textId="4C9A033C" w:rsidR="00680F24" w:rsidRPr="00DB625E" w:rsidRDefault="00680F24">
      <w:pPr>
        <w:spacing w:line="480" w:lineRule="auto"/>
        <w:contextualSpacing/>
        <w:pPrChange w:id="9200" w:author="Baker, Gregory Joseph" w:date="2018-11-21T08:20:00Z">
          <w:pPr>
            <w:spacing w:line="360" w:lineRule="auto"/>
            <w:contextualSpacing/>
          </w:pPr>
        </w:pPrChange>
      </w:pPr>
      <w:proofErr w:type="spellStart"/>
      <w:r w:rsidRPr="00DB625E">
        <w:t>BioTek</w:t>
      </w:r>
      <w:proofErr w:type="spellEnd"/>
      <w:r w:rsidRPr="00DB625E">
        <w:t xml:space="preserve"> EL406 automated microplate washer/dispenser</w:t>
      </w:r>
      <w:r w:rsidR="00A23658" w:rsidRPr="00DB625E">
        <w:t>:</w:t>
      </w:r>
    </w:p>
    <w:p w14:paraId="066A492A" w14:textId="7F82DA0B" w:rsidR="00680F24" w:rsidRPr="00DB625E" w:rsidRDefault="00A23658">
      <w:pPr>
        <w:pStyle w:val="ListParagraph"/>
        <w:numPr>
          <w:ilvl w:val="0"/>
          <w:numId w:val="7"/>
        </w:numPr>
        <w:spacing w:line="480" w:lineRule="auto"/>
        <w:rPr>
          <w:rFonts w:ascii="Times New Roman" w:hAnsi="Times New Roman" w:cs="Times New Roman"/>
          <w:sz w:val="24"/>
          <w:szCs w:val="24"/>
        </w:rPr>
        <w:pPrChange w:id="9201" w:author="Baker, Gregory Joseph" w:date="2018-11-21T08:20:00Z">
          <w:pPr>
            <w:pStyle w:val="ListParagraph"/>
            <w:numPr>
              <w:numId w:val="7"/>
            </w:numPr>
            <w:spacing w:line="360" w:lineRule="auto"/>
            <w:ind w:hanging="360"/>
          </w:pPr>
        </w:pPrChange>
      </w:pPr>
      <w:r w:rsidRPr="00DB625E">
        <w:rPr>
          <w:rFonts w:ascii="Times New Roman" w:hAnsi="Times New Roman" w:cs="Times New Roman"/>
          <w:sz w:val="24"/>
          <w:szCs w:val="24"/>
        </w:rPr>
        <w:t>In an effort to minimize cell loss, a</w:t>
      </w:r>
      <w:r w:rsidR="00680F24" w:rsidRPr="00DB625E">
        <w:rPr>
          <w:rFonts w:ascii="Times New Roman" w:hAnsi="Times New Roman" w:cs="Times New Roman"/>
          <w:sz w:val="24"/>
          <w:szCs w:val="24"/>
        </w:rPr>
        <w:t xml:space="preserve">spiration steps involving 96-well V-bottom microplates </w:t>
      </w:r>
      <w:r w:rsidR="0050672A" w:rsidRPr="00DB625E">
        <w:rPr>
          <w:rFonts w:ascii="Times New Roman" w:hAnsi="Times New Roman" w:cs="Times New Roman"/>
          <w:sz w:val="24"/>
          <w:szCs w:val="24"/>
        </w:rPr>
        <w:t>were</w:t>
      </w:r>
      <w:r w:rsidR="00680F24" w:rsidRPr="00DB625E">
        <w:rPr>
          <w:rFonts w:ascii="Times New Roman" w:hAnsi="Times New Roman" w:cs="Times New Roman"/>
          <w:sz w:val="24"/>
          <w:szCs w:val="24"/>
        </w:rPr>
        <w:t xml:space="preserve"> performed using this instrument such that a 50 </w:t>
      </w:r>
      <w:proofErr w:type="spellStart"/>
      <w:r w:rsidR="00680F24" w:rsidRPr="00DB625E">
        <w:rPr>
          <w:rFonts w:ascii="Times New Roman" w:hAnsi="Times New Roman" w:cs="Times New Roman"/>
          <w:sz w:val="24"/>
          <w:szCs w:val="24"/>
        </w:rPr>
        <w:t>μL</w:t>
      </w:r>
      <w:proofErr w:type="spellEnd"/>
      <w:r w:rsidR="00680F24" w:rsidRPr="00DB625E">
        <w:rPr>
          <w:rFonts w:ascii="Times New Roman" w:hAnsi="Times New Roman" w:cs="Times New Roman"/>
          <w:sz w:val="24"/>
          <w:szCs w:val="24"/>
        </w:rPr>
        <w:t xml:space="preserve"> residual volume remained after each aspiration. This factor was accounted for in all related dilutions reported throughout the Online Methods section. Instrument configurations were as follows:</w:t>
      </w:r>
    </w:p>
    <w:p w14:paraId="36857580"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02"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plate type: 96-well</w:t>
      </w:r>
    </w:p>
    <w:p w14:paraId="38F96D8B"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03"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W-aspirate</w:t>
      </w:r>
    </w:p>
    <w:p w14:paraId="53EC3042"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04"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vacuum filtration: false</w:t>
      </w:r>
    </w:p>
    <w:p w14:paraId="270427C0"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05"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travel rate: 1 (4.1 &amp; 1.0 mm/sec)</w:t>
      </w:r>
    </w:p>
    <w:p w14:paraId="6575A712"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06"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 xml:space="preserve">delay: 0 </w:t>
      </w:r>
      <w:proofErr w:type="spellStart"/>
      <w:r w:rsidRPr="00DB625E">
        <w:rPr>
          <w:rFonts w:ascii="Times New Roman" w:hAnsi="Times New Roman" w:cs="Times New Roman"/>
          <w:sz w:val="24"/>
          <w:szCs w:val="24"/>
        </w:rPr>
        <w:t>msec</w:t>
      </w:r>
      <w:proofErr w:type="spellEnd"/>
    </w:p>
    <w:p w14:paraId="6D9751D3"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07"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z-offset: 55 steps (6.99 mm above carrier)</w:t>
      </w:r>
    </w:p>
    <w:p w14:paraId="612B0842"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08"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x-offset: 0 steps (center of well)</w:t>
      </w:r>
    </w:p>
    <w:p w14:paraId="4AE8A883"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09"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y-offset: 0 steps (center of well)</w:t>
      </w:r>
    </w:p>
    <w:p w14:paraId="5A958FF1" w14:textId="77777777" w:rsidR="00680F24" w:rsidRPr="00DB625E" w:rsidRDefault="00680F24">
      <w:pPr>
        <w:pStyle w:val="ListParagraph"/>
        <w:numPr>
          <w:ilvl w:val="1"/>
          <w:numId w:val="7"/>
        </w:numPr>
        <w:spacing w:line="480" w:lineRule="auto"/>
        <w:rPr>
          <w:rFonts w:ascii="Times New Roman" w:hAnsi="Times New Roman" w:cs="Times New Roman"/>
          <w:sz w:val="24"/>
          <w:szCs w:val="24"/>
        </w:rPr>
        <w:pPrChange w:id="9210" w:author="Baker, Gregory Joseph" w:date="2018-11-21T08:20:00Z">
          <w:pPr>
            <w:pStyle w:val="ListParagraph"/>
            <w:numPr>
              <w:ilvl w:val="1"/>
              <w:numId w:val="7"/>
            </w:numPr>
            <w:spacing w:line="360" w:lineRule="auto"/>
            <w:ind w:left="1440" w:hanging="360"/>
          </w:pPr>
        </w:pPrChange>
      </w:pPr>
      <w:r w:rsidRPr="00DB625E">
        <w:rPr>
          <w:rFonts w:ascii="Times New Roman" w:hAnsi="Times New Roman" w:cs="Times New Roman"/>
          <w:sz w:val="24"/>
          <w:szCs w:val="24"/>
        </w:rPr>
        <w:t>secondary aspirate: no</w:t>
      </w:r>
    </w:p>
    <w:p w14:paraId="36BFEF09" w14:textId="487E19FD" w:rsidR="00680F24" w:rsidRPr="00DB625E" w:rsidRDefault="00680F24">
      <w:pPr>
        <w:spacing w:line="480" w:lineRule="auto"/>
        <w:contextualSpacing/>
        <w:pPrChange w:id="9211" w:author="Baker, Gregory Joseph" w:date="2018-11-21T08:20:00Z">
          <w:pPr>
            <w:spacing w:line="360" w:lineRule="auto"/>
            <w:contextualSpacing/>
          </w:pPr>
        </w:pPrChange>
      </w:pPr>
      <w:r w:rsidRPr="00DB625E">
        <w:t>Beckman Coulter Avanti J-26XP centrifuge</w:t>
      </w:r>
      <w:r w:rsidR="00572244" w:rsidRPr="00DB625E">
        <w:t>:</w:t>
      </w:r>
    </w:p>
    <w:p w14:paraId="7C4207FA" w14:textId="77777777" w:rsidR="00680F24" w:rsidRPr="00DB625E" w:rsidRDefault="00680F24">
      <w:pPr>
        <w:pStyle w:val="ListParagraph"/>
        <w:numPr>
          <w:ilvl w:val="0"/>
          <w:numId w:val="11"/>
        </w:numPr>
        <w:spacing w:line="480" w:lineRule="auto"/>
        <w:rPr>
          <w:rFonts w:ascii="Times New Roman" w:hAnsi="Times New Roman" w:cs="Times New Roman"/>
          <w:b/>
          <w:bCs/>
          <w:sz w:val="24"/>
          <w:szCs w:val="24"/>
          <w:rPrChange w:id="9212" w:author="Baker, Gregory Joseph" w:date="2018-11-21T08:19:00Z">
            <w:rPr>
              <w:rFonts w:ascii="Times New Roman" w:hAnsi="Times New Roman" w:cs="Times New Roman"/>
              <w:b/>
              <w:bCs/>
              <w:spacing w:val="-10"/>
              <w:sz w:val="24"/>
              <w:szCs w:val="24"/>
            </w:rPr>
          </w:rPrChange>
        </w:rPr>
        <w:pPrChange w:id="9213" w:author="Baker, Gregory Joseph" w:date="2018-11-21T08:20:00Z">
          <w:pPr>
            <w:pStyle w:val="ListParagraph"/>
            <w:numPr>
              <w:numId w:val="11"/>
            </w:numPr>
            <w:spacing w:line="360" w:lineRule="auto"/>
            <w:ind w:hanging="360"/>
          </w:pPr>
        </w:pPrChange>
      </w:pPr>
      <w:r w:rsidRPr="00DB625E">
        <w:rPr>
          <w:rFonts w:ascii="Times New Roman" w:hAnsi="Times New Roman" w:cs="Times New Roman"/>
          <w:sz w:val="24"/>
          <w:szCs w:val="24"/>
        </w:rPr>
        <w:t>JS-5.3 anodized aluminum swinging-bucket rotor (Beckman Coulter, Cat. No. 368690)</w:t>
      </w:r>
    </w:p>
    <w:p w14:paraId="0C390E9D" w14:textId="70B45086" w:rsidR="00680F24" w:rsidRPr="00DB625E" w:rsidRDefault="00680F24">
      <w:pPr>
        <w:spacing w:line="480" w:lineRule="auto"/>
        <w:contextualSpacing/>
        <w:pPrChange w:id="9214" w:author="Baker, Gregory Joseph" w:date="2018-11-21T08:20:00Z">
          <w:pPr>
            <w:spacing w:line="360" w:lineRule="auto"/>
            <w:contextualSpacing/>
          </w:pPr>
        </w:pPrChange>
      </w:pPr>
      <w:proofErr w:type="spellStart"/>
      <w:r w:rsidRPr="00DB625E">
        <w:t>Bransonic</w:t>
      </w:r>
      <w:proofErr w:type="spellEnd"/>
      <w:r w:rsidRPr="00DB625E">
        <w:t xml:space="preserve"> CPXH ultrasonic cleaning bath</w:t>
      </w:r>
      <w:r w:rsidR="00D03A54" w:rsidRPr="00DB625E">
        <w:t>:</w:t>
      </w:r>
    </w:p>
    <w:p w14:paraId="03F25C34" w14:textId="77777777" w:rsidR="00680F24" w:rsidRPr="00DB625E" w:rsidRDefault="00680F24">
      <w:pPr>
        <w:pStyle w:val="ListParagraph"/>
        <w:numPr>
          <w:ilvl w:val="0"/>
          <w:numId w:val="11"/>
        </w:numPr>
        <w:spacing w:line="480" w:lineRule="auto"/>
        <w:rPr>
          <w:rFonts w:ascii="Times New Roman" w:hAnsi="Times New Roman" w:cs="Times New Roman"/>
          <w:i/>
          <w:sz w:val="24"/>
          <w:szCs w:val="24"/>
        </w:rPr>
        <w:pPrChange w:id="9215" w:author="Baker, Gregory Joseph" w:date="2018-11-21T08:20:00Z">
          <w:pPr>
            <w:pStyle w:val="ListParagraph"/>
            <w:numPr>
              <w:numId w:val="11"/>
            </w:numPr>
            <w:spacing w:line="360" w:lineRule="auto"/>
            <w:ind w:hanging="360"/>
          </w:pPr>
        </w:pPrChange>
      </w:pPr>
      <w:r w:rsidRPr="00DB625E">
        <w:rPr>
          <w:rFonts w:ascii="Times New Roman" w:hAnsi="Times New Roman" w:cs="Times New Roman"/>
          <w:sz w:val="24"/>
          <w:szCs w:val="24"/>
        </w:rPr>
        <w:t>model 3800</w:t>
      </w:r>
    </w:p>
    <w:p w14:paraId="508211B3" w14:textId="77777777" w:rsidR="00D03A54" w:rsidRPr="00DB625E" w:rsidRDefault="00D03A54">
      <w:pPr>
        <w:spacing w:line="480" w:lineRule="auto"/>
        <w:contextualSpacing/>
        <w:rPr>
          <w:b/>
          <w:bCs/>
          <w:rPrChange w:id="9216" w:author="Baker, Gregory Joseph" w:date="2018-11-21T08:19:00Z">
            <w:rPr>
              <w:b/>
              <w:bCs/>
              <w:spacing w:val="-10"/>
            </w:rPr>
          </w:rPrChange>
        </w:rPr>
        <w:pPrChange w:id="9217" w:author="Baker, Gregory Joseph" w:date="2018-11-21T08:20:00Z">
          <w:pPr>
            <w:spacing w:line="360" w:lineRule="auto"/>
            <w:contextualSpacing/>
          </w:pPr>
        </w:pPrChange>
      </w:pPr>
    </w:p>
    <w:p w14:paraId="7283194F" w14:textId="77777777" w:rsidR="00B027EB" w:rsidRDefault="00B027EB">
      <w:pPr>
        <w:spacing w:line="480" w:lineRule="auto"/>
        <w:contextualSpacing/>
        <w:rPr>
          <w:ins w:id="9218" w:author="Microsoft Office User" w:date="2018-11-26T15:38:00Z"/>
          <w:b/>
          <w:bCs/>
        </w:rPr>
      </w:pPr>
    </w:p>
    <w:p w14:paraId="789CB9DB" w14:textId="77777777" w:rsidR="00B027EB" w:rsidRDefault="00B027EB">
      <w:pPr>
        <w:spacing w:line="480" w:lineRule="auto"/>
        <w:contextualSpacing/>
        <w:rPr>
          <w:ins w:id="9219" w:author="Microsoft Office User" w:date="2018-11-26T15:38:00Z"/>
          <w:b/>
          <w:bCs/>
        </w:rPr>
      </w:pPr>
    </w:p>
    <w:p w14:paraId="03C7EF17" w14:textId="2A6ED2E1" w:rsidR="00680F24" w:rsidRPr="00DB625E" w:rsidRDefault="00680F24">
      <w:pPr>
        <w:spacing w:line="480" w:lineRule="auto"/>
        <w:contextualSpacing/>
        <w:rPr>
          <w:b/>
        </w:rPr>
        <w:pPrChange w:id="9220" w:author="Baker, Gregory Joseph" w:date="2018-11-21T08:20:00Z">
          <w:pPr>
            <w:spacing w:line="360" w:lineRule="auto"/>
            <w:contextualSpacing/>
          </w:pPr>
        </w:pPrChange>
      </w:pPr>
      <w:r w:rsidRPr="00DB625E">
        <w:rPr>
          <w:b/>
          <w:bCs/>
          <w:rPrChange w:id="9221" w:author="Baker, Gregory Joseph" w:date="2018-11-21T08:19:00Z">
            <w:rPr>
              <w:b/>
              <w:bCs/>
              <w:spacing w:val="-10"/>
            </w:rPr>
          </w:rPrChange>
        </w:rPr>
        <w:lastRenderedPageBreak/>
        <w:t>Reagent Preparation</w:t>
      </w:r>
    </w:p>
    <w:p w14:paraId="282C01AD" w14:textId="7B4F678C" w:rsidR="00680F24" w:rsidRPr="00DB625E" w:rsidRDefault="0077046C">
      <w:pPr>
        <w:spacing w:line="480" w:lineRule="auto"/>
        <w:contextualSpacing/>
        <w:pPrChange w:id="9222" w:author="Baker, Gregory Joseph" w:date="2018-11-21T08:20:00Z">
          <w:pPr>
            <w:spacing w:line="360" w:lineRule="auto"/>
            <w:contextualSpacing/>
          </w:pPr>
        </w:pPrChange>
      </w:pPr>
      <w:r w:rsidRPr="00DB625E">
        <w:t>s</w:t>
      </w:r>
      <w:r w:rsidR="00680F24" w:rsidRPr="00DB625E">
        <w:t>upplemented RPMI-1640 (RPMI-1640 with L-glutamine, 100 U/mL penicillin</w:t>
      </w:r>
      <w:r w:rsidR="00D03A54" w:rsidRPr="00DB625E">
        <w:t>-1</w:t>
      </w:r>
      <w:r w:rsidR="00680F24" w:rsidRPr="00DB625E">
        <w:t xml:space="preserve">00 U/mL streptomycin, 10% HI-FBS, 0.05% sodium </w:t>
      </w:r>
      <w:proofErr w:type="spellStart"/>
      <w:r w:rsidR="00680F24" w:rsidRPr="00DB625E">
        <w:t>azide</w:t>
      </w:r>
      <w:proofErr w:type="spellEnd"/>
      <w:r w:rsidR="00680F24" w:rsidRPr="00DB625E">
        <w:t>):</w:t>
      </w:r>
    </w:p>
    <w:p w14:paraId="3B4905CA" w14:textId="3044561A" w:rsidR="00680F24" w:rsidRPr="00DB625E" w:rsidRDefault="00680F24">
      <w:pPr>
        <w:pStyle w:val="ListParagraph"/>
        <w:numPr>
          <w:ilvl w:val="0"/>
          <w:numId w:val="12"/>
        </w:numPr>
        <w:spacing w:line="480" w:lineRule="auto"/>
        <w:rPr>
          <w:rFonts w:ascii="Times New Roman" w:hAnsi="Times New Roman" w:cs="Times New Roman"/>
          <w:sz w:val="24"/>
          <w:szCs w:val="24"/>
        </w:rPr>
        <w:pPrChange w:id="9223" w:author="Baker, Gregory Joseph" w:date="2018-11-21T08:20:00Z">
          <w:pPr>
            <w:pStyle w:val="ListParagraph"/>
            <w:numPr>
              <w:numId w:val="12"/>
            </w:numPr>
            <w:spacing w:line="360" w:lineRule="auto"/>
            <w:ind w:hanging="360"/>
          </w:pPr>
        </w:pPrChange>
      </w:pPr>
      <w:r w:rsidRPr="00DB625E">
        <w:rPr>
          <w:rFonts w:ascii="Times New Roman" w:hAnsi="Times New Roman" w:cs="Times New Roman"/>
          <w:sz w:val="24"/>
          <w:szCs w:val="24"/>
        </w:rPr>
        <w:t xml:space="preserve">to a 500 mL bottle of RPMI-1640 with L-glutamine </w:t>
      </w:r>
      <w:r w:rsidR="0077046C" w:rsidRPr="00DB625E">
        <w:rPr>
          <w:rFonts w:ascii="Times New Roman" w:hAnsi="Times New Roman" w:cs="Times New Roman"/>
          <w:sz w:val="24"/>
          <w:szCs w:val="24"/>
        </w:rPr>
        <w:t xml:space="preserve">were </w:t>
      </w:r>
      <w:r w:rsidRPr="00DB625E">
        <w:rPr>
          <w:rFonts w:ascii="Times New Roman" w:hAnsi="Times New Roman" w:cs="Times New Roman"/>
          <w:sz w:val="24"/>
          <w:szCs w:val="24"/>
        </w:rPr>
        <w:t>add</w:t>
      </w:r>
      <w:r w:rsidR="0077046C" w:rsidRPr="00DB625E">
        <w:rPr>
          <w:rFonts w:ascii="Times New Roman" w:hAnsi="Times New Roman" w:cs="Times New Roman"/>
          <w:sz w:val="24"/>
          <w:szCs w:val="24"/>
        </w:rPr>
        <w:t>ed</w:t>
      </w:r>
      <w:r w:rsidRPr="00DB625E">
        <w:rPr>
          <w:rFonts w:ascii="Times New Roman" w:hAnsi="Times New Roman" w:cs="Times New Roman"/>
          <w:sz w:val="24"/>
          <w:szCs w:val="24"/>
        </w:rPr>
        <w:t>:</w:t>
      </w:r>
    </w:p>
    <w:p w14:paraId="7B6FFC35" w14:textId="48A8012E" w:rsidR="00680F24" w:rsidRPr="00DB625E" w:rsidRDefault="00680F24">
      <w:pPr>
        <w:pStyle w:val="ListParagraph"/>
        <w:numPr>
          <w:ilvl w:val="0"/>
          <w:numId w:val="16"/>
        </w:numPr>
        <w:spacing w:line="480" w:lineRule="auto"/>
        <w:rPr>
          <w:rFonts w:ascii="Times New Roman" w:hAnsi="Times New Roman" w:cs="Times New Roman"/>
          <w:sz w:val="24"/>
          <w:szCs w:val="24"/>
        </w:rPr>
        <w:pPrChange w:id="9224" w:author="Baker, Gregory Joseph" w:date="2018-11-21T08:20:00Z">
          <w:pPr>
            <w:pStyle w:val="ListParagraph"/>
            <w:numPr>
              <w:numId w:val="16"/>
            </w:numPr>
            <w:spacing w:line="360" w:lineRule="auto"/>
            <w:ind w:left="1440" w:hanging="360"/>
          </w:pPr>
        </w:pPrChange>
      </w:pPr>
      <w:r w:rsidRPr="00DB625E">
        <w:rPr>
          <w:rFonts w:ascii="Times New Roman" w:hAnsi="Times New Roman" w:cs="Times New Roman"/>
          <w:sz w:val="24"/>
          <w:szCs w:val="24"/>
        </w:rPr>
        <w:t>5 mL of a 10,000 U/mL penicillin</w:t>
      </w:r>
      <w:r w:rsidR="00D03A54" w:rsidRPr="00DB625E">
        <w:rPr>
          <w:rFonts w:ascii="Times New Roman" w:hAnsi="Times New Roman" w:cs="Times New Roman"/>
          <w:sz w:val="24"/>
          <w:szCs w:val="24"/>
        </w:rPr>
        <w:t>-</w:t>
      </w:r>
      <w:r w:rsidRPr="00DB625E">
        <w:rPr>
          <w:rFonts w:ascii="Times New Roman" w:hAnsi="Times New Roman" w:cs="Times New Roman"/>
          <w:sz w:val="24"/>
          <w:szCs w:val="24"/>
        </w:rPr>
        <w:t xml:space="preserve">10,000 </w:t>
      </w:r>
      <w:proofErr w:type="spellStart"/>
      <w:r w:rsidRPr="00DB625E">
        <w:rPr>
          <w:rFonts w:ascii="Times New Roman" w:hAnsi="Times New Roman" w:cs="Times New Roman"/>
          <w:sz w:val="24"/>
          <w:szCs w:val="24"/>
        </w:rPr>
        <w:t>μg</w:t>
      </w:r>
      <w:proofErr w:type="spellEnd"/>
      <w:r w:rsidRPr="00DB625E">
        <w:rPr>
          <w:rFonts w:ascii="Times New Roman" w:hAnsi="Times New Roman" w:cs="Times New Roman"/>
          <w:sz w:val="24"/>
          <w:szCs w:val="24"/>
        </w:rPr>
        <w:t>/mL streptomycin solution</w:t>
      </w:r>
    </w:p>
    <w:p w14:paraId="122B77B1" w14:textId="77777777" w:rsidR="00680F24" w:rsidRPr="00DB625E" w:rsidRDefault="00680F24">
      <w:pPr>
        <w:pStyle w:val="ListParagraph"/>
        <w:numPr>
          <w:ilvl w:val="0"/>
          <w:numId w:val="16"/>
        </w:numPr>
        <w:spacing w:line="480" w:lineRule="auto"/>
        <w:rPr>
          <w:rFonts w:ascii="Times New Roman" w:hAnsi="Times New Roman" w:cs="Times New Roman"/>
          <w:sz w:val="24"/>
          <w:szCs w:val="24"/>
        </w:rPr>
        <w:pPrChange w:id="9225" w:author="Baker, Gregory Joseph" w:date="2018-11-21T08:20:00Z">
          <w:pPr>
            <w:pStyle w:val="ListParagraph"/>
            <w:numPr>
              <w:numId w:val="16"/>
            </w:numPr>
            <w:spacing w:line="360" w:lineRule="auto"/>
            <w:ind w:left="1440" w:hanging="360"/>
          </w:pPr>
        </w:pPrChange>
      </w:pPr>
      <w:r w:rsidRPr="00DB625E">
        <w:rPr>
          <w:rFonts w:ascii="Times New Roman" w:hAnsi="Times New Roman" w:cs="Times New Roman"/>
          <w:sz w:val="24"/>
          <w:szCs w:val="24"/>
        </w:rPr>
        <w:t>50 mL of HI-FBS</w:t>
      </w:r>
    </w:p>
    <w:p w14:paraId="289B6D49" w14:textId="1156F320" w:rsidR="00680F24" w:rsidRPr="00DB625E" w:rsidRDefault="00680F24">
      <w:pPr>
        <w:pStyle w:val="ListParagraph"/>
        <w:numPr>
          <w:ilvl w:val="0"/>
          <w:numId w:val="16"/>
        </w:numPr>
        <w:spacing w:line="480" w:lineRule="auto"/>
        <w:rPr>
          <w:rFonts w:ascii="Times New Roman" w:hAnsi="Times New Roman" w:cs="Times New Roman"/>
          <w:sz w:val="24"/>
          <w:szCs w:val="24"/>
        </w:rPr>
        <w:pPrChange w:id="9226" w:author="Baker, Gregory Joseph" w:date="2018-11-21T08:20:00Z">
          <w:pPr>
            <w:pStyle w:val="ListParagraph"/>
            <w:numPr>
              <w:numId w:val="16"/>
            </w:numPr>
            <w:spacing w:line="360" w:lineRule="auto"/>
            <w:ind w:left="1440" w:hanging="360"/>
          </w:pPr>
        </w:pPrChange>
      </w:pPr>
      <w:r w:rsidRPr="00DB625E">
        <w:rPr>
          <w:rFonts w:ascii="Times New Roman" w:hAnsi="Times New Roman" w:cs="Times New Roman"/>
          <w:sz w:val="24"/>
          <w:szCs w:val="24"/>
        </w:rPr>
        <w:t xml:space="preserve">2.5 mL of </w:t>
      </w:r>
      <w:r w:rsidR="00D03A54" w:rsidRPr="00DB625E">
        <w:rPr>
          <w:rFonts w:ascii="Times New Roman" w:hAnsi="Times New Roman" w:cs="Times New Roman"/>
          <w:sz w:val="24"/>
          <w:szCs w:val="24"/>
        </w:rPr>
        <w:t xml:space="preserve">a </w:t>
      </w:r>
      <w:r w:rsidRPr="00DB625E">
        <w:rPr>
          <w:rFonts w:ascii="Times New Roman" w:hAnsi="Times New Roman" w:cs="Times New Roman"/>
          <w:sz w:val="24"/>
          <w:szCs w:val="24"/>
        </w:rPr>
        <w:t xml:space="preserve">5% w/v sodium </w:t>
      </w:r>
      <w:proofErr w:type="spellStart"/>
      <w:r w:rsidRPr="00DB625E">
        <w:rPr>
          <w:rFonts w:ascii="Times New Roman" w:hAnsi="Times New Roman" w:cs="Times New Roman"/>
          <w:sz w:val="24"/>
          <w:szCs w:val="24"/>
        </w:rPr>
        <w:t>azide</w:t>
      </w:r>
      <w:proofErr w:type="spellEnd"/>
      <w:r w:rsidR="00D03A54" w:rsidRPr="00DB625E">
        <w:rPr>
          <w:rFonts w:ascii="Times New Roman" w:hAnsi="Times New Roman" w:cs="Times New Roman"/>
          <w:sz w:val="24"/>
          <w:szCs w:val="24"/>
        </w:rPr>
        <w:t xml:space="preserve"> solution</w:t>
      </w:r>
    </w:p>
    <w:p w14:paraId="6DBC54E5" w14:textId="77777777" w:rsidR="00680F24" w:rsidRPr="00DB625E" w:rsidRDefault="00680F24">
      <w:pPr>
        <w:pStyle w:val="ListParagraph"/>
        <w:numPr>
          <w:ilvl w:val="0"/>
          <w:numId w:val="16"/>
        </w:numPr>
        <w:spacing w:line="480" w:lineRule="auto"/>
        <w:rPr>
          <w:rFonts w:ascii="Times New Roman" w:hAnsi="Times New Roman" w:cs="Times New Roman"/>
          <w:sz w:val="24"/>
          <w:szCs w:val="24"/>
        </w:rPr>
        <w:pPrChange w:id="9227" w:author="Baker, Gregory Joseph" w:date="2018-11-21T08:20:00Z">
          <w:pPr>
            <w:pStyle w:val="ListParagraph"/>
            <w:numPr>
              <w:numId w:val="16"/>
            </w:numPr>
            <w:spacing w:line="360" w:lineRule="auto"/>
            <w:ind w:left="1440" w:hanging="360"/>
          </w:pPr>
        </w:pPrChange>
      </w:pPr>
      <w:r w:rsidRPr="00DB625E">
        <w:rPr>
          <w:rFonts w:ascii="Times New Roman" w:hAnsi="Times New Roman" w:cs="Times New Roman"/>
          <w:sz w:val="24"/>
          <w:szCs w:val="24"/>
        </w:rPr>
        <w:t>5 mL of a 10% EDTA solution</w:t>
      </w:r>
    </w:p>
    <w:p w14:paraId="6D11CB0D" w14:textId="347DD281" w:rsidR="00680F24" w:rsidRPr="00DB625E" w:rsidRDefault="0077046C">
      <w:pPr>
        <w:spacing w:line="480" w:lineRule="auto"/>
        <w:contextualSpacing/>
        <w:pPrChange w:id="9228" w:author="Baker, Gregory Joseph" w:date="2018-11-21T08:20:00Z">
          <w:pPr>
            <w:spacing w:line="360" w:lineRule="auto"/>
            <w:contextualSpacing/>
          </w:pPr>
        </w:pPrChange>
      </w:pPr>
      <w:r w:rsidRPr="00DB625E">
        <w:t>h</w:t>
      </w:r>
      <w:r w:rsidR="00680F24" w:rsidRPr="00DB625E">
        <w:t xml:space="preserve">eparinized Tyrode’s </w:t>
      </w:r>
      <w:r w:rsidRPr="00DB625E">
        <w:t>s</w:t>
      </w:r>
      <w:r w:rsidR="00680F24" w:rsidRPr="00DB625E">
        <w:t>olution:</w:t>
      </w:r>
    </w:p>
    <w:p w14:paraId="5EA7A749" w14:textId="528D0E9D" w:rsidR="00680F24" w:rsidRPr="00DB625E" w:rsidRDefault="00680F24">
      <w:pPr>
        <w:pStyle w:val="ListParagraph"/>
        <w:numPr>
          <w:ilvl w:val="0"/>
          <w:numId w:val="13"/>
        </w:numPr>
        <w:spacing w:line="480" w:lineRule="auto"/>
        <w:rPr>
          <w:rFonts w:ascii="Times New Roman" w:hAnsi="Times New Roman" w:cs="Times New Roman"/>
          <w:sz w:val="24"/>
          <w:szCs w:val="24"/>
        </w:rPr>
        <w:pPrChange w:id="9229" w:author="Baker, Gregory Joseph" w:date="2018-11-21T08:20:00Z">
          <w:pPr>
            <w:pStyle w:val="ListParagraph"/>
            <w:numPr>
              <w:numId w:val="13"/>
            </w:numPr>
            <w:spacing w:line="360" w:lineRule="auto"/>
            <w:ind w:hanging="360"/>
          </w:pPr>
        </w:pPrChange>
      </w:pPr>
      <w:r w:rsidRPr="00DB625E">
        <w:rPr>
          <w:rFonts w:ascii="Times New Roman" w:hAnsi="Times New Roman" w:cs="Times New Roman"/>
          <w:sz w:val="24"/>
          <w:szCs w:val="24"/>
        </w:rPr>
        <w:t>to a 1 L glass screw-cap storage bottle</w:t>
      </w:r>
      <w:r w:rsidR="0077046C" w:rsidRPr="00DB625E">
        <w:rPr>
          <w:rFonts w:ascii="Times New Roman" w:hAnsi="Times New Roman" w:cs="Times New Roman"/>
          <w:sz w:val="24"/>
          <w:szCs w:val="24"/>
        </w:rPr>
        <w:t xml:space="preserve"> were </w:t>
      </w:r>
      <w:r w:rsidRPr="00DB625E">
        <w:rPr>
          <w:rFonts w:ascii="Times New Roman" w:hAnsi="Times New Roman" w:cs="Times New Roman"/>
          <w:sz w:val="24"/>
          <w:szCs w:val="24"/>
        </w:rPr>
        <w:t>add</w:t>
      </w:r>
      <w:r w:rsidR="0077046C" w:rsidRPr="00DB625E">
        <w:rPr>
          <w:rFonts w:ascii="Times New Roman" w:hAnsi="Times New Roman" w:cs="Times New Roman"/>
          <w:sz w:val="24"/>
          <w:szCs w:val="24"/>
        </w:rPr>
        <w:t>ed</w:t>
      </w:r>
      <w:r w:rsidRPr="00DB625E">
        <w:rPr>
          <w:rFonts w:ascii="Times New Roman" w:hAnsi="Times New Roman" w:cs="Times New Roman"/>
          <w:sz w:val="24"/>
          <w:szCs w:val="24"/>
        </w:rPr>
        <w:t>:</w:t>
      </w:r>
    </w:p>
    <w:p w14:paraId="60C97535" w14:textId="77777777" w:rsidR="00680F24" w:rsidRPr="00DB625E" w:rsidRDefault="00680F24">
      <w:pPr>
        <w:pStyle w:val="ListParagraph"/>
        <w:numPr>
          <w:ilvl w:val="1"/>
          <w:numId w:val="13"/>
        </w:numPr>
        <w:spacing w:line="480" w:lineRule="auto"/>
        <w:rPr>
          <w:rFonts w:ascii="Times New Roman" w:hAnsi="Times New Roman" w:cs="Times New Roman"/>
          <w:sz w:val="24"/>
          <w:szCs w:val="24"/>
        </w:rPr>
        <w:pPrChange w:id="9230" w:author="Baker, Gregory Joseph" w:date="2018-11-21T08:20:00Z">
          <w:pPr>
            <w:pStyle w:val="ListParagraph"/>
            <w:numPr>
              <w:ilvl w:val="1"/>
              <w:numId w:val="13"/>
            </w:numPr>
            <w:spacing w:line="360" w:lineRule="auto"/>
            <w:ind w:left="1440" w:hanging="360"/>
          </w:pPr>
        </w:pPrChange>
      </w:pPr>
      <w:r w:rsidRPr="00DB625E">
        <w:rPr>
          <w:rFonts w:ascii="Times New Roman" w:hAnsi="Times New Roman" w:cs="Times New Roman"/>
          <w:sz w:val="24"/>
          <w:szCs w:val="24"/>
        </w:rPr>
        <w:t>a magnetic stirring bar</w:t>
      </w:r>
    </w:p>
    <w:p w14:paraId="2BA25C5B" w14:textId="77777777" w:rsidR="00680F24" w:rsidRPr="00DB625E" w:rsidRDefault="00680F24">
      <w:pPr>
        <w:pStyle w:val="ListParagraph"/>
        <w:numPr>
          <w:ilvl w:val="1"/>
          <w:numId w:val="13"/>
        </w:numPr>
        <w:spacing w:line="480" w:lineRule="auto"/>
        <w:rPr>
          <w:rFonts w:ascii="Times New Roman" w:hAnsi="Times New Roman" w:cs="Times New Roman"/>
          <w:sz w:val="24"/>
          <w:szCs w:val="24"/>
        </w:rPr>
        <w:pPrChange w:id="9231" w:author="Baker, Gregory Joseph" w:date="2018-11-21T08:20:00Z">
          <w:pPr>
            <w:pStyle w:val="ListParagraph"/>
            <w:numPr>
              <w:ilvl w:val="1"/>
              <w:numId w:val="13"/>
            </w:numPr>
            <w:spacing w:line="360" w:lineRule="auto"/>
            <w:ind w:left="1440" w:hanging="360"/>
          </w:pPr>
        </w:pPrChange>
      </w:pPr>
      <w:r w:rsidRPr="00DB625E">
        <w:rPr>
          <w:rFonts w:ascii="Times New Roman" w:hAnsi="Times New Roman" w:cs="Times New Roman"/>
          <w:sz w:val="24"/>
          <w:szCs w:val="24"/>
        </w:rPr>
        <w:t>1 L ddH</w:t>
      </w:r>
      <w:r w:rsidRPr="00DB625E">
        <w:rPr>
          <w:rFonts w:ascii="Times New Roman" w:hAnsi="Times New Roman" w:cs="Times New Roman"/>
          <w:sz w:val="24"/>
          <w:szCs w:val="24"/>
          <w:vertAlign w:val="subscript"/>
        </w:rPr>
        <w:t>2</w:t>
      </w:r>
      <w:r w:rsidRPr="00DB625E">
        <w:rPr>
          <w:rFonts w:ascii="Times New Roman" w:hAnsi="Times New Roman" w:cs="Times New Roman"/>
          <w:sz w:val="24"/>
          <w:szCs w:val="24"/>
        </w:rPr>
        <w:t>O</w:t>
      </w:r>
    </w:p>
    <w:p w14:paraId="0EBDCA55" w14:textId="77777777" w:rsidR="00680F24" w:rsidRPr="00DB625E" w:rsidRDefault="00680F24">
      <w:pPr>
        <w:pStyle w:val="ListParagraph"/>
        <w:numPr>
          <w:ilvl w:val="1"/>
          <w:numId w:val="17"/>
        </w:numPr>
        <w:spacing w:line="480" w:lineRule="auto"/>
        <w:ind w:left="720"/>
        <w:rPr>
          <w:rFonts w:ascii="Times New Roman" w:hAnsi="Times New Roman" w:cs="Times New Roman"/>
          <w:sz w:val="24"/>
          <w:szCs w:val="24"/>
        </w:rPr>
        <w:pPrChange w:id="9232" w:author="Baker, Gregory Joseph" w:date="2018-11-21T08:20:00Z">
          <w:pPr>
            <w:pStyle w:val="ListParagraph"/>
            <w:numPr>
              <w:ilvl w:val="1"/>
              <w:numId w:val="17"/>
            </w:numPr>
            <w:spacing w:line="360" w:lineRule="auto"/>
            <w:ind w:left="1440" w:hanging="360"/>
          </w:pPr>
        </w:pPrChange>
      </w:pPr>
      <w:r w:rsidRPr="00DB625E">
        <w:rPr>
          <w:rFonts w:ascii="Times New Roman" w:hAnsi="Times New Roman" w:cs="Times New Roman"/>
          <w:sz w:val="24"/>
          <w:szCs w:val="24"/>
        </w:rPr>
        <w:t>The bottle was placed on a stirring plate and the following materials were weighed and added while stirring:</w:t>
      </w:r>
    </w:p>
    <w:p w14:paraId="2207C5FE" w14:textId="77777777" w:rsidR="00680F24" w:rsidRPr="00DB625E" w:rsidRDefault="00680F24">
      <w:pPr>
        <w:pStyle w:val="ListParagraph"/>
        <w:numPr>
          <w:ilvl w:val="2"/>
          <w:numId w:val="18"/>
        </w:numPr>
        <w:spacing w:line="480" w:lineRule="auto"/>
        <w:rPr>
          <w:rFonts w:ascii="Times New Roman" w:hAnsi="Times New Roman" w:cs="Times New Roman"/>
          <w:sz w:val="24"/>
          <w:szCs w:val="24"/>
        </w:rPr>
        <w:pPrChange w:id="9233" w:author="Baker, Gregory Joseph" w:date="2018-11-21T08:20:00Z">
          <w:pPr>
            <w:pStyle w:val="ListParagraph"/>
            <w:numPr>
              <w:ilvl w:val="2"/>
              <w:numId w:val="18"/>
            </w:numPr>
            <w:spacing w:line="360" w:lineRule="auto"/>
            <w:ind w:left="1440" w:hanging="360"/>
          </w:pPr>
        </w:pPrChange>
      </w:pPr>
      <w:r w:rsidRPr="00DB625E">
        <w:rPr>
          <w:rFonts w:ascii="Times New Roman" w:hAnsi="Times New Roman" w:cs="Times New Roman"/>
          <w:sz w:val="24"/>
          <w:szCs w:val="24"/>
        </w:rPr>
        <w:t xml:space="preserve">8.0 g sodium chloride </w:t>
      </w:r>
    </w:p>
    <w:p w14:paraId="1F437412" w14:textId="77777777" w:rsidR="00680F24" w:rsidRPr="00DB625E" w:rsidRDefault="00680F24">
      <w:pPr>
        <w:pStyle w:val="ListParagraph"/>
        <w:numPr>
          <w:ilvl w:val="2"/>
          <w:numId w:val="18"/>
        </w:numPr>
        <w:spacing w:line="480" w:lineRule="auto"/>
        <w:rPr>
          <w:rFonts w:ascii="Times New Roman" w:hAnsi="Times New Roman" w:cs="Times New Roman"/>
          <w:sz w:val="24"/>
          <w:szCs w:val="24"/>
        </w:rPr>
        <w:pPrChange w:id="9234" w:author="Baker, Gregory Joseph" w:date="2018-11-21T08:20:00Z">
          <w:pPr>
            <w:pStyle w:val="ListParagraph"/>
            <w:numPr>
              <w:ilvl w:val="2"/>
              <w:numId w:val="18"/>
            </w:numPr>
            <w:spacing w:line="360" w:lineRule="auto"/>
            <w:ind w:left="1440" w:hanging="360"/>
          </w:pPr>
        </w:pPrChange>
      </w:pPr>
      <w:r w:rsidRPr="00DB625E">
        <w:rPr>
          <w:rFonts w:ascii="Times New Roman" w:hAnsi="Times New Roman" w:cs="Times New Roman"/>
          <w:sz w:val="24"/>
          <w:szCs w:val="24"/>
        </w:rPr>
        <w:t>0.264 g calcium chloride</w:t>
      </w:r>
    </w:p>
    <w:p w14:paraId="79C8A55C" w14:textId="08766C9D" w:rsidR="00680F24" w:rsidRPr="00DB625E" w:rsidRDefault="00680F24">
      <w:pPr>
        <w:pStyle w:val="ListParagraph"/>
        <w:numPr>
          <w:ilvl w:val="2"/>
          <w:numId w:val="18"/>
        </w:numPr>
        <w:spacing w:line="480" w:lineRule="auto"/>
        <w:rPr>
          <w:rFonts w:ascii="Times New Roman" w:hAnsi="Times New Roman" w:cs="Times New Roman"/>
          <w:sz w:val="24"/>
          <w:szCs w:val="24"/>
        </w:rPr>
        <w:pPrChange w:id="9235" w:author="Baker, Gregory Joseph" w:date="2018-11-21T08:20:00Z">
          <w:pPr>
            <w:pStyle w:val="ListParagraph"/>
            <w:numPr>
              <w:ilvl w:val="2"/>
              <w:numId w:val="18"/>
            </w:numPr>
            <w:spacing w:line="360" w:lineRule="auto"/>
            <w:ind w:left="1440" w:hanging="360"/>
          </w:pPr>
        </w:pPrChange>
      </w:pPr>
      <w:r w:rsidRPr="00DB625E">
        <w:rPr>
          <w:rFonts w:ascii="Times New Roman" w:hAnsi="Times New Roman" w:cs="Times New Roman"/>
          <w:sz w:val="24"/>
          <w:szCs w:val="24"/>
        </w:rPr>
        <w:t xml:space="preserve">0.05 g </w:t>
      </w:r>
      <w:r w:rsidR="0077046C" w:rsidRPr="00DB625E">
        <w:rPr>
          <w:rFonts w:ascii="Times New Roman" w:hAnsi="Times New Roman" w:cs="Times New Roman"/>
          <w:sz w:val="24"/>
          <w:szCs w:val="24"/>
        </w:rPr>
        <w:t>s</w:t>
      </w:r>
      <w:r w:rsidRPr="00DB625E">
        <w:rPr>
          <w:rFonts w:ascii="Times New Roman" w:hAnsi="Times New Roman" w:cs="Times New Roman"/>
          <w:sz w:val="24"/>
          <w:szCs w:val="24"/>
        </w:rPr>
        <w:t>odium phosphate monobasic</w:t>
      </w:r>
    </w:p>
    <w:p w14:paraId="217CBDEC" w14:textId="77777777" w:rsidR="00680F24" w:rsidRPr="00DB625E" w:rsidRDefault="00680F24">
      <w:pPr>
        <w:pStyle w:val="ListParagraph"/>
        <w:numPr>
          <w:ilvl w:val="2"/>
          <w:numId w:val="18"/>
        </w:numPr>
        <w:spacing w:line="480" w:lineRule="auto"/>
        <w:rPr>
          <w:rFonts w:ascii="Times New Roman" w:hAnsi="Times New Roman" w:cs="Times New Roman"/>
          <w:sz w:val="24"/>
          <w:szCs w:val="24"/>
        </w:rPr>
        <w:pPrChange w:id="9236" w:author="Baker, Gregory Joseph" w:date="2018-11-21T08:20:00Z">
          <w:pPr>
            <w:pStyle w:val="ListParagraph"/>
            <w:numPr>
              <w:ilvl w:val="2"/>
              <w:numId w:val="18"/>
            </w:numPr>
            <w:spacing w:line="360" w:lineRule="auto"/>
            <w:ind w:left="1440" w:hanging="360"/>
          </w:pPr>
        </w:pPrChange>
      </w:pPr>
      <w:r w:rsidRPr="00DB625E">
        <w:rPr>
          <w:rFonts w:ascii="Times New Roman" w:hAnsi="Times New Roman" w:cs="Times New Roman"/>
          <w:sz w:val="24"/>
          <w:szCs w:val="24"/>
        </w:rPr>
        <w:t>1.0 g D-glucose</w:t>
      </w:r>
    </w:p>
    <w:p w14:paraId="498ED82E" w14:textId="77777777" w:rsidR="00680F24" w:rsidRPr="00DB625E" w:rsidRDefault="00680F24">
      <w:pPr>
        <w:pStyle w:val="ListParagraph"/>
        <w:numPr>
          <w:ilvl w:val="2"/>
          <w:numId w:val="18"/>
        </w:numPr>
        <w:spacing w:line="480" w:lineRule="auto"/>
        <w:rPr>
          <w:rFonts w:ascii="Times New Roman" w:hAnsi="Times New Roman" w:cs="Times New Roman"/>
          <w:sz w:val="24"/>
          <w:szCs w:val="24"/>
        </w:rPr>
        <w:pPrChange w:id="9237" w:author="Baker, Gregory Joseph" w:date="2018-11-21T08:20:00Z">
          <w:pPr>
            <w:pStyle w:val="ListParagraph"/>
            <w:numPr>
              <w:ilvl w:val="2"/>
              <w:numId w:val="18"/>
            </w:numPr>
            <w:spacing w:line="360" w:lineRule="auto"/>
            <w:ind w:left="1440" w:hanging="360"/>
          </w:pPr>
        </w:pPrChange>
      </w:pPr>
      <w:r w:rsidRPr="00DB625E">
        <w:rPr>
          <w:rFonts w:ascii="Times New Roman" w:hAnsi="Times New Roman" w:cs="Times New Roman"/>
          <w:sz w:val="24"/>
          <w:szCs w:val="24"/>
        </w:rPr>
        <w:t>1.0 g sodium bicarbonate</w:t>
      </w:r>
    </w:p>
    <w:p w14:paraId="08084790" w14:textId="77777777" w:rsidR="00680F24" w:rsidRPr="00DB625E" w:rsidRDefault="00680F24">
      <w:pPr>
        <w:pStyle w:val="ListParagraph"/>
        <w:numPr>
          <w:ilvl w:val="2"/>
          <w:numId w:val="18"/>
        </w:numPr>
        <w:spacing w:line="480" w:lineRule="auto"/>
        <w:rPr>
          <w:rFonts w:ascii="Times New Roman" w:hAnsi="Times New Roman" w:cs="Times New Roman"/>
          <w:sz w:val="24"/>
          <w:szCs w:val="24"/>
        </w:rPr>
        <w:pPrChange w:id="9238" w:author="Baker, Gregory Joseph" w:date="2018-11-21T08:20:00Z">
          <w:pPr>
            <w:pStyle w:val="ListParagraph"/>
            <w:numPr>
              <w:ilvl w:val="2"/>
              <w:numId w:val="18"/>
            </w:numPr>
            <w:spacing w:line="360" w:lineRule="auto"/>
            <w:ind w:left="1440" w:hanging="360"/>
          </w:pPr>
        </w:pPrChange>
      </w:pPr>
      <w:r w:rsidRPr="00DB625E">
        <w:rPr>
          <w:rFonts w:ascii="Times New Roman" w:hAnsi="Times New Roman" w:cs="Times New Roman"/>
          <w:sz w:val="24"/>
          <w:szCs w:val="24"/>
        </w:rPr>
        <w:t>0.2 g potassium chloride</w:t>
      </w:r>
    </w:p>
    <w:p w14:paraId="40AE138A" w14:textId="77777777" w:rsidR="00680F24" w:rsidRPr="00DB625E" w:rsidRDefault="00680F24">
      <w:pPr>
        <w:pStyle w:val="ListParagraph"/>
        <w:numPr>
          <w:ilvl w:val="2"/>
          <w:numId w:val="18"/>
        </w:numPr>
        <w:spacing w:line="480" w:lineRule="auto"/>
        <w:rPr>
          <w:rFonts w:ascii="Times New Roman" w:hAnsi="Times New Roman" w:cs="Times New Roman"/>
          <w:sz w:val="24"/>
          <w:szCs w:val="24"/>
        </w:rPr>
        <w:pPrChange w:id="9239" w:author="Baker, Gregory Joseph" w:date="2018-11-21T08:20:00Z">
          <w:pPr>
            <w:pStyle w:val="ListParagraph"/>
            <w:numPr>
              <w:ilvl w:val="2"/>
              <w:numId w:val="18"/>
            </w:numPr>
            <w:spacing w:line="360" w:lineRule="auto"/>
            <w:ind w:left="1440" w:hanging="360"/>
          </w:pPr>
        </w:pPrChange>
      </w:pPr>
      <w:r w:rsidRPr="00DB625E">
        <w:rPr>
          <w:rFonts w:ascii="Times New Roman" w:hAnsi="Times New Roman" w:cs="Times New Roman"/>
          <w:sz w:val="24"/>
          <w:szCs w:val="24"/>
        </w:rPr>
        <w:t>100 U of heparin sodium</w:t>
      </w:r>
    </w:p>
    <w:p w14:paraId="67D69261" w14:textId="423172C4" w:rsidR="00680F24" w:rsidRPr="00DB625E" w:rsidRDefault="00680F24">
      <w:pPr>
        <w:pStyle w:val="ListParagraph"/>
        <w:numPr>
          <w:ilvl w:val="2"/>
          <w:numId w:val="15"/>
        </w:numPr>
        <w:spacing w:line="480" w:lineRule="auto"/>
        <w:ind w:left="720"/>
        <w:rPr>
          <w:rFonts w:ascii="Times New Roman" w:hAnsi="Times New Roman" w:cs="Times New Roman"/>
          <w:sz w:val="24"/>
          <w:szCs w:val="24"/>
        </w:rPr>
        <w:pPrChange w:id="9240" w:author="Baker, Gregory Joseph" w:date="2018-11-21T08:20:00Z">
          <w:pPr>
            <w:pStyle w:val="ListParagraph"/>
            <w:numPr>
              <w:ilvl w:val="2"/>
              <w:numId w:val="15"/>
            </w:numPr>
            <w:spacing w:line="360" w:lineRule="auto"/>
            <w:ind w:left="1440" w:hanging="360"/>
          </w:pPr>
        </w:pPrChange>
      </w:pPr>
      <w:r w:rsidRPr="00DB625E">
        <w:rPr>
          <w:rFonts w:ascii="Times New Roman" w:hAnsi="Times New Roman" w:cs="Times New Roman"/>
          <w:sz w:val="24"/>
          <w:szCs w:val="24"/>
        </w:rPr>
        <w:t>Salts were allowed to completely dissolve prior to storage at 4 °C.</w:t>
      </w:r>
    </w:p>
    <w:p w14:paraId="2DBA8BA6" w14:textId="72CC3A18" w:rsidR="00680F24" w:rsidRPr="00DB625E" w:rsidRDefault="0077046C">
      <w:pPr>
        <w:spacing w:line="480" w:lineRule="auto"/>
        <w:contextualSpacing/>
        <w:pPrChange w:id="9241" w:author="Baker, Gregory Joseph" w:date="2018-11-21T08:20:00Z">
          <w:pPr>
            <w:spacing w:line="360" w:lineRule="auto"/>
            <w:contextualSpacing/>
          </w:pPr>
        </w:pPrChange>
      </w:pPr>
      <w:r w:rsidRPr="00DB625E">
        <w:t>a</w:t>
      </w:r>
      <w:r w:rsidR="00680F24" w:rsidRPr="00DB625E">
        <w:t>mmonium-</w:t>
      </w:r>
      <w:r w:rsidRPr="00DB625E">
        <w:t>c</w:t>
      </w:r>
      <w:r w:rsidR="00680F24" w:rsidRPr="00DB625E">
        <w:t>hloride-</w:t>
      </w:r>
      <w:r w:rsidRPr="00DB625E">
        <w:t>p</w:t>
      </w:r>
      <w:r w:rsidR="00680F24" w:rsidRPr="00DB625E">
        <w:t>otassium (ACK) lysis buffer (1X):</w:t>
      </w:r>
    </w:p>
    <w:p w14:paraId="688C352C" w14:textId="77777777" w:rsidR="00680F24" w:rsidRPr="00DB625E" w:rsidRDefault="00680F24">
      <w:pPr>
        <w:pStyle w:val="ListParagraph"/>
        <w:numPr>
          <w:ilvl w:val="0"/>
          <w:numId w:val="14"/>
        </w:numPr>
        <w:spacing w:line="480" w:lineRule="auto"/>
        <w:rPr>
          <w:rFonts w:ascii="Times New Roman" w:hAnsi="Times New Roman" w:cs="Times New Roman"/>
          <w:sz w:val="24"/>
          <w:szCs w:val="24"/>
        </w:rPr>
        <w:pPrChange w:id="9242" w:author="Baker, Gregory Joseph" w:date="2018-11-21T08:20:00Z">
          <w:pPr>
            <w:pStyle w:val="ListParagraph"/>
            <w:numPr>
              <w:numId w:val="14"/>
            </w:numPr>
            <w:spacing w:line="360" w:lineRule="auto"/>
            <w:ind w:hanging="360"/>
          </w:pPr>
        </w:pPrChange>
      </w:pPr>
      <w:r w:rsidRPr="00DB625E">
        <w:rPr>
          <w:rFonts w:ascii="Times New Roman" w:hAnsi="Times New Roman" w:cs="Times New Roman"/>
          <w:sz w:val="24"/>
          <w:szCs w:val="24"/>
        </w:rPr>
        <w:lastRenderedPageBreak/>
        <w:t>to 1 L of stirring ddH</w:t>
      </w:r>
      <w:r w:rsidRPr="00DB625E">
        <w:rPr>
          <w:rFonts w:ascii="Times New Roman" w:hAnsi="Times New Roman" w:cs="Times New Roman"/>
          <w:sz w:val="24"/>
          <w:szCs w:val="24"/>
          <w:vertAlign w:val="subscript"/>
        </w:rPr>
        <w:t>2</w:t>
      </w:r>
      <w:r w:rsidRPr="00DB625E">
        <w:rPr>
          <w:rFonts w:ascii="Times New Roman" w:hAnsi="Times New Roman" w:cs="Times New Roman"/>
          <w:sz w:val="24"/>
          <w:szCs w:val="24"/>
        </w:rPr>
        <w:t>0 were added:</w:t>
      </w:r>
    </w:p>
    <w:p w14:paraId="65E0B8F7" w14:textId="77777777" w:rsidR="00680F24" w:rsidRPr="00DB625E" w:rsidRDefault="00680F24">
      <w:pPr>
        <w:pStyle w:val="ListParagraph"/>
        <w:numPr>
          <w:ilvl w:val="1"/>
          <w:numId w:val="14"/>
        </w:numPr>
        <w:spacing w:line="480" w:lineRule="auto"/>
        <w:ind w:firstLine="360"/>
        <w:rPr>
          <w:rFonts w:ascii="Times New Roman" w:hAnsi="Times New Roman" w:cs="Times New Roman"/>
          <w:sz w:val="24"/>
          <w:szCs w:val="24"/>
        </w:rPr>
        <w:pPrChange w:id="9243" w:author="Baker, Gregory Joseph" w:date="2018-11-21T08:20:00Z">
          <w:pPr>
            <w:pStyle w:val="ListParagraph"/>
            <w:numPr>
              <w:ilvl w:val="1"/>
              <w:numId w:val="14"/>
            </w:numPr>
            <w:spacing w:line="360" w:lineRule="auto"/>
            <w:ind w:firstLine="360"/>
          </w:pPr>
        </w:pPrChange>
      </w:pPr>
      <w:r w:rsidRPr="00DB625E">
        <w:rPr>
          <w:rFonts w:ascii="Times New Roman" w:hAnsi="Times New Roman" w:cs="Times New Roman"/>
          <w:sz w:val="24"/>
          <w:szCs w:val="24"/>
        </w:rPr>
        <w:t>8.29 g of ammonium chloride</w:t>
      </w:r>
    </w:p>
    <w:p w14:paraId="7924CFB7" w14:textId="77777777" w:rsidR="00680F24" w:rsidRPr="00DB625E" w:rsidRDefault="00680F24">
      <w:pPr>
        <w:pStyle w:val="ListParagraph"/>
        <w:numPr>
          <w:ilvl w:val="1"/>
          <w:numId w:val="14"/>
        </w:numPr>
        <w:spacing w:line="480" w:lineRule="auto"/>
        <w:ind w:firstLine="360"/>
        <w:rPr>
          <w:rFonts w:ascii="Times New Roman" w:hAnsi="Times New Roman" w:cs="Times New Roman"/>
          <w:sz w:val="24"/>
          <w:szCs w:val="24"/>
        </w:rPr>
        <w:pPrChange w:id="9244" w:author="Baker, Gregory Joseph" w:date="2018-11-21T08:20:00Z">
          <w:pPr>
            <w:pStyle w:val="ListParagraph"/>
            <w:numPr>
              <w:ilvl w:val="1"/>
              <w:numId w:val="14"/>
            </w:numPr>
            <w:spacing w:line="360" w:lineRule="auto"/>
            <w:ind w:firstLine="360"/>
          </w:pPr>
        </w:pPrChange>
      </w:pPr>
      <w:r w:rsidRPr="00DB625E">
        <w:rPr>
          <w:rFonts w:ascii="Times New Roman" w:hAnsi="Times New Roman" w:cs="Times New Roman"/>
          <w:sz w:val="24"/>
          <w:szCs w:val="24"/>
        </w:rPr>
        <w:t>1.0 g of potassium bicarbonate</w:t>
      </w:r>
    </w:p>
    <w:p w14:paraId="1441A694" w14:textId="77777777" w:rsidR="00680F24" w:rsidRPr="00DB625E" w:rsidRDefault="00680F24">
      <w:pPr>
        <w:pStyle w:val="ListParagraph"/>
        <w:numPr>
          <w:ilvl w:val="1"/>
          <w:numId w:val="14"/>
        </w:numPr>
        <w:spacing w:line="480" w:lineRule="auto"/>
        <w:ind w:firstLine="360"/>
        <w:rPr>
          <w:rFonts w:ascii="Times New Roman" w:hAnsi="Times New Roman" w:cs="Times New Roman"/>
          <w:sz w:val="24"/>
          <w:szCs w:val="24"/>
        </w:rPr>
        <w:pPrChange w:id="9245" w:author="Baker, Gregory Joseph" w:date="2018-11-21T08:20:00Z">
          <w:pPr>
            <w:pStyle w:val="ListParagraph"/>
            <w:numPr>
              <w:ilvl w:val="1"/>
              <w:numId w:val="14"/>
            </w:numPr>
            <w:spacing w:line="360" w:lineRule="auto"/>
            <w:ind w:firstLine="360"/>
          </w:pPr>
        </w:pPrChange>
      </w:pPr>
      <w:r w:rsidRPr="00DB625E">
        <w:rPr>
          <w:rFonts w:ascii="Times New Roman" w:hAnsi="Times New Roman" w:cs="Times New Roman"/>
          <w:sz w:val="24"/>
          <w:szCs w:val="24"/>
        </w:rPr>
        <w:t>37.2 mg of sodium EDTA</w:t>
      </w:r>
    </w:p>
    <w:p w14:paraId="35A0426D" w14:textId="77777777" w:rsidR="00680F24" w:rsidRPr="00DB625E" w:rsidRDefault="00680F24">
      <w:pPr>
        <w:pStyle w:val="ListParagraph"/>
        <w:numPr>
          <w:ilvl w:val="0"/>
          <w:numId w:val="14"/>
        </w:numPr>
        <w:spacing w:line="480" w:lineRule="auto"/>
        <w:rPr>
          <w:rFonts w:ascii="Times New Roman" w:hAnsi="Times New Roman" w:cs="Times New Roman"/>
          <w:sz w:val="24"/>
          <w:szCs w:val="24"/>
        </w:rPr>
        <w:pPrChange w:id="9246" w:author="Baker, Gregory Joseph" w:date="2018-11-21T08:20:00Z">
          <w:pPr>
            <w:pStyle w:val="ListParagraph"/>
            <w:numPr>
              <w:numId w:val="14"/>
            </w:numPr>
            <w:spacing w:line="360" w:lineRule="auto"/>
            <w:ind w:hanging="360"/>
          </w:pPr>
        </w:pPrChange>
      </w:pPr>
      <w:r w:rsidRPr="00DB625E">
        <w:rPr>
          <w:rFonts w:ascii="Times New Roman" w:hAnsi="Times New Roman" w:cs="Times New Roman"/>
          <w:sz w:val="24"/>
          <w:szCs w:val="24"/>
        </w:rPr>
        <w:t>pH was adjusted to 7.4</w:t>
      </w:r>
    </w:p>
    <w:p w14:paraId="60210E16" w14:textId="77777777" w:rsidR="00680F24" w:rsidRPr="00DB625E" w:rsidRDefault="00680F24">
      <w:pPr>
        <w:spacing w:line="480" w:lineRule="auto"/>
        <w:contextualSpacing/>
        <w:pPrChange w:id="9247" w:author="Baker, Gregory Joseph" w:date="2018-11-21T08:20:00Z">
          <w:pPr>
            <w:spacing w:line="360" w:lineRule="auto"/>
            <w:contextualSpacing/>
          </w:pPr>
        </w:pPrChange>
      </w:pPr>
      <w:r w:rsidRPr="00DB625E">
        <w:t>Flow buffer (DPBS + 0.5% HI-FBS):</w:t>
      </w:r>
    </w:p>
    <w:p w14:paraId="6F264E90" w14:textId="77777777" w:rsidR="00680F24" w:rsidRPr="00DB625E" w:rsidRDefault="00680F24">
      <w:pPr>
        <w:pStyle w:val="ListParagraph"/>
        <w:numPr>
          <w:ilvl w:val="0"/>
          <w:numId w:val="1"/>
        </w:numPr>
        <w:spacing w:line="480" w:lineRule="auto"/>
        <w:rPr>
          <w:rFonts w:ascii="Times New Roman" w:hAnsi="Times New Roman" w:cs="Times New Roman"/>
          <w:sz w:val="24"/>
          <w:szCs w:val="24"/>
        </w:rPr>
        <w:pPrChange w:id="9248" w:author="Baker, Gregory Joseph" w:date="2018-11-21T08:20:00Z">
          <w:pPr>
            <w:pStyle w:val="ListParagraph"/>
            <w:numPr>
              <w:numId w:val="1"/>
            </w:numPr>
            <w:spacing w:line="360" w:lineRule="auto"/>
            <w:ind w:hanging="360"/>
          </w:pPr>
        </w:pPrChange>
      </w:pPr>
      <w:r w:rsidRPr="00DB625E">
        <w:rPr>
          <w:rFonts w:ascii="Times New Roman" w:hAnsi="Times New Roman" w:cs="Times New Roman"/>
          <w:sz w:val="24"/>
          <w:szCs w:val="24"/>
        </w:rPr>
        <w:t>to 95 mL of DPBS was added:</w:t>
      </w:r>
    </w:p>
    <w:p w14:paraId="2BA0CBB9" w14:textId="77777777" w:rsidR="00680F24" w:rsidRPr="00DB625E" w:rsidRDefault="00680F24">
      <w:pPr>
        <w:pStyle w:val="ListParagraph"/>
        <w:numPr>
          <w:ilvl w:val="0"/>
          <w:numId w:val="19"/>
        </w:numPr>
        <w:spacing w:line="480" w:lineRule="auto"/>
        <w:ind w:firstLine="360"/>
        <w:rPr>
          <w:rFonts w:ascii="Times New Roman" w:hAnsi="Times New Roman" w:cs="Times New Roman"/>
          <w:sz w:val="24"/>
          <w:szCs w:val="24"/>
        </w:rPr>
        <w:pPrChange w:id="9249" w:author="Baker, Gregory Joseph" w:date="2018-11-21T08:20:00Z">
          <w:pPr>
            <w:pStyle w:val="ListParagraph"/>
            <w:numPr>
              <w:numId w:val="19"/>
            </w:numPr>
            <w:spacing w:line="360" w:lineRule="auto"/>
            <w:ind w:firstLine="360"/>
          </w:pPr>
        </w:pPrChange>
      </w:pPr>
      <w:r w:rsidRPr="00DB625E">
        <w:rPr>
          <w:rFonts w:ascii="Times New Roman" w:hAnsi="Times New Roman" w:cs="Times New Roman"/>
          <w:sz w:val="24"/>
          <w:szCs w:val="24"/>
        </w:rPr>
        <w:t xml:space="preserve"> 0.5 mL of HI-FBS</w:t>
      </w:r>
    </w:p>
    <w:p w14:paraId="52B430C7" w14:textId="77777777" w:rsidR="00680F24" w:rsidRPr="00DB625E" w:rsidRDefault="00680F24">
      <w:pPr>
        <w:pStyle w:val="ListParagraph"/>
        <w:numPr>
          <w:ilvl w:val="0"/>
          <w:numId w:val="20"/>
        </w:numPr>
        <w:spacing w:line="480" w:lineRule="auto"/>
        <w:rPr>
          <w:rFonts w:ascii="Times New Roman" w:hAnsi="Times New Roman" w:cs="Times New Roman"/>
          <w:sz w:val="24"/>
          <w:szCs w:val="24"/>
        </w:rPr>
        <w:pPrChange w:id="9250" w:author="Baker, Gregory Joseph" w:date="2018-11-21T08:20:00Z">
          <w:pPr>
            <w:pStyle w:val="ListParagraph"/>
            <w:numPr>
              <w:numId w:val="20"/>
            </w:numPr>
            <w:spacing w:line="360" w:lineRule="auto"/>
            <w:ind w:hanging="360"/>
          </w:pPr>
        </w:pPrChange>
      </w:pPr>
      <w:r w:rsidRPr="00DB625E">
        <w:rPr>
          <w:rFonts w:ascii="Times New Roman" w:hAnsi="Times New Roman" w:cs="Times New Roman"/>
          <w:sz w:val="24"/>
          <w:szCs w:val="24"/>
        </w:rPr>
        <w:t>stored at 4°C</w:t>
      </w:r>
    </w:p>
    <w:p w14:paraId="65C02173" w14:textId="77777777" w:rsidR="00680F24" w:rsidRPr="00DB625E" w:rsidRDefault="00680F24">
      <w:pPr>
        <w:spacing w:line="480" w:lineRule="auto"/>
        <w:contextualSpacing/>
        <w:pPrChange w:id="9251" w:author="Baker, Gregory Joseph" w:date="2018-11-21T08:20:00Z">
          <w:pPr>
            <w:spacing w:line="360" w:lineRule="auto"/>
            <w:contextualSpacing/>
          </w:pPr>
        </w:pPrChange>
      </w:pPr>
      <w:r w:rsidRPr="00DB625E">
        <w:t xml:space="preserve">Flow buffer + </w:t>
      </w:r>
      <w:proofErr w:type="spellStart"/>
      <w:r w:rsidRPr="00DB625E">
        <w:t>azide</w:t>
      </w:r>
      <w:proofErr w:type="spellEnd"/>
      <w:r w:rsidRPr="00DB625E">
        <w:t xml:space="preserve"> (flow buffer + 0.05% sodium </w:t>
      </w:r>
      <w:proofErr w:type="spellStart"/>
      <w:r w:rsidRPr="00DB625E">
        <w:t>azide</w:t>
      </w:r>
      <w:proofErr w:type="spellEnd"/>
      <w:r w:rsidRPr="00DB625E">
        <w:t>):</w:t>
      </w:r>
    </w:p>
    <w:p w14:paraId="16D02CD8" w14:textId="77777777" w:rsidR="00680F24" w:rsidRPr="00DB625E" w:rsidRDefault="00680F24">
      <w:pPr>
        <w:pStyle w:val="ListParagraph"/>
        <w:numPr>
          <w:ilvl w:val="0"/>
          <w:numId w:val="2"/>
        </w:numPr>
        <w:spacing w:line="480" w:lineRule="auto"/>
        <w:rPr>
          <w:rFonts w:ascii="Times New Roman" w:hAnsi="Times New Roman" w:cs="Times New Roman"/>
          <w:sz w:val="24"/>
          <w:szCs w:val="24"/>
        </w:rPr>
        <w:pPrChange w:id="9252" w:author="Baker, Gregory Joseph" w:date="2018-11-21T08:20:00Z">
          <w:pPr>
            <w:pStyle w:val="ListParagraph"/>
            <w:numPr>
              <w:numId w:val="2"/>
            </w:numPr>
            <w:spacing w:line="360" w:lineRule="auto"/>
            <w:ind w:hanging="360"/>
          </w:pPr>
        </w:pPrChange>
      </w:pPr>
      <w:r w:rsidRPr="00DB625E">
        <w:rPr>
          <w:rFonts w:ascii="Times New Roman" w:hAnsi="Times New Roman" w:cs="Times New Roman"/>
          <w:sz w:val="24"/>
          <w:szCs w:val="24"/>
        </w:rPr>
        <w:t>to 49.5 mL of flow buffer was added:</w:t>
      </w:r>
    </w:p>
    <w:p w14:paraId="4B551BCE" w14:textId="1FDD9412" w:rsidR="00680F24" w:rsidRPr="00DB625E" w:rsidRDefault="00680F24">
      <w:pPr>
        <w:pStyle w:val="ListParagraph"/>
        <w:numPr>
          <w:ilvl w:val="0"/>
          <w:numId w:val="21"/>
        </w:numPr>
        <w:spacing w:line="480" w:lineRule="auto"/>
        <w:ind w:firstLine="360"/>
        <w:rPr>
          <w:rFonts w:ascii="Times New Roman" w:hAnsi="Times New Roman" w:cs="Times New Roman"/>
          <w:sz w:val="24"/>
          <w:szCs w:val="24"/>
        </w:rPr>
        <w:pPrChange w:id="9253" w:author="Baker, Gregory Joseph" w:date="2018-11-21T08:20:00Z">
          <w:pPr>
            <w:pStyle w:val="ListParagraph"/>
            <w:numPr>
              <w:numId w:val="21"/>
            </w:numPr>
            <w:spacing w:line="360" w:lineRule="auto"/>
            <w:ind w:firstLine="360"/>
          </w:pPr>
        </w:pPrChange>
      </w:pPr>
      <w:r w:rsidRPr="00DB625E">
        <w:rPr>
          <w:rFonts w:ascii="Times New Roman" w:hAnsi="Times New Roman" w:cs="Times New Roman"/>
          <w:sz w:val="24"/>
          <w:szCs w:val="24"/>
        </w:rPr>
        <w:t xml:space="preserve"> 0.5 mL of a 5% w/v </w:t>
      </w:r>
      <w:r w:rsidR="00E23AFD" w:rsidRPr="00DB625E">
        <w:rPr>
          <w:rFonts w:ascii="Times New Roman" w:hAnsi="Times New Roman" w:cs="Times New Roman"/>
          <w:sz w:val="24"/>
          <w:szCs w:val="24"/>
        </w:rPr>
        <w:t xml:space="preserve">sodium </w:t>
      </w:r>
      <w:proofErr w:type="spellStart"/>
      <w:r w:rsidR="00E23AFD" w:rsidRPr="00DB625E">
        <w:rPr>
          <w:rFonts w:ascii="Times New Roman" w:hAnsi="Times New Roman" w:cs="Times New Roman"/>
          <w:sz w:val="24"/>
          <w:szCs w:val="24"/>
        </w:rPr>
        <w:t>azide</w:t>
      </w:r>
      <w:proofErr w:type="spellEnd"/>
      <w:r w:rsidR="00E23AFD" w:rsidRPr="00DB625E">
        <w:rPr>
          <w:rFonts w:ascii="Times New Roman" w:hAnsi="Times New Roman" w:cs="Times New Roman"/>
          <w:sz w:val="24"/>
          <w:szCs w:val="24"/>
        </w:rPr>
        <w:t xml:space="preserve"> </w:t>
      </w:r>
      <w:r w:rsidRPr="00DB625E">
        <w:rPr>
          <w:rFonts w:ascii="Times New Roman" w:hAnsi="Times New Roman" w:cs="Times New Roman"/>
          <w:sz w:val="24"/>
          <w:szCs w:val="24"/>
        </w:rPr>
        <w:t>solution</w:t>
      </w:r>
    </w:p>
    <w:p w14:paraId="1B1896AA" w14:textId="77777777" w:rsidR="00680F24" w:rsidRPr="00DB625E" w:rsidRDefault="00680F24">
      <w:pPr>
        <w:pStyle w:val="ListParagraph"/>
        <w:numPr>
          <w:ilvl w:val="0"/>
          <w:numId w:val="22"/>
        </w:numPr>
        <w:spacing w:line="480" w:lineRule="auto"/>
        <w:rPr>
          <w:rFonts w:ascii="Times New Roman" w:hAnsi="Times New Roman" w:cs="Times New Roman"/>
          <w:sz w:val="24"/>
          <w:szCs w:val="24"/>
        </w:rPr>
        <w:pPrChange w:id="9254" w:author="Baker, Gregory Joseph" w:date="2018-11-21T08:20:00Z">
          <w:pPr>
            <w:pStyle w:val="ListParagraph"/>
            <w:numPr>
              <w:numId w:val="22"/>
            </w:numPr>
            <w:spacing w:line="360" w:lineRule="auto"/>
            <w:ind w:hanging="360"/>
          </w:pPr>
        </w:pPrChange>
      </w:pPr>
      <w:r w:rsidRPr="00DB625E">
        <w:rPr>
          <w:rFonts w:ascii="Times New Roman" w:hAnsi="Times New Roman" w:cs="Times New Roman"/>
          <w:sz w:val="24"/>
          <w:szCs w:val="24"/>
        </w:rPr>
        <w:t>stored at 4°C</w:t>
      </w:r>
    </w:p>
    <w:p w14:paraId="1958AFA8" w14:textId="77777777" w:rsidR="00680F24" w:rsidRPr="00DB625E" w:rsidRDefault="00680F24">
      <w:pPr>
        <w:spacing w:line="480" w:lineRule="auto"/>
        <w:contextualSpacing/>
        <w:pPrChange w:id="9255" w:author="Baker, Gregory Joseph" w:date="2018-11-21T08:20:00Z">
          <w:pPr>
            <w:spacing w:line="360" w:lineRule="auto"/>
            <w:contextualSpacing/>
          </w:pPr>
        </w:pPrChange>
      </w:pPr>
      <w:r w:rsidRPr="00DB625E">
        <w:t>EDTA solution (1X DPBS containing 10% EDTA):</w:t>
      </w:r>
    </w:p>
    <w:p w14:paraId="7A5786D6" w14:textId="77777777" w:rsidR="00680F24" w:rsidRPr="00DB625E" w:rsidRDefault="00680F24">
      <w:pPr>
        <w:pStyle w:val="ListParagraph"/>
        <w:numPr>
          <w:ilvl w:val="0"/>
          <w:numId w:val="3"/>
        </w:numPr>
        <w:spacing w:line="480" w:lineRule="auto"/>
        <w:rPr>
          <w:rFonts w:ascii="Times New Roman" w:hAnsi="Times New Roman" w:cs="Times New Roman"/>
          <w:sz w:val="24"/>
          <w:szCs w:val="24"/>
        </w:rPr>
        <w:pPrChange w:id="9256" w:author="Baker, Gregory Joseph" w:date="2018-11-21T08:20:00Z">
          <w:pPr>
            <w:pStyle w:val="ListParagraph"/>
            <w:numPr>
              <w:numId w:val="3"/>
            </w:numPr>
            <w:spacing w:line="360" w:lineRule="auto"/>
            <w:ind w:hanging="360"/>
          </w:pPr>
        </w:pPrChange>
      </w:pPr>
      <w:r w:rsidRPr="00DB625E">
        <w:rPr>
          <w:rFonts w:ascii="Times New Roman" w:hAnsi="Times New Roman" w:cs="Times New Roman"/>
          <w:sz w:val="24"/>
          <w:szCs w:val="24"/>
        </w:rPr>
        <w:t>to 50 mL of DPBS was added:</w:t>
      </w:r>
    </w:p>
    <w:p w14:paraId="0ADCB289" w14:textId="77777777" w:rsidR="00680F24" w:rsidRPr="00DB625E" w:rsidRDefault="00680F24">
      <w:pPr>
        <w:pStyle w:val="ListParagraph"/>
        <w:numPr>
          <w:ilvl w:val="0"/>
          <w:numId w:val="23"/>
        </w:numPr>
        <w:spacing w:line="480" w:lineRule="auto"/>
        <w:ind w:firstLine="360"/>
        <w:rPr>
          <w:rFonts w:ascii="Times New Roman" w:hAnsi="Times New Roman" w:cs="Times New Roman"/>
          <w:sz w:val="24"/>
          <w:szCs w:val="24"/>
        </w:rPr>
        <w:pPrChange w:id="9257" w:author="Baker, Gregory Joseph" w:date="2018-11-21T08:20:00Z">
          <w:pPr>
            <w:pStyle w:val="ListParagraph"/>
            <w:numPr>
              <w:numId w:val="23"/>
            </w:numPr>
            <w:spacing w:line="360" w:lineRule="auto"/>
            <w:ind w:firstLine="360"/>
          </w:pPr>
        </w:pPrChange>
      </w:pPr>
      <w:r w:rsidRPr="00DB625E">
        <w:rPr>
          <w:rFonts w:ascii="Times New Roman" w:hAnsi="Times New Roman" w:cs="Times New Roman"/>
          <w:sz w:val="24"/>
          <w:szCs w:val="24"/>
        </w:rPr>
        <w:t xml:space="preserve"> 5 g of disodium EDTA</w:t>
      </w:r>
    </w:p>
    <w:p w14:paraId="66985E16" w14:textId="77777777" w:rsidR="00594F74" w:rsidRPr="00DB625E" w:rsidRDefault="00680F24">
      <w:pPr>
        <w:pStyle w:val="ListParagraph"/>
        <w:numPr>
          <w:ilvl w:val="0"/>
          <w:numId w:val="24"/>
        </w:numPr>
        <w:spacing w:line="480" w:lineRule="auto"/>
        <w:rPr>
          <w:rFonts w:ascii="Times New Roman" w:hAnsi="Times New Roman" w:cs="Times New Roman"/>
          <w:sz w:val="24"/>
          <w:szCs w:val="24"/>
        </w:rPr>
        <w:pPrChange w:id="9258" w:author="Baker, Gregory Joseph" w:date="2018-11-21T08:20:00Z">
          <w:pPr>
            <w:pStyle w:val="ListParagraph"/>
            <w:numPr>
              <w:numId w:val="24"/>
            </w:numPr>
            <w:spacing w:line="360" w:lineRule="auto"/>
            <w:ind w:hanging="360"/>
          </w:pPr>
        </w:pPrChange>
      </w:pPr>
      <w:r w:rsidRPr="00DB625E">
        <w:rPr>
          <w:rFonts w:ascii="Times New Roman" w:hAnsi="Times New Roman" w:cs="Times New Roman"/>
          <w:sz w:val="24"/>
          <w:szCs w:val="24"/>
        </w:rPr>
        <w:t>placed in ultrasonic bath to facilitate dissolution</w:t>
      </w:r>
    </w:p>
    <w:p w14:paraId="041CAA35" w14:textId="42459343" w:rsidR="00594F74" w:rsidRPr="00DB625E" w:rsidRDefault="00680F24">
      <w:pPr>
        <w:pStyle w:val="ListParagraph"/>
        <w:numPr>
          <w:ilvl w:val="0"/>
          <w:numId w:val="24"/>
        </w:numPr>
        <w:spacing w:line="480" w:lineRule="auto"/>
        <w:rPr>
          <w:rFonts w:ascii="Times New Roman" w:hAnsi="Times New Roman" w:cs="Times New Roman"/>
          <w:sz w:val="24"/>
          <w:szCs w:val="24"/>
        </w:rPr>
        <w:pPrChange w:id="9259" w:author="Baker, Gregory Joseph" w:date="2018-11-21T08:20:00Z">
          <w:pPr>
            <w:pStyle w:val="ListParagraph"/>
            <w:numPr>
              <w:numId w:val="24"/>
            </w:numPr>
            <w:spacing w:line="360" w:lineRule="auto"/>
            <w:ind w:hanging="360"/>
          </w:pPr>
        </w:pPrChange>
      </w:pPr>
      <w:r w:rsidRPr="00DB625E">
        <w:rPr>
          <w:rFonts w:ascii="Times New Roman" w:hAnsi="Times New Roman" w:cs="Times New Roman"/>
          <w:sz w:val="24"/>
          <w:szCs w:val="24"/>
        </w:rPr>
        <w:t xml:space="preserve"> stored at 4°C </w:t>
      </w:r>
    </w:p>
    <w:p w14:paraId="2B2EE174" w14:textId="77777777" w:rsidR="00680F24" w:rsidRPr="00DB625E" w:rsidRDefault="00680F24">
      <w:pPr>
        <w:spacing w:line="480" w:lineRule="auto"/>
        <w:contextualSpacing/>
        <w:pPrChange w:id="9260" w:author="Baker, Gregory Joseph" w:date="2018-11-21T08:20:00Z">
          <w:pPr>
            <w:spacing w:line="360" w:lineRule="auto"/>
            <w:contextualSpacing/>
          </w:pPr>
        </w:pPrChange>
      </w:pPr>
      <w:r w:rsidRPr="00DB625E">
        <w:t xml:space="preserve">Fc block (flow buffer + </w:t>
      </w:r>
      <w:proofErr w:type="spellStart"/>
      <w:r w:rsidRPr="00DB625E">
        <w:t>azide</w:t>
      </w:r>
      <w:proofErr w:type="spellEnd"/>
      <w:r w:rsidRPr="00DB625E">
        <w:t xml:space="preserve"> containing 22.5 </w:t>
      </w:r>
      <w:proofErr w:type="spellStart"/>
      <w:r w:rsidRPr="00DB625E">
        <w:t>μg</w:t>
      </w:r>
      <w:proofErr w:type="spellEnd"/>
      <w:r w:rsidRPr="00DB625E">
        <w:t>/mL anti-mouse CD16/32):</w:t>
      </w:r>
    </w:p>
    <w:p w14:paraId="408BF708" w14:textId="022F3827" w:rsidR="00680F24" w:rsidRPr="00DB625E" w:rsidRDefault="00680F24">
      <w:pPr>
        <w:pStyle w:val="ListParagraph"/>
        <w:numPr>
          <w:ilvl w:val="0"/>
          <w:numId w:val="4"/>
        </w:numPr>
        <w:spacing w:line="480" w:lineRule="auto"/>
        <w:rPr>
          <w:rFonts w:ascii="Times New Roman" w:hAnsi="Times New Roman" w:cs="Times New Roman"/>
          <w:sz w:val="24"/>
          <w:szCs w:val="24"/>
        </w:rPr>
        <w:pPrChange w:id="9261" w:author="Baker, Gregory Joseph" w:date="2018-11-21T08:20:00Z">
          <w:pPr>
            <w:pStyle w:val="ListParagraph"/>
            <w:numPr>
              <w:numId w:val="4"/>
            </w:numPr>
            <w:spacing w:line="360" w:lineRule="auto"/>
            <w:ind w:hanging="360"/>
          </w:pPr>
        </w:pPrChange>
      </w:pPr>
      <w:r w:rsidRPr="00DB625E">
        <w:rPr>
          <w:rFonts w:ascii="Times New Roman" w:hAnsi="Times New Roman" w:cs="Times New Roman"/>
          <w:sz w:val="24"/>
          <w:szCs w:val="24"/>
        </w:rPr>
        <w:t>refer to accompanying executable spreadsheet for preparation details (</w:t>
      </w:r>
      <w:r w:rsidRPr="00DB625E">
        <w:rPr>
          <w:rFonts w:ascii="Times New Roman" w:hAnsi="Times New Roman" w:cs="Times New Roman"/>
          <w:b/>
          <w:sz w:val="24"/>
          <w:szCs w:val="24"/>
        </w:rPr>
        <w:t xml:space="preserve">Supplementary Table </w:t>
      </w:r>
      <w:r w:rsidR="00421920" w:rsidRPr="00DB625E">
        <w:rPr>
          <w:rFonts w:ascii="Times New Roman" w:hAnsi="Times New Roman" w:cs="Times New Roman"/>
          <w:b/>
          <w:sz w:val="24"/>
          <w:szCs w:val="24"/>
        </w:rPr>
        <w:t>4</w:t>
      </w:r>
      <w:r w:rsidRPr="00DB625E">
        <w:rPr>
          <w:rFonts w:ascii="Times New Roman" w:hAnsi="Times New Roman" w:cs="Times New Roman"/>
          <w:sz w:val="24"/>
          <w:szCs w:val="24"/>
        </w:rPr>
        <w:t>).</w:t>
      </w:r>
    </w:p>
    <w:p w14:paraId="5490CA38" w14:textId="77777777" w:rsidR="00680F24" w:rsidRPr="00DB625E" w:rsidRDefault="00680F24">
      <w:pPr>
        <w:spacing w:line="480" w:lineRule="auto"/>
        <w:contextualSpacing/>
        <w:pPrChange w:id="9262" w:author="Baker, Gregory Joseph" w:date="2018-11-21T08:20:00Z">
          <w:pPr>
            <w:spacing w:line="360" w:lineRule="auto"/>
            <w:contextualSpacing/>
          </w:pPr>
        </w:pPrChange>
      </w:pPr>
      <w:r w:rsidRPr="00DB625E">
        <w:t>Fixable viability dye:</w:t>
      </w:r>
    </w:p>
    <w:p w14:paraId="51AA97CA" w14:textId="77777777" w:rsidR="00680F24" w:rsidRPr="00DB625E" w:rsidRDefault="00680F24">
      <w:pPr>
        <w:pStyle w:val="ListParagraph"/>
        <w:numPr>
          <w:ilvl w:val="0"/>
          <w:numId w:val="5"/>
        </w:numPr>
        <w:spacing w:line="480" w:lineRule="auto"/>
        <w:rPr>
          <w:rFonts w:ascii="Times New Roman" w:hAnsi="Times New Roman" w:cs="Times New Roman"/>
          <w:sz w:val="24"/>
          <w:szCs w:val="24"/>
        </w:rPr>
        <w:pPrChange w:id="9263" w:author="Baker, Gregory Joseph" w:date="2018-11-21T08:20:00Z">
          <w:pPr>
            <w:pStyle w:val="ListParagraph"/>
            <w:numPr>
              <w:numId w:val="5"/>
            </w:numPr>
            <w:spacing w:line="360" w:lineRule="auto"/>
            <w:ind w:hanging="360"/>
          </w:pPr>
        </w:pPrChange>
      </w:pPr>
      <w:proofErr w:type="spellStart"/>
      <w:r w:rsidRPr="00DB625E">
        <w:rPr>
          <w:rFonts w:ascii="Times New Roman" w:hAnsi="Times New Roman" w:cs="Times New Roman"/>
          <w:sz w:val="24"/>
          <w:szCs w:val="24"/>
        </w:rPr>
        <w:lastRenderedPageBreak/>
        <w:t>eFluor</w:t>
      </w:r>
      <w:proofErr w:type="spellEnd"/>
      <w:r w:rsidRPr="00DB625E">
        <w:rPr>
          <w:rFonts w:ascii="Times New Roman" w:hAnsi="Times New Roman" w:cs="Times New Roman"/>
          <w:sz w:val="24"/>
          <w:szCs w:val="24"/>
        </w:rPr>
        <w:t xml:space="preserve"> 455UV fixable viability dye was diluted 1.5:1,000 in 1X DPBS</w:t>
      </w:r>
    </w:p>
    <w:p w14:paraId="188E0B3C" w14:textId="6889D63B" w:rsidR="00680F24" w:rsidRPr="00DB625E" w:rsidRDefault="00680F24">
      <w:pPr>
        <w:pStyle w:val="ListParagraph"/>
        <w:numPr>
          <w:ilvl w:val="0"/>
          <w:numId w:val="5"/>
        </w:numPr>
        <w:spacing w:line="480" w:lineRule="auto"/>
        <w:rPr>
          <w:rFonts w:ascii="Times New Roman" w:hAnsi="Times New Roman" w:cs="Times New Roman"/>
          <w:sz w:val="24"/>
          <w:szCs w:val="24"/>
        </w:rPr>
        <w:pPrChange w:id="9264" w:author="Baker, Gregory Joseph" w:date="2018-11-21T08:20:00Z">
          <w:pPr>
            <w:pStyle w:val="ListParagraph"/>
            <w:numPr>
              <w:numId w:val="5"/>
            </w:numPr>
            <w:spacing w:line="360" w:lineRule="auto"/>
            <w:ind w:hanging="360"/>
          </w:pPr>
        </w:pPrChange>
      </w:pPr>
      <w:r w:rsidRPr="00DB625E">
        <w:rPr>
          <w:rFonts w:ascii="Times New Roman" w:hAnsi="Times New Roman" w:cs="Times New Roman"/>
          <w:sz w:val="24"/>
          <w:szCs w:val="24"/>
        </w:rPr>
        <w:t>refer to accompanying executable spreadsheet for preparation details (</w:t>
      </w:r>
      <w:r w:rsidRPr="00DB625E">
        <w:rPr>
          <w:rFonts w:ascii="Times New Roman" w:hAnsi="Times New Roman" w:cs="Times New Roman"/>
          <w:b/>
          <w:sz w:val="24"/>
          <w:szCs w:val="24"/>
        </w:rPr>
        <w:t xml:space="preserve">Supplementary Table </w:t>
      </w:r>
      <w:r w:rsidR="00421920" w:rsidRPr="00DB625E">
        <w:rPr>
          <w:rFonts w:ascii="Times New Roman" w:hAnsi="Times New Roman" w:cs="Times New Roman"/>
          <w:b/>
          <w:sz w:val="24"/>
          <w:szCs w:val="24"/>
        </w:rPr>
        <w:t>4</w:t>
      </w:r>
      <w:r w:rsidRPr="00DB625E">
        <w:rPr>
          <w:rFonts w:ascii="Times New Roman" w:hAnsi="Times New Roman" w:cs="Times New Roman"/>
          <w:sz w:val="24"/>
          <w:szCs w:val="24"/>
        </w:rPr>
        <w:t>).</w:t>
      </w:r>
    </w:p>
    <w:p w14:paraId="1C51B106" w14:textId="77777777" w:rsidR="00680F24" w:rsidRPr="00DB625E" w:rsidRDefault="00680F24">
      <w:pPr>
        <w:spacing w:line="480" w:lineRule="auto"/>
        <w:contextualSpacing/>
        <w:rPr>
          <w:b/>
          <w:bCs/>
          <w:rPrChange w:id="9265" w:author="Baker, Gregory Joseph" w:date="2018-11-21T08:19:00Z">
            <w:rPr>
              <w:b/>
              <w:bCs/>
              <w:spacing w:val="-10"/>
            </w:rPr>
          </w:rPrChange>
        </w:rPr>
        <w:pPrChange w:id="9266" w:author="Baker, Gregory Joseph" w:date="2018-11-21T08:20:00Z">
          <w:pPr>
            <w:spacing w:line="360" w:lineRule="auto"/>
            <w:contextualSpacing/>
          </w:pPr>
        </w:pPrChange>
      </w:pPr>
    </w:p>
    <w:p w14:paraId="0500FDD0" w14:textId="77777777" w:rsidR="00680F24" w:rsidRPr="00DB625E" w:rsidRDefault="00680F24">
      <w:pPr>
        <w:spacing w:line="480" w:lineRule="auto"/>
        <w:contextualSpacing/>
        <w:rPr>
          <w:b/>
          <w:bCs/>
          <w:rPrChange w:id="9267" w:author="Baker, Gregory Joseph" w:date="2018-11-21T08:19:00Z">
            <w:rPr>
              <w:b/>
              <w:bCs/>
              <w:spacing w:val="-10"/>
            </w:rPr>
          </w:rPrChange>
        </w:rPr>
        <w:pPrChange w:id="9268" w:author="Baker, Gregory Joseph" w:date="2018-11-21T08:20:00Z">
          <w:pPr>
            <w:spacing w:line="360" w:lineRule="auto"/>
            <w:contextualSpacing/>
          </w:pPr>
        </w:pPrChange>
      </w:pPr>
      <w:r w:rsidRPr="00DB625E">
        <w:rPr>
          <w:b/>
          <w:bCs/>
          <w:rPrChange w:id="9269" w:author="Baker, Gregory Joseph" w:date="2018-11-21T08:19:00Z">
            <w:rPr>
              <w:b/>
              <w:bCs/>
              <w:spacing w:val="-10"/>
            </w:rPr>
          </w:rPrChange>
        </w:rPr>
        <w:t>Antibody Titration</w:t>
      </w:r>
    </w:p>
    <w:p w14:paraId="1215C4BF" w14:textId="146E99CA" w:rsidR="00680F24" w:rsidRPr="00DB625E" w:rsidRDefault="007E6C85">
      <w:pPr>
        <w:spacing w:line="480" w:lineRule="auto"/>
        <w:contextualSpacing/>
        <w:pPrChange w:id="9270" w:author="Baker, Gregory Joseph" w:date="2018-11-21T08:20:00Z">
          <w:pPr>
            <w:spacing w:line="360" w:lineRule="auto"/>
            <w:contextualSpacing/>
          </w:pPr>
        </w:pPrChange>
      </w:pPr>
      <w:r w:rsidRPr="00DB625E">
        <w:t>I</w:t>
      </w:r>
      <w:r w:rsidR="00680F24" w:rsidRPr="00DB625E">
        <w:t>mmunolabeling concentrations yielding the highest signal-to-noise ratios for each antibody in the study were determined by first harvesting the spleens of two</w:t>
      </w:r>
      <w:r w:rsidRPr="00DB625E">
        <w:t xml:space="preserve"> </w:t>
      </w:r>
      <w:r w:rsidR="00680F24" w:rsidRPr="00DB625E">
        <w:t>1</w:t>
      </w:r>
      <w:r w:rsidRPr="00DB625E">
        <w:t>2</w:t>
      </w:r>
      <w:r w:rsidR="00680F24" w:rsidRPr="00DB625E">
        <w:t xml:space="preserve">-week-old female C57BL/6J mice </w:t>
      </w:r>
      <w:r w:rsidRPr="00DB625E">
        <w:t xml:space="preserve">after being </w:t>
      </w:r>
      <w:r w:rsidR="00680F24" w:rsidRPr="00DB625E">
        <w:t xml:space="preserve">placed under terminal anesthesia with a dose of 150 mg/kg of ketamine hydrochloride and 20 mg/kg xylazine hydrochloride diluted in sterile 0.9% </w:t>
      </w:r>
      <w:proofErr w:type="spellStart"/>
      <w:r w:rsidR="00680F24" w:rsidRPr="00DB625E">
        <w:t>NaCl</w:t>
      </w:r>
      <w:proofErr w:type="spellEnd"/>
      <w:r w:rsidR="00680F24" w:rsidRPr="00DB625E">
        <w:t xml:space="preserve"> </w:t>
      </w:r>
      <w:r w:rsidRPr="00DB625E">
        <w:t xml:space="preserve">and </w:t>
      </w:r>
      <w:r w:rsidR="00680F24" w:rsidRPr="00DB625E">
        <w:t>delivered with a 1 mL tuberculin syringe equipped with a 26G needle as a single intraperitoneal (</w:t>
      </w:r>
      <w:proofErr w:type="spellStart"/>
      <w:r w:rsidR="00680F24" w:rsidRPr="00DB625E">
        <w:t>i.p</w:t>
      </w:r>
      <w:proofErr w:type="spellEnd"/>
      <w:r w:rsidR="00680F24" w:rsidRPr="00DB625E">
        <w:t xml:space="preserve">.) injection. Using opposing frosted ends of 2 glass microscope slides, each spleen was gently macerated and rinsed with 4 mL of supplemented RPMI-1640 into a 60 x 15 mm polystyrene petri dish on ice. Splenocytes were aspirated from the dish, dispensed into a 15 mL conical tube, and centrifuged at 350 x g (max RCF) for 10 minutes at 4°C. The </w:t>
      </w:r>
      <w:r w:rsidR="004F2DA4" w:rsidRPr="00DB625E">
        <w:t>cell</w:t>
      </w:r>
      <w:r w:rsidR="00680F24" w:rsidRPr="00DB625E">
        <w:t xml:space="preserve"> pellet was resuspended in 8 mL of a 1X ACK lysing buffer and placed on ice for 5 minutes to lyse red blood cells (RBCs). Six (6) mL of flow buffer + </w:t>
      </w:r>
      <w:proofErr w:type="spellStart"/>
      <w:r w:rsidR="00680F24" w:rsidRPr="00DB625E">
        <w:t>azide</w:t>
      </w:r>
      <w:proofErr w:type="spellEnd"/>
      <w:r w:rsidR="00680F24" w:rsidRPr="00DB625E">
        <w:t xml:space="preserve"> was then added to the tube prior to fil</w:t>
      </w:r>
      <w:r w:rsidR="005D669F" w:rsidRPr="00DB625E">
        <w:t>tering the cell suspension</w:t>
      </w:r>
      <w:r w:rsidR="00680F24" w:rsidRPr="00DB625E">
        <w:t xml:space="preserve"> through a 40 </w:t>
      </w:r>
      <w:proofErr w:type="spellStart"/>
      <w:r w:rsidR="00680F24" w:rsidRPr="00DB625E">
        <w:t>μm</w:t>
      </w:r>
      <w:proofErr w:type="spellEnd"/>
      <w:r w:rsidR="00680F24" w:rsidRPr="00DB625E">
        <w:t xml:space="preserve"> nylon mesh into a fresh 15 mL conical tube.</w:t>
      </w:r>
      <w:r w:rsidR="005D669F" w:rsidRPr="00DB625E">
        <w:t xml:space="preserve"> </w:t>
      </w:r>
      <w:r w:rsidR="00680F24" w:rsidRPr="00DB625E">
        <w:t xml:space="preserve">Splenocytes were again centrifuged at 350 x g (max RCF) for 10 minutes at 4°C then resuspended in 2 mL of flow buffer + </w:t>
      </w:r>
      <w:proofErr w:type="spellStart"/>
      <w:r w:rsidR="00680F24" w:rsidRPr="00DB625E">
        <w:t>azide</w:t>
      </w:r>
      <w:proofErr w:type="spellEnd"/>
      <w:r w:rsidR="00680F24" w:rsidRPr="00DB625E">
        <w:t xml:space="preserve">. Cell counting was performed using a Trypan </w:t>
      </w:r>
      <w:r w:rsidR="005D669F" w:rsidRPr="00DB625E">
        <w:t>B</w:t>
      </w:r>
      <w:r w:rsidR="00680F24" w:rsidRPr="00DB625E">
        <w:t xml:space="preserve">lue and a </w:t>
      </w:r>
      <w:r w:rsidR="005D669F" w:rsidRPr="00DB625E">
        <w:t xml:space="preserve">glass </w:t>
      </w:r>
      <w:r w:rsidR="00680F24" w:rsidRPr="00DB625E">
        <w:t>hemocytometer</w:t>
      </w:r>
      <w:r w:rsidR="005D669F" w:rsidRPr="00DB625E">
        <w:t>. Cell</w:t>
      </w:r>
      <w:r w:rsidR="00680F24" w:rsidRPr="00DB625E">
        <w:t xml:space="preserve"> concentration was adjusted accordingly to achieve a final concentration of 1x10</w:t>
      </w:r>
      <w:r w:rsidR="00680F24" w:rsidRPr="00DB625E">
        <w:rPr>
          <w:vertAlign w:val="superscript"/>
        </w:rPr>
        <w:t>7</w:t>
      </w:r>
      <w:r w:rsidR="00680F24" w:rsidRPr="00DB625E">
        <w:t xml:space="preserve"> cells/</w:t>
      </w:r>
      <w:proofErr w:type="spellStart"/>
      <w:r w:rsidR="00680F24" w:rsidRPr="00DB625E">
        <w:t>mL.</w:t>
      </w:r>
      <w:proofErr w:type="spellEnd"/>
    </w:p>
    <w:p w14:paraId="68297EFE" w14:textId="08A858CA" w:rsidR="00680F24" w:rsidRPr="00DB625E" w:rsidRDefault="00680F24">
      <w:pPr>
        <w:spacing w:line="480" w:lineRule="auto"/>
        <w:contextualSpacing/>
        <w:pPrChange w:id="9271" w:author="Baker, Gregory Joseph" w:date="2018-11-21T08:20:00Z">
          <w:pPr>
            <w:spacing w:line="360" w:lineRule="auto"/>
            <w:contextualSpacing/>
          </w:pPr>
        </w:pPrChange>
      </w:pPr>
      <w:r w:rsidRPr="00DB625E">
        <w:tab/>
        <w:t xml:space="preserve">Two-hundred (200) </w:t>
      </w:r>
      <w:proofErr w:type="spellStart"/>
      <w:r w:rsidRPr="00DB625E">
        <w:t>μL</w:t>
      </w:r>
      <w:proofErr w:type="spellEnd"/>
      <w:r w:rsidRPr="00DB625E">
        <w:t xml:space="preserve"> of the 1x10</w:t>
      </w:r>
      <w:r w:rsidRPr="00DB625E">
        <w:rPr>
          <w:vertAlign w:val="superscript"/>
        </w:rPr>
        <w:t>7</w:t>
      </w:r>
      <w:r w:rsidRPr="00DB625E">
        <w:t xml:space="preserve"> </w:t>
      </w:r>
      <w:r w:rsidR="00DD58DC" w:rsidRPr="00DB625E">
        <w:t>cell</w:t>
      </w:r>
      <w:r w:rsidRPr="00DB625E">
        <w:t xml:space="preserve">/mL splenocyte suspension were added to 11 concentric columns of a 96-well V-bottom microplate using a multichannel pipette </w:t>
      </w:r>
      <w:r w:rsidR="00DD58DC" w:rsidRPr="00DB625E">
        <w:t xml:space="preserve">followed by </w:t>
      </w:r>
      <w:proofErr w:type="spellStart"/>
      <w:r w:rsidRPr="00DB625E">
        <w:t>centrifug</w:t>
      </w:r>
      <w:r w:rsidR="00DD58DC" w:rsidRPr="00DB625E">
        <w:t>stion</w:t>
      </w:r>
      <w:proofErr w:type="spellEnd"/>
      <w:r w:rsidRPr="00DB625E">
        <w:t xml:space="preserve"> at 100 x g (max RCF) for 3 minutes at 4°C</w:t>
      </w:r>
      <w:r w:rsidR="00DD58DC" w:rsidRPr="00DB625E">
        <w:t>.</w:t>
      </w:r>
      <w:r w:rsidRPr="00DB625E">
        <w:t xml:space="preserve"> </w:t>
      </w:r>
      <w:r w:rsidR="00DD58DC" w:rsidRPr="00DB625E">
        <w:t>One-hundred and fifty (</w:t>
      </w:r>
      <w:r w:rsidRPr="00DB625E">
        <w:t>150</w:t>
      </w:r>
      <w:r w:rsidR="00DD58DC" w:rsidRPr="00DB625E">
        <w:t>)</w:t>
      </w:r>
      <w:r w:rsidRPr="00DB625E">
        <w:t xml:space="preserve"> </w:t>
      </w:r>
      <w:proofErr w:type="spellStart"/>
      <w:r w:rsidRPr="00DB625E">
        <w:t>μL</w:t>
      </w:r>
      <w:proofErr w:type="spellEnd"/>
      <w:r w:rsidRPr="00DB625E">
        <w:t xml:space="preserve"> of </w:t>
      </w:r>
      <w:r w:rsidR="00DD58DC" w:rsidRPr="00DB625E">
        <w:t xml:space="preserve">cell </w:t>
      </w:r>
      <w:r w:rsidRPr="00DB625E">
        <w:t xml:space="preserve">supernatant </w:t>
      </w:r>
      <w:r w:rsidR="00DD58DC" w:rsidRPr="00DB625E">
        <w:t xml:space="preserve">was aspirated </w:t>
      </w:r>
      <w:r w:rsidRPr="00DB625E">
        <w:t>from each well</w:t>
      </w:r>
      <w:r w:rsidR="00DD58DC" w:rsidRPr="00DB625E">
        <w:t xml:space="preserve"> </w:t>
      </w:r>
      <w:r w:rsidR="00EB63CE" w:rsidRPr="00DB625E">
        <w:t>followed by</w:t>
      </w:r>
      <w:r w:rsidRPr="00DB625E">
        <w:t xml:space="preserve"> resuspens</w:t>
      </w:r>
      <w:r w:rsidR="00EB63CE" w:rsidRPr="00DB625E">
        <w:t>ion</w:t>
      </w:r>
      <w:r w:rsidRPr="00DB625E">
        <w:t xml:space="preserve"> in 100 </w:t>
      </w:r>
      <w:proofErr w:type="spellStart"/>
      <w:r w:rsidRPr="00DB625E">
        <w:t>μL</w:t>
      </w:r>
      <w:proofErr w:type="spellEnd"/>
      <w:r w:rsidRPr="00DB625E">
        <w:t xml:space="preserve"> of Fc block (15 </w:t>
      </w:r>
      <w:proofErr w:type="spellStart"/>
      <w:r w:rsidRPr="00DB625E">
        <w:t>μg</w:t>
      </w:r>
      <w:proofErr w:type="spellEnd"/>
      <w:r w:rsidRPr="00DB625E">
        <w:t>/mL final concentration).</w:t>
      </w:r>
      <w:r w:rsidR="00EB63CE" w:rsidRPr="00DB625E">
        <w:t xml:space="preserve"> </w:t>
      </w:r>
      <w:r w:rsidRPr="00DB625E">
        <w:t xml:space="preserve">Splenocytes were allowed to incubate </w:t>
      </w:r>
      <w:r w:rsidR="00A3479B" w:rsidRPr="00DB625E">
        <w:t xml:space="preserve">on ice </w:t>
      </w:r>
      <w:r w:rsidRPr="00DB625E">
        <w:t xml:space="preserve">for 5 minutes </w:t>
      </w:r>
      <w:r w:rsidR="00A3479B" w:rsidRPr="00DB625E">
        <w:t xml:space="preserve">prior to </w:t>
      </w:r>
      <w:r w:rsidRPr="00DB625E">
        <w:t>centrifug</w:t>
      </w:r>
      <w:r w:rsidR="00A3479B" w:rsidRPr="00DB625E">
        <w:t>ation</w:t>
      </w:r>
      <w:r w:rsidRPr="00DB625E">
        <w:t xml:space="preserve"> at 100 </w:t>
      </w:r>
      <w:r w:rsidRPr="00DB625E">
        <w:lastRenderedPageBreak/>
        <w:t xml:space="preserve">x g (max RCF) for 3 minutes at 4°C. One-hundred (100) </w:t>
      </w:r>
      <w:proofErr w:type="spellStart"/>
      <w:r w:rsidRPr="00DB625E">
        <w:t>μL</w:t>
      </w:r>
      <w:proofErr w:type="spellEnd"/>
      <w:r w:rsidRPr="00DB625E">
        <w:t xml:space="preserve"> was aspirated from each well </w:t>
      </w:r>
      <w:r w:rsidR="00A3479B" w:rsidRPr="00DB625E">
        <w:t>which were then</w:t>
      </w:r>
      <w:r w:rsidRPr="00DB625E">
        <w:t xml:space="preserve"> </w:t>
      </w:r>
      <w:proofErr w:type="spellStart"/>
      <w:r w:rsidRPr="00DB625E">
        <w:t>resuspens</w:t>
      </w:r>
      <w:r w:rsidR="00A3479B" w:rsidRPr="00DB625E">
        <w:t>ed</w:t>
      </w:r>
      <w:proofErr w:type="spellEnd"/>
      <w:r w:rsidRPr="00DB625E">
        <w:t xml:space="preserve"> with 100 </w:t>
      </w:r>
      <w:proofErr w:type="spellStart"/>
      <w:r w:rsidRPr="00DB625E">
        <w:t>μL</w:t>
      </w:r>
      <w:proofErr w:type="spellEnd"/>
      <w:r w:rsidRPr="00DB625E">
        <w:t xml:space="preserve"> of target antibodies pre</w:t>
      </w:r>
      <w:r w:rsidR="00A3479B" w:rsidRPr="00DB625E">
        <w:t>-</w:t>
      </w:r>
      <w:r w:rsidRPr="00DB625E">
        <w:t xml:space="preserve">diluted in </w:t>
      </w:r>
      <w:r w:rsidR="00A3479B" w:rsidRPr="00DB625E">
        <w:t>B</w:t>
      </w:r>
      <w:r w:rsidRPr="00DB625E">
        <w:t xml:space="preserve">rilliant </w:t>
      </w:r>
      <w:r w:rsidR="00A3479B" w:rsidRPr="00DB625E">
        <w:t>S</w:t>
      </w:r>
      <w:r w:rsidRPr="00DB625E">
        <w:t xml:space="preserve">tain </w:t>
      </w:r>
      <w:r w:rsidR="00A3479B" w:rsidRPr="00DB625E">
        <w:t>B</w:t>
      </w:r>
      <w:r w:rsidRPr="00DB625E">
        <w:t xml:space="preserve">uffer to achieve the following two-fold serial dilution series per column for each of 11 target antibodies: 24, 12, 6, 3, 1.5, 0.75, 0.375, and 0.1875 </w:t>
      </w:r>
      <w:proofErr w:type="spellStart"/>
      <w:r w:rsidRPr="00DB625E">
        <w:t>μg</w:t>
      </w:r>
      <w:proofErr w:type="spellEnd"/>
      <w:r w:rsidRPr="00DB625E">
        <w:t>/</w:t>
      </w:r>
      <w:proofErr w:type="spellStart"/>
      <w:r w:rsidRPr="00DB625E">
        <w:t>mL.</w:t>
      </w:r>
      <w:proofErr w:type="spellEnd"/>
      <w:r w:rsidRPr="00DB625E">
        <w:t xml:space="preserve"> Splenocytes were allowed to immunolabel </w:t>
      </w:r>
      <w:r w:rsidR="0040039E" w:rsidRPr="00DB625E">
        <w:t xml:space="preserve">on ice </w:t>
      </w:r>
      <w:r w:rsidRPr="00DB625E">
        <w:t>for 15 minutes in the dark prior to centrifugation at 100 x g (max RCF) for 3 minutes at 4°C</w:t>
      </w:r>
      <w:r w:rsidR="0040039E" w:rsidRPr="00DB625E">
        <w:t>. Two-hundred (</w:t>
      </w:r>
      <w:r w:rsidRPr="00DB625E">
        <w:t>200</w:t>
      </w:r>
      <w:r w:rsidR="0040039E" w:rsidRPr="00DB625E">
        <w:t>)</w:t>
      </w:r>
      <w:r w:rsidRPr="00DB625E">
        <w:t xml:space="preserve"> </w:t>
      </w:r>
      <w:proofErr w:type="spellStart"/>
      <w:r w:rsidRPr="00DB625E">
        <w:t>μL</w:t>
      </w:r>
      <w:proofErr w:type="spellEnd"/>
      <w:r w:rsidRPr="00DB625E">
        <w:t xml:space="preserve"> </w:t>
      </w:r>
      <w:r w:rsidR="0040039E" w:rsidRPr="00DB625E">
        <w:t xml:space="preserve">of supernatant were then </w:t>
      </w:r>
      <w:r w:rsidRPr="00DB625E">
        <w:t>aspira</w:t>
      </w:r>
      <w:r w:rsidR="0040039E" w:rsidRPr="00DB625E">
        <w:t xml:space="preserve">ted followed by </w:t>
      </w:r>
      <w:r w:rsidRPr="00DB625E">
        <w:t xml:space="preserve">resuspension with 100 </w:t>
      </w:r>
      <w:proofErr w:type="spellStart"/>
      <w:r w:rsidRPr="00DB625E">
        <w:t>μL</w:t>
      </w:r>
      <w:proofErr w:type="spellEnd"/>
      <w:r w:rsidRPr="00DB625E">
        <w:t xml:space="preserve"> of flow buffer + </w:t>
      </w:r>
      <w:proofErr w:type="spellStart"/>
      <w:r w:rsidRPr="00DB625E">
        <w:t>azide</w:t>
      </w:r>
      <w:proofErr w:type="spellEnd"/>
      <w:r w:rsidRPr="00DB625E">
        <w:t>. This washing step was repeated once except</w:t>
      </w:r>
      <w:r w:rsidR="00E97628" w:rsidRPr="00DB625E">
        <w:t xml:space="preserve"> that </w:t>
      </w:r>
      <w:r w:rsidRPr="00DB625E">
        <w:t xml:space="preserve">200 </w:t>
      </w:r>
      <w:proofErr w:type="spellStart"/>
      <w:r w:rsidRPr="00DB625E">
        <w:t>μL</w:t>
      </w:r>
      <w:proofErr w:type="spellEnd"/>
      <w:r w:rsidRPr="00DB625E">
        <w:t xml:space="preserve"> </w:t>
      </w:r>
      <w:r w:rsidR="00E97628" w:rsidRPr="00DB625E">
        <w:t xml:space="preserve">(instead of 100 </w:t>
      </w:r>
      <w:proofErr w:type="spellStart"/>
      <w:r w:rsidR="00E97628" w:rsidRPr="00DB625E">
        <w:t>μL</w:t>
      </w:r>
      <w:proofErr w:type="spellEnd"/>
      <w:r w:rsidR="00E97628" w:rsidRPr="00DB625E">
        <w:t xml:space="preserve">) </w:t>
      </w:r>
      <w:r w:rsidRPr="00DB625E">
        <w:t xml:space="preserve">of flow buffer + </w:t>
      </w:r>
      <w:proofErr w:type="spellStart"/>
      <w:r w:rsidRPr="00DB625E">
        <w:t>azide</w:t>
      </w:r>
      <w:proofErr w:type="spellEnd"/>
      <w:r w:rsidRPr="00DB625E">
        <w:t xml:space="preserve"> was used in the resuspension step. DAPI was added to each well at a final concentration of 1μg/mL and </w:t>
      </w:r>
      <w:r w:rsidR="00E97628" w:rsidRPr="00DB625E">
        <w:t xml:space="preserve">allowed to </w:t>
      </w:r>
      <w:r w:rsidRPr="00DB625E">
        <w:t>incubat</w:t>
      </w:r>
      <w:r w:rsidR="00E97628" w:rsidRPr="00DB625E">
        <w:t>e</w:t>
      </w:r>
      <w:r w:rsidRPr="00DB625E">
        <w:t xml:space="preserve"> for 3-5 minutes prior to </w:t>
      </w:r>
      <w:r w:rsidR="00E97628" w:rsidRPr="00DB625E">
        <w:t>data acquisition</w:t>
      </w:r>
      <w:r w:rsidRPr="00DB625E">
        <w:t xml:space="preserve">. </w:t>
      </w:r>
    </w:p>
    <w:p w14:paraId="1AF9CB8A" w14:textId="6325545E" w:rsidR="00680F24" w:rsidRPr="00DB625E" w:rsidRDefault="00680F24">
      <w:pPr>
        <w:spacing w:line="480" w:lineRule="auto"/>
        <w:contextualSpacing/>
        <w:pPrChange w:id="9272" w:author="Baker, Gregory Joseph" w:date="2018-11-21T08:20:00Z">
          <w:pPr>
            <w:spacing w:line="360" w:lineRule="auto"/>
          </w:pPr>
        </w:pPrChange>
      </w:pPr>
      <w:r w:rsidRPr="00DB625E">
        <w:tab/>
        <w:t xml:space="preserve">Prepared splenocytes were run on a BD LSR II SORP flow cytometer equipped with a BD HTS for 96-well high-throughput sampling. The following acquisition gating strategy was used: (FSC-A vs. SSC-A) </w:t>
      </w:r>
      <w:r w:rsidRPr="00DB625E">
        <w:rPr>
          <w:rFonts w:hint="eastAsia"/>
        </w:rPr>
        <w:t>→</w:t>
      </w:r>
      <w:r w:rsidRPr="00DB625E">
        <w:t xml:space="preserve"> (SSC-H vs. SSC-W) </w:t>
      </w:r>
      <w:r w:rsidRPr="00DB625E">
        <w:rPr>
          <w:rFonts w:hint="eastAsia"/>
        </w:rPr>
        <w:t>→</w:t>
      </w:r>
      <w:r w:rsidRPr="00DB625E">
        <w:t xml:space="preserve"> (FSC-H vs. FSC-W) </w:t>
      </w:r>
      <w:r w:rsidRPr="00DB625E">
        <w:rPr>
          <w:rFonts w:hint="eastAsia"/>
        </w:rPr>
        <w:t>→</w:t>
      </w:r>
      <w:r w:rsidRPr="00DB625E">
        <w:t xml:space="preserve"> (DAPI-A vs. FSC-A) </w:t>
      </w:r>
      <w:r w:rsidRPr="00DB625E">
        <w:rPr>
          <w:rFonts w:hint="eastAsia"/>
        </w:rPr>
        <w:t>→</w:t>
      </w:r>
      <w:r w:rsidRPr="00DB625E">
        <w:t xml:space="preserve"> (</w:t>
      </w:r>
      <w:proofErr w:type="spellStart"/>
      <w:r w:rsidRPr="00DB625E">
        <w:t>CD</w:t>
      </w:r>
      <w:r w:rsidRPr="00DB625E">
        <w:rPr>
          <w:vertAlign w:val="subscript"/>
        </w:rPr>
        <w:t>x</w:t>
      </w:r>
      <w:proofErr w:type="spellEnd"/>
      <w:r w:rsidRPr="00DB625E">
        <w:t xml:space="preserve"> vs. count). A total of 10,000 viable singlets were analyzed per well. The median fluorescence intensities (MFIs) of the first (background) and second (</w:t>
      </w:r>
      <w:r w:rsidR="0055404D" w:rsidRPr="00DB625E">
        <w:t xml:space="preserve">first true </w:t>
      </w:r>
      <w:r w:rsidRPr="00DB625E">
        <w:t xml:space="preserve">positive) peaks, and the 84th percentile of the </w:t>
      </w:r>
      <w:r w:rsidR="0055404D" w:rsidRPr="00DB625E">
        <w:t>first</w:t>
      </w:r>
      <w:r w:rsidRPr="00DB625E">
        <w:t xml:space="preserve"> peak</w:t>
      </w:r>
      <w:r w:rsidR="00CC45B3" w:rsidRPr="00DB625E">
        <w:t xml:space="preserve"> </w:t>
      </w:r>
      <w:r w:rsidRPr="00DB625E">
        <w:t xml:space="preserve">were identified using </w:t>
      </w:r>
      <w:r w:rsidR="00BE2F2C" w:rsidRPr="00DB625E">
        <w:t xml:space="preserve">the layout editor tool </w:t>
      </w:r>
      <w:r w:rsidRPr="00DB625E">
        <w:t xml:space="preserve">of </w:t>
      </w:r>
      <w:proofErr w:type="spellStart"/>
      <w:r w:rsidRPr="00DB625E">
        <w:t>FlowJo</w:t>
      </w:r>
      <w:proofErr w:type="spellEnd"/>
      <w:r w:rsidRPr="00DB625E">
        <w:t xml:space="preserve"> software </w:t>
      </w:r>
      <w:r w:rsidR="00BE2F2C" w:rsidRPr="00DB625E">
        <w:t xml:space="preserve">from which </w:t>
      </w:r>
      <w:r w:rsidRPr="00DB625E">
        <w:t xml:space="preserve">a staining index (SI) for each antibody </w:t>
      </w:r>
      <w:r w:rsidR="00BE2F2C" w:rsidRPr="00DB625E">
        <w:t xml:space="preserve">was calculated </w:t>
      </w:r>
      <w:r w:rsidRPr="00DB625E">
        <w:t>according to the following formula: SI = (</w:t>
      </w:r>
      <w:proofErr w:type="spellStart"/>
      <w:r w:rsidRPr="00DB625E">
        <w:t>MFI</w:t>
      </w:r>
      <w:r w:rsidRPr="00DB625E">
        <w:rPr>
          <w:vertAlign w:val="subscript"/>
        </w:rPr>
        <w:t>pos</w:t>
      </w:r>
      <w:r w:rsidRPr="00DB625E">
        <w:t>-MFI</w:t>
      </w:r>
      <w:r w:rsidRPr="00DB625E">
        <w:rPr>
          <w:vertAlign w:val="subscript"/>
        </w:rPr>
        <w:t>neg</w:t>
      </w:r>
      <w:proofErr w:type="spellEnd"/>
      <w:r w:rsidRPr="00DB625E">
        <w:t>)/[(84%</w:t>
      </w:r>
      <w:r w:rsidRPr="00DB625E">
        <w:rPr>
          <w:vertAlign w:val="subscript"/>
        </w:rPr>
        <w:t>neg</w:t>
      </w:r>
      <w:r w:rsidRPr="00DB625E">
        <w:t>-MFI</w:t>
      </w:r>
      <w:r w:rsidRPr="00DB625E">
        <w:rPr>
          <w:vertAlign w:val="subscript"/>
        </w:rPr>
        <w:t>neg</w:t>
      </w:r>
      <w:r w:rsidRPr="00DB625E">
        <w:t>)/0.995]. The maximum SI (</w:t>
      </w:r>
      <w:proofErr w:type="spellStart"/>
      <w:r w:rsidRPr="00DB625E">
        <w:t>SI</w:t>
      </w:r>
      <w:r w:rsidRPr="00DB625E">
        <w:rPr>
          <w:vertAlign w:val="subscript"/>
        </w:rPr>
        <w:t>max</w:t>
      </w:r>
      <w:proofErr w:type="spellEnd"/>
      <w:r w:rsidRPr="00DB625E">
        <w:t>) of each antibody was then identified and used as the target immunolabeling concentration in our longitudinal study.</w:t>
      </w:r>
    </w:p>
    <w:p w14:paraId="7C022ADF" w14:textId="77777777" w:rsidR="00680F24" w:rsidRPr="00DB625E" w:rsidRDefault="00680F24">
      <w:pPr>
        <w:spacing w:line="480" w:lineRule="auto"/>
        <w:contextualSpacing/>
        <w:rPr>
          <w:b/>
          <w:bCs/>
          <w:rPrChange w:id="9273" w:author="Baker, Gregory Joseph" w:date="2018-11-21T08:19:00Z">
            <w:rPr>
              <w:b/>
              <w:bCs/>
              <w:spacing w:val="-10"/>
            </w:rPr>
          </w:rPrChange>
        </w:rPr>
        <w:pPrChange w:id="9274" w:author="Baker, Gregory Joseph" w:date="2018-11-21T08:20:00Z">
          <w:pPr>
            <w:spacing w:line="360" w:lineRule="auto"/>
            <w:contextualSpacing/>
          </w:pPr>
        </w:pPrChange>
      </w:pPr>
    </w:p>
    <w:p w14:paraId="7A33A09F" w14:textId="77777777" w:rsidR="00680F24" w:rsidRPr="00DB625E" w:rsidRDefault="00680F24">
      <w:pPr>
        <w:spacing w:line="480" w:lineRule="auto"/>
        <w:contextualSpacing/>
        <w:pPrChange w:id="9275" w:author="Baker, Gregory Joseph" w:date="2018-11-21T08:20:00Z">
          <w:pPr>
            <w:spacing w:line="360" w:lineRule="auto"/>
            <w:contextualSpacing/>
          </w:pPr>
        </w:pPrChange>
      </w:pPr>
      <w:r w:rsidRPr="00DB625E">
        <w:rPr>
          <w:b/>
          <w:bCs/>
          <w:rPrChange w:id="9276" w:author="Baker, Gregory Joseph" w:date="2018-11-21T08:19:00Z">
            <w:rPr>
              <w:b/>
              <w:bCs/>
              <w:spacing w:val="-10"/>
            </w:rPr>
          </w:rPrChange>
        </w:rPr>
        <w:t xml:space="preserve">Stereotactic Engraftment of GBM Cells into the Mouse Brain </w:t>
      </w:r>
    </w:p>
    <w:p w14:paraId="29A5FE75" w14:textId="34C7761A" w:rsidR="00680F24" w:rsidRPr="00DB625E" w:rsidRDefault="00680F24">
      <w:pPr>
        <w:spacing w:line="480" w:lineRule="auto"/>
        <w:contextualSpacing/>
        <w:pPrChange w:id="9277" w:author="Baker, Gregory Joseph" w:date="2018-11-21T08:20:00Z">
          <w:pPr>
            <w:spacing w:line="360" w:lineRule="auto"/>
            <w:contextualSpacing/>
          </w:pPr>
        </w:pPrChange>
      </w:pPr>
      <w:r w:rsidRPr="00DB625E">
        <w:t xml:space="preserve">Stereotactic engraftment of glioma cells into the mouse brain has been </w:t>
      </w:r>
      <w:r w:rsidR="00EB73AD" w:rsidRPr="00DB625E">
        <w:t xml:space="preserve">previously </w:t>
      </w:r>
      <w:r w:rsidRPr="00DB625E">
        <w:t>described in detail</w:t>
      </w:r>
      <w:r w:rsidR="00DA120A" w:rsidRPr="00DB625E">
        <w:rPr>
          <w:rPrChange w:id="9278" w:author="Baker, Gregory Joseph" w:date="2018-11-21T08:19:00Z">
            <w:rPr/>
          </w:rPrChange>
        </w:rPr>
        <w:fldChar w:fldCharType="begin"/>
      </w:r>
      <w:r w:rsidR="00E4722A" w:rsidRPr="00DB625E">
        <w:instrText xml:space="preserve"> ADDIN ZOTERO_ITEM CSL_CITATION {"citationID":"l3qQkVWh","properties":{"formattedCitation":"\\super 22\\nosupersub{}","plainCitation":"22","noteIndex":0},"citationItems":[{"id":67,"uris":["http://zotero.org/users/local/oR8ZFVJz/items/5V6PGCU9"],"uri":["http://zotero.org/users/local/oR8ZFVJz/items/5V6PGCU9"],"itemData":{"id":67,"type":"article-journal","title":"Isolation and Flow Cytometric Analysis of Glioma-infiltrating Peripheral Blood Mononuclear Cells","container-title":"Journal of Visualized Experiments: JoVE","issue":"105","source":"PubMed","abstract":"Our laboratory has recently demonstrated that natural killer (NK) cells are capable of eradicating orthotopically implanted mouse GL26 and rat CNS-1 malignant gliomas soon after intracranial engraftment if the cancer cells are rendered deficient in their expression of the β-galactoside-binding lectin galectin-1 (gal-1). More recent work now shows that a population of Gr-1+/CD11b+ myeloid cells is critical to this effect. To better understand the mechanisms by which NK and myeloid cells cooperate to confer gal-1-deficient tumor rejection we have developed a comprehensive protocol for the isolation and analysis of glioma-infiltrating peripheral blood mononuclear cells (PBMC). The method is demonstrated here by comparing PBMC infiltration into the tumor microenvironment of gal-1-expressing GL26 gliomas with those rendered gal-1-deficient via shRNA knockdown. The protocol begins with a description of how to culture and prepare GL26 cells for inoculation into the syngeneic C57BL/6J mouse brain. It then explains the steps involved in the isolation and flow cytometric analysis of glioma-infiltrating PBMCs from the early brain tumor microenvironment. The method is adaptable to a number of in vivo experimental designs in which temporal data on immune infiltration into the brain is required. The method is sensitive and highly reproducible, as glioma-infiltrating PBMCs can be isolated from intracranial tumors as soon as 24 hr post-tumor engraftment with similar cell counts observed from time point matched tumors throughout independent experiments. A single experimentalist can perform the method from brain harvesting to flow cytometric analysis of glioma-infiltrating PBMCs in roughly 4-6 hr depending on the number of samples to be analyzed. Alternative glioma models and/or cell-specific detection antibodies may also be used at the experimentalists' discretion to assess the infiltration of several other immune cell types of interest without the need for alterations to the overall procedure.","DOI":"10.3791/53676","ISSN":"1940-087X","note":"PMID: 26650233\nPMCID: PMC4692754","journalAbbreviation":"J Vis Exp","language":"eng","author":[{"family":"Baker","given":"Gregory J."},{"family":"Castro","given":"Maria G."},{"family":"Lowenstein","given":"Pedro R."}],"issued":{"date-parts":[["2015",11,28]]}}}],"schema":"https://github.com/citation-style-language/schema/raw/master/csl-citation.json"} </w:instrText>
      </w:r>
      <w:r w:rsidR="00DA120A" w:rsidRPr="00DB625E">
        <w:rPr>
          <w:rPrChange w:id="9279" w:author="Baker, Gregory Joseph" w:date="2018-11-21T08:19:00Z">
            <w:rPr/>
          </w:rPrChange>
        </w:rPr>
        <w:fldChar w:fldCharType="separate"/>
      </w:r>
      <w:r w:rsidR="00E4722A" w:rsidRPr="00DB625E">
        <w:rPr>
          <w:vertAlign w:val="superscript"/>
        </w:rPr>
        <w:t>22</w:t>
      </w:r>
      <w:r w:rsidR="00DA120A" w:rsidRPr="00DB625E">
        <w:rPr>
          <w:rPrChange w:id="9280" w:author="Baker, Gregory Joseph" w:date="2018-11-21T08:19:00Z">
            <w:rPr/>
          </w:rPrChange>
        </w:rPr>
        <w:fldChar w:fldCharType="end"/>
      </w:r>
      <w:r w:rsidRPr="00DB625E">
        <w:t>.</w:t>
      </w:r>
    </w:p>
    <w:p w14:paraId="601F8A5F" w14:textId="77777777" w:rsidR="00680F24" w:rsidRPr="00DB625E" w:rsidRDefault="00680F24">
      <w:pPr>
        <w:spacing w:line="480" w:lineRule="auto"/>
        <w:contextualSpacing/>
        <w:rPr>
          <w:b/>
          <w:bCs/>
          <w:rPrChange w:id="9281" w:author="Baker, Gregory Joseph" w:date="2018-11-21T08:19:00Z">
            <w:rPr>
              <w:b/>
              <w:bCs/>
              <w:spacing w:val="-10"/>
            </w:rPr>
          </w:rPrChange>
        </w:rPr>
        <w:pPrChange w:id="9282" w:author="Baker, Gregory Joseph" w:date="2018-11-21T08:20:00Z">
          <w:pPr>
            <w:spacing w:line="360" w:lineRule="auto"/>
            <w:contextualSpacing/>
          </w:pPr>
        </w:pPrChange>
      </w:pPr>
    </w:p>
    <w:p w14:paraId="36BF1548" w14:textId="77777777" w:rsidR="00B027EB" w:rsidRDefault="00B027EB">
      <w:pPr>
        <w:spacing w:line="480" w:lineRule="auto"/>
        <w:contextualSpacing/>
        <w:rPr>
          <w:ins w:id="9283" w:author="Microsoft Office User" w:date="2018-11-26T15:38:00Z"/>
          <w:b/>
          <w:bCs/>
        </w:rPr>
      </w:pPr>
    </w:p>
    <w:p w14:paraId="350C3D5F" w14:textId="2F9308A3" w:rsidR="00680F24" w:rsidRPr="00DB625E" w:rsidRDefault="00680F24">
      <w:pPr>
        <w:spacing w:line="480" w:lineRule="auto"/>
        <w:contextualSpacing/>
        <w:rPr>
          <w:b/>
        </w:rPr>
        <w:pPrChange w:id="9284" w:author="Baker, Gregory Joseph" w:date="2018-11-21T08:20:00Z">
          <w:pPr>
            <w:spacing w:line="360" w:lineRule="auto"/>
            <w:contextualSpacing/>
          </w:pPr>
        </w:pPrChange>
      </w:pPr>
      <w:r w:rsidRPr="00DB625E">
        <w:rPr>
          <w:b/>
          <w:bCs/>
          <w:rPrChange w:id="9285" w:author="Baker, Gregory Joseph" w:date="2018-11-21T08:19:00Z">
            <w:rPr>
              <w:b/>
              <w:bCs/>
              <w:spacing w:val="-10"/>
            </w:rPr>
          </w:rPrChange>
        </w:rPr>
        <w:lastRenderedPageBreak/>
        <w:t>Tissue Harvesting and Processing</w:t>
      </w:r>
    </w:p>
    <w:p w14:paraId="319B3DB4" w14:textId="27F29374" w:rsidR="00680F24" w:rsidRPr="00DB625E" w:rsidRDefault="00680F24">
      <w:pPr>
        <w:spacing w:line="480" w:lineRule="auto"/>
        <w:contextualSpacing/>
        <w:pPrChange w:id="9286" w:author="Baker, Gregory Joseph" w:date="2018-11-21T08:20:00Z">
          <w:pPr>
            <w:spacing w:line="360" w:lineRule="auto"/>
            <w:contextualSpacing/>
          </w:pPr>
        </w:pPrChange>
      </w:pPr>
      <w:r w:rsidRPr="00DB625E">
        <w:t>The following disposable reagents were gathered and labeled</w:t>
      </w:r>
      <w:r w:rsidR="0097797B" w:rsidRPr="00DB625E">
        <w:t xml:space="preserve"> before</w:t>
      </w:r>
      <w:r w:rsidRPr="00DB625E">
        <w:t xml:space="preserve"> each of </w:t>
      </w:r>
      <w:r w:rsidR="00342879" w:rsidRPr="00DB625E">
        <w:t>3 time points throughout</w:t>
      </w:r>
      <w:r w:rsidR="0097797B" w:rsidRPr="00DB625E">
        <w:t xml:space="preserve"> </w:t>
      </w:r>
      <w:r w:rsidRPr="00DB625E">
        <w:t xml:space="preserve">the </w:t>
      </w:r>
      <w:r w:rsidR="0097797B" w:rsidRPr="00DB625E">
        <w:t xml:space="preserve">longitudinal </w:t>
      </w:r>
      <w:r w:rsidRPr="00DB625E">
        <w:t>study:</w:t>
      </w:r>
    </w:p>
    <w:p w14:paraId="2B9AF437" w14:textId="77777777" w:rsidR="00680F24" w:rsidRPr="00DB625E" w:rsidRDefault="00680F24">
      <w:pPr>
        <w:pStyle w:val="ListParagraph"/>
        <w:numPr>
          <w:ilvl w:val="0"/>
          <w:numId w:val="42"/>
        </w:numPr>
        <w:spacing w:line="480" w:lineRule="auto"/>
        <w:rPr>
          <w:rFonts w:ascii="Times New Roman" w:hAnsi="Times New Roman" w:cs="Times New Roman"/>
          <w:sz w:val="24"/>
          <w:szCs w:val="24"/>
        </w:rPr>
        <w:pPrChange w:id="9287" w:author="Baker, Gregory Joseph" w:date="2018-11-21T08:20:00Z">
          <w:pPr>
            <w:pStyle w:val="ListParagraph"/>
            <w:numPr>
              <w:numId w:val="42"/>
            </w:numPr>
            <w:spacing w:line="360" w:lineRule="auto"/>
            <w:ind w:hanging="360"/>
          </w:pPr>
        </w:pPrChange>
      </w:pPr>
      <w:r w:rsidRPr="00DB625E">
        <w:rPr>
          <w:rFonts w:ascii="Times New Roman" w:hAnsi="Times New Roman" w:cs="Times New Roman"/>
          <w:sz w:val="24"/>
          <w:szCs w:val="24"/>
        </w:rPr>
        <w:t>15 mL conical tubes (16)</w:t>
      </w:r>
    </w:p>
    <w:p w14:paraId="7297A2F1" w14:textId="7C92BE72" w:rsidR="00680F24" w:rsidRPr="00DB625E" w:rsidRDefault="00680F24">
      <w:pPr>
        <w:pStyle w:val="ListParagraph"/>
        <w:numPr>
          <w:ilvl w:val="0"/>
          <w:numId w:val="49"/>
        </w:numPr>
        <w:spacing w:line="480" w:lineRule="auto"/>
        <w:ind w:firstLine="360"/>
        <w:rPr>
          <w:rFonts w:ascii="Times New Roman" w:hAnsi="Times New Roman" w:cs="Times New Roman"/>
          <w:sz w:val="24"/>
          <w:szCs w:val="24"/>
        </w:rPr>
        <w:pPrChange w:id="9288" w:author="Baker, Gregory Joseph" w:date="2018-11-21T08:20:00Z">
          <w:pPr>
            <w:pStyle w:val="ListParagraph"/>
            <w:numPr>
              <w:numId w:val="49"/>
            </w:numPr>
            <w:spacing w:line="360" w:lineRule="auto"/>
            <w:ind w:firstLine="360"/>
          </w:pPr>
        </w:pPrChange>
      </w:pPr>
      <w:r w:rsidRPr="00DB625E">
        <w:rPr>
          <w:rFonts w:ascii="Times New Roman" w:hAnsi="Times New Roman" w:cs="Times New Roman"/>
          <w:sz w:val="24"/>
          <w:szCs w:val="24"/>
        </w:rPr>
        <w:t>labeled: “blood”, &lt;condition&gt;, &lt;replicate&gt;</w:t>
      </w:r>
      <w:r w:rsidR="0097797B" w:rsidRPr="00DB625E">
        <w:rPr>
          <w:rFonts w:ascii="Times New Roman" w:hAnsi="Times New Roman" w:cs="Times New Roman"/>
          <w:sz w:val="24"/>
          <w:szCs w:val="24"/>
        </w:rPr>
        <w:t xml:space="preserve"> (</w:t>
      </w:r>
      <w:proofErr w:type="gramStart"/>
      <w:r w:rsidR="0097797B" w:rsidRPr="00DB625E">
        <w:rPr>
          <w:rFonts w:ascii="Times New Roman" w:hAnsi="Times New Roman" w:cs="Times New Roman"/>
          <w:sz w:val="24"/>
          <w:szCs w:val="24"/>
        </w:rPr>
        <w:t>&lt;  &gt;</w:t>
      </w:r>
      <w:proofErr w:type="gramEnd"/>
      <w:r w:rsidR="00A67BC0" w:rsidRPr="00DB625E">
        <w:rPr>
          <w:rFonts w:ascii="Times New Roman" w:hAnsi="Times New Roman" w:cs="Times New Roman"/>
          <w:sz w:val="24"/>
          <w:szCs w:val="24"/>
        </w:rPr>
        <w:t xml:space="preserve"> indicates</w:t>
      </w:r>
      <w:r w:rsidR="0097797B" w:rsidRPr="00DB625E">
        <w:rPr>
          <w:rFonts w:ascii="Times New Roman" w:hAnsi="Times New Roman" w:cs="Times New Roman"/>
          <w:sz w:val="24"/>
          <w:szCs w:val="24"/>
        </w:rPr>
        <w:t xml:space="preserve"> </w:t>
      </w:r>
      <w:del w:id="9289" w:author="Microsoft Office User" w:date="2018-11-26T15:28:00Z">
        <w:r w:rsidR="0097797B" w:rsidRPr="00DB625E" w:rsidDel="00700FE6">
          <w:rPr>
            <w:rFonts w:ascii="Times New Roman" w:hAnsi="Times New Roman" w:cs="Times New Roman"/>
            <w:sz w:val="24"/>
            <w:szCs w:val="24"/>
          </w:rPr>
          <w:delText xml:space="preserve">iterable </w:delText>
        </w:r>
      </w:del>
      <w:r w:rsidR="0097797B" w:rsidRPr="00DB625E">
        <w:rPr>
          <w:rFonts w:ascii="Times New Roman" w:hAnsi="Times New Roman" w:cs="Times New Roman"/>
          <w:sz w:val="24"/>
          <w:szCs w:val="24"/>
        </w:rPr>
        <w:t>variable)</w:t>
      </w:r>
    </w:p>
    <w:p w14:paraId="3E52E3E6" w14:textId="77777777" w:rsidR="00680F24" w:rsidRPr="00DB625E" w:rsidRDefault="00680F24">
      <w:pPr>
        <w:pStyle w:val="ListParagraph"/>
        <w:numPr>
          <w:ilvl w:val="0"/>
          <w:numId w:val="51"/>
        </w:numPr>
        <w:spacing w:line="480" w:lineRule="auto"/>
        <w:rPr>
          <w:rFonts w:ascii="Times New Roman" w:hAnsi="Times New Roman" w:cs="Times New Roman"/>
          <w:sz w:val="24"/>
          <w:szCs w:val="24"/>
        </w:rPr>
        <w:pPrChange w:id="9290" w:author="Baker, Gregory Joseph" w:date="2018-11-21T08:20:00Z">
          <w:pPr>
            <w:pStyle w:val="ListParagraph"/>
            <w:numPr>
              <w:numId w:val="51"/>
            </w:numPr>
            <w:spacing w:line="360" w:lineRule="auto"/>
            <w:ind w:hanging="360"/>
          </w:pPr>
        </w:pPrChange>
      </w:pPr>
      <w:r w:rsidRPr="00DB625E">
        <w:rPr>
          <w:rFonts w:ascii="Times New Roman" w:hAnsi="Times New Roman" w:cs="Times New Roman"/>
          <w:sz w:val="24"/>
          <w:szCs w:val="24"/>
        </w:rPr>
        <w:t>3 mL syringes equipped with 23G needles (16)</w:t>
      </w:r>
    </w:p>
    <w:p w14:paraId="0CFDBB36" w14:textId="77777777" w:rsidR="00680F24" w:rsidRPr="00DB625E" w:rsidRDefault="00680F24">
      <w:pPr>
        <w:pStyle w:val="ListParagraph"/>
        <w:numPr>
          <w:ilvl w:val="0"/>
          <w:numId w:val="45"/>
        </w:numPr>
        <w:spacing w:line="480" w:lineRule="auto"/>
        <w:ind w:firstLine="450"/>
        <w:rPr>
          <w:rFonts w:ascii="Times New Roman" w:hAnsi="Times New Roman" w:cs="Times New Roman"/>
          <w:sz w:val="24"/>
          <w:szCs w:val="24"/>
        </w:rPr>
        <w:pPrChange w:id="9291" w:author="Baker, Gregory Joseph" w:date="2018-11-21T08:20:00Z">
          <w:pPr>
            <w:pStyle w:val="ListParagraph"/>
            <w:numPr>
              <w:numId w:val="45"/>
            </w:numPr>
            <w:spacing w:line="360" w:lineRule="auto"/>
            <w:ind w:firstLine="450"/>
          </w:pPr>
        </w:pPrChange>
      </w:pPr>
      <w:r w:rsidRPr="00DB625E">
        <w:rPr>
          <w:rFonts w:ascii="Times New Roman" w:hAnsi="Times New Roman" w:cs="Times New Roman"/>
          <w:sz w:val="24"/>
          <w:szCs w:val="24"/>
        </w:rPr>
        <w:t>labeled: “marrow”, &lt;condition&gt;, &lt;replicate&gt;</w:t>
      </w:r>
    </w:p>
    <w:p w14:paraId="7D03B31F" w14:textId="77777777" w:rsidR="00680F24" w:rsidRPr="00DB625E" w:rsidRDefault="00680F24">
      <w:pPr>
        <w:pStyle w:val="ListParagraph"/>
        <w:numPr>
          <w:ilvl w:val="0"/>
          <w:numId w:val="56"/>
        </w:numPr>
        <w:spacing w:line="480" w:lineRule="auto"/>
        <w:rPr>
          <w:rFonts w:ascii="Times New Roman" w:hAnsi="Times New Roman" w:cs="Times New Roman"/>
          <w:sz w:val="24"/>
          <w:szCs w:val="24"/>
        </w:rPr>
        <w:pPrChange w:id="9292" w:author="Baker, Gregory Joseph" w:date="2018-11-21T08:20:00Z">
          <w:pPr>
            <w:pStyle w:val="ListParagraph"/>
            <w:numPr>
              <w:numId w:val="56"/>
            </w:numPr>
            <w:spacing w:line="360" w:lineRule="auto"/>
            <w:ind w:hanging="360"/>
          </w:pPr>
        </w:pPrChange>
      </w:pPr>
      <w:r w:rsidRPr="00DB625E">
        <w:rPr>
          <w:rFonts w:ascii="Times New Roman" w:hAnsi="Times New Roman" w:cs="Times New Roman"/>
          <w:sz w:val="24"/>
          <w:szCs w:val="24"/>
        </w:rPr>
        <w:t>1 mL tuberculin syringes equipped with 26G needles (17)</w:t>
      </w:r>
    </w:p>
    <w:p w14:paraId="11FBA86C" w14:textId="77777777" w:rsidR="00680F24" w:rsidRPr="00DB625E" w:rsidRDefault="00680F24">
      <w:pPr>
        <w:pStyle w:val="ListParagraph"/>
        <w:numPr>
          <w:ilvl w:val="0"/>
          <w:numId w:val="53"/>
        </w:numPr>
        <w:spacing w:line="480" w:lineRule="auto"/>
        <w:rPr>
          <w:rFonts w:ascii="Times New Roman" w:hAnsi="Times New Roman" w:cs="Times New Roman"/>
          <w:sz w:val="24"/>
          <w:szCs w:val="24"/>
        </w:rPr>
        <w:pPrChange w:id="9293" w:author="Baker, Gregory Joseph" w:date="2018-11-21T08:20:00Z">
          <w:pPr>
            <w:pStyle w:val="ListParagraph"/>
            <w:numPr>
              <w:numId w:val="53"/>
            </w:numPr>
            <w:spacing w:line="360" w:lineRule="auto"/>
            <w:ind w:left="1440" w:hanging="360"/>
          </w:pPr>
        </w:pPrChange>
      </w:pPr>
      <w:r w:rsidRPr="00DB625E">
        <w:rPr>
          <w:rFonts w:ascii="Times New Roman" w:hAnsi="Times New Roman" w:cs="Times New Roman"/>
          <w:sz w:val="24"/>
          <w:szCs w:val="24"/>
        </w:rPr>
        <w:t>(16) labeled: “blood”, &lt;condition&gt;, &lt;replicate&gt;</w:t>
      </w:r>
    </w:p>
    <w:p w14:paraId="7E78E9F5" w14:textId="77777777" w:rsidR="00680F24" w:rsidRPr="00DB625E" w:rsidRDefault="00680F24">
      <w:pPr>
        <w:pStyle w:val="ListParagraph"/>
        <w:numPr>
          <w:ilvl w:val="0"/>
          <w:numId w:val="53"/>
        </w:numPr>
        <w:spacing w:line="480" w:lineRule="auto"/>
        <w:rPr>
          <w:rFonts w:ascii="Times New Roman" w:hAnsi="Times New Roman" w:cs="Times New Roman"/>
          <w:sz w:val="24"/>
          <w:szCs w:val="24"/>
        </w:rPr>
        <w:pPrChange w:id="9294" w:author="Baker, Gregory Joseph" w:date="2018-11-21T08:20:00Z">
          <w:pPr>
            <w:pStyle w:val="ListParagraph"/>
            <w:numPr>
              <w:numId w:val="53"/>
            </w:numPr>
            <w:spacing w:line="360" w:lineRule="auto"/>
            <w:ind w:left="1440" w:hanging="360"/>
          </w:pPr>
        </w:pPrChange>
      </w:pPr>
      <w:r w:rsidRPr="00DB625E">
        <w:rPr>
          <w:rFonts w:ascii="Times New Roman" w:hAnsi="Times New Roman" w:cs="Times New Roman"/>
          <w:sz w:val="24"/>
          <w:szCs w:val="24"/>
        </w:rPr>
        <w:t>(1) unlabeled: used for injectable anesthesia</w:t>
      </w:r>
    </w:p>
    <w:p w14:paraId="7FB45B14" w14:textId="77777777" w:rsidR="00680F24" w:rsidRPr="00DB625E" w:rsidRDefault="00680F24">
      <w:pPr>
        <w:pStyle w:val="ListParagraph"/>
        <w:numPr>
          <w:ilvl w:val="0"/>
          <w:numId w:val="54"/>
        </w:numPr>
        <w:spacing w:line="480" w:lineRule="auto"/>
        <w:rPr>
          <w:rFonts w:ascii="Times New Roman" w:hAnsi="Times New Roman" w:cs="Times New Roman"/>
          <w:sz w:val="24"/>
          <w:szCs w:val="24"/>
        </w:rPr>
        <w:pPrChange w:id="9295" w:author="Baker, Gregory Joseph" w:date="2018-11-21T08:20:00Z">
          <w:pPr>
            <w:pStyle w:val="ListParagraph"/>
            <w:numPr>
              <w:numId w:val="54"/>
            </w:numPr>
            <w:spacing w:line="360" w:lineRule="auto"/>
            <w:ind w:hanging="360"/>
          </w:pPr>
        </w:pPrChange>
      </w:pPr>
      <w:r w:rsidRPr="00DB625E">
        <w:rPr>
          <w:rFonts w:ascii="Times New Roman" w:hAnsi="Times New Roman" w:cs="Times New Roman"/>
          <w:sz w:val="24"/>
          <w:szCs w:val="24"/>
        </w:rPr>
        <w:t>60 x 15 mm polystyrene petri dishes (64)</w:t>
      </w:r>
    </w:p>
    <w:p w14:paraId="451710DE" w14:textId="200F9FE9" w:rsidR="00680F24" w:rsidRPr="00DB625E" w:rsidRDefault="00680F24">
      <w:pPr>
        <w:pStyle w:val="ListParagraph"/>
        <w:numPr>
          <w:ilvl w:val="0"/>
          <w:numId w:val="53"/>
        </w:numPr>
        <w:spacing w:line="480" w:lineRule="auto"/>
        <w:rPr>
          <w:rFonts w:ascii="Times New Roman" w:hAnsi="Times New Roman" w:cs="Times New Roman"/>
          <w:sz w:val="24"/>
          <w:szCs w:val="24"/>
        </w:rPr>
        <w:pPrChange w:id="9296" w:author="Baker, Gregory Joseph" w:date="2018-11-21T08:20:00Z">
          <w:pPr>
            <w:pStyle w:val="ListParagraph"/>
            <w:numPr>
              <w:numId w:val="53"/>
            </w:numPr>
            <w:spacing w:line="360" w:lineRule="auto"/>
            <w:ind w:left="1440" w:hanging="360"/>
          </w:pPr>
        </w:pPrChange>
      </w:pPr>
      <w:r w:rsidRPr="00DB625E">
        <w:rPr>
          <w:rFonts w:ascii="Times New Roman" w:hAnsi="Times New Roman" w:cs="Times New Roman"/>
          <w:sz w:val="24"/>
          <w:szCs w:val="24"/>
        </w:rPr>
        <w:t>labeled: &lt;tissue&gt; (</w:t>
      </w:r>
      <w:r w:rsidR="00A67BC0" w:rsidRPr="00DB625E">
        <w:rPr>
          <w:rFonts w:ascii="Times New Roman" w:hAnsi="Times New Roman" w:cs="Times New Roman"/>
          <w:sz w:val="24"/>
          <w:szCs w:val="24"/>
        </w:rPr>
        <w:t>excluding</w:t>
      </w:r>
      <w:r w:rsidRPr="00DB625E">
        <w:rPr>
          <w:rFonts w:ascii="Times New Roman" w:hAnsi="Times New Roman" w:cs="Times New Roman"/>
          <w:sz w:val="24"/>
          <w:szCs w:val="24"/>
        </w:rPr>
        <w:t xml:space="preserve"> blood), &lt;condition&gt;, &lt;replicate&gt; </w:t>
      </w:r>
    </w:p>
    <w:p w14:paraId="20EEDF34" w14:textId="77777777" w:rsidR="00680F24" w:rsidRPr="00DB625E" w:rsidRDefault="00680F24">
      <w:pPr>
        <w:pStyle w:val="ListParagraph"/>
        <w:numPr>
          <w:ilvl w:val="0"/>
          <w:numId w:val="53"/>
        </w:numPr>
        <w:spacing w:line="480" w:lineRule="auto"/>
        <w:rPr>
          <w:rFonts w:ascii="Times New Roman" w:hAnsi="Times New Roman" w:cs="Times New Roman"/>
          <w:sz w:val="24"/>
          <w:szCs w:val="24"/>
        </w:rPr>
        <w:pPrChange w:id="9297" w:author="Baker, Gregory Joseph" w:date="2018-11-21T08:20:00Z">
          <w:pPr>
            <w:pStyle w:val="ListParagraph"/>
            <w:numPr>
              <w:numId w:val="53"/>
            </w:numPr>
            <w:spacing w:line="360" w:lineRule="auto"/>
            <w:ind w:left="1440" w:hanging="360"/>
          </w:pPr>
        </w:pPrChange>
      </w:pPr>
      <w:r w:rsidRPr="00DB625E">
        <w:rPr>
          <w:rFonts w:ascii="Times New Roman" w:hAnsi="Times New Roman" w:cs="Times New Roman"/>
          <w:sz w:val="24"/>
          <w:szCs w:val="24"/>
        </w:rPr>
        <w:t>4 mL of supplemented RPMI-1640 was added to each dish</w:t>
      </w:r>
    </w:p>
    <w:p w14:paraId="06F59D78" w14:textId="77777777" w:rsidR="00680F24" w:rsidRPr="00DB625E" w:rsidRDefault="00680F24">
      <w:pPr>
        <w:pStyle w:val="ListParagraph"/>
        <w:numPr>
          <w:ilvl w:val="0"/>
          <w:numId w:val="54"/>
        </w:numPr>
        <w:spacing w:line="480" w:lineRule="auto"/>
        <w:rPr>
          <w:rFonts w:ascii="Times New Roman" w:hAnsi="Times New Roman" w:cs="Times New Roman"/>
          <w:sz w:val="24"/>
          <w:szCs w:val="24"/>
        </w:rPr>
        <w:pPrChange w:id="9298" w:author="Baker, Gregory Joseph" w:date="2018-11-21T08:20:00Z">
          <w:pPr>
            <w:pStyle w:val="ListParagraph"/>
            <w:numPr>
              <w:numId w:val="54"/>
            </w:numPr>
            <w:spacing w:line="360" w:lineRule="auto"/>
            <w:ind w:hanging="360"/>
          </w:pPr>
        </w:pPrChange>
      </w:pPr>
      <w:r w:rsidRPr="00DB625E">
        <w:rPr>
          <w:rFonts w:ascii="Times New Roman" w:hAnsi="Times New Roman" w:cs="Times New Roman"/>
          <w:sz w:val="24"/>
          <w:szCs w:val="24"/>
        </w:rPr>
        <w:t>0.5 mL microcentrifuge tubes (80)</w:t>
      </w:r>
    </w:p>
    <w:p w14:paraId="17A6B453" w14:textId="77777777" w:rsidR="00680F24" w:rsidRPr="00DB625E" w:rsidRDefault="00680F24">
      <w:pPr>
        <w:pStyle w:val="ListParagraph"/>
        <w:numPr>
          <w:ilvl w:val="0"/>
          <w:numId w:val="53"/>
        </w:numPr>
        <w:spacing w:line="480" w:lineRule="auto"/>
        <w:rPr>
          <w:rFonts w:ascii="Times New Roman" w:hAnsi="Times New Roman" w:cs="Times New Roman"/>
          <w:sz w:val="24"/>
          <w:szCs w:val="24"/>
        </w:rPr>
        <w:pPrChange w:id="9299" w:author="Baker, Gregory Joseph" w:date="2018-11-21T08:20:00Z">
          <w:pPr>
            <w:pStyle w:val="ListParagraph"/>
            <w:numPr>
              <w:numId w:val="53"/>
            </w:numPr>
            <w:spacing w:line="360" w:lineRule="auto"/>
            <w:ind w:left="1440" w:hanging="360"/>
          </w:pPr>
        </w:pPrChange>
      </w:pPr>
      <w:r w:rsidRPr="00DB625E">
        <w:rPr>
          <w:rFonts w:ascii="Times New Roman" w:hAnsi="Times New Roman" w:cs="Times New Roman"/>
          <w:sz w:val="24"/>
          <w:szCs w:val="24"/>
        </w:rPr>
        <w:t>labeled: &lt;tissue&gt;, &lt;condition&gt;, &lt;replicate&gt;</w:t>
      </w:r>
    </w:p>
    <w:p w14:paraId="7160A2AD" w14:textId="6CC8DC7C" w:rsidR="00680F24" w:rsidRPr="00DB625E" w:rsidRDefault="00680F24">
      <w:pPr>
        <w:spacing w:line="480" w:lineRule="auto"/>
        <w:contextualSpacing/>
        <w:pPrChange w:id="9300" w:author="Baker, Gregory Joseph" w:date="2018-11-21T08:20:00Z">
          <w:pPr>
            <w:spacing w:line="360" w:lineRule="auto"/>
          </w:pPr>
        </w:pPrChange>
      </w:pPr>
      <w:r w:rsidRPr="00DB625E">
        <w:t xml:space="preserve">One-hundred (100) </w:t>
      </w:r>
      <w:proofErr w:type="spellStart"/>
      <w:r w:rsidRPr="00DB625E">
        <w:t>μL</w:t>
      </w:r>
      <w:proofErr w:type="spellEnd"/>
      <w:r w:rsidRPr="00DB625E">
        <w:t xml:space="preserve"> of a 10% EDTA solution was added to each 15 mL conical tube. Four (4) mL of supplemented RPMI-1640 was added to each 60 x 15 mm polystyrene petri dish with the exception of those labeled “marrow”, to which only 2 mL of supplemented media was added</w:t>
      </w:r>
      <w:r w:rsidR="00A67BC0" w:rsidRPr="00DB625E">
        <w:t xml:space="preserve"> (</w:t>
      </w:r>
      <w:r w:rsidRPr="00DB625E">
        <w:t xml:space="preserve">the other 2 mL of supplemented RPMI-1640 was </w:t>
      </w:r>
      <w:r w:rsidR="00A67BC0" w:rsidRPr="00DB625E">
        <w:t xml:space="preserve">to be </w:t>
      </w:r>
      <w:r w:rsidRPr="00DB625E">
        <w:t>placed into each of the (16) 3 mL syringes</w:t>
      </w:r>
      <w:r w:rsidR="00A67BC0" w:rsidRPr="00DB625E">
        <w:t>)</w:t>
      </w:r>
      <w:r w:rsidRPr="00DB625E">
        <w:t xml:space="preserve">. One-hundred ninety-eight (198) </w:t>
      </w:r>
      <w:proofErr w:type="spellStart"/>
      <w:r w:rsidRPr="00DB625E">
        <w:t>μL</w:t>
      </w:r>
      <w:proofErr w:type="spellEnd"/>
      <w:r w:rsidRPr="00DB625E">
        <w:t xml:space="preserve"> of flow buffer was added to each microcentrifuge tube. Fifty (50) </w:t>
      </w:r>
      <w:proofErr w:type="spellStart"/>
      <w:r w:rsidRPr="00DB625E">
        <w:t>μL</w:t>
      </w:r>
      <w:proofErr w:type="spellEnd"/>
      <w:r w:rsidRPr="00DB625E">
        <w:t xml:space="preserve"> of a 10% EDTA solution was added to each 1 mL tuberculin syringe </w:t>
      </w:r>
      <w:r w:rsidR="00323431" w:rsidRPr="00DB625E">
        <w:t xml:space="preserve">to coat the </w:t>
      </w:r>
      <w:r w:rsidRPr="00DB625E">
        <w:t xml:space="preserve">inner barrel with EDTA by </w:t>
      </w:r>
      <w:r w:rsidR="00323431" w:rsidRPr="00DB625E">
        <w:t>operating</w:t>
      </w:r>
      <w:r w:rsidRPr="00DB625E">
        <w:t xml:space="preserve"> the plunger several times. All conical tubes, petri dishes, 3 mL syringes, and microcentrifuge tubes were stored on ice or at 4°C.</w:t>
      </w:r>
    </w:p>
    <w:p w14:paraId="234DAE7A" w14:textId="2D1882BF" w:rsidR="00680F24" w:rsidRPr="00DB625E" w:rsidRDefault="00680F24">
      <w:pPr>
        <w:spacing w:line="480" w:lineRule="auto"/>
        <w:ind w:firstLine="720"/>
        <w:contextualSpacing/>
        <w:pPrChange w:id="9301" w:author="Baker, Gregory Joseph" w:date="2018-11-21T08:20:00Z">
          <w:pPr>
            <w:spacing w:line="360" w:lineRule="auto"/>
            <w:ind w:firstLine="720"/>
          </w:pPr>
        </w:pPrChange>
      </w:pPr>
      <w:r w:rsidRPr="00DB625E">
        <w:lastRenderedPageBreak/>
        <w:t xml:space="preserve">Sixteen (16) mice were terminally anesthetized in series with a 150 mg/kg of ketamine hydrochloride and 20 mg/kg xylazine hydrochloride diluted in sterile 0.9% </w:t>
      </w:r>
      <w:proofErr w:type="spellStart"/>
      <w:r w:rsidRPr="00DB625E">
        <w:t>NaCl</w:t>
      </w:r>
      <w:proofErr w:type="spellEnd"/>
      <w:r w:rsidRPr="00DB625E">
        <w:t xml:space="preserve"> delivered </w:t>
      </w:r>
      <w:r w:rsidR="00A252B9" w:rsidRPr="00DB625E">
        <w:t>using</w:t>
      </w:r>
      <w:r w:rsidRPr="00DB625E">
        <w:t xml:space="preserve"> the unlabeled 1 mL tuberculin syringe as a single </w:t>
      </w:r>
      <w:proofErr w:type="spellStart"/>
      <w:r w:rsidRPr="00DB625E">
        <w:t>i</w:t>
      </w:r>
      <w:r w:rsidR="00A252B9" w:rsidRPr="00DB625E">
        <w:t>.p</w:t>
      </w:r>
      <w:proofErr w:type="spellEnd"/>
      <w:r w:rsidR="00A252B9" w:rsidRPr="00DB625E">
        <w:t xml:space="preserve">. </w:t>
      </w:r>
      <w:r w:rsidRPr="00DB625E">
        <w:t>injection</w:t>
      </w:r>
      <w:r w:rsidR="00A252B9" w:rsidRPr="00DB625E">
        <w:t xml:space="preserve">. Refer to accompanying executable spreadsheet for preparation details </w:t>
      </w:r>
      <w:r w:rsidRPr="00DB625E">
        <w:t>(</w:t>
      </w:r>
      <w:r w:rsidRPr="00DB625E">
        <w:rPr>
          <w:b/>
        </w:rPr>
        <w:t xml:space="preserve">Supplementary Table </w:t>
      </w:r>
      <w:r w:rsidR="00421920" w:rsidRPr="00DB625E">
        <w:rPr>
          <w:b/>
        </w:rPr>
        <w:t>4</w:t>
      </w:r>
      <w:r w:rsidRPr="00DB625E">
        <w:t xml:space="preserve">). Once non-responsive to both </w:t>
      </w:r>
      <w:r w:rsidR="009C4487" w:rsidRPr="00DB625E">
        <w:t>t</w:t>
      </w:r>
      <w:r w:rsidRPr="00DB625E">
        <w:t>oe and tail pinch, each mouse was pinned</w:t>
      </w:r>
      <w:r w:rsidR="00314F78" w:rsidRPr="00DB625E">
        <w:t xml:space="preserve"> ventral side up</w:t>
      </w:r>
      <w:r w:rsidRPr="00DB625E">
        <w:t xml:space="preserve"> to an extruded polystyrene foam block by its front and hind paws using four 26G needles</w:t>
      </w:r>
      <w:r w:rsidR="00314F78" w:rsidRPr="00DB625E">
        <w:t xml:space="preserve"> and sprayed down </w:t>
      </w:r>
      <w:r w:rsidRPr="00DB625E">
        <w:t xml:space="preserve">with 70% EtOH to prevent fur from entering the dissection cavity. Lymphoid organs were harvested in the following order: blood, thymus, spleen, </w:t>
      </w:r>
      <w:r w:rsidR="00314F78" w:rsidRPr="00DB625E">
        <w:t xml:space="preserve">superficial/deep cervical </w:t>
      </w:r>
      <w:r w:rsidRPr="00DB625E">
        <w:t xml:space="preserve">lymph nodes, and bone marrow. </w:t>
      </w:r>
      <w:r w:rsidRPr="00DB625E">
        <w:rPr>
          <w:i/>
        </w:rPr>
        <w:t>Blood</w:t>
      </w:r>
      <w:r w:rsidRPr="00DB625E">
        <w:t xml:space="preserve">: after making a “y” incision from the gut to the rib cage </w:t>
      </w:r>
      <w:r w:rsidR="00314F78" w:rsidRPr="00DB625E">
        <w:t xml:space="preserve">to </w:t>
      </w:r>
      <w:r w:rsidRPr="00DB625E">
        <w:t>expos</w:t>
      </w:r>
      <w:r w:rsidR="00314F78" w:rsidRPr="00DB625E">
        <w:t>e</w:t>
      </w:r>
      <w:r w:rsidRPr="00DB625E">
        <w:t xml:space="preserve"> the heart, whole blood was aspirated from the right ventricle </w:t>
      </w:r>
      <w:r w:rsidR="00314F78" w:rsidRPr="00DB625E">
        <w:t xml:space="preserve">directly </w:t>
      </w:r>
      <w:r w:rsidRPr="00DB625E">
        <w:t>into one of the aforementioned EDTA-coated 1 mL tuberculin syringes. The needle was removed before expelling blood into its respective</w:t>
      </w:r>
      <w:r w:rsidR="00314F78" w:rsidRPr="00DB625E">
        <w:t xml:space="preserve">ly </w:t>
      </w:r>
      <w:r w:rsidRPr="00DB625E">
        <w:t xml:space="preserve">labeled 15 mL conical tube </w:t>
      </w:r>
      <w:r w:rsidR="00314F78" w:rsidRPr="00DB625E">
        <w:t xml:space="preserve">stored </w:t>
      </w:r>
      <w:r w:rsidRPr="00DB625E">
        <w:t xml:space="preserve">on ice. Each mouse was then </w:t>
      </w:r>
      <w:proofErr w:type="spellStart"/>
      <w:r w:rsidRPr="00DB625E">
        <w:t>transcardially</w:t>
      </w:r>
      <w:proofErr w:type="spellEnd"/>
      <w:r w:rsidRPr="00DB625E">
        <w:t xml:space="preserve"> perfused with heparinized and oxygenated (95% O</w:t>
      </w:r>
      <w:r w:rsidRPr="00DB625E">
        <w:rPr>
          <w:vertAlign w:val="subscript"/>
        </w:rPr>
        <w:t>2</w:t>
      </w:r>
      <w:r w:rsidRPr="00DB625E">
        <w:t>/5% CO</w:t>
      </w:r>
      <w:r w:rsidRPr="00DB625E">
        <w:rPr>
          <w:vertAlign w:val="subscript"/>
        </w:rPr>
        <w:t>2</w:t>
      </w:r>
      <w:r w:rsidRPr="00DB625E">
        <w:t xml:space="preserve">) Tyrode’s solution </w:t>
      </w:r>
      <w:r w:rsidR="00314F78" w:rsidRPr="00DB625E">
        <w:t xml:space="preserve">at a rate of 4.0 mL/minute for at least 2 minutes </w:t>
      </w:r>
      <w:r w:rsidRPr="00DB625E">
        <w:t>in a laminar flow</w:t>
      </w:r>
      <w:r w:rsidR="00314F78" w:rsidRPr="00DB625E">
        <w:t xml:space="preserve"> hood</w:t>
      </w:r>
      <w:r w:rsidRPr="00DB625E">
        <w:t xml:space="preserve"> to fully exsanguinate the circulatory system. The method for mouse </w:t>
      </w:r>
      <w:proofErr w:type="spellStart"/>
      <w:r w:rsidRPr="00DB625E">
        <w:t>transcardial</w:t>
      </w:r>
      <w:proofErr w:type="spellEnd"/>
      <w:r w:rsidRPr="00DB625E">
        <w:t xml:space="preserve"> perfusion has been described in detail elsewhere</w:t>
      </w:r>
      <w:r w:rsidR="00DA120A" w:rsidRPr="00DB625E">
        <w:rPr>
          <w:rPrChange w:id="9302" w:author="Baker, Gregory Joseph" w:date="2018-11-21T08:19:00Z">
            <w:rPr/>
          </w:rPrChange>
        </w:rPr>
        <w:fldChar w:fldCharType="begin"/>
      </w:r>
      <w:r w:rsidR="00E4722A" w:rsidRPr="00DB625E">
        <w:instrText xml:space="preserve"> ADDIN ZOTERO_ITEM CSL_CITATION {"citationID":"o2J0y8qX","properties":{"formattedCitation":"\\super 22\\nosupersub{}","plainCitation":"22","noteIndex":0},"citationItems":[{"id":67,"uris":["http://zotero.org/users/local/oR8ZFVJz/items/5V6PGCU9"],"uri":["http://zotero.org/users/local/oR8ZFVJz/items/5V6PGCU9"],"itemData":{"id":67,"type":"article-journal","title":"Isolation and Flow Cytometric Analysis of Glioma-infiltrating Peripheral Blood Mononuclear Cells","container-title":"Journal of Visualized Experiments: JoVE","issue":"105","source":"PubMed","abstract":"Our laboratory has recently demonstrated that natural killer (NK) cells are capable of eradicating orthotopically implanted mouse GL26 and rat CNS-1 malignant gliomas soon after intracranial engraftment if the cancer cells are rendered deficient in their expression of the β-galactoside-binding lectin galectin-1 (gal-1). More recent work now shows that a population of Gr-1+/CD11b+ myeloid cells is critical to this effect. To better understand the mechanisms by which NK and myeloid cells cooperate to confer gal-1-deficient tumor rejection we have developed a comprehensive protocol for the isolation and analysis of glioma-infiltrating peripheral blood mononuclear cells (PBMC). The method is demonstrated here by comparing PBMC infiltration into the tumor microenvironment of gal-1-expressing GL26 gliomas with those rendered gal-1-deficient via shRNA knockdown. The protocol begins with a description of how to culture and prepare GL26 cells for inoculation into the syngeneic C57BL/6J mouse brain. It then explains the steps involved in the isolation and flow cytometric analysis of glioma-infiltrating PBMCs from the early brain tumor microenvironment. The method is adaptable to a number of in vivo experimental designs in which temporal data on immune infiltration into the brain is required. The method is sensitive and highly reproducible, as glioma-infiltrating PBMCs can be isolated from intracranial tumors as soon as 24 hr post-tumor engraftment with similar cell counts observed from time point matched tumors throughout independent experiments. A single experimentalist can perform the method from brain harvesting to flow cytometric analysis of glioma-infiltrating PBMCs in roughly 4-6 hr depending on the number of samples to be analyzed. Alternative glioma models and/or cell-specific detection antibodies may also be used at the experimentalists' discretion to assess the infiltration of several other immune cell types of interest without the need for alterations to the overall procedure.","DOI":"10.3791/53676","ISSN":"1940-087X","note":"PMID: 26650233\nPMCID: PMC4692754","journalAbbreviation":"J Vis Exp","language":"eng","author":[{"family":"Baker","given":"Gregory J."},{"family":"Castro","given":"Maria G."},{"family":"Lowenstein","given":"Pedro R."}],"issued":{"date-parts":[["2015",11,28]]}}}],"schema":"https://github.com/citation-style-language/schema/raw/master/csl-citation.json"} </w:instrText>
      </w:r>
      <w:r w:rsidR="00DA120A" w:rsidRPr="00DB625E">
        <w:rPr>
          <w:rPrChange w:id="9303" w:author="Baker, Gregory Joseph" w:date="2018-11-21T08:19:00Z">
            <w:rPr/>
          </w:rPrChange>
        </w:rPr>
        <w:fldChar w:fldCharType="separate"/>
      </w:r>
      <w:r w:rsidR="00E4722A" w:rsidRPr="00DB625E">
        <w:rPr>
          <w:vertAlign w:val="superscript"/>
        </w:rPr>
        <w:t>22</w:t>
      </w:r>
      <w:r w:rsidR="00DA120A" w:rsidRPr="00DB625E">
        <w:rPr>
          <w:rPrChange w:id="9304" w:author="Baker, Gregory Joseph" w:date="2018-11-21T08:19:00Z">
            <w:rPr/>
          </w:rPrChange>
        </w:rPr>
        <w:fldChar w:fldCharType="end"/>
      </w:r>
      <w:r w:rsidRPr="00DB625E">
        <w:t xml:space="preserve">. </w:t>
      </w:r>
      <w:r w:rsidRPr="00DB625E">
        <w:rPr>
          <w:i/>
        </w:rPr>
        <w:t>Thymus</w:t>
      </w:r>
      <w:r w:rsidRPr="00DB625E">
        <w:t xml:space="preserve">: Once exsanguinated, each mouse was returned to the extruded polystyrene foam block </w:t>
      </w:r>
      <w:r w:rsidR="00314F78" w:rsidRPr="00DB625E">
        <w:t>to</w:t>
      </w:r>
      <w:r w:rsidRPr="00DB625E">
        <w:t xml:space="preserve"> ha</w:t>
      </w:r>
      <w:r w:rsidR="00314F78" w:rsidRPr="00DB625E">
        <w:t>ve</w:t>
      </w:r>
      <w:r w:rsidRPr="00DB625E">
        <w:t xml:space="preserve"> its thymus excised </w:t>
      </w:r>
      <w:r w:rsidR="00314F78" w:rsidRPr="00DB625E">
        <w:t>using</w:t>
      </w:r>
      <w:r w:rsidRPr="00DB625E">
        <w:t xml:space="preserve"> small dissection scissors and fine-tipped bent forceps being careful to remove contaminating adipose and </w:t>
      </w:r>
      <w:r w:rsidR="00314F78" w:rsidRPr="00DB625E">
        <w:t xml:space="preserve">the </w:t>
      </w:r>
      <w:r w:rsidRPr="00DB625E">
        <w:t xml:space="preserve">mediastinal lymph nodes. </w:t>
      </w:r>
      <w:proofErr w:type="spellStart"/>
      <w:r w:rsidRPr="00DB625E">
        <w:t>Thymi</w:t>
      </w:r>
      <w:proofErr w:type="spellEnd"/>
      <w:r w:rsidRPr="00DB625E">
        <w:t xml:space="preserve"> were placed into respectively</w:t>
      </w:r>
      <w:r w:rsidR="00314F78" w:rsidRPr="00DB625E">
        <w:t xml:space="preserve"> </w:t>
      </w:r>
      <w:r w:rsidRPr="00DB625E">
        <w:t xml:space="preserve">labeled 60 x 15 mm polystyrene petri dishes on ice. </w:t>
      </w:r>
      <w:r w:rsidRPr="00DB625E">
        <w:rPr>
          <w:i/>
        </w:rPr>
        <w:t>Spleen</w:t>
      </w:r>
      <w:r w:rsidRPr="00DB625E">
        <w:t>: Spleens were</w:t>
      </w:r>
      <w:r w:rsidR="00930E17" w:rsidRPr="00DB625E">
        <w:t xml:space="preserve"> also</w:t>
      </w:r>
      <w:r w:rsidRPr="00DB625E">
        <w:t xml:space="preserve"> excised </w:t>
      </w:r>
      <w:r w:rsidR="00930E17" w:rsidRPr="00DB625E">
        <w:t>using</w:t>
      </w:r>
      <w:r w:rsidRPr="00DB625E">
        <w:t xml:space="preserve"> small dissection scissors and fine-tipped bent forceps</w:t>
      </w:r>
      <w:r w:rsidR="00930E17" w:rsidRPr="00DB625E">
        <w:t xml:space="preserve"> </w:t>
      </w:r>
      <w:proofErr w:type="gramStart"/>
      <w:r w:rsidR="00930E17" w:rsidRPr="00DB625E">
        <w:t>and</w:t>
      </w:r>
      <w:r w:rsidRPr="00DB625E">
        <w:t xml:space="preserve">  placed</w:t>
      </w:r>
      <w:proofErr w:type="gramEnd"/>
      <w:r w:rsidRPr="00DB625E">
        <w:t xml:space="preserve"> into respectively labeled 60 x 15 mm polystyrene petri dishes on ice. </w:t>
      </w:r>
      <w:r w:rsidRPr="00DB625E">
        <w:rPr>
          <w:i/>
        </w:rPr>
        <w:t>Superficial/deep cervical lymph nodes</w:t>
      </w:r>
      <w:r w:rsidRPr="00DB625E">
        <w:t xml:space="preserve">: Lymph nodes were dissected </w:t>
      </w:r>
      <w:r w:rsidR="00930E17" w:rsidRPr="00DB625E">
        <w:t>under a dissection microscope again using</w:t>
      </w:r>
      <w:r w:rsidRPr="00DB625E">
        <w:t xml:space="preserve"> small dissection scissors and fine-tipped bent forceps. Excised nodes were placed into respectively labeled 60 x 15 mm polystyrene petri dishes on ice. </w:t>
      </w:r>
      <w:r w:rsidRPr="00DB625E">
        <w:rPr>
          <w:i/>
        </w:rPr>
        <w:t>Bone marrow</w:t>
      </w:r>
      <w:r w:rsidRPr="00DB625E">
        <w:t xml:space="preserve">: The right hind limb of each mouse was removed </w:t>
      </w:r>
      <w:r w:rsidR="007C3CF0" w:rsidRPr="00DB625E">
        <w:t>using</w:t>
      </w:r>
      <w:r w:rsidRPr="00DB625E">
        <w:t xml:space="preserve"> bone cutters. Musculature and tendons were stripped away </w:t>
      </w:r>
      <w:r w:rsidR="00F40B2B" w:rsidRPr="00DB625E">
        <w:lastRenderedPageBreak/>
        <w:t xml:space="preserve">from the femur and tibia </w:t>
      </w:r>
      <w:r w:rsidRPr="00DB625E">
        <w:t xml:space="preserve">and the </w:t>
      </w:r>
      <w:r w:rsidR="00F40B2B" w:rsidRPr="00DB625E">
        <w:t>proximal and distal</w:t>
      </w:r>
      <w:r w:rsidR="00A6045D" w:rsidRPr="00DB625E">
        <w:t xml:space="preserve"> epiphyses </w:t>
      </w:r>
      <w:r w:rsidR="00F40B2B" w:rsidRPr="00DB625E">
        <w:t xml:space="preserve">of each bone </w:t>
      </w:r>
      <w:r w:rsidRPr="00DB625E">
        <w:t xml:space="preserve">were </w:t>
      </w:r>
      <w:r w:rsidR="00F40B2B" w:rsidRPr="00DB625E">
        <w:t>removed</w:t>
      </w:r>
      <w:r w:rsidRPr="00DB625E">
        <w:t xml:space="preserve"> using a single-edged razor blade. </w:t>
      </w:r>
      <w:r w:rsidR="00F113EE" w:rsidRPr="00DB625E">
        <w:t>M</w:t>
      </w:r>
      <w:r w:rsidRPr="00DB625E">
        <w:t xml:space="preserve">arrow </w:t>
      </w:r>
      <w:r w:rsidR="00F113EE" w:rsidRPr="00DB625E">
        <w:t>from the two bones was</w:t>
      </w:r>
      <w:r w:rsidRPr="00DB625E">
        <w:t xml:space="preserve"> flushed </w:t>
      </w:r>
      <w:r w:rsidR="00F113EE" w:rsidRPr="00DB625E">
        <w:t>into the appropriately labeled 60 x 15 mm polystyrene petri dish on ice</w:t>
      </w:r>
      <w:r w:rsidR="00F113EE" w:rsidRPr="00DB625E" w:rsidDel="00F113EE">
        <w:t xml:space="preserve"> </w:t>
      </w:r>
      <w:r w:rsidRPr="00DB625E">
        <w:t>using the 2 mL of supplemented RPMI-1640 in the respectively</w:t>
      </w:r>
      <w:r w:rsidR="00F113EE" w:rsidRPr="00DB625E">
        <w:t xml:space="preserve"> </w:t>
      </w:r>
      <w:r w:rsidRPr="00DB625E">
        <w:t>labeled 3 mL syringe. Flushed marrow was gently aspirated and expelled back into the petri dish once to facilitate cell dissociation.</w:t>
      </w:r>
    </w:p>
    <w:p w14:paraId="762B39E3" w14:textId="3547E4A5" w:rsidR="00680F24" w:rsidRPr="00DB625E" w:rsidRDefault="00680F24">
      <w:pPr>
        <w:spacing w:line="480" w:lineRule="auto"/>
        <w:contextualSpacing/>
        <w:pPrChange w:id="9305" w:author="Baker, Gregory Joseph" w:date="2018-11-21T08:20:00Z">
          <w:pPr>
            <w:spacing w:line="360" w:lineRule="auto"/>
            <w:contextualSpacing/>
          </w:pPr>
        </w:pPrChange>
      </w:pPr>
      <w:r w:rsidRPr="00DB625E">
        <w:rPr>
          <w:b/>
        </w:rPr>
        <w:tab/>
      </w:r>
      <w:proofErr w:type="spellStart"/>
      <w:r w:rsidRPr="00DB625E">
        <w:t>Thymi</w:t>
      </w:r>
      <w:proofErr w:type="spellEnd"/>
      <w:r w:rsidRPr="00DB625E">
        <w:t xml:space="preserve">, spleens, and </w:t>
      </w:r>
      <w:r w:rsidR="001C6CC0" w:rsidRPr="00DB625E">
        <w:t xml:space="preserve">cervical </w:t>
      </w:r>
      <w:r w:rsidRPr="00DB625E">
        <w:t>lymph nodes were macerated using opposing frosted ends of 2 glass microscope slides</w:t>
      </w:r>
      <w:r w:rsidR="002C7283" w:rsidRPr="00DB625E">
        <w:t xml:space="preserve"> </w:t>
      </w:r>
      <w:r w:rsidR="006A66AF" w:rsidRPr="00DB625E">
        <w:t>which were</w:t>
      </w:r>
      <w:r w:rsidR="002C7283" w:rsidRPr="00DB625E">
        <w:t xml:space="preserve"> </w:t>
      </w:r>
      <w:r w:rsidR="006A66AF" w:rsidRPr="00DB625E">
        <w:t>dipped</w:t>
      </w:r>
      <w:r w:rsidR="002C7283" w:rsidRPr="00DB625E">
        <w:t xml:space="preserve"> in</w:t>
      </w:r>
      <w:r w:rsidR="006A66AF" w:rsidRPr="00DB625E">
        <w:t>to</w:t>
      </w:r>
      <w:r w:rsidR="002C7283" w:rsidRPr="00DB625E">
        <w:t xml:space="preserve"> the 4 mL of supplemented RPMI-1640 of </w:t>
      </w:r>
      <w:r w:rsidR="006A66AF" w:rsidRPr="00DB625E">
        <w:t xml:space="preserve">the respectively </w:t>
      </w:r>
      <w:r w:rsidR="002C7283" w:rsidRPr="00DB625E">
        <w:t>labeled 60 x 15 mm polystyrene petri dish to collect as may cells as possible</w:t>
      </w:r>
      <w:r w:rsidRPr="00DB625E">
        <w:t xml:space="preserve">. </w:t>
      </w:r>
      <w:r w:rsidR="0024567F" w:rsidRPr="00DB625E">
        <w:t xml:space="preserve">Plastic Pasteur pipettes were used to transfer lymph nodes onto the frosted end of one glass microscope slide for maceration. </w:t>
      </w:r>
      <w:r w:rsidRPr="00DB625E">
        <w:t xml:space="preserve">A fresh pair of slides were used for each tissue to </w:t>
      </w:r>
      <w:r w:rsidR="001C6CC0" w:rsidRPr="00DB625E">
        <w:t>prevent</w:t>
      </w:r>
      <w:r w:rsidRPr="00DB625E">
        <w:t xml:space="preserve"> sample cross</w:t>
      </w:r>
      <w:r w:rsidR="002C7283" w:rsidRPr="00DB625E">
        <w:t>-</w:t>
      </w:r>
      <w:r w:rsidRPr="00DB625E">
        <w:t>contamination.</w:t>
      </w:r>
      <w:r w:rsidR="0024567F" w:rsidRPr="00DB625E">
        <w:t xml:space="preserve"> F</w:t>
      </w:r>
      <w:r w:rsidRPr="00DB625E">
        <w:t xml:space="preserve">ive (5) mL of ice-cold DPBS was </w:t>
      </w:r>
      <w:r w:rsidR="0024567F" w:rsidRPr="00DB625E">
        <w:t xml:space="preserve">next </w:t>
      </w:r>
      <w:r w:rsidRPr="00DB625E">
        <w:t xml:space="preserve">added to each petri dish </w:t>
      </w:r>
      <w:r w:rsidR="0024567F" w:rsidRPr="00DB625E">
        <w:t>prior to</w:t>
      </w:r>
      <w:r w:rsidRPr="00DB625E">
        <w:t xml:space="preserve"> filter</w:t>
      </w:r>
      <w:r w:rsidR="0024567F" w:rsidRPr="00DB625E">
        <w:t>ing cell suspensions</w:t>
      </w:r>
      <w:r w:rsidRPr="00DB625E">
        <w:t xml:space="preserve"> through a </w:t>
      </w:r>
      <w:r w:rsidR="0024567F" w:rsidRPr="00DB625E">
        <w:t xml:space="preserve">clean </w:t>
      </w:r>
      <w:r w:rsidRPr="00DB625E">
        <w:t xml:space="preserve">40 </w:t>
      </w:r>
      <w:proofErr w:type="spellStart"/>
      <w:r w:rsidRPr="00DB625E">
        <w:t>μm</w:t>
      </w:r>
      <w:proofErr w:type="spellEnd"/>
      <w:r w:rsidRPr="00DB625E">
        <w:t xml:space="preserve"> nylon mesh into respectively</w:t>
      </w:r>
      <w:r w:rsidR="0024567F" w:rsidRPr="00DB625E">
        <w:t xml:space="preserve"> </w:t>
      </w:r>
      <w:r w:rsidRPr="00DB625E">
        <w:t>labeled 15 mL conical tube</w:t>
      </w:r>
      <w:r w:rsidR="0024567F" w:rsidRPr="00DB625E">
        <w:t>s</w:t>
      </w:r>
      <w:r w:rsidRPr="00DB625E">
        <w:t xml:space="preserve"> on ice using a </w:t>
      </w:r>
      <w:r w:rsidR="0024567F" w:rsidRPr="00DB625E">
        <w:t xml:space="preserve">new </w:t>
      </w:r>
      <w:r w:rsidRPr="00DB625E">
        <w:t>10 mL serological pipette for every sample.</w:t>
      </w:r>
      <w:r w:rsidR="0024567F" w:rsidRPr="00DB625E">
        <w:t xml:space="preserve"> </w:t>
      </w:r>
      <w:r w:rsidRPr="00DB625E">
        <w:t xml:space="preserve">Filtered samples were </w:t>
      </w:r>
      <w:r w:rsidR="0024567F" w:rsidRPr="00DB625E">
        <w:t xml:space="preserve">then </w:t>
      </w:r>
      <w:r w:rsidRPr="00DB625E">
        <w:t xml:space="preserve">centrifuged at 400 x g (max RCF) for 10 minutes at 4°C. Cell supernatants were aspirated and each pellet was </w:t>
      </w:r>
      <w:proofErr w:type="gramStart"/>
      <w:r w:rsidRPr="00DB625E">
        <w:t>resuspend</w:t>
      </w:r>
      <w:proofErr w:type="gramEnd"/>
      <w:r w:rsidRPr="00DB625E">
        <w:t xml:space="preserve"> in 4 mL of a 1X ACK</w:t>
      </w:r>
      <w:r w:rsidR="0024567F" w:rsidRPr="00DB625E">
        <w:t xml:space="preserve"> </w:t>
      </w:r>
      <w:r w:rsidRPr="00DB625E">
        <w:t xml:space="preserve">lysing buffer using a fresh 5 mL serological pipette for each sample to avoid cross-contamination. Samples were placed on ice for 5 minutes to lyse RBCs. Tissue samples were again centrifuged at 400 x g (max RCF) for 10 minutes at 4°C, </w:t>
      </w:r>
      <w:r w:rsidR="00C52F63" w:rsidRPr="00DB625E">
        <w:t xml:space="preserve">had </w:t>
      </w:r>
      <w:r w:rsidRPr="00DB625E">
        <w:t xml:space="preserve">their supernatants aspirated, and their cells resuspended in flow buffer + </w:t>
      </w:r>
      <w:proofErr w:type="spellStart"/>
      <w:r w:rsidRPr="00DB625E">
        <w:t>azide</w:t>
      </w:r>
      <w:proofErr w:type="spellEnd"/>
      <w:r w:rsidRPr="00DB625E">
        <w:t xml:space="preserve"> using the following volumes: 1000 </w:t>
      </w:r>
      <w:proofErr w:type="spellStart"/>
      <w:r w:rsidRPr="00DB625E">
        <w:t>μL</w:t>
      </w:r>
      <w:proofErr w:type="spellEnd"/>
      <w:r w:rsidR="00C52F63" w:rsidRPr="00DB625E">
        <w:t xml:space="preserve"> for </w:t>
      </w:r>
      <w:proofErr w:type="spellStart"/>
      <w:r w:rsidR="00C52F63" w:rsidRPr="00DB625E">
        <w:t>thymi</w:t>
      </w:r>
      <w:proofErr w:type="spellEnd"/>
      <w:r w:rsidRPr="00DB625E">
        <w:t xml:space="preserve">; 1000 </w:t>
      </w:r>
      <w:proofErr w:type="spellStart"/>
      <w:r w:rsidRPr="00DB625E">
        <w:t>μL</w:t>
      </w:r>
      <w:proofErr w:type="spellEnd"/>
      <w:r w:rsidR="00C52F63" w:rsidRPr="00DB625E">
        <w:t xml:space="preserve"> for spleens</w:t>
      </w:r>
      <w:r w:rsidRPr="00DB625E">
        <w:t xml:space="preserve">; 200 </w:t>
      </w:r>
      <w:proofErr w:type="spellStart"/>
      <w:r w:rsidRPr="00DB625E">
        <w:t>μL</w:t>
      </w:r>
      <w:proofErr w:type="spellEnd"/>
      <w:r w:rsidR="00C52F63" w:rsidRPr="00DB625E">
        <w:t xml:space="preserve"> for bone marrow</w:t>
      </w:r>
      <w:r w:rsidRPr="00DB625E">
        <w:t xml:space="preserve">; 100 </w:t>
      </w:r>
      <w:proofErr w:type="spellStart"/>
      <w:r w:rsidRPr="00DB625E">
        <w:t>μL</w:t>
      </w:r>
      <w:proofErr w:type="spellEnd"/>
      <w:r w:rsidR="00C52F63" w:rsidRPr="00DB625E">
        <w:t xml:space="preserve"> for deep/superficial cervical lymph nodes</w:t>
      </w:r>
      <w:r w:rsidRPr="00DB625E">
        <w:t>.</w:t>
      </w:r>
    </w:p>
    <w:p w14:paraId="7358A2D0" w14:textId="285B265B" w:rsidR="00680F24" w:rsidRPr="00DB625E" w:rsidRDefault="006C1FC3">
      <w:pPr>
        <w:spacing w:line="480" w:lineRule="auto"/>
        <w:ind w:firstLine="720"/>
        <w:contextualSpacing/>
        <w:pPrChange w:id="9306" w:author="Baker, Gregory Joseph" w:date="2018-11-21T08:20:00Z">
          <w:pPr>
            <w:spacing w:line="360" w:lineRule="auto"/>
            <w:ind w:firstLine="720"/>
            <w:contextualSpacing/>
          </w:pPr>
        </w:pPrChange>
      </w:pPr>
      <w:r w:rsidRPr="00DB625E">
        <w:t>B</w:t>
      </w:r>
      <w:r w:rsidR="00680F24" w:rsidRPr="00DB625E">
        <w:t xml:space="preserve">lood samples were </w:t>
      </w:r>
      <w:r w:rsidRPr="00DB625E">
        <w:t xml:space="preserve">next </w:t>
      </w:r>
      <w:r w:rsidR="00680F24" w:rsidRPr="00DB625E">
        <w:t xml:space="preserve">lysed by adding 10 mL of 1X ACK lysing buffer to each 15 mL polypropylene conical tube. Tubes were placed back on ice for 5 minutes (or until blood color changed from dark burgundy to bright red). Blood samples were then centrifuged at 400 x g (max RCF) for 10 </w:t>
      </w:r>
      <w:r w:rsidR="00680F24" w:rsidRPr="00DB625E">
        <w:lastRenderedPageBreak/>
        <w:t xml:space="preserve">minutes at 4°C, </w:t>
      </w:r>
      <w:r w:rsidRPr="00DB625E">
        <w:t xml:space="preserve">their </w:t>
      </w:r>
      <w:r w:rsidR="00680F24" w:rsidRPr="00DB625E">
        <w:t xml:space="preserve">supernatants aspirated, and </w:t>
      </w:r>
      <w:r w:rsidRPr="00DB625E">
        <w:t xml:space="preserve">their </w:t>
      </w:r>
      <w:r w:rsidR="00680F24" w:rsidRPr="00DB625E">
        <w:t>WBC pellets</w:t>
      </w:r>
      <w:r w:rsidRPr="00DB625E">
        <w:t xml:space="preserve"> </w:t>
      </w:r>
      <w:r w:rsidR="00680F24" w:rsidRPr="00DB625E">
        <w:t xml:space="preserve">resuspended with 200 </w:t>
      </w:r>
      <w:proofErr w:type="spellStart"/>
      <w:r w:rsidR="00680F24" w:rsidRPr="00DB625E">
        <w:t>μL</w:t>
      </w:r>
      <w:proofErr w:type="spellEnd"/>
      <w:r w:rsidR="00680F24" w:rsidRPr="00DB625E">
        <w:t xml:space="preserve"> of flow buffer + </w:t>
      </w:r>
      <w:proofErr w:type="spellStart"/>
      <w:r w:rsidR="00680F24" w:rsidRPr="00DB625E">
        <w:t>azide</w:t>
      </w:r>
      <w:proofErr w:type="spellEnd"/>
      <w:r w:rsidR="004B0CBD" w:rsidRPr="00DB625E">
        <w:t xml:space="preserve">. Samples were stored </w:t>
      </w:r>
      <w:r w:rsidR="00680F24" w:rsidRPr="00DB625E">
        <w:t xml:space="preserve">on ice. </w:t>
      </w:r>
    </w:p>
    <w:p w14:paraId="2A6AEE64" w14:textId="3EF0B07B" w:rsidR="00680F24" w:rsidRPr="00DB625E" w:rsidRDefault="00680F24">
      <w:pPr>
        <w:spacing w:line="480" w:lineRule="auto"/>
        <w:contextualSpacing/>
        <w:pPrChange w:id="9307" w:author="Baker, Gregory Joseph" w:date="2018-11-21T08:20:00Z">
          <w:pPr>
            <w:spacing w:line="360" w:lineRule="auto"/>
            <w:contextualSpacing/>
          </w:pPr>
        </w:pPrChange>
      </w:pPr>
      <w:r w:rsidRPr="00DB625E">
        <w:tab/>
      </w:r>
      <w:r w:rsidR="009F478B" w:rsidRPr="00DB625E">
        <w:t>Two (</w:t>
      </w:r>
      <w:r w:rsidRPr="00DB625E">
        <w:t>2</w:t>
      </w:r>
      <w:r w:rsidR="009F478B" w:rsidRPr="00DB625E">
        <w:t>)</w:t>
      </w:r>
      <w:r w:rsidRPr="00DB625E">
        <w:t xml:space="preserve"> </w:t>
      </w:r>
      <w:proofErr w:type="spellStart"/>
      <w:r w:rsidRPr="00DB625E">
        <w:t>μL</w:t>
      </w:r>
      <w:proofErr w:type="spellEnd"/>
      <w:r w:rsidRPr="00DB625E">
        <w:t xml:space="preserve"> of each </w:t>
      </w:r>
      <w:r w:rsidR="009F478B" w:rsidRPr="00DB625E">
        <w:t xml:space="preserve">tissue sample </w:t>
      </w:r>
      <w:r w:rsidRPr="00DB625E">
        <w:t xml:space="preserve">were </w:t>
      </w:r>
      <w:r w:rsidR="009F478B" w:rsidRPr="00DB625E">
        <w:t xml:space="preserve">then </w:t>
      </w:r>
      <w:r w:rsidRPr="00DB625E">
        <w:t xml:space="preserve">added to the 198 </w:t>
      </w:r>
      <w:proofErr w:type="spellStart"/>
      <w:r w:rsidRPr="00DB625E">
        <w:t>μL</w:t>
      </w:r>
      <w:proofErr w:type="spellEnd"/>
      <w:r w:rsidRPr="00DB625E">
        <w:t xml:space="preserve"> of flow buffer (a 1:100 dilution) in the respectively</w:t>
      </w:r>
      <w:r w:rsidR="009F478B" w:rsidRPr="00DB625E">
        <w:t xml:space="preserve"> </w:t>
      </w:r>
      <w:r w:rsidRPr="00DB625E">
        <w:t xml:space="preserve">labeled 0.5 mL microcentrifuge tubes using a P20 micropipette equipped with a gel loading tip. Ten (10) </w:t>
      </w:r>
      <w:proofErr w:type="spellStart"/>
      <w:r w:rsidRPr="00DB625E">
        <w:t>μL</w:t>
      </w:r>
      <w:proofErr w:type="spellEnd"/>
      <w:r w:rsidRPr="00DB625E">
        <w:t xml:space="preserve"> of each </w:t>
      </w:r>
      <w:r w:rsidR="009F478B" w:rsidRPr="00DB625E">
        <w:t xml:space="preserve">1:100 dilution </w:t>
      </w:r>
      <w:r w:rsidRPr="00DB625E">
        <w:t xml:space="preserve">was further diluted 1:1 with a 0.4% Trypan </w:t>
      </w:r>
      <w:r w:rsidR="009F478B" w:rsidRPr="00DB625E">
        <w:t>B</w:t>
      </w:r>
      <w:r w:rsidRPr="00DB625E">
        <w:t xml:space="preserve">lue solution. Ten (10) </w:t>
      </w:r>
      <w:proofErr w:type="spellStart"/>
      <w:r w:rsidRPr="00DB625E">
        <w:t>μL</w:t>
      </w:r>
      <w:proofErr w:type="spellEnd"/>
      <w:r w:rsidRPr="00DB625E">
        <w:t xml:space="preserve"> of the resultant solution was then used to estimate cell number </w:t>
      </w:r>
      <w:r w:rsidR="009F478B" w:rsidRPr="00DB625E">
        <w:t>using</w:t>
      </w:r>
      <w:r w:rsidRPr="00DB625E">
        <w:t xml:space="preserve"> a </w:t>
      </w:r>
      <w:r w:rsidR="009F478B" w:rsidRPr="00DB625E">
        <w:t xml:space="preserve">brightfield microscope and glass </w:t>
      </w:r>
      <w:r w:rsidRPr="00DB625E">
        <w:t xml:space="preserve">hemocytometer. Typical cell counts were as follows: </w:t>
      </w:r>
      <w:r w:rsidR="009F478B" w:rsidRPr="00DB625E">
        <w:t>3x10</w:t>
      </w:r>
      <w:r w:rsidR="009F478B" w:rsidRPr="00DB625E">
        <w:rPr>
          <w:vertAlign w:val="superscript"/>
        </w:rPr>
        <w:t>5</w:t>
      </w:r>
      <w:r w:rsidR="009F478B" w:rsidRPr="00DB625E">
        <w:t xml:space="preserve"> – 1x10</w:t>
      </w:r>
      <w:r w:rsidR="009F478B" w:rsidRPr="00DB625E">
        <w:rPr>
          <w:vertAlign w:val="superscript"/>
        </w:rPr>
        <w:t>6</w:t>
      </w:r>
      <w:r w:rsidR="009F478B" w:rsidRPr="00DB625E">
        <w:t xml:space="preserve"> cells from b</w:t>
      </w:r>
      <w:r w:rsidRPr="00DB625E">
        <w:t>lood;</w:t>
      </w:r>
      <w:r w:rsidR="009F478B" w:rsidRPr="00DB625E">
        <w:t xml:space="preserve"> </w:t>
      </w:r>
      <w:r w:rsidRPr="00DB625E">
        <w:t>3x10</w:t>
      </w:r>
      <w:r w:rsidRPr="00DB625E">
        <w:rPr>
          <w:vertAlign w:val="superscript"/>
        </w:rPr>
        <w:t>7</w:t>
      </w:r>
      <w:r w:rsidRPr="00DB625E">
        <w:t xml:space="preserve"> – 8x10</w:t>
      </w:r>
      <w:r w:rsidRPr="00DB625E">
        <w:rPr>
          <w:vertAlign w:val="superscript"/>
        </w:rPr>
        <w:t>7</w:t>
      </w:r>
      <w:r w:rsidR="009F478B" w:rsidRPr="00DB625E">
        <w:t xml:space="preserve"> cells from spleens;</w:t>
      </w:r>
      <w:r w:rsidRPr="00DB625E">
        <w:t xml:space="preserve"> 6x10</w:t>
      </w:r>
      <w:r w:rsidRPr="00DB625E">
        <w:rPr>
          <w:vertAlign w:val="superscript"/>
        </w:rPr>
        <w:t>7</w:t>
      </w:r>
      <w:r w:rsidRPr="00DB625E">
        <w:t xml:space="preserve"> – 8x10</w:t>
      </w:r>
      <w:r w:rsidRPr="00DB625E">
        <w:rPr>
          <w:vertAlign w:val="superscript"/>
        </w:rPr>
        <w:t>7</w:t>
      </w:r>
      <w:r w:rsidR="009F478B" w:rsidRPr="00DB625E">
        <w:t xml:space="preserve"> from thyme;</w:t>
      </w:r>
      <w:r w:rsidRPr="00DB625E">
        <w:t xml:space="preserve"> 6x10</w:t>
      </w:r>
      <w:r w:rsidRPr="00DB625E">
        <w:rPr>
          <w:vertAlign w:val="superscript"/>
        </w:rPr>
        <w:t>6</w:t>
      </w:r>
      <w:r w:rsidRPr="00DB625E">
        <w:t xml:space="preserve"> – 1.5x10</w:t>
      </w:r>
      <w:r w:rsidRPr="00DB625E">
        <w:rPr>
          <w:vertAlign w:val="superscript"/>
        </w:rPr>
        <w:t>7</w:t>
      </w:r>
      <w:r w:rsidR="009F478B" w:rsidRPr="00DB625E">
        <w:t xml:space="preserve"> from combined deep/superficial cervical lymph nodes;</w:t>
      </w:r>
      <w:r w:rsidRPr="00DB625E">
        <w:t xml:space="preserve"> 9x10</w:t>
      </w:r>
      <w:r w:rsidRPr="00DB625E">
        <w:rPr>
          <w:vertAlign w:val="superscript"/>
        </w:rPr>
        <w:t>6</w:t>
      </w:r>
      <w:r w:rsidRPr="00DB625E">
        <w:t xml:space="preserve"> – 1.5x10</w:t>
      </w:r>
      <w:r w:rsidRPr="00DB625E">
        <w:rPr>
          <w:vertAlign w:val="superscript"/>
        </w:rPr>
        <w:t>7</w:t>
      </w:r>
      <w:r w:rsidR="009F478B" w:rsidRPr="00DB625E">
        <w:t xml:space="preserve"> from bone marrow. </w:t>
      </w:r>
      <w:r w:rsidRPr="00DB625E">
        <w:t>Cell counts were recorded in</w:t>
      </w:r>
      <w:r w:rsidR="00F007C8" w:rsidRPr="00DB625E">
        <w:t xml:space="preserve"> </w:t>
      </w:r>
      <w:r w:rsidR="005C6611" w:rsidRPr="00DB625E">
        <w:t>a</w:t>
      </w:r>
      <w:r w:rsidR="00F007C8" w:rsidRPr="00DB625E">
        <w:t xml:space="preserve">n executable </w:t>
      </w:r>
      <w:r w:rsidRPr="00DB625E">
        <w:t>spreadsheet</w:t>
      </w:r>
      <w:r w:rsidR="00F007C8" w:rsidRPr="00DB625E">
        <w:t xml:space="preserve"> </w:t>
      </w:r>
      <w:r w:rsidRPr="00DB625E">
        <w:t xml:space="preserve">which returned the volume of additional flow buffer + </w:t>
      </w:r>
      <w:proofErr w:type="spellStart"/>
      <w:r w:rsidRPr="00DB625E">
        <w:t>azide</w:t>
      </w:r>
      <w:proofErr w:type="spellEnd"/>
      <w:r w:rsidRPr="00DB625E">
        <w:t xml:space="preserve"> required per sample to achieve a final concentration of </w:t>
      </w:r>
      <w:r w:rsidR="00F007C8" w:rsidRPr="00DB625E">
        <w:t xml:space="preserve">approximately </w:t>
      </w:r>
      <w:r w:rsidRPr="00DB625E">
        <w:t>2x10</w:t>
      </w:r>
      <w:r w:rsidRPr="00DB625E">
        <w:rPr>
          <w:vertAlign w:val="superscript"/>
        </w:rPr>
        <w:t>7</w:t>
      </w:r>
      <w:r w:rsidRPr="00DB625E">
        <w:t xml:space="preserve"> cells/mL</w:t>
      </w:r>
      <w:r w:rsidR="00F007C8" w:rsidRPr="00DB625E">
        <w:t xml:space="preserve"> (</w:t>
      </w:r>
      <w:r w:rsidR="00F007C8" w:rsidRPr="00DB625E">
        <w:rPr>
          <w:b/>
        </w:rPr>
        <w:t xml:space="preserve">Supplementary Table </w:t>
      </w:r>
      <w:r w:rsidR="00421920" w:rsidRPr="00DB625E">
        <w:rPr>
          <w:b/>
        </w:rPr>
        <w:t>4</w:t>
      </w:r>
      <w:r w:rsidR="00F007C8" w:rsidRPr="00DB625E">
        <w:t>)</w:t>
      </w:r>
      <w:r w:rsidRPr="00DB625E">
        <w:t xml:space="preserve">. </w:t>
      </w:r>
      <w:r w:rsidR="00F007C8" w:rsidRPr="00DB625E">
        <w:t>Because m</w:t>
      </w:r>
      <w:r w:rsidRPr="00DB625E">
        <w:t>ouse blood typically contained less than 2x10</w:t>
      </w:r>
      <w:r w:rsidRPr="00DB625E">
        <w:rPr>
          <w:vertAlign w:val="superscript"/>
        </w:rPr>
        <w:t>6</w:t>
      </w:r>
      <w:r w:rsidRPr="00DB625E">
        <w:t xml:space="preserve"> total cells, the 200 </w:t>
      </w:r>
      <w:proofErr w:type="spellStart"/>
      <w:r w:rsidRPr="00DB625E">
        <w:t>μL</w:t>
      </w:r>
      <w:proofErr w:type="spellEnd"/>
      <w:r w:rsidRPr="00DB625E">
        <w:t xml:space="preserve"> volume of each blood sample was simply split between the respective experimental well and the CD49b single-positive compensation control well</w:t>
      </w:r>
      <w:r w:rsidR="00F007C8" w:rsidRPr="00DB625E">
        <w:t xml:space="preserve"> (see figure 1</w:t>
      </w:r>
      <w:r w:rsidR="00182268" w:rsidRPr="00DB625E">
        <w:t xml:space="preserve"> of the main text</w:t>
      </w:r>
      <w:r w:rsidR="00F007C8" w:rsidRPr="00DB625E">
        <w:t xml:space="preserve"> for details)</w:t>
      </w:r>
      <w:r w:rsidRPr="00DB625E">
        <w:t>.</w:t>
      </w:r>
    </w:p>
    <w:p w14:paraId="63482A4C" w14:textId="77777777" w:rsidR="00680F24" w:rsidRPr="00DB625E" w:rsidRDefault="00680F24">
      <w:pPr>
        <w:spacing w:line="480" w:lineRule="auto"/>
        <w:contextualSpacing/>
        <w:pPrChange w:id="9308" w:author="Baker, Gregory Joseph" w:date="2018-11-21T08:20:00Z">
          <w:pPr>
            <w:spacing w:line="360" w:lineRule="auto"/>
            <w:contextualSpacing/>
          </w:pPr>
        </w:pPrChange>
      </w:pPr>
    </w:p>
    <w:p w14:paraId="628B99BF" w14:textId="5B420D9F" w:rsidR="00680F24" w:rsidRPr="00DB625E" w:rsidRDefault="00680F24">
      <w:pPr>
        <w:spacing w:line="480" w:lineRule="auto"/>
        <w:contextualSpacing/>
        <w:rPr>
          <w:b/>
        </w:rPr>
        <w:pPrChange w:id="9309" w:author="Baker, Gregory Joseph" w:date="2018-11-21T08:20:00Z">
          <w:pPr>
            <w:spacing w:line="360" w:lineRule="auto"/>
            <w:contextualSpacing/>
          </w:pPr>
        </w:pPrChange>
      </w:pPr>
      <w:r w:rsidRPr="00DB625E">
        <w:rPr>
          <w:b/>
          <w:bCs/>
          <w:rPrChange w:id="9310" w:author="Baker, Gregory Joseph" w:date="2018-11-21T08:19:00Z">
            <w:rPr>
              <w:b/>
              <w:bCs/>
              <w:spacing w:val="-10"/>
            </w:rPr>
          </w:rPrChange>
        </w:rPr>
        <w:t>Immunolabeling</w:t>
      </w:r>
    </w:p>
    <w:p w14:paraId="2096230F" w14:textId="32AF29EA" w:rsidR="00680F24" w:rsidRPr="00DB625E" w:rsidRDefault="00680F24">
      <w:pPr>
        <w:spacing w:line="480" w:lineRule="auto"/>
        <w:contextualSpacing/>
        <w:pPrChange w:id="9311" w:author="Baker, Gregory Joseph" w:date="2018-11-21T08:20:00Z">
          <w:pPr>
            <w:spacing w:line="360" w:lineRule="auto"/>
            <w:contextualSpacing/>
          </w:pPr>
        </w:pPrChange>
      </w:pPr>
      <w:r w:rsidRPr="00DB625E">
        <w:t xml:space="preserve">The following disposable reagents were gathered and labeled </w:t>
      </w:r>
      <w:r w:rsidR="00342879" w:rsidRPr="00DB625E">
        <w:t>before each of 3 time points throughout the longitudinal study</w:t>
      </w:r>
      <w:r w:rsidRPr="00DB625E">
        <w:t>:</w:t>
      </w:r>
    </w:p>
    <w:p w14:paraId="3ACBB4CA" w14:textId="77777777" w:rsidR="00680F24" w:rsidRPr="00DB625E" w:rsidRDefault="00680F24">
      <w:pPr>
        <w:pStyle w:val="ListParagraph"/>
        <w:numPr>
          <w:ilvl w:val="0"/>
          <w:numId w:val="42"/>
        </w:numPr>
        <w:spacing w:line="480" w:lineRule="auto"/>
        <w:rPr>
          <w:rFonts w:ascii="Times New Roman" w:hAnsi="Times New Roman" w:cs="Times New Roman"/>
          <w:sz w:val="24"/>
          <w:szCs w:val="24"/>
        </w:rPr>
        <w:pPrChange w:id="9312" w:author="Baker, Gregory Joseph" w:date="2018-11-21T08:20:00Z">
          <w:pPr>
            <w:pStyle w:val="ListParagraph"/>
            <w:numPr>
              <w:numId w:val="42"/>
            </w:numPr>
            <w:spacing w:line="360" w:lineRule="auto"/>
            <w:ind w:hanging="360"/>
          </w:pPr>
        </w:pPrChange>
      </w:pPr>
      <w:r w:rsidRPr="00DB625E">
        <w:rPr>
          <w:rFonts w:ascii="Times New Roman" w:hAnsi="Times New Roman" w:cs="Times New Roman"/>
          <w:sz w:val="24"/>
          <w:szCs w:val="24"/>
        </w:rPr>
        <w:t>1.5 mL microcentrifuge tubes (12)</w:t>
      </w:r>
    </w:p>
    <w:p w14:paraId="33E38805" w14:textId="04E7B793" w:rsidR="00680F24" w:rsidRPr="00DB625E" w:rsidRDefault="00680F24">
      <w:pPr>
        <w:pStyle w:val="ListParagraph"/>
        <w:numPr>
          <w:ilvl w:val="0"/>
          <w:numId w:val="49"/>
        </w:numPr>
        <w:spacing w:line="480" w:lineRule="auto"/>
        <w:ind w:firstLine="360"/>
        <w:rPr>
          <w:rFonts w:ascii="Times New Roman" w:hAnsi="Times New Roman" w:cs="Times New Roman"/>
          <w:sz w:val="24"/>
          <w:szCs w:val="24"/>
        </w:rPr>
        <w:pPrChange w:id="9313" w:author="Baker, Gregory Joseph" w:date="2018-11-21T08:20:00Z">
          <w:pPr>
            <w:pStyle w:val="ListParagraph"/>
            <w:numPr>
              <w:numId w:val="49"/>
            </w:numPr>
            <w:spacing w:line="360" w:lineRule="auto"/>
            <w:ind w:firstLine="360"/>
          </w:pPr>
        </w:pPrChange>
      </w:pPr>
      <w:r w:rsidRPr="00DB625E">
        <w:rPr>
          <w:rFonts w:ascii="Times New Roman" w:hAnsi="Times New Roman" w:cs="Times New Roman"/>
          <w:sz w:val="24"/>
          <w:szCs w:val="24"/>
        </w:rPr>
        <w:t>labeled in duplicate: &lt;target antibody</w:t>
      </w:r>
      <w:r w:rsidR="00FA3D53" w:rsidRPr="00DB625E">
        <w:rPr>
          <w:rFonts w:ascii="Times New Roman" w:hAnsi="Times New Roman" w:cs="Times New Roman"/>
          <w:sz w:val="24"/>
          <w:szCs w:val="24"/>
        </w:rPr>
        <w:t xml:space="preserve"> or </w:t>
      </w:r>
      <w:r w:rsidRPr="00DB625E">
        <w:rPr>
          <w:rFonts w:ascii="Times New Roman" w:hAnsi="Times New Roman" w:cs="Times New Roman"/>
          <w:sz w:val="24"/>
          <w:szCs w:val="24"/>
        </w:rPr>
        <w:t>CD45 isotype&gt;</w:t>
      </w:r>
    </w:p>
    <w:p w14:paraId="3AE5EB1A" w14:textId="00237E49" w:rsidR="00680F24" w:rsidRPr="00DB625E" w:rsidRDefault="00FA3D53">
      <w:pPr>
        <w:pStyle w:val="ListParagraph"/>
        <w:numPr>
          <w:ilvl w:val="0"/>
          <w:numId w:val="49"/>
        </w:numPr>
        <w:spacing w:line="480" w:lineRule="auto"/>
        <w:ind w:firstLine="360"/>
        <w:rPr>
          <w:rFonts w:ascii="Times New Roman" w:hAnsi="Times New Roman" w:cs="Times New Roman"/>
          <w:sz w:val="24"/>
          <w:szCs w:val="24"/>
        </w:rPr>
        <w:pPrChange w:id="9314" w:author="Baker, Gregory Joseph" w:date="2018-11-21T08:20:00Z">
          <w:pPr>
            <w:pStyle w:val="ListParagraph"/>
            <w:numPr>
              <w:numId w:val="49"/>
            </w:numPr>
            <w:spacing w:line="360" w:lineRule="auto"/>
            <w:ind w:firstLine="360"/>
          </w:pPr>
        </w:pPrChange>
      </w:pPr>
      <w:r w:rsidRPr="00DB625E">
        <w:rPr>
          <w:rFonts w:ascii="Times New Roman" w:hAnsi="Times New Roman" w:cs="Times New Roman"/>
          <w:sz w:val="24"/>
          <w:szCs w:val="24"/>
        </w:rPr>
        <w:t xml:space="preserve">tubes were </w:t>
      </w:r>
      <w:r w:rsidR="00680F24" w:rsidRPr="00DB625E">
        <w:rPr>
          <w:rFonts w:ascii="Times New Roman" w:hAnsi="Times New Roman" w:cs="Times New Roman"/>
          <w:sz w:val="24"/>
          <w:szCs w:val="24"/>
        </w:rPr>
        <w:t>placed into a microcentrifuge tube rack on ice</w:t>
      </w:r>
    </w:p>
    <w:p w14:paraId="217922A2" w14:textId="77777777" w:rsidR="00680F24" w:rsidRPr="00DB625E" w:rsidRDefault="00680F24">
      <w:pPr>
        <w:pStyle w:val="ListParagraph"/>
        <w:numPr>
          <w:ilvl w:val="0"/>
          <w:numId w:val="42"/>
        </w:numPr>
        <w:spacing w:line="480" w:lineRule="auto"/>
        <w:rPr>
          <w:rFonts w:ascii="Times New Roman" w:hAnsi="Times New Roman" w:cs="Times New Roman"/>
          <w:sz w:val="24"/>
          <w:szCs w:val="24"/>
        </w:rPr>
        <w:pPrChange w:id="9315" w:author="Baker, Gregory Joseph" w:date="2018-11-21T08:20:00Z">
          <w:pPr>
            <w:pStyle w:val="ListParagraph"/>
            <w:numPr>
              <w:numId w:val="42"/>
            </w:numPr>
            <w:spacing w:line="360" w:lineRule="auto"/>
            <w:ind w:hanging="360"/>
          </w:pPr>
        </w:pPrChange>
      </w:pPr>
      <w:r w:rsidRPr="00DB625E">
        <w:rPr>
          <w:rFonts w:ascii="Times New Roman" w:hAnsi="Times New Roman" w:cs="Times New Roman"/>
          <w:sz w:val="24"/>
          <w:szCs w:val="24"/>
        </w:rPr>
        <w:t>12-well V-bottom reagent reservoir (1)</w:t>
      </w:r>
    </w:p>
    <w:p w14:paraId="3F3260B1" w14:textId="487A3368" w:rsidR="00680F24" w:rsidRPr="00DB625E" w:rsidRDefault="00FA3D53">
      <w:pPr>
        <w:pStyle w:val="ListParagraph"/>
        <w:numPr>
          <w:ilvl w:val="0"/>
          <w:numId w:val="57"/>
        </w:numPr>
        <w:spacing w:line="480" w:lineRule="auto"/>
        <w:ind w:firstLine="360"/>
        <w:rPr>
          <w:rFonts w:ascii="Times New Roman" w:hAnsi="Times New Roman" w:cs="Times New Roman"/>
          <w:sz w:val="24"/>
          <w:szCs w:val="24"/>
        </w:rPr>
        <w:pPrChange w:id="9316" w:author="Baker, Gregory Joseph" w:date="2018-11-21T08:20:00Z">
          <w:pPr>
            <w:pStyle w:val="ListParagraph"/>
            <w:numPr>
              <w:numId w:val="57"/>
            </w:numPr>
            <w:spacing w:line="360" w:lineRule="auto"/>
            <w:ind w:firstLine="360"/>
          </w:pPr>
        </w:pPrChange>
      </w:pPr>
      <w:r w:rsidRPr="00DB625E">
        <w:rPr>
          <w:rFonts w:ascii="Times New Roman" w:hAnsi="Times New Roman" w:cs="Times New Roman"/>
          <w:sz w:val="24"/>
          <w:szCs w:val="24"/>
        </w:rPr>
        <w:t xml:space="preserve">individual </w:t>
      </w:r>
      <w:r w:rsidR="00680F24" w:rsidRPr="00DB625E">
        <w:rPr>
          <w:rFonts w:ascii="Times New Roman" w:hAnsi="Times New Roman" w:cs="Times New Roman"/>
          <w:sz w:val="24"/>
          <w:szCs w:val="24"/>
        </w:rPr>
        <w:t>compartments labeled: &lt;target antibody</w:t>
      </w:r>
      <w:r w:rsidRPr="00DB625E">
        <w:rPr>
          <w:rFonts w:ascii="Times New Roman" w:hAnsi="Times New Roman" w:cs="Times New Roman"/>
          <w:sz w:val="24"/>
          <w:szCs w:val="24"/>
        </w:rPr>
        <w:t xml:space="preserve"> or </w:t>
      </w:r>
      <w:r w:rsidR="00680F24" w:rsidRPr="00DB625E">
        <w:rPr>
          <w:rFonts w:ascii="Times New Roman" w:hAnsi="Times New Roman" w:cs="Times New Roman"/>
          <w:sz w:val="24"/>
          <w:szCs w:val="24"/>
        </w:rPr>
        <w:t>CD45 isotype&gt;</w:t>
      </w:r>
    </w:p>
    <w:p w14:paraId="0AB436DA" w14:textId="77777777" w:rsidR="00680F24" w:rsidRPr="00DB625E" w:rsidRDefault="00680F24">
      <w:pPr>
        <w:pStyle w:val="ListParagraph"/>
        <w:numPr>
          <w:ilvl w:val="0"/>
          <w:numId w:val="57"/>
        </w:numPr>
        <w:spacing w:line="480" w:lineRule="auto"/>
        <w:rPr>
          <w:rFonts w:ascii="Times New Roman" w:hAnsi="Times New Roman" w:cs="Times New Roman"/>
          <w:sz w:val="24"/>
          <w:szCs w:val="24"/>
        </w:rPr>
        <w:pPrChange w:id="9317" w:author="Baker, Gregory Joseph" w:date="2018-11-21T08:20:00Z">
          <w:pPr>
            <w:pStyle w:val="ListParagraph"/>
            <w:numPr>
              <w:numId w:val="57"/>
            </w:numPr>
            <w:spacing w:line="360" w:lineRule="auto"/>
            <w:ind w:hanging="360"/>
          </w:pPr>
        </w:pPrChange>
      </w:pPr>
      <w:r w:rsidRPr="00DB625E">
        <w:rPr>
          <w:rFonts w:ascii="Times New Roman" w:hAnsi="Times New Roman" w:cs="Times New Roman"/>
          <w:sz w:val="24"/>
          <w:szCs w:val="24"/>
        </w:rPr>
        <w:lastRenderedPageBreak/>
        <w:t>15 mL conical tubes (2)</w:t>
      </w:r>
    </w:p>
    <w:p w14:paraId="3EA906C9" w14:textId="585B5124" w:rsidR="00680F24" w:rsidRPr="00DB625E" w:rsidRDefault="00680F24">
      <w:pPr>
        <w:pStyle w:val="ListParagraph"/>
        <w:numPr>
          <w:ilvl w:val="0"/>
          <w:numId w:val="49"/>
        </w:numPr>
        <w:spacing w:line="480" w:lineRule="auto"/>
        <w:ind w:firstLine="360"/>
        <w:rPr>
          <w:rFonts w:ascii="Times New Roman" w:hAnsi="Times New Roman" w:cs="Times New Roman"/>
          <w:sz w:val="24"/>
          <w:szCs w:val="24"/>
        </w:rPr>
        <w:pPrChange w:id="9318" w:author="Baker, Gregory Joseph" w:date="2018-11-21T08:20:00Z">
          <w:pPr>
            <w:pStyle w:val="ListParagraph"/>
            <w:numPr>
              <w:numId w:val="49"/>
            </w:numPr>
            <w:spacing w:line="360" w:lineRule="auto"/>
            <w:ind w:firstLine="360"/>
          </w:pPr>
        </w:pPrChange>
      </w:pPr>
      <w:r w:rsidRPr="00DB625E">
        <w:rPr>
          <w:rFonts w:ascii="Times New Roman" w:hAnsi="Times New Roman" w:cs="Times New Roman"/>
          <w:sz w:val="24"/>
          <w:szCs w:val="24"/>
        </w:rPr>
        <w:t xml:space="preserve">one labeled “cocktail”, </w:t>
      </w:r>
      <w:r w:rsidR="00FD369B" w:rsidRPr="00DB625E">
        <w:rPr>
          <w:rFonts w:ascii="Times New Roman" w:hAnsi="Times New Roman" w:cs="Times New Roman"/>
          <w:sz w:val="24"/>
          <w:szCs w:val="24"/>
        </w:rPr>
        <w:t xml:space="preserve">the </w:t>
      </w:r>
      <w:r w:rsidRPr="00DB625E">
        <w:rPr>
          <w:rFonts w:ascii="Times New Roman" w:hAnsi="Times New Roman" w:cs="Times New Roman"/>
          <w:sz w:val="24"/>
          <w:szCs w:val="24"/>
        </w:rPr>
        <w:t>o</w:t>
      </w:r>
      <w:r w:rsidR="00FA3D53" w:rsidRPr="00DB625E">
        <w:rPr>
          <w:rFonts w:ascii="Times New Roman" w:hAnsi="Times New Roman" w:cs="Times New Roman"/>
          <w:sz w:val="24"/>
          <w:szCs w:val="24"/>
        </w:rPr>
        <w:t>ther</w:t>
      </w:r>
      <w:r w:rsidRPr="00DB625E">
        <w:rPr>
          <w:rFonts w:ascii="Times New Roman" w:hAnsi="Times New Roman" w:cs="Times New Roman"/>
          <w:sz w:val="24"/>
          <w:szCs w:val="24"/>
        </w:rPr>
        <w:t xml:space="preserve"> labeled “FVD”</w:t>
      </w:r>
    </w:p>
    <w:p w14:paraId="757632B2" w14:textId="279378C2" w:rsidR="00680F24" w:rsidRPr="00DB625E" w:rsidRDefault="00FA3D53">
      <w:pPr>
        <w:pStyle w:val="ListParagraph"/>
        <w:numPr>
          <w:ilvl w:val="0"/>
          <w:numId w:val="49"/>
        </w:numPr>
        <w:spacing w:line="480" w:lineRule="auto"/>
        <w:ind w:firstLine="360"/>
        <w:rPr>
          <w:rFonts w:ascii="Times New Roman" w:hAnsi="Times New Roman" w:cs="Times New Roman"/>
          <w:sz w:val="24"/>
          <w:szCs w:val="24"/>
        </w:rPr>
        <w:pPrChange w:id="9319" w:author="Baker, Gregory Joseph" w:date="2018-11-21T08:20:00Z">
          <w:pPr>
            <w:pStyle w:val="ListParagraph"/>
            <w:numPr>
              <w:numId w:val="49"/>
            </w:numPr>
            <w:spacing w:line="360" w:lineRule="auto"/>
            <w:ind w:firstLine="360"/>
          </w:pPr>
        </w:pPrChange>
      </w:pPr>
      <w:r w:rsidRPr="00DB625E">
        <w:rPr>
          <w:rFonts w:ascii="Times New Roman" w:hAnsi="Times New Roman" w:cs="Times New Roman"/>
          <w:sz w:val="24"/>
          <w:szCs w:val="24"/>
        </w:rPr>
        <w:t xml:space="preserve">each were </w:t>
      </w:r>
      <w:r w:rsidR="00680F24" w:rsidRPr="00DB625E">
        <w:rPr>
          <w:rFonts w:ascii="Times New Roman" w:hAnsi="Times New Roman" w:cs="Times New Roman"/>
          <w:sz w:val="24"/>
          <w:szCs w:val="24"/>
        </w:rPr>
        <w:t>placed on ice</w:t>
      </w:r>
    </w:p>
    <w:p w14:paraId="79F547F0" w14:textId="34F2DB2A" w:rsidR="0055348F" w:rsidRPr="00DB625E" w:rsidRDefault="00FD369B">
      <w:pPr>
        <w:spacing w:line="480" w:lineRule="auto"/>
        <w:contextualSpacing/>
        <w:pPrChange w:id="9320" w:author="Baker, Gregory Joseph" w:date="2018-11-21T08:20:00Z">
          <w:pPr>
            <w:spacing w:line="360" w:lineRule="auto"/>
            <w:contextualSpacing/>
          </w:pPr>
        </w:pPrChange>
      </w:pPr>
      <w:r w:rsidRPr="00DB625E">
        <w:t>D</w:t>
      </w:r>
      <w:r w:rsidR="00680F24" w:rsidRPr="00DB625E">
        <w:t>ilutions of each antibody</w:t>
      </w:r>
      <w:r w:rsidRPr="00DB625E">
        <w:t xml:space="preserve"> (1:10)</w:t>
      </w:r>
      <w:r w:rsidR="00680F24" w:rsidRPr="00DB625E">
        <w:t xml:space="preserve"> were made in the set of 12 microcentrifuge tubes</w:t>
      </w:r>
      <w:r w:rsidRPr="00DB625E">
        <w:t>. Refer to accompanying executable spreadsheet for preparation details (</w:t>
      </w:r>
      <w:r w:rsidRPr="00DB625E">
        <w:rPr>
          <w:b/>
        </w:rPr>
        <w:t xml:space="preserve">Supplementary Table </w:t>
      </w:r>
      <w:r w:rsidR="00421920" w:rsidRPr="00DB625E">
        <w:rPr>
          <w:b/>
        </w:rPr>
        <w:t>4</w:t>
      </w:r>
      <w:r w:rsidRPr="00DB625E">
        <w:t xml:space="preserve">). </w:t>
      </w:r>
      <w:r w:rsidR="0055348F" w:rsidRPr="00DB625E">
        <w:t>From these</w:t>
      </w:r>
      <w:r w:rsidR="00680F24" w:rsidRPr="00DB625E">
        <w:t xml:space="preserve"> </w:t>
      </w:r>
      <w:r w:rsidR="0055348F" w:rsidRPr="00DB625E">
        <w:t xml:space="preserve">1:10 </w:t>
      </w:r>
      <w:r w:rsidR="00680F24" w:rsidRPr="00DB625E">
        <w:t xml:space="preserve">dilutions, </w:t>
      </w:r>
      <w:r w:rsidR="00FF715E" w:rsidRPr="00DB625E">
        <w:t xml:space="preserve">antibodies were </w:t>
      </w:r>
      <w:r w:rsidR="00680F24" w:rsidRPr="00DB625E">
        <w:t>further dilut</w:t>
      </w:r>
      <w:r w:rsidR="00FF715E" w:rsidRPr="00DB625E">
        <w:t>ed</w:t>
      </w:r>
      <w:r w:rsidR="0055348F" w:rsidRPr="00DB625E">
        <w:t xml:space="preserve"> in the respective wells of a 12-well V-bottom reagent reservoir</w:t>
      </w:r>
      <w:r w:rsidR="00680F24" w:rsidRPr="00DB625E">
        <w:t xml:space="preserve"> </w:t>
      </w:r>
      <w:r w:rsidR="0055348F" w:rsidRPr="00DB625E">
        <w:t xml:space="preserve">to achieve 100 </w:t>
      </w:r>
      <w:proofErr w:type="spellStart"/>
      <w:r w:rsidR="0055348F" w:rsidRPr="00DB625E">
        <w:t>μL</w:t>
      </w:r>
      <w:proofErr w:type="spellEnd"/>
      <w:r w:rsidR="0055348F" w:rsidRPr="00DB625E">
        <w:t xml:space="preserve"> volumes at the final antibody concentration to immunolabel the cells</w:t>
      </w:r>
      <w:r w:rsidR="00680F24" w:rsidRPr="00DB625E">
        <w:t xml:space="preserve"> of each single-color compensation control. The re</w:t>
      </w:r>
      <w:r w:rsidR="0055348F" w:rsidRPr="00DB625E">
        <w:t>maining</w:t>
      </w:r>
      <w:r w:rsidR="00680F24" w:rsidRPr="00DB625E">
        <w:t xml:space="preserve"> 1:10 antibody dilutions were used to prepare a master mix of combined target antibodies (excluding </w:t>
      </w:r>
      <w:r w:rsidR="00FF715E" w:rsidRPr="00DB625E">
        <w:t xml:space="preserve">the </w:t>
      </w:r>
      <w:r w:rsidR="00680F24" w:rsidRPr="00DB625E">
        <w:t xml:space="preserve">CD45 isotype) </w:t>
      </w:r>
      <w:r w:rsidR="0055348F" w:rsidRPr="00DB625E">
        <w:t xml:space="preserve">placed </w:t>
      </w:r>
      <w:r w:rsidR="00680F24" w:rsidRPr="00DB625E">
        <w:t xml:space="preserve">in the 15 mL tube labeled “cocktail”. </w:t>
      </w:r>
      <w:r w:rsidR="00FF715E" w:rsidRPr="00DB625E">
        <w:t>All f</w:t>
      </w:r>
      <w:r w:rsidR="00680F24" w:rsidRPr="00DB625E">
        <w:t>inal antibody dilutions were stored on ice in the dark.</w:t>
      </w:r>
    </w:p>
    <w:p w14:paraId="23E2D656" w14:textId="432CEAEE" w:rsidR="00680F24" w:rsidRPr="00DB625E" w:rsidRDefault="00680F24">
      <w:pPr>
        <w:spacing w:line="480" w:lineRule="auto"/>
        <w:ind w:firstLine="720"/>
        <w:contextualSpacing/>
        <w:pPrChange w:id="9321" w:author="Baker, Gregory Joseph" w:date="2018-11-21T08:20:00Z">
          <w:pPr>
            <w:spacing w:line="360" w:lineRule="auto"/>
            <w:ind w:firstLine="720"/>
            <w:contextualSpacing/>
          </w:pPr>
        </w:pPrChange>
      </w:pPr>
      <w:r w:rsidRPr="00DB625E">
        <w:t xml:space="preserve">One-hundred (100) </w:t>
      </w:r>
      <w:proofErr w:type="spellStart"/>
      <w:r w:rsidRPr="00DB625E">
        <w:t>μL</w:t>
      </w:r>
      <w:proofErr w:type="spellEnd"/>
      <w:r w:rsidRPr="00DB625E">
        <w:t xml:space="preserve"> aliquots of each cell suspension were added to the wells of a 96-well V-bottom microplate using a multichannel pipette according to</w:t>
      </w:r>
      <w:r w:rsidR="00FF715E" w:rsidRPr="00DB625E">
        <w:t xml:space="preserve"> the plate layout specified in </w:t>
      </w:r>
      <w:r w:rsidR="0055348F" w:rsidRPr="00DB625E">
        <w:t>(</w:t>
      </w:r>
      <w:r w:rsidR="0055348F" w:rsidRPr="00DB625E">
        <w:rPr>
          <w:b/>
        </w:rPr>
        <w:t>Fig. 1</w:t>
      </w:r>
      <w:r w:rsidR="0055348F" w:rsidRPr="00DB625E">
        <w:t xml:space="preserve">). The plate was </w:t>
      </w:r>
      <w:r w:rsidR="00FF715E" w:rsidRPr="00DB625E">
        <w:t>then</w:t>
      </w:r>
      <w:r w:rsidRPr="00DB625E">
        <w:t xml:space="preserve"> centrifuged at 100 x g (max RCF) for 6 minutes at 4°C. Fifty (50) </w:t>
      </w:r>
      <w:proofErr w:type="spellStart"/>
      <w:r w:rsidRPr="00DB625E">
        <w:t>μL</w:t>
      </w:r>
      <w:proofErr w:type="spellEnd"/>
      <w:r w:rsidRPr="00DB625E">
        <w:t xml:space="preserve"> of supernatant was aspirated </w:t>
      </w:r>
      <w:r w:rsidR="0055348F" w:rsidRPr="00DB625E">
        <w:t>and cells were</w:t>
      </w:r>
      <w:r w:rsidRPr="00DB625E">
        <w:t xml:space="preserve"> resuspen</w:t>
      </w:r>
      <w:r w:rsidR="0055348F" w:rsidRPr="00DB625E">
        <w:t xml:space="preserve">ded </w:t>
      </w:r>
      <w:r w:rsidRPr="00DB625E">
        <w:t xml:space="preserve">with 100 </w:t>
      </w:r>
      <w:proofErr w:type="spellStart"/>
      <w:r w:rsidRPr="00DB625E">
        <w:t>μL</w:t>
      </w:r>
      <w:proofErr w:type="spellEnd"/>
      <w:r w:rsidRPr="00DB625E">
        <w:t xml:space="preserve"> of Fc block (15 </w:t>
      </w:r>
      <w:proofErr w:type="spellStart"/>
      <w:r w:rsidRPr="00DB625E">
        <w:t>μg</w:t>
      </w:r>
      <w:proofErr w:type="spellEnd"/>
      <w:r w:rsidRPr="00DB625E">
        <w:t>/mL final concentration) the total volume of which was determined using the executable spreadsheet (</w:t>
      </w:r>
      <w:r w:rsidRPr="00DB625E">
        <w:rPr>
          <w:b/>
        </w:rPr>
        <w:t xml:space="preserve">Supplementary Table </w:t>
      </w:r>
      <w:r w:rsidR="00421920" w:rsidRPr="00DB625E">
        <w:rPr>
          <w:b/>
        </w:rPr>
        <w:t>4</w:t>
      </w:r>
      <w:r w:rsidRPr="00DB625E">
        <w:t xml:space="preserve">). Cells were allowed to block on ice for 5 minutes before being centrifuged at 100 x g (max RCF) for 5 minutes at 4°C. Fifty (50) </w:t>
      </w:r>
      <w:proofErr w:type="spellStart"/>
      <w:r w:rsidRPr="00DB625E">
        <w:t>μL</w:t>
      </w:r>
      <w:proofErr w:type="spellEnd"/>
      <w:r w:rsidRPr="00DB625E">
        <w:t xml:space="preserve"> of cell supernatant was aspirated.</w:t>
      </w:r>
      <w:r w:rsidR="00BE7A73" w:rsidRPr="00DB625E">
        <w:t xml:space="preserve"> </w:t>
      </w:r>
      <w:r w:rsidRPr="00DB625E">
        <w:t xml:space="preserve">The 80 experimental tissue samples were resuspended with 91 </w:t>
      </w:r>
      <w:proofErr w:type="spellStart"/>
      <w:r w:rsidRPr="00DB625E">
        <w:t>μL</w:t>
      </w:r>
      <w:proofErr w:type="spellEnd"/>
      <w:r w:rsidRPr="00DB625E">
        <w:t xml:space="preserve"> of the combined target antibodies from the tube labeled “cocktail”. The 100 </w:t>
      </w:r>
      <w:proofErr w:type="spellStart"/>
      <w:r w:rsidRPr="00DB625E">
        <w:t>μL</w:t>
      </w:r>
      <w:proofErr w:type="spellEnd"/>
      <w:r w:rsidRPr="00DB625E">
        <w:t xml:space="preserve"> volumes in the 12-well V-bottom reagent reservoir were added to the respective single-color compensation control well</w:t>
      </w:r>
      <w:r w:rsidR="0022155D" w:rsidRPr="00DB625E">
        <w:t>s</w:t>
      </w:r>
      <w:r w:rsidRPr="00DB625E">
        <w:t>; CD</w:t>
      </w:r>
      <w:r w:rsidR="0022155D" w:rsidRPr="00DB625E">
        <w:t>45</w:t>
      </w:r>
      <w:r w:rsidRPr="00DB625E">
        <w:t xml:space="preserve"> isotype antibodies were added to </w:t>
      </w:r>
      <w:r w:rsidR="0022155D" w:rsidRPr="00DB625E">
        <w:t>the “ISO”</w:t>
      </w:r>
      <w:r w:rsidR="003841A6" w:rsidRPr="00DB625E">
        <w:t xml:space="preserve"> well</w:t>
      </w:r>
      <w:r w:rsidRPr="00DB625E">
        <w:t>. Cells in</w:t>
      </w:r>
      <w:r w:rsidR="003841A6" w:rsidRPr="00DB625E">
        <w:t xml:space="preserve"> the “UNS” and “FVD”</w:t>
      </w:r>
      <w:r w:rsidRPr="00DB625E">
        <w:t xml:space="preserve"> wells</w:t>
      </w:r>
      <w:r w:rsidR="00B936F2" w:rsidRPr="00DB625E">
        <w:t xml:space="preserve"> </w:t>
      </w:r>
      <w:r w:rsidRPr="00DB625E">
        <w:t xml:space="preserve">were resuspended with 91 </w:t>
      </w:r>
      <w:proofErr w:type="spellStart"/>
      <w:r w:rsidRPr="00DB625E">
        <w:t>μL</w:t>
      </w:r>
      <w:proofErr w:type="spellEnd"/>
      <w:r w:rsidRPr="00DB625E">
        <w:t xml:space="preserve"> of </w:t>
      </w:r>
      <w:r w:rsidR="00CB05C1" w:rsidRPr="00DB625E">
        <w:t>B</w:t>
      </w:r>
      <w:r w:rsidRPr="00DB625E">
        <w:t xml:space="preserve">rilliant </w:t>
      </w:r>
      <w:r w:rsidR="00CB05C1" w:rsidRPr="00DB625E">
        <w:t>S</w:t>
      </w:r>
      <w:r w:rsidRPr="00DB625E">
        <w:t xml:space="preserve">tain </w:t>
      </w:r>
      <w:r w:rsidR="00CB05C1" w:rsidRPr="00DB625E">
        <w:t>B</w:t>
      </w:r>
      <w:r w:rsidRPr="00DB625E">
        <w:t xml:space="preserve">uffer. The microplate was allowed to incubate on ice </w:t>
      </w:r>
      <w:r w:rsidR="00A27A84" w:rsidRPr="00DB625E">
        <w:t xml:space="preserve">in the dark </w:t>
      </w:r>
      <w:r w:rsidRPr="00DB625E">
        <w:t xml:space="preserve">for 15 minutes </w:t>
      </w:r>
      <w:r w:rsidR="00A27A84" w:rsidRPr="00DB625E">
        <w:t>before adding</w:t>
      </w:r>
      <w:r w:rsidRPr="00DB625E">
        <w:t xml:space="preserve"> 100 </w:t>
      </w:r>
      <w:proofErr w:type="spellStart"/>
      <w:r w:rsidRPr="00DB625E">
        <w:t>μL</w:t>
      </w:r>
      <w:proofErr w:type="spellEnd"/>
      <w:r w:rsidRPr="00DB625E">
        <w:t xml:space="preserve"> of DPBS to each well </w:t>
      </w:r>
      <w:r w:rsidR="00A27A84" w:rsidRPr="00DB625E">
        <w:t>and mixing thoroughly with</w:t>
      </w:r>
      <w:r w:rsidRPr="00DB625E">
        <w:t xml:space="preserve"> a multichannel pipette. The plate was </w:t>
      </w:r>
      <w:r w:rsidR="00A27A84" w:rsidRPr="00DB625E">
        <w:t xml:space="preserve">then </w:t>
      </w:r>
      <w:r w:rsidRPr="00DB625E">
        <w:t xml:space="preserve">centrifuged at 100 x g (max RCF) for 5 </w:t>
      </w:r>
      <w:r w:rsidRPr="00DB625E">
        <w:lastRenderedPageBreak/>
        <w:t xml:space="preserve">minutes at 4°C followed by </w:t>
      </w:r>
      <w:r w:rsidR="00A27A84" w:rsidRPr="00DB625E">
        <w:t>aspirating</w:t>
      </w:r>
      <w:r w:rsidRPr="00DB625E">
        <w:t xml:space="preserve"> 191 </w:t>
      </w:r>
      <w:proofErr w:type="spellStart"/>
      <w:r w:rsidRPr="00DB625E">
        <w:t>μL</w:t>
      </w:r>
      <w:proofErr w:type="spellEnd"/>
      <w:r w:rsidRPr="00DB625E">
        <w:t xml:space="preserve"> from each well. Two-hundred (200) </w:t>
      </w:r>
      <w:proofErr w:type="spellStart"/>
      <w:r w:rsidRPr="00DB625E">
        <w:t>μL</w:t>
      </w:r>
      <w:proofErr w:type="spellEnd"/>
      <w:r w:rsidRPr="00DB625E">
        <w:t xml:space="preserve"> of DPBS was next added to each well </w:t>
      </w:r>
      <w:r w:rsidR="008D7BEC" w:rsidRPr="00DB625E">
        <w:t>using</w:t>
      </w:r>
      <w:r w:rsidRPr="00DB625E">
        <w:t xml:space="preserve"> a multichannel pipette and mixed thoroughly by pipetting. The plate was again centrifuged at 100 x g (max RCF) for 5 minutes at 4°C followed by a 200 </w:t>
      </w:r>
      <w:proofErr w:type="spellStart"/>
      <w:r w:rsidRPr="00DB625E">
        <w:t>μL</w:t>
      </w:r>
      <w:proofErr w:type="spellEnd"/>
      <w:r w:rsidRPr="00DB625E">
        <w:t xml:space="preserve"> aspiration of supernatant. Fixable viability dye was diluted 1.5:1,000 in 1X DPBS in the 15 mL conical tube labeled “FVD” according to the executable spreadsheet (</w:t>
      </w:r>
      <w:r w:rsidRPr="00DB625E">
        <w:rPr>
          <w:b/>
        </w:rPr>
        <w:t xml:space="preserve">Supplementary Table </w:t>
      </w:r>
      <w:r w:rsidR="00421920" w:rsidRPr="00DB625E">
        <w:rPr>
          <w:b/>
        </w:rPr>
        <w:t>4</w:t>
      </w:r>
      <w:r w:rsidRPr="00DB625E">
        <w:t xml:space="preserve">). One-hundred (100) </w:t>
      </w:r>
      <w:proofErr w:type="spellStart"/>
      <w:r w:rsidRPr="00DB625E">
        <w:t>μL</w:t>
      </w:r>
      <w:proofErr w:type="spellEnd"/>
      <w:r w:rsidRPr="00DB625E">
        <w:t xml:space="preserve"> </w:t>
      </w:r>
      <w:r w:rsidR="008D7BEC" w:rsidRPr="00DB625E">
        <w:t xml:space="preserve">of the diluted FVD </w:t>
      </w:r>
      <w:r w:rsidRPr="00DB625E">
        <w:t xml:space="preserve">were added to each well (a 1:1,000 final dilution) except for the “UNS”, which was resuspended with 100 </w:t>
      </w:r>
      <w:proofErr w:type="spellStart"/>
      <w:r w:rsidRPr="00DB625E">
        <w:t>μL</w:t>
      </w:r>
      <w:proofErr w:type="spellEnd"/>
      <w:r w:rsidRPr="00DB625E">
        <w:t xml:space="preserve"> of DPBS only. Cells were allowed to incubate on ice </w:t>
      </w:r>
      <w:r w:rsidR="00D31398" w:rsidRPr="00DB625E">
        <w:t xml:space="preserve">in the dark </w:t>
      </w:r>
      <w:r w:rsidRPr="00DB625E">
        <w:t xml:space="preserve">for 30 minutes. One-hundred (100) </w:t>
      </w:r>
      <w:proofErr w:type="spellStart"/>
      <w:r w:rsidRPr="00DB625E">
        <w:t>μL</w:t>
      </w:r>
      <w:proofErr w:type="spellEnd"/>
      <w:r w:rsidRPr="00DB625E">
        <w:t xml:space="preserve"> of DPBS was </w:t>
      </w:r>
      <w:r w:rsidR="0085596D" w:rsidRPr="00DB625E">
        <w:t>then</w:t>
      </w:r>
      <w:r w:rsidR="008A0FAD" w:rsidRPr="00DB625E">
        <w:t xml:space="preserve"> </w:t>
      </w:r>
      <w:r w:rsidRPr="00DB625E">
        <w:t xml:space="preserve">added to each well </w:t>
      </w:r>
      <w:r w:rsidR="008A0FAD" w:rsidRPr="00DB625E">
        <w:t xml:space="preserve">and with a multichannel pipette and pipetted </w:t>
      </w:r>
      <w:r w:rsidRPr="00DB625E">
        <w:t xml:space="preserve">thoroughly to wash. The plate was centrifuged at 100 x g (max RCF) for 5 minutes at 4°C followed by a 200 </w:t>
      </w:r>
      <w:proofErr w:type="spellStart"/>
      <w:r w:rsidRPr="00DB625E">
        <w:t>μL</w:t>
      </w:r>
      <w:proofErr w:type="spellEnd"/>
      <w:r w:rsidRPr="00DB625E">
        <w:t xml:space="preserve"> aspiration, addition of 200 </w:t>
      </w:r>
      <w:proofErr w:type="spellStart"/>
      <w:r w:rsidRPr="00DB625E">
        <w:t>μL</w:t>
      </w:r>
      <w:proofErr w:type="spellEnd"/>
      <w:r w:rsidRPr="00DB625E">
        <w:t xml:space="preserve"> of DPBS using a multichannel pipette, and through mixing. The plate was again centrifuged at 100 x g (max RCF) for 5 minutes at 4°C followed by a 200 </w:t>
      </w:r>
      <w:proofErr w:type="spellStart"/>
      <w:r w:rsidRPr="00DB625E">
        <w:t>μL</w:t>
      </w:r>
      <w:proofErr w:type="spellEnd"/>
      <w:r w:rsidRPr="00DB625E">
        <w:t xml:space="preserve"> aspiration.</w:t>
      </w:r>
    </w:p>
    <w:p w14:paraId="50455DEF" w14:textId="4E6C1BCC" w:rsidR="00680F24" w:rsidRPr="00DB625E" w:rsidRDefault="00680F24">
      <w:pPr>
        <w:spacing w:line="480" w:lineRule="auto"/>
        <w:contextualSpacing/>
        <w:pPrChange w:id="9322" w:author="Baker, Gregory Joseph" w:date="2018-11-21T08:20:00Z">
          <w:pPr>
            <w:spacing w:line="360" w:lineRule="auto"/>
            <w:contextualSpacing/>
          </w:pPr>
        </w:pPrChange>
      </w:pPr>
      <w:r w:rsidRPr="00DB625E">
        <w:tab/>
        <w:t xml:space="preserve">One-hundred (100) </w:t>
      </w:r>
      <w:proofErr w:type="spellStart"/>
      <w:r w:rsidRPr="00DB625E">
        <w:t>μL</w:t>
      </w:r>
      <w:proofErr w:type="spellEnd"/>
      <w:r w:rsidRPr="00DB625E">
        <w:t xml:space="preserve"> of a fixation/permeabilization solution were </w:t>
      </w:r>
      <w:r w:rsidR="0085596D" w:rsidRPr="00DB625E">
        <w:t>next</w:t>
      </w:r>
      <w:r w:rsidRPr="00DB625E">
        <w:t xml:space="preserve"> added to each well and immediately resuspended with a multichannel pipette to prevent cell-to-cell crosslinking. Cells were allowed to incubate on ice </w:t>
      </w:r>
      <w:r w:rsidR="0085596D" w:rsidRPr="00DB625E">
        <w:t xml:space="preserve">in the dark </w:t>
      </w:r>
      <w:r w:rsidRPr="00DB625E">
        <w:t xml:space="preserve">for 20 minutes followed by the addition of 100 </w:t>
      </w:r>
      <w:proofErr w:type="spellStart"/>
      <w:r w:rsidRPr="00DB625E">
        <w:t>μL</w:t>
      </w:r>
      <w:proofErr w:type="spellEnd"/>
      <w:r w:rsidRPr="00DB625E">
        <w:t xml:space="preserve"> of flow buffer and thorough mixing with a multichannel pipette. The plate was centrifuged at 100 x g (max RCF) for 5 minutes at 4°C followed by a 200 </w:t>
      </w:r>
      <w:proofErr w:type="spellStart"/>
      <w:r w:rsidRPr="00DB625E">
        <w:t>μL</w:t>
      </w:r>
      <w:proofErr w:type="spellEnd"/>
      <w:r w:rsidRPr="00DB625E">
        <w:t xml:space="preserve"> aspiration and resuspension with 200 </w:t>
      </w:r>
      <w:proofErr w:type="spellStart"/>
      <w:r w:rsidRPr="00DB625E">
        <w:t>μL</w:t>
      </w:r>
      <w:proofErr w:type="spellEnd"/>
      <w:r w:rsidRPr="00DB625E">
        <w:t xml:space="preserve"> of flow buffer. A </w:t>
      </w:r>
      <w:proofErr w:type="spellStart"/>
      <w:r w:rsidRPr="00DB625E">
        <w:t>Microseal</w:t>
      </w:r>
      <w:proofErr w:type="spellEnd"/>
      <w:r w:rsidRPr="00DB625E">
        <w:t xml:space="preserve"> ‘F’ foil seal was applied to the top of the 96-well microplate to prevent dehydration</w:t>
      </w:r>
      <w:r w:rsidR="0085596D" w:rsidRPr="00DB625E">
        <w:t xml:space="preserve">, </w:t>
      </w:r>
      <w:r w:rsidRPr="00DB625E">
        <w:t>wrapped in aluminum foil to block light, and stored at 4°C prior to data acquisition by flow cytometry.</w:t>
      </w:r>
    </w:p>
    <w:p w14:paraId="1031789D" w14:textId="77777777" w:rsidR="00680F24" w:rsidRPr="00DB625E" w:rsidRDefault="00680F24">
      <w:pPr>
        <w:spacing w:line="480" w:lineRule="auto"/>
        <w:contextualSpacing/>
        <w:rPr>
          <w:b/>
          <w:bCs/>
          <w:rPrChange w:id="9323" w:author="Baker, Gregory Joseph" w:date="2018-11-21T08:19:00Z">
            <w:rPr>
              <w:b/>
              <w:bCs/>
              <w:spacing w:val="-10"/>
            </w:rPr>
          </w:rPrChange>
        </w:rPr>
        <w:pPrChange w:id="9324" w:author="Baker, Gregory Joseph" w:date="2018-11-21T08:20:00Z">
          <w:pPr>
            <w:spacing w:line="360" w:lineRule="auto"/>
            <w:contextualSpacing/>
          </w:pPr>
        </w:pPrChange>
      </w:pPr>
    </w:p>
    <w:p w14:paraId="54ECC9E5" w14:textId="77777777" w:rsidR="00680F24" w:rsidRPr="00DB625E" w:rsidRDefault="00680F24">
      <w:pPr>
        <w:spacing w:line="480" w:lineRule="auto"/>
        <w:contextualSpacing/>
        <w:rPr>
          <w:b/>
          <w:bCs/>
          <w:rPrChange w:id="9325" w:author="Baker, Gregory Joseph" w:date="2018-11-21T08:19:00Z">
            <w:rPr>
              <w:b/>
              <w:bCs/>
              <w:spacing w:val="-10"/>
            </w:rPr>
          </w:rPrChange>
        </w:rPr>
        <w:pPrChange w:id="9326" w:author="Baker, Gregory Joseph" w:date="2018-11-21T08:20:00Z">
          <w:pPr>
            <w:spacing w:line="360" w:lineRule="auto"/>
            <w:contextualSpacing/>
          </w:pPr>
        </w:pPrChange>
      </w:pPr>
      <w:r w:rsidRPr="00DB625E">
        <w:rPr>
          <w:b/>
          <w:bCs/>
          <w:rPrChange w:id="9327" w:author="Baker, Gregory Joseph" w:date="2018-11-21T08:19:00Z">
            <w:rPr>
              <w:b/>
              <w:bCs/>
              <w:spacing w:val="-10"/>
            </w:rPr>
          </w:rPrChange>
        </w:rPr>
        <w:t>PMT Calibration</w:t>
      </w:r>
    </w:p>
    <w:p w14:paraId="1B0A2C23" w14:textId="1E83FBE2" w:rsidR="00680F24" w:rsidRPr="00DB625E" w:rsidRDefault="00680F24">
      <w:pPr>
        <w:spacing w:line="480" w:lineRule="auto"/>
        <w:contextualSpacing/>
        <w:pPrChange w:id="9328" w:author="Baker, Gregory Joseph" w:date="2018-11-21T08:20:00Z">
          <w:pPr>
            <w:spacing w:line="360" w:lineRule="auto"/>
            <w:contextualSpacing/>
          </w:pPr>
        </w:pPrChange>
      </w:pPr>
      <w:r w:rsidRPr="00DB625E">
        <w:t>PMT voltages were calibrated</w:t>
      </w:r>
      <w:r w:rsidR="00690925" w:rsidRPr="00DB625E">
        <w:t xml:space="preserve"> on a per channel basis</w:t>
      </w:r>
      <w:r w:rsidRPr="00DB625E">
        <w:t xml:space="preserve"> such that the signal intensity distribution corresponding to background autofluorescence of FVD-labeled splenocytes was on scale and to the left of center. FVD-labeled single-color compensation control splenocytes were </w:t>
      </w:r>
      <w:r w:rsidR="00375E47" w:rsidRPr="00DB625E">
        <w:t xml:space="preserve">then </w:t>
      </w:r>
      <w:r w:rsidRPr="00DB625E">
        <w:t xml:space="preserve">run to verify that the </w:t>
      </w:r>
      <w:r w:rsidRPr="00DB625E">
        <w:lastRenderedPageBreak/>
        <w:t xml:space="preserve">assigned PMT voltages were compatible with the dynamic range of each immunomarker’s expression profile (i.e. that </w:t>
      </w:r>
      <w:proofErr w:type="spellStart"/>
      <w:r w:rsidRPr="00DB625E">
        <w:t>immunopositive</w:t>
      </w:r>
      <w:proofErr w:type="spellEnd"/>
      <w:r w:rsidRPr="00DB625E">
        <w:t xml:space="preserve"> cells were on scale). To prevent downstream compensation values from exceeding 100%, optical spillover of each single-color compensation control into off-target detection channels was checked to ensure that peak signal intensity occurred in the target detection channel.</w:t>
      </w:r>
      <w:r w:rsidR="00B058A6" w:rsidRPr="00DB625E">
        <w:t xml:space="preserve"> </w:t>
      </w:r>
      <w:r w:rsidRPr="00DB625E">
        <w:t xml:space="preserve">Sphero Rainbow Fluorescent Particles (single-positive beads) </w:t>
      </w:r>
      <w:r w:rsidR="00B058A6" w:rsidRPr="00DB625E">
        <w:t xml:space="preserve">were next run </w:t>
      </w:r>
      <w:r w:rsidRPr="00DB625E">
        <w:t xml:space="preserve">to define tolerability ranges for laser intensity, stability, and alignment so that changes in laser emission power could be monitored and compensated for between runs </w:t>
      </w:r>
      <w:r w:rsidR="00B058A6" w:rsidRPr="00DB625E">
        <w:t xml:space="preserve">in order </w:t>
      </w:r>
      <w:r w:rsidRPr="00DB625E">
        <w:t>to prevent run-to-run variation. Single-positive beads were gated according to the following strategy:</w:t>
      </w:r>
    </w:p>
    <w:p w14:paraId="704BFB4D" w14:textId="77777777" w:rsidR="00680F24" w:rsidRPr="00DB625E" w:rsidRDefault="00680F24">
      <w:pPr>
        <w:pStyle w:val="ListParagraph"/>
        <w:numPr>
          <w:ilvl w:val="0"/>
          <w:numId w:val="25"/>
        </w:numPr>
        <w:spacing w:line="480" w:lineRule="auto"/>
        <w:rPr>
          <w:rFonts w:ascii="Times New Roman" w:hAnsi="Times New Roman" w:cs="Times New Roman"/>
          <w:sz w:val="24"/>
          <w:szCs w:val="24"/>
        </w:rPr>
        <w:pPrChange w:id="9329" w:author="Baker, Gregory Joseph" w:date="2018-11-21T08:20:00Z">
          <w:pPr>
            <w:pStyle w:val="ListParagraph"/>
            <w:numPr>
              <w:numId w:val="25"/>
            </w:numPr>
            <w:spacing w:line="360" w:lineRule="auto"/>
            <w:ind w:hanging="360"/>
          </w:pPr>
        </w:pPrChange>
      </w:pPr>
      <w:r w:rsidRPr="00DB625E">
        <w:rPr>
          <w:rFonts w:ascii="Times New Roman" w:hAnsi="Times New Roman" w:cs="Times New Roman"/>
          <w:sz w:val="24"/>
          <w:szCs w:val="24"/>
        </w:rPr>
        <w:t>FSC-A vs. SSC-A: on single-positive beads</w:t>
      </w:r>
    </w:p>
    <w:p w14:paraId="2DF4A8D8" w14:textId="77777777" w:rsidR="00680F24" w:rsidRPr="00DB625E" w:rsidRDefault="00680F24">
      <w:pPr>
        <w:pStyle w:val="ListParagraph"/>
        <w:numPr>
          <w:ilvl w:val="0"/>
          <w:numId w:val="25"/>
        </w:numPr>
        <w:spacing w:line="480" w:lineRule="auto"/>
        <w:rPr>
          <w:rFonts w:ascii="Times New Roman" w:hAnsi="Times New Roman" w:cs="Times New Roman"/>
          <w:sz w:val="24"/>
          <w:szCs w:val="24"/>
        </w:rPr>
        <w:pPrChange w:id="9330" w:author="Baker, Gregory Joseph" w:date="2018-11-21T08:20:00Z">
          <w:pPr>
            <w:pStyle w:val="ListParagraph"/>
            <w:numPr>
              <w:numId w:val="25"/>
            </w:numPr>
            <w:spacing w:line="360" w:lineRule="auto"/>
            <w:ind w:hanging="360"/>
          </w:pPr>
        </w:pPrChange>
      </w:pPr>
      <w:r w:rsidRPr="00DB625E">
        <w:rPr>
          <w:rFonts w:ascii="Times New Roman" w:hAnsi="Times New Roman" w:cs="Times New Roman"/>
          <w:sz w:val="24"/>
          <w:szCs w:val="24"/>
        </w:rPr>
        <w:t xml:space="preserve">biexponential histograms of all detection channels </w:t>
      </w:r>
    </w:p>
    <w:p w14:paraId="1DFE214A" w14:textId="4862C5AC" w:rsidR="00680F24" w:rsidRPr="00DB625E" w:rsidRDefault="00680F24">
      <w:pPr>
        <w:pStyle w:val="ListParagraph"/>
        <w:numPr>
          <w:ilvl w:val="0"/>
          <w:numId w:val="23"/>
        </w:numPr>
        <w:spacing w:line="480" w:lineRule="auto"/>
        <w:ind w:left="1440"/>
        <w:rPr>
          <w:rFonts w:ascii="Times New Roman" w:hAnsi="Times New Roman" w:cs="Times New Roman"/>
          <w:sz w:val="24"/>
          <w:szCs w:val="24"/>
        </w:rPr>
        <w:pPrChange w:id="9331" w:author="Baker, Gregory Joseph" w:date="2018-11-21T08:20:00Z">
          <w:pPr>
            <w:pStyle w:val="ListParagraph"/>
            <w:numPr>
              <w:numId w:val="23"/>
            </w:numPr>
            <w:spacing w:line="360" w:lineRule="auto"/>
            <w:ind w:left="1440" w:hanging="360"/>
          </w:pPr>
        </w:pPrChange>
      </w:pPr>
      <w:r w:rsidRPr="00DB625E">
        <w:rPr>
          <w:rFonts w:ascii="Times New Roman" w:hAnsi="Times New Roman" w:cs="Times New Roman"/>
          <w:sz w:val="24"/>
          <w:szCs w:val="24"/>
        </w:rPr>
        <w:t xml:space="preserve">A narrow interval gate was placed around the peak in each detection channel to define a tolerability range for comparison with subsequent runs. </w:t>
      </w:r>
    </w:p>
    <w:p w14:paraId="394FDDEA" w14:textId="77777777" w:rsidR="00680F24" w:rsidRPr="00DB625E" w:rsidRDefault="00680F24">
      <w:pPr>
        <w:spacing w:line="480" w:lineRule="auto"/>
        <w:contextualSpacing/>
        <w:rPr>
          <w:b/>
          <w:bCs/>
          <w:rPrChange w:id="9332" w:author="Baker, Gregory Joseph" w:date="2018-11-21T08:19:00Z">
            <w:rPr>
              <w:b/>
              <w:bCs/>
              <w:spacing w:val="-10"/>
            </w:rPr>
          </w:rPrChange>
        </w:rPr>
        <w:pPrChange w:id="9333" w:author="Baker, Gregory Joseph" w:date="2018-11-21T08:20:00Z">
          <w:pPr>
            <w:spacing w:line="360" w:lineRule="auto"/>
            <w:contextualSpacing/>
          </w:pPr>
        </w:pPrChange>
      </w:pPr>
    </w:p>
    <w:p w14:paraId="48011F2B" w14:textId="77777777" w:rsidR="00680F24" w:rsidRPr="00DB625E" w:rsidRDefault="00680F24">
      <w:pPr>
        <w:spacing w:line="480" w:lineRule="auto"/>
        <w:contextualSpacing/>
        <w:pPrChange w:id="9334" w:author="Baker, Gregory Joseph" w:date="2018-11-21T08:20:00Z">
          <w:pPr>
            <w:spacing w:line="360" w:lineRule="auto"/>
            <w:contextualSpacing/>
          </w:pPr>
        </w:pPrChange>
      </w:pPr>
      <w:r w:rsidRPr="00DB625E">
        <w:rPr>
          <w:b/>
          <w:bCs/>
          <w:rPrChange w:id="9335" w:author="Baker, Gregory Joseph" w:date="2018-11-21T08:19:00Z">
            <w:rPr>
              <w:b/>
              <w:bCs/>
              <w:spacing w:val="-10"/>
            </w:rPr>
          </w:rPrChange>
        </w:rPr>
        <w:t>Data Acquisition</w:t>
      </w:r>
    </w:p>
    <w:p w14:paraId="6E158132" w14:textId="19F6B3BC" w:rsidR="00680F24" w:rsidRPr="00DB625E" w:rsidRDefault="00680F24">
      <w:pPr>
        <w:spacing w:line="480" w:lineRule="auto"/>
        <w:contextualSpacing/>
        <w:pPrChange w:id="9336" w:author="Baker, Gregory Joseph" w:date="2018-11-21T08:20:00Z">
          <w:pPr>
            <w:spacing w:line="360" w:lineRule="auto"/>
            <w:contextualSpacing/>
          </w:pPr>
        </w:pPrChange>
      </w:pPr>
      <w:r w:rsidRPr="00DB625E">
        <w:t xml:space="preserve">Cytometer setup &amp; tracking was performed prior to each </w:t>
      </w:r>
      <w:r w:rsidR="006F777C" w:rsidRPr="00DB625E">
        <w:t xml:space="preserve">data </w:t>
      </w:r>
      <w:r w:rsidRPr="00DB625E">
        <w:t xml:space="preserve">acquisition using </w:t>
      </w:r>
      <w:proofErr w:type="spellStart"/>
      <w:r w:rsidRPr="00DB625E">
        <w:t>FACSDiva</w:t>
      </w:r>
      <w:proofErr w:type="spellEnd"/>
      <w:r w:rsidRPr="00DB625E">
        <w:t xml:space="preserve"> CS&amp;T research beads to optimize and standardize instrument performance. </w:t>
      </w:r>
      <w:r w:rsidR="006F777C" w:rsidRPr="00DB625E">
        <w:t>The</w:t>
      </w:r>
      <w:r w:rsidRPr="00DB625E">
        <w:t xml:space="preserve"> 96-well V-bottom plate containing </w:t>
      </w:r>
      <w:r w:rsidR="006F777C" w:rsidRPr="00DB625E">
        <w:t xml:space="preserve">the </w:t>
      </w:r>
      <w:r w:rsidRPr="00DB625E">
        <w:t xml:space="preserve">80 immunolabeled experimental tissue samples and 16 optical controls was then loaded into a BD HTS affixed to a BD LSR II SORP flow cytometer. The gating strategy </w:t>
      </w:r>
      <w:r w:rsidR="006F777C" w:rsidRPr="00DB625E">
        <w:t>used at each</w:t>
      </w:r>
      <w:r w:rsidRPr="00DB625E">
        <w:t xml:space="preserve"> acquisition </w:t>
      </w:r>
      <w:r w:rsidR="006F777C" w:rsidRPr="00DB625E">
        <w:t>was as follows</w:t>
      </w:r>
      <w:r w:rsidRPr="00DB625E">
        <w:t>:</w:t>
      </w:r>
    </w:p>
    <w:p w14:paraId="4A0A4D6E" w14:textId="77777777" w:rsidR="00680F24" w:rsidRPr="00DB625E" w:rsidRDefault="00680F24">
      <w:pPr>
        <w:pStyle w:val="ListParagraph"/>
        <w:numPr>
          <w:ilvl w:val="0"/>
          <w:numId w:val="41"/>
        </w:numPr>
        <w:spacing w:line="480" w:lineRule="auto"/>
        <w:rPr>
          <w:rFonts w:ascii="Times New Roman" w:hAnsi="Times New Roman" w:cs="Times New Roman"/>
          <w:sz w:val="24"/>
          <w:szCs w:val="24"/>
        </w:rPr>
        <w:pPrChange w:id="9337" w:author="Baker, Gregory Joseph" w:date="2018-11-21T08:20:00Z">
          <w:pPr>
            <w:pStyle w:val="ListParagraph"/>
            <w:numPr>
              <w:numId w:val="41"/>
            </w:numPr>
            <w:spacing w:line="360" w:lineRule="auto"/>
            <w:ind w:hanging="360"/>
          </w:pPr>
        </w:pPrChange>
      </w:pPr>
      <w:r w:rsidRPr="00DB625E">
        <w:rPr>
          <w:rFonts w:ascii="Times New Roman" w:hAnsi="Times New Roman" w:cs="Times New Roman"/>
          <w:sz w:val="24"/>
          <w:szCs w:val="24"/>
        </w:rPr>
        <w:t>FSC-A vs. SSC-A: on all events minus RBCs/debris</w:t>
      </w:r>
    </w:p>
    <w:p w14:paraId="08494EF4" w14:textId="77777777" w:rsidR="00680F24" w:rsidRPr="00DB625E" w:rsidRDefault="00680F24">
      <w:pPr>
        <w:pStyle w:val="ListParagraph"/>
        <w:numPr>
          <w:ilvl w:val="0"/>
          <w:numId w:val="41"/>
        </w:numPr>
        <w:spacing w:line="480" w:lineRule="auto"/>
        <w:rPr>
          <w:rFonts w:ascii="Times New Roman" w:hAnsi="Times New Roman" w:cs="Times New Roman"/>
          <w:sz w:val="24"/>
          <w:szCs w:val="24"/>
        </w:rPr>
        <w:pPrChange w:id="9338" w:author="Baker, Gregory Joseph" w:date="2018-11-21T08:20:00Z">
          <w:pPr>
            <w:pStyle w:val="ListParagraph"/>
            <w:numPr>
              <w:numId w:val="41"/>
            </w:numPr>
            <w:spacing w:line="360" w:lineRule="auto"/>
            <w:ind w:hanging="360"/>
          </w:pPr>
        </w:pPrChange>
      </w:pPr>
      <w:r w:rsidRPr="00DB625E">
        <w:rPr>
          <w:rFonts w:ascii="Times New Roman" w:hAnsi="Times New Roman" w:cs="Times New Roman"/>
          <w:sz w:val="24"/>
          <w:szCs w:val="24"/>
        </w:rPr>
        <w:t>SSC-H vs. SSC-W: doublet discriminator</w:t>
      </w:r>
    </w:p>
    <w:p w14:paraId="7F669FE2" w14:textId="77777777" w:rsidR="00680F24" w:rsidRPr="00DB625E" w:rsidRDefault="00680F24">
      <w:pPr>
        <w:pStyle w:val="ListParagraph"/>
        <w:numPr>
          <w:ilvl w:val="0"/>
          <w:numId w:val="41"/>
        </w:numPr>
        <w:spacing w:line="480" w:lineRule="auto"/>
        <w:rPr>
          <w:rFonts w:ascii="Times New Roman" w:hAnsi="Times New Roman" w:cs="Times New Roman"/>
          <w:sz w:val="24"/>
          <w:szCs w:val="24"/>
        </w:rPr>
        <w:pPrChange w:id="9339" w:author="Baker, Gregory Joseph" w:date="2018-11-21T08:20:00Z">
          <w:pPr>
            <w:pStyle w:val="ListParagraph"/>
            <w:numPr>
              <w:numId w:val="41"/>
            </w:numPr>
            <w:spacing w:line="360" w:lineRule="auto"/>
            <w:ind w:hanging="360"/>
          </w:pPr>
        </w:pPrChange>
      </w:pPr>
      <w:r w:rsidRPr="00DB625E">
        <w:rPr>
          <w:rFonts w:ascii="Times New Roman" w:hAnsi="Times New Roman" w:cs="Times New Roman"/>
          <w:sz w:val="24"/>
          <w:szCs w:val="24"/>
        </w:rPr>
        <w:t>FSC-H vs. FSC-W: doublet discriminator</w:t>
      </w:r>
    </w:p>
    <w:p w14:paraId="1F10989D" w14:textId="6B400160" w:rsidR="00680F24" w:rsidRPr="00DB625E" w:rsidRDefault="004C5B84">
      <w:pPr>
        <w:pStyle w:val="ListParagraph"/>
        <w:numPr>
          <w:ilvl w:val="0"/>
          <w:numId w:val="41"/>
        </w:numPr>
        <w:spacing w:line="480" w:lineRule="auto"/>
        <w:rPr>
          <w:rFonts w:ascii="Times New Roman" w:hAnsi="Times New Roman" w:cs="Times New Roman"/>
          <w:sz w:val="24"/>
          <w:szCs w:val="24"/>
        </w:rPr>
        <w:pPrChange w:id="9340" w:author="Baker, Gregory Joseph" w:date="2018-11-21T08:20:00Z">
          <w:pPr>
            <w:pStyle w:val="ListParagraph"/>
            <w:numPr>
              <w:numId w:val="41"/>
            </w:numPr>
            <w:spacing w:line="360" w:lineRule="auto"/>
            <w:ind w:hanging="360"/>
          </w:pPr>
        </w:pPrChange>
      </w:pPr>
      <w:r w:rsidRPr="00DB625E">
        <w:rPr>
          <w:rFonts w:ascii="Times New Roman" w:hAnsi="Times New Roman" w:cs="Times New Roman"/>
          <w:sz w:val="24"/>
          <w:szCs w:val="24"/>
        </w:rPr>
        <w:lastRenderedPageBreak/>
        <w:t>BUV395-A (</w:t>
      </w:r>
      <w:r w:rsidR="00680F24" w:rsidRPr="00DB625E">
        <w:rPr>
          <w:rFonts w:ascii="Times New Roman" w:hAnsi="Times New Roman" w:cs="Times New Roman"/>
          <w:sz w:val="24"/>
          <w:szCs w:val="24"/>
        </w:rPr>
        <w:t>FVD</w:t>
      </w:r>
      <w:r w:rsidR="00E25C41" w:rsidRPr="00DB625E">
        <w:rPr>
          <w:rFonts w:ascii="Times New Roman" w:hAnsi="Times New Roman" w:cs="Times New Roman"/>
          <w:sz w:val="24"/>
          <w:szCs w:val="24"/>
        </w:rPr>
        <w:t>)</w:t>
      </w:r>
      <w:r w:rsidR="00680F24" w:rsidRPr="00DB625E">
        <w:rPr>
          <w:rFonts w:ascii="Times New Roman" w:hAnsi="Times New Roman" w:cs="Times New Roman"/>
          <w:sz w:val="24"/>
          <w:szCs w:val="24"/>
        </w:rPr>
        <w:t xml:space="preserve"> (detected with 355 nm laser off of a 450/50 band pass filter) vs. FSC-A: on FVD </w:t>
      </w:r>
      <w:r w:rsidR="004E550D" w:rsidRPr="00DB625E">
        <w:rPr>
          <w:rFonts w:ascii="Times New Roman" w:hAnsi="Times New Roman" w:cs="Times New Roman"/>
          <w:sz w:val="24"/>
          <w:szCs w:val="24"/>
        </w:rPr>
        <w:t>negative</w:t>
      </w:r>
      <w:r w:rsidR="00680F24" w:rsidRPr="00DB625E">
        <w:rPr>
          <w:rFonts w:ascii="Times New Roman" w:hAnsi="Times New Roman" w:cs="Times New Roman"/>
          <w:sz w:val="24"/>
          <w:szCs w:val="24"/>
        </w:rPr>
        <w:t xml:space="preserve"> cells (i.e. viable cells)</w:t>
      </w:r>
    </w:p>
    <w:p w14:paraId="5ABB8E15" w14:textId="77777777" w:rsidR="00680F24" w:rsidRPr="00DB625E" w:rsidRDefault="00680F24">
      <w:pPr>
        <w:pStyle w:val="ListParagraph"/>
        <w:numPr>
          <w:ilvl w:val="0"/>
          <w:numId w:val="41"/>
        </w:numPr>
        <w:spacing w:line="480" w:lineRule="auto"/>
        <w:rPr>
          <w:rFonts w:ascii="Times New Roman" w:hAnsi="Times New Roman" w:cs="Times New Roman"/>
          <w:sz w:val="24"/>
          <w:szCs w:val="24"/>
        </w:rPr>
        <w:pPrChange w:id="9341" w:author="Baker, Gregory Joseph" w:date="2018-11-21T08:20:00Z">
          <w:pPr>
            <w:pStyle w:val="ListParagraph"/>
            <w:numPr>
              <w:numId w:val="41"/>
            </w:numPr>
            <w:spacing w:line="360" w:lineRule="auto"/>
            <w:ind w:hanging="360"/>
          </w:pPr>
        </w:pPrChange>
      </w:pPr>
      <w:r w:rsidRPr="00DB625E">
        <w:rPr>
          <w:rFonts w:ascii="Times New Roman" w:hAnsi="Times New Roman" w:cs="Times New Roman"/>
          <w:sz w:val="24"/>
          <w:szCs w:val="24"/>
        </w:rPr>
        <w:t>biexponential histograms of all detection channels</w:t>
      </w:r>
    </w:p>
    <w:p w14:paraId="6846ADAB" w14:textId="77777777" w:rsidR="00680F24" w:rsidRPr="00DB625E" w:rsidRDefault="00680F24">
      <w:pPr>
        <w:pStyle w:val="ListParagraph"/>
        <w:numPr>
          <w:ilvl w:val="1"/>
          <w:numId w:val="6"/>
        </w:numPr>
        <w:spacing w:line="480" w:lineRule="auto"/>
        <w:rPr>
          <w:rFonts w:ascii="Times New Roman" w:hAnsi="Times New Roman" w:cs="Times New Roman"/>
          <w:sz w:val="24"/>
          <w:szCs w:val="24"/>
        </w:rPr>
        <w:pPrChange w:id="9342" w:author="Baker, Gregory Joseph" w:date="2018-11-21T08:20:00Z">
          <w:pPr>
            <w:pStyle w:val="ListParagraph"/>
            <w:numPr>
              <w:ilvl w:val="1"/>
              <w:numId w:val="6"/>
            </w:numPr>
            <w:spacing w:line="360" w:lineRule="auto"/>
            <w:ind w:left="1440" w:hanging="360"/>
          </w:pPr>
        </w:pPrChange>
      </w:pPr>
      <w:r w:rsidRPr="00DB625E">
        <w:rPr>
          <w:rFonts w:ascii="Times New Roman" w:hAnsi="Times New Roman" w:cs="Times New Roman"/>
          <w:sz w:val="24"/>
          <w:szCs w:val="24"/>
        </w:rPr>
        <w:t>laser line, band pass filter, long pass filter, antibody detected:</w:t>
      </w:r>
    </w:p>
    <w:p w14:paraId="7A81647D" w14:textId="77777777" w:rsidR="00680F24" w:rsidRPr="00DB625E" w:rsidRDefault="00680F24">
      <w:pPr>
        <w:pStyle w:val="ListParagraph"/>
        <w:numPr>
          <w:ilvl w:val="0"/>
          <w:numId w:val="8"/>
        </w:numPr>
        <w:spacing w:line="480" w:lineRule="auto"/>
        <w:rPr>
          <w:rFonts w:ascii="Times New Roman" w:hAnsi="Times New Roman" w:cs="Times New Roman"/>
          <w:sz w:val="24"/>
          <w:szCs w:val="24"/>
        </w:rPr>
        <w:pPrChange w:id="9343"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405 nm, 525/50, 505, V500-CD45</w:t>
      </w:r>
    </w:p>
    <w:p w14:paraId="50F91AC7" w14:textId="060D0F68" w:rsidR="00680F24" w:rsidRPr="00DB625E" w:rsidRDefault="00680F24">
      <w:pPr>
        <w:pStyle w:val="ListParagraph"/>
        <w:numPr>
          <w:ilvl w:val="0"/>
          <w:numId w:val="8"/>
        </w:numPr>
        <w:spacing w:line="480" w:lineRule="auto"/>
        <w:rPr>
          <w:rFonts w:ascii="Times New Roman" w:hAnsi="Times New Roman" w:cs="Times New Roman"/>
          <w:sz w:val="24"/>
          <w:szCs w:val="24"/>
        </w:rPr>
        <w:pPrChange w:id="9344"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 xml:space="preserve">488 nm, 710/50, 690, </w:t>
      </w:r>
      <w:proofErr w:type="spellStart"/>
      <w:r w:rsidRPr="00DB625E">
        <w:rPr>
          <w:rFonts w:ascii="Times New Roman" w:hAnsi="Times New Roman" w:cs="Times New Roman"/>
          <w:sz w:val="24"/>
          <w:szCs w:val="24"/>
        </w:rPr>
        <w:t>PerCP</w:t>
      </w:r>
      <w:proofErr w:type="spellEnd"/>
      <w:r w:rsidRPr="00DB625E">
        <w:rPr>
          <w:rFonts w:ascii="Times New Roman" w:hAnsi="Times New Roman" w:cs="Times New Roman"/>
          <w:sz w:val="24"/>
          <w:szCs w:val="24"/>
        </w:rPr>
        <w:t>/Cy5.5-</w:t>
      </w:r>
      <w:r w:rsidR="007819D0" w:rsidRPr="00DB625E">
        <w:rPr>
          <w:rFonts w:ascii="Times New Roman" w:hAnsi="Times New Roman" w:cs="Times New Roman"/>
          <w:sz w:val="24"/>
          <w:szCs w:val="24"/>
        </w:rPr>
        <w:t>CD45R/</w:t>
      </w:r>
      <w:r w:rsidRPr="00DB625E">
        <w:rPr>
          <w:rFonts w:ascii="Times New Roman" w:hAnsi="Times New Roman" w:cs="Times New Roman"/>
          <w:sz w:val="24"/>
          <w:szCs w:val="24"/>
        </w:rPr>
        <w:t>B220</w:t>
      </w:r>
    </w:p>
    <w:p w14:paraId="7F85186F" w14:textId="77777777" w:rsidR="00680F24" w:rsidRPr="00DB625E" w:rsidRDefault="00680F24">
      <w:pPr>
        <w:pStyle w:val="ListParagraph"/>
        <w:numPr>
          <w:ilvl w:val="0"/>
          <w:numId w:val="8"/>
        </w:numPr>
        <w:spacing w:line="480" w:lineRule="auto"/>
        <w:rPr>
          <w:rFonts w:ascii="Times New Roman" w:hAnsi="Times New Roman" w:cs="Times New Roman"/>
          <w:sz w:val="24"/>
          <w:szCs w:val="24"/>
        </w:rPr>
        <w:pPrChange w:id="9345"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355 nm, 740/35, 690, BUV737-CD11b</w:t>
      </w:r>
    </w:p>
    <w:p w14:paraId="300759DA" w14:textId="77777777" w:rsidR="00680F24" w:rsidRPr="00DB625E" w:rsidRDefault="00680F24">
      <w:pPr>
        <w:pStyle w:val="ListParagraph"/>
        <w:numPr>
          <w:ilvl w:val="0"/>
          <w:numId w:val="8"/>
        </w:numPr>
        <w:spacing w:line="480" w:lineRule="auto"/>
        <w:rPr>
          <w:rFonts w:ascii="Times New Roman" w:hAnsi="Times New Roman" w:cs="Times New Roman"/>
          <w:sz w:val="24"/>
          <w:szCs w:val="24"/>
        </w:rPr>
        <w:pPrChange w:id="9346"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594 nm, 660/20, 640, Alexa Fluor 647-CD11c</w:t>
      </w:r>
    </w:p>
    <w:p w14:paraId="250EE008" w14:textId="77777777" w:rsidR="00680F24" w:rsidRPr="00DB625E" w:rsidRDefault="00680F24">
      <w:pPr>
        <w:pStyle w:val="ListParagraph"/>
        <w:numPr>
          <w:ilvl w:val="0"/>
          <w:numId w:val="8"/>
        </w:numPr>
        <w:spacing w:line="480" w:lineRule="auto"/>
        <w:rPr>
          <w:rFonts w:ascii="Times New Roman" w:hAnsi="Times New Roman" w:cs="Times New Roman"/>
          <w:sz w:val="24"/>
          <w:szCs w:val="24"/>
        </w:rPr>
        <w:pPrChange w:id="9347"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488 nm, 525/50, 505, Alexa Fluor 488-CD3ε</w:t>
      </w:r>
    </w:p>
    <w:p w14:paraId="46B55298" w14:textId="77777777" w:rsidR="00680F24" w:rsidRPr="00DB625E" w:rsidRDefault="00680F24">
      <w:pPr>
        <w:pStyle w:val="ListParagraph"/>
        <w:numPr>
          <w:ilvl w:val="0"/>
          <w:numId w:val="8"/>
        </w:numPr>
        <w:spacing w:line="480" w:lineRule="auto"/>
        <w:rPr>
          <w:rFonts w:ascii="Times New Roman" w:hAnsi="Times New Roman" w:cs="Times New Roman"/>
          <w:sz w:val="24"/>
          <w:szCs w:val="24"/>
        </w:rPr>
        <w:pPrChange w:id="9348"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 xml:space="preserve">405 nm, 670/35, 635, BV605-CD4 </w:t>
      </w:r>
    </w:p>
    <w:p w14:paraId="352E7A32" w14:textId="77777777" w:rsidR="00680F24" w:rsidRPr="00DB625E" w:rsidRDefault="00680F24">
      <w:pPr>
        <w:pStyle w:val="ListParagraph"/>
        <w:numPr>
          <w:ilvl w:val="0"/>
          <w:numId w:val="8"/>
        </w:numPr>
        <w:spacing w:line="480" w:lineRule="auto"/>
        <w:rPr>
          <w:rFonts w:ascii="Times New Roman" w:hAnsi="Times New Roman" w:cs="Times New Roman"/>
          <w:sz w:val="24"/>
          <w:szCs w:val="24"/>
        </w:rPr>
        <w:pPrChange w:id="9349"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488 nm, 780/60, 755, PE/Cy7-CD49b</w:t>
      </w:r>
    </w:p>
    <w:p w14:paraId="531295FF" w14:textId="77777777" w:rsidR="00680F24" w:rsidRPr="00DB625E" w:rsidRDefault="00680F24">
      <w:pPr>
        <w:pStyle w:val="ListParagraph"/>
        <w:numPr>
          <w:ilvl w:val="0"/>
          <w:numId w:val="8"/>
        </w:numPr>
        <w:spacing w:line="480" w:lineRule="auto"/>
        <w:rPr>
          <w:rFonts w:ascii="Times New Roman" w:hAnsi="Times New Roman" w:cs="Times New Roman"/>
          <w:sz w:val="24"/>
          <w:szCs w:val="24"/>
        </w:rPr>
        <w:pPrChange w:id="9350"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488 nm, 610/20, 600, PE-CF594-CD8α</w:t>
      </w:r>
    </w:p>
    <w:p w14:paraId="0B113C92" w14:textId="77777777" w:rsidR="00680F24" w:rsidRPr="00DB625E" w:rsidRDefault="00680F24">
      <w:pPr>
        <w:pStyle w:val="ListParagraph"/>
        <w:numPr>
          <w:ilvl w:val="0"/>
          <w:numId w:val="8"/>
        </w:numPr>
        <w:spacing w:line="480" w:lineRule="auto"/>
        <w:rPr>
          <w:rFonts w:ascii="Times New Roman" w:hAnsi="Times New Roman" w:cs="Times New Roman"/>
          <w:sz w:val="24"/>
          <w:szCs w:val="24"/>
        </w:rPr>
        <w:pPrChange w:id="9351"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488 nm, 575/26, 505, PE-F4/80</w:t>
      </w:r>
    </w:p>
    <w:p w14:paraId="2F4D53DA" w14:textId="1181A7F4" w:rsidR="00680F24" w:rsidRPr="00DB625E" w:rsidRDefault="00680F24">
      <w:pPr>
        <w:pStyle w:val="ListParagraph"/>
        <w:numPr>
          <w:ilvl w:val="0"/>
          <w:numId w:val="8"/>
        </w:numPr>
        <w:spacing w:line="480" w:lineRule="auto"/>
        <w:rPr>
          <w:rFonts w:ascii="Times New Roman" w:hAnsi="Times New Roman" w:cs="Times New Roman"/>
          <w:sz w:val="24"/>
          <w:szCs w:val="24"/>
        </w:rPr>
        <w:pPrChange w:id="9352"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594 nm, 780/60, 735, APC/Cy7-Ly6C</w:t>
      </w:r>
    </w:p>
    <w:p w14:paraId="4496AF7B" w14:textId="3614FAA8" w:rsidR="00680F24" w:rsidRPr="00DB625E" w:rsidRDefault="00680F24">
      <w:pPr>
        <w:pStyle w:val="ListParagraph"/>
        <w:numPr>
          <w:ilvl w:val="0"/>
          <w:numId w:val="8"/>
        </w:numPr>
        <w:spacing w:line="480" w:lineRule="auto"/>
        <w:rPr>
          <w:rFonts w:ascii="Times New Roman" w:hAnsi="Times New Roman" w:cs="Times New Roman"/>
          <w:sz w:val="24"/>
          <w:szCs w:val="24"/>
        </w:rPr>
        <w:pPrChange w:id="9353" w:author="Baker, Gregory Joseph" w:date="2018-11-21T08:20:00Z">
          <w:pPr>
            <w:pStyle w:val="ListParagraph"/>
            <w:numPr>
              <w:numId w:val="8"/>
            </w:numPr>
            <w:spacing w:line="360" w:lineRule="auto"/>
            <w:ind w:left="2160" w:hanging="360"/>
          </w:pPr>
        </w:pPrChange>
      </w:pPr>
      <w:r w:rsidRPr="00DB625E">
        <w:rPr>
          <w:rFonts w:ascii="Times New Roman" w:hAnsi="Times New Roman" w:cs="Times New Roman"/>
          <w:sz w:val="24"/>
          <w:szCs w:val="24"/>
        </w:rPr>
        <w:t>405 nm, 780/60, 750, BV711-Ly6G</w:t>
      </w:r>
    </w:p>
    <w:p w14:paraId="63D6E0FE" w14:textId="77777777" w:rsidR="00680F24" w:rsidRPr="00DB625E" w:rsidRDefault="00680F24">
      <w:pPr>
        <w:spacing w:line="480" w:lineRule="auto"/>
        <w:contextualSpacing/>
        <w:pPrChange w:id="9354" w:author="Baker, Gregory Joseph" w:date="2018-11-21T08:20:00Z">
          <w:pPr>
            <w:spacing w:line="360" w:lineRule="auto"/>
            <w:contextualSpacing/>
          </w:pPr>
        </w:pPrChange>
      </w:pPr>
      <w:r w:rsidRPr="00DB625E">
        <w:t>Samples were run in the following order:</w:t>
      </w:r>
    </w:p>
    <w:p w14:paraId="45824BE9" w14:textId="5DE0CFA7" w:rsidR="00680F24" w:rsidRPr="00DB625E" w:rsidRDefault="00680F24">
      <w:pPr>
        <w:pStyle w:val="ListParagraph"/>
        <w:numPr>
          <w:ilvl w:val="0"/>
          <w:numId w:val="9"/>
        </w:numPr>
        <w:spacing w:line="480" w:lineRule="auto"/>
        <w:rPr>
          <w:rFonts w:ascii="Times New Roman" w:hAnsi="Times New Roman" w:cs="Times New Roman"/>
          <w:sz w:val="24"/>
          <w:szCs w:val="24"/>
        </w:rPr>
        <w:pPrChange w:id="9355" w:author="Baker, Gregory Joseph" w:date="2018-11-21T08:20:00Z">
          <w:pPr>
            <w:pStyle w:val="ListParagraph"/>
            <w:numPr>
              <w:numId w:val="9"/>
            </w:numPr>
            <w:spacing w:line="360" w:lineRule="auto"/>
            <w:ind w:left="990" w:hanging="360"/>
          </w:pPr>
        </w:pPrChange>
      </w:pPr>
      <w:r w:rsidRPr="00DB625E">
        <w:rPr>
          <w:rFonts w:ascii="Times New Roman" w:hAnsi="Times New Roman" w:cs="Times New Roman"/>
          <w:sz w:val="24"/>
          <w:szCs w:val="24"/>
        </w:rPr>
        <w:t xml:space="preserve">SP beads (pre): to check that PMT voltages were within previously defined tolerability </w:t>
      </w:r>
      <w:r w:rsidR="00EF110D" w:rsidRPr="00DB625E">
        <w:rPr>
          <w:rFonts w:ascii="Times New Roman" w:hAnsi="Times New Roman" w:cs="Times New Roman"/>
          <w:sz w:val="24"/>
          <w:szCs w:val="24"/>
        </w:rPr>
        <w:t>ranges</w:t>
      </w:r>
      <w:r w:rsidRPr="00DB625E">
        <w:rPr>
          <w:rFonts w:ascii="Times New Roman" w:hAnsi="Times New Roman" w:cs="Times New Roman"/>
          <w:sz w:val="24"/>
          <w:szCs w:val="24"/>
        </w:rPr>
        <w:t xml:space="preserve"> prior to data acquisition.</w:t>
      </w:r>
    </w:p>
    <w:p w14:paraId="32A7091B" w14:textId="77777777" w:rsidR="00680F24" w:rsidRPr="00DB625E" w:rsidRDefault="00680F24">
      <w:pPr>
        <w:pStyle w:val="ListParagraph"/>
        <w:numPr>
          <w:ilvl w:val="0"/>
          <w:numId w:val="9"/>
        </w:numPr>
        <w:spacing w:line="480" w:lineRule="auto"/>
        <w:rPr>
          <w:rFonts w:ascii="Times New Roman" w:hAnsi="Times New Roman" w:cs="Times New Roman"/>
          <w:sz w:val="24"/>
          <w:szCs w:val="24"/>
        </w:rPr>
        <w:pPrChange w:id="9356" w:author="Baker, Gregory Joseph" w:date="2018-11-21T08:20:00Z">
          <w:pPr>
            <w:pStyle w:val="ListParagraph"/>
            <w:numPr>
              <w:numId w:val="9"/>
            </w:numPr>
            <w:spacing w:line="360" w:lineRule="auto"/>
            <w:ind w:left="990" w:hanging="360"/>
          </w:pPr>
        </w:pPrChange>
      </w:pPr>
      <w:r w:rsidRPr="00DB625E">
        <w:rPr>
          <w:rFonts w:ascii="Times New Roman" w:hAnsi="Times New Roman" w:cs="Times New Roman"/>
          <w:sz w:val="24"/>
          <w:szCs w:val="24"/>
        </w:rPr>
        <w:t>unstained control splenocytes (UNS)</w:t>
      </w:r>
    </w:p>
    <w:p w14:paraId="4D151405" w14:textId="77777777" w:rsidR="00680F24" w:rsidRPr="00DB625E" w:rsidRDefault="00680F24">
      <w:pPr>
        <w:pStyle w:val="ListParagraph"/>
        <w:numPr>
          <w:ilvl w:val="0"/>
          <w:numId w:val="9"/>
        </w:numPr>
        <w:spacing w:line="480" w:lineRule="auto"/>
        <w:rPr>
          <w:rFonts w:ascii="Times New Roman" w:hAnsi="Times New Roman" w:cs="Times New Roman"/>
          <w:sz w:val="24"/>
          <w:szCs w:val="24"/>
        </w:rPr>
        <w:pPrChange w:id="9357" w:author="Baker, Gregory Joseph" w:date="2018-11-21T08:20:00Z">
          <w:pPr>
            <w:pStyle w:val="ListParagraph"/>
            <w:numPr>
              <w:numId w:val="9"/>
            </w:numPr>
            <w:spacing w:line="360" w:lineRule="auto"/>
            <w:ind w:left="990" w:hanging="360"/>
          </w:pPr>
        </w:pPrChange>
      </w:pPr>
      <w:r w:rsidRPr="00DB625E">
        <w:rPr>
          <w:rFonts w:ascii="Times New Roman" w:hAnsi="Times New Roman" w:cs="Times New Roman"/>
          <w:sz w:val="24"/>
          <w:szCs w:val="24"/>
        </w:rPr>
        <w:t>unstained control splenocytes labeled with FVD (FVD)</w:t>
      </w:r>
    </w:p>
    <w:p w14:paraId="3CADDB09" w14:textId="77777777" w:rsidR="00680F24" w:rsidRPr="00DB625E" w:rsidRDefault="00680F24">
      <w:pPr>
        <w:pStyle w:val="ListParagraph"/>
        <w:numPr>
          <w:ilvl w:val="0"/>
          <w:numId w:val="9"/>
        </w:numPr>
        <w:spacing w:line="480" w:lineRule="auto"/>
        <w:rPr>
          <w:rFonts w:ascii="Times New Roman" w:hAnsi="Times New Roman" w:cs="Times New Roman"/>
          <w:sz w:val="24"/>
          <w:szCs w:val="24"/>
        </w:rPr>
        <w:pPrChange w:id="9358" w:author="Baker, Gregory Joseph" w:date="2018-11-21T08:20:00Z">
          <w:pPr>
            <w:pStyle w:val="ListParagraph"/>
            <w:numPr>
              <w:numId w:val="9"/>
            </w:numPr>
            <w:spacing w:line="360" w:lineRule="auto"/>
            <w:ind w:left="990" w:hanging="360"/>
          </w:pPr>
        </w:pPrChange>
      </w:pPr>
      <w:r w:rsidRPr="00DB625E">
        <w:rPr>
          <w:rFonts w:ascii="Times New Roman" w:hAnsi="Times New Roman" w:cs="Times New Roman"/>
          <w:sz w:val="24"/>
          <w:szCs w:val="24"/>
        </w:rPr>
        <w:t>control splenocytes labeled with FVD and CD45 isotype control antibodies (ISO)</w:t>
      </w:r>
    </w:p>
    <w:p w14:paraId="74B8AC3A" w14:textId="43E01307" w:rsidR="00680F24" w:rsidRPr="00DB625E" w:rsidRDefault="00680F24">
      <w:pPr>
        <w:pStyle w:val="ListParagraph"/>
        <w:numPr>
          <w:ilvl w:val="0"/>
          <w:numId w:val="9"/>
        </w:numPr>
        <w:spacing w:line="480" w:lineRule="auto"/>
        <w:rPr>
          <w:rFonts w:ascii="Times New Roman" w:hAnsi="Times New Roman" w:cs="Times New Roman"/>
          <w:sz w:val="24"/>
          <w:szCs w:val="24"/>
        </w:rPr>
        <w:pPrChange w:id="9359" w:author="Baker, Gregory Joseph" w:date="2018-11-21T08:20:00Z">
          <w:pPr>
            <w:pStyle w:val="ListParagraph"/>
            <w:numPr>
              <w:numId w:val="9"/>
            </w:numPr>
            <w:spacing w:line="360" w:lineRule="auto"/>
            <w:ind w:left="990" w:hanging="360"/>
          </w:pPr>
        </w:pPrChange>
      </w:pPr>
      <w:r w:rsidRPr="00DB625E">
        <w:rPr>
          <w:rFonts w:ascii="Times New Roman" w:hAnsi="Times New Roman" w:cs="Times New Roman"/>
          <w:sz w:val="24"/>
          <w:szCs w:val="24"/>
        </w:rPr>
        <w:lastRenderedPageBreak/>
        <w:t xml:space="preserve">single-color compensation controls </w:t>
      </w:r>
      <w:r w:rsidR="00EF110D" w:rsidRPr="00DB625E">
        <w:rPr>
          <w:rFonts w:ascii="Times New Roman" w:hAnsi="Times New Roman" w:cs="Times New Roman"/>
          <w:sz w:val="24"/>
          <w:szCs w:val="24"/>
        </w:rPr>
        <w:t>stained with</w:t>
      </w:r>
      <w:r w:rsidRPr="00DB625E">
        <w:rPr>
          <w:rFonts w:ascii="Times New Roman" w:hAnsi="Times New Roman" w:cs="Times New Roman"/>
          <w:sz w:val="24"/>
          <w:szCs w:val="24"/>
        </w:rPr>
        <w:t xml:space="preserve"> FVD (</w:t>
      </w:r>
      <w:r w:rsidR="00EF110D" w:rsidRPr="00DB625E">
        <w:rPr>
          <w:rFonts w:ascii="Times New Roman" w:hAnsi="Times New Roman" w:cs="Times New Roman"/>
          <w:sz w:val="24"/>
          <w:szCs w:val="24"/>
        </w:rPr>
        <w:t xml:space="preserve">control </w:t>
      </w:r>
      <w:r w:rsidRPr="00DB625E">
        <w:rPr>
          <w:rFonts w:ascii="Times New Roman" w:hAnsi="Times New Roman" w:cs="Times New Roman"/>
          <w:sz w:val="24"/>
          <w:szCs w:val="24"/>
        </w:rPr>
        <w:t>splenocytes</w:t>
      </w:r>
      <w:r w:rsidR="00EF110D" w:rsidRPr="00DB625E">
        <w:rPr>
          <w:rFonts w:ascii="Times New Roman" w:hAnsi="Times New Roman" w:cs="Times New Roman"/>
          <w:sz w:val="24"/>
          <w:szCs w:val="24"/>
        </w:rPr>
        <w:t xml:space="preserve"> were used </w:t>
      </w:r>
      <w:r w:rsidRPr="00DB625E">
        <w:rPr>
          <w:rFonts w:ascii="Times New Roman" w:hAnsi="Times New Roman" w:cs="Times New Roman"/>
          <w:sz w:val="24"/>
          <w:szCs w:val="24"/>
        </w:rPr>
        <w:t xml:space="preserve">for each antibody except CD49b, where WBCs were </w:t>
      </w:r>
      <w:r w:rsidR="00EF110D" w:rsidRPr="00DB625E">
        <w:rPr>
          <w:rFonts w:ascii="Times New Roman" w:hAnsi="Times New Roman" w:cs="Times New Roman"/>
          <w:sz w:val="24"/>
          <w:szCs w:val="24"/>
        </w:rPr>
        <w:t>used due to the increased fraction of CD49b</w:t>
      </w:r>
      <w:r w:rsidR="00EF110D" w:rsidRPr="00DB625E">
        <w:rPr>
          <w:rFonts w:ascii="Times New Roman" w:hAnsi="Times New Roman" w:cs="Times New Roman"/>
          <w:sz w:val="24"/>
          <w:szCs w:val="24"/>
          <w:vertAlign w:val="superscript"/>
        </w:rPr>
        <w:t>+</w:t>
      </w:r>
      <w:r w:rsidR="00EF110D" w:rsidRPr="00DB625E">
        <w:rPr>
          <w:rFonts w:ascii="Times New Roman" w:hAnsi="Times New Roman" w:cs="Times New Roman"/>
          <w:sz w:val="24"/>
          <w:szCs w:val="24"/>
        </w:rPr>
        <w:t xml:space="preserve"> cells in the blood</w:t>
      </w:r>
      <w:r w:rsidRPr="00DB625E">
        <w:rPr>
          <w:rFonts w:ascii="Times New Roman" w:hAnsi="Times New Roman" w:cs="Times New Roman"/>
          <w:sz w:val="24"/>
          <w:szCs w:val="24"/>
        </w:rPr>
        <w:t>)</w:t>
      </w:r>
    </w:p>
    <w:p w14:paraId="6BB4239B" w14:textId="159F55A8" w:rsidR="00680F24" w:rsidRPr="00DB625E" w:rsidRDefault="00680F24">
      <w:pPr>
        <w:pStyle w:val="ListParagraph"/>
        <w:numPr>
          <w:ilvl w:val="0"/>
          <w:numId w:val="9"/>
        </w:numPr>
        <w:spacing w:line="480" w:lineRule="auto"/>
        <w:rPr>
          <w:rFonts w:ascii="Times New Roman" w:hAnsi="Times New Roman" w:cs="Times New Roman"/>
          <w:sz w:val="24"/>
          <w:szCs w:val="24"/>
        </w:rPr>
        <w:pPrChange w:id="9360" w:author="Baker, Gregory Joseph" w:date="2018-11-21T08:20:00Z">
          <w:pPr>
            <w:pStyle w:val="ListParagraph"/>
            <w:numPr>
              <w:numId w:val="9"/>
            </w:numPr>
            <w:spacing w:line="360" w:lineRule="auto"/>
            <w:ind w:left="990" w:hanging="360"/>
          </w:pPr>
        </w:pPrChange>
      </w:pPr>
      <w:r w:rsidRPr="00DB625E">
        <w:rPr>
          <w:rFonts w:ascii="Times New Roman" w:hAnsi="Times New Roman" w:cs="Times New Roman"/>
          <w:sz w:val="24"/>
          <w:szCs w:val="24"/>
        </w:rPr>
        <w:t>experimental samples (</w:t>
      </w:r>
      <w:r w:rsidR="009014D6" w:rsidRPr="00DB625E">
        <w:rPr>
          <w:rFonts w:ascii="Times New Roman" w:hAnsi="Times New Roman" w:cs="Times New Roman"/>
          <w:sz w:val="24"/>
          <w:szCs w:val="24"/>
        </w:rPr>
        <w:t xml:space="preserve">16 mice x 5 tissue samples = </w:t>
      </w:r>
      <w:r w:rsidRPr="00DB625E">
        <w:rPr>
          <w:rFonts w:ascii="Times New Roman" w:hAnsi="Times New Roman" w:cs="Times New Roman"/>
          <w:sz w:val="24"/>
          <w:szCs w:val="24"/>
        </w:rPr>
        <w:t>80 in total)</w:t>
      </w:r>
    </w:p>
    <w:p w14:paraId="78C6D8EE" w14:textId="77777777" w:rsidR="00680F24" w:rsidRPr="00DB625E" w:rsidRDefault="00680F24">
      <w:pPr>
        <w:pStyle w:val="ListParagraph"/>
        <w:numPr>
          <w:ilvl w:val="0"/>
          <w:numId w:val="9"/>
        </w:numPr>
        <w:spacing w:line="480" w:lineRule="auto"/>
        <w:rPr>
          <w:rFonts w:ascii="Times New Roman" w:hAnsi="Times New Roman" w:cs="Times New Roman"/>
          <w:sz w:val="24"/>
          <w:szCs w:val="24"/>
        </w:rPr>
        <w:pPrChange w:id="9361" w:author="Baker, Gregory Joseph" w:date="2018-11-21T08:20:00Z">
          <w:pPr>
            <w:pStyle w:val="ListParagraph"/>
            <w:numPr>
              <w:numId w:val="9"/>
            </w:numPr>
            <w:spacing w:line="360" w:lineRule="auto"/>
            <w:ind w:left="990" w:hanging="360"/>
          </w:pPr>
        </w:pPrChange>
      </w:pPr>
      <w:r w:rsidRPr="00DB625E">
        <w:rPr>
          <w:rFonts w:ascii="Times New Roman" w:hAnsi="Times New Roman" w:cs="Times New Roman"/>
          <w:sz w:val="24"/>
          <w:szCs w:val="24"/>
        </w:rPr>
        <w:t>SP beads (post): to check that PMT voltages remained stable over the acquisition period (fluidic anomalies can impact laser delay stability)</w:t>
      </w:r>
    </w:p>
    <w:p w14:paraId="7F7D2AC1" w14:textId="637BCEB4" w:rsidR="00680F24" w:rsidRPr="00DB625E" w:rsidRDefault="009014D6">
      <w:pPr>
        <w:spacing w:line="480" w:lineRule="auto"/>
        <w:contextualSpacing/>
        <w:pPrChange w:id="9362" w:author="Baker, Gregory Joseph" w:date="2018-11-21T08:20:00Z">
          <w:pPr>
            <w:spacing w:line="360" w:lineRule="auto"/>
            <w:contextualSpacing/>
          </w:pPr>
        </w:pPrChange>
      </w:pPr>
      <w:r w:rsidRPr="00DB625E">
        <w:t>R</w:t>
      </w:r>
      <w:r w:rsidR="00680F24" w:rsidRPr="00DB625E">
        <w:t>aw data were exported FCS3.0 files</w:t>
      </w:r>
      <w:r w:rsidRPr="00DB625E">
        <w:t xml:space="preserve"> upon completion of data acquisition.</w:t>
      </w:r>
    </w:p>
    <w:p w14:paraId="7FDE1789" w14:textId="77777777" w:rsidR="00680F24" w:rsidRPr="00DB625E" w:rsidRDefault="00680F24">
      <w:pPr>
        <w:spacing w:line="480" w:lineRule="auto"/>
        <w:contextualSpacing/>
        <w:rPr>
          <w:b/>
          <w:bCs/>
          <w:rPrChange w:id="9363" w:author="Baker, Gregory Joseph" w:date="2018-11-21T08:19:00Z">
            <w:rPr>
              <w:b/>
              <w:bCs/>
              <w:spacing w:val="-10"/>
            </w:rPr>
          </w:rPrChange>
        </w:rPr>
        <w:pPrChange w:id="9364" w:author="Baker, Gregory Joseph" w:date="2018-11-21T08:20:00Z">
          <w:pPr>
            <w:spacing w:line="360" w:lineRule="auto"/>
            <w:contextualSpacing/>
          </w:pPr>
        </w:pPrChange>
      </w:pPr>
    </w:p>
    <w:p w14:paraId="0639D27E" w14:textId="77777777" w:rsidR="00680F24" w:rsidRPr="00DB625E" w:rsidRDefault="00680F24">
      <w:pPr>
        <w:spacing w:line="480" w:lineRule="auto"/>
        <w:contextualSpacing/>
        <w:pPrChange w:id="9365" w:author="Baker, Gregory Joseph" w:date="2018-11-21T08:20:00Z">
          <w:pPr>
            <w:spacing w:line="360" w:lineRule="auto"/>
            <w:contextualSpacing/>
          </w:pPr>
        </w:pPrChange>
      </w:pPr>
      <w:r w:rsidRPr="00DB625E">
        <w:rPr>
          <w:b/>
          <w:bCs/>
          <w:rPrChange w:id="9366" w:author="Baker, Gregory Joseph" w:date="2018-11-21T08:19:00Z">
            <w:rPr>
              <w:b/>
              <w:bCs/>
              <w:spacing w:val="-10"/>
            </w:rPr>
          </w:rPrChange>
        </w:rPr>
        <w:t>Spectral Deconvolution and Data Cleanup</w:t>
      </w:r>
    </w:p>
    <w:p w14:paraId="734CD8A7" w14:textId="5FB9D0E6" w:rsidR="00680F24" w:rsidRPr="00DB625E" w:rsidRDefault="00680F24">
      <w:pPr>
        <w:spacing w:line="480" w:lineRule="auto"/>
        <w:contextualSpacing/>
        <w:pPrChange w:id="9367" w:author="Baker, Gregory Joseph" w:date="2018-11-21T08:20:00Z">
          <w:pPr>
            <w:spacing w:line="360" w:lineRule="auto"/>
            <w:contextualSpacing/>
          </w:pPr>
        </w:pPrChange>
      </w:pPr>
      <w:proofErr w:type="spellStart"/>
      <w:r w:rsidRPr="00DB625E">
        <w:t>FlowJo</w:t>
      </w:r>
      <w:proofErr w:type="spellEnd"/>
      <w:r w:rsidRPr="00DB625E">
        <w:t xml:space="preserve"> software was used to spectrally deconvolve raw flow cytometry data. Data from wells E10-</w:t>
      </w:r>
      <w:r w:rsidR="009014D6" w:rsidRPr="00DB625E">
        <w:t>E</w:t>
      </w:r>
      <w:r w:rsidRPr="00DB625E">
        <w:t>12, F9-</w:t>
      </w:r>
      <w:r w:rsidR="009014D6" w:rsidRPr="00DB625E">
        <w:t>F</w:t>
      </w:r>
      <w:r w:rsidRPr="00DB625E">
        <w:t>12, G9-</w:t>
      </w:r>
      <w:r w:rsidR="009014D6" w:rsidRPr="00DB625E">
        <w:t>G</w:t>
      </w:r>
      <w:r w:rsidRPr="00DB625E">
        <w:t>12, H9-</w:t>
      </w:r>
      <w:r w:rsidR="009014D6" w:rsidRPr="00DB625E">
        <w:t>H</w:t>
      </w:r>
      <w:r w:rsidRPr="00DB625E">
        <w:t xml:space="preserve">10 were imported into the </w:t>
      </w:r>
      <w:r w:rsidR="009014D6" w:rsidRPr="00DB625E">
        <w:t>“</w:t>
      </w:r>
      <w:r w:rsidRPr="00DB625E">
        <w:t>compensation group</w:t>
      </w:r>
      <w:r w:rsidR="009014D6" w:rsidRPr="00DB625E">
        <w:t>”</w:t>
      </w:r>
      <w:r w:rsidRPr="00DB625E">
        <w:t xml:space="preserve"> of a new </w:t>
      </w:r>
      <w:proofErr w:type="spellStart"/>
      <w:r w:rsidRPr="00DB625E">
        <w:t>FlowJo</w:t>
      </w:r>
      <w:proofErr w:type="spellEnd"/>
      <w:r w:rsidRPr="00DB625E">
        <w:t xml:space="preserve"> </w:t>
      </w:r>
      <w:r w:rsidR="009014D6" w:rsidRPr="00DB625E">
        <w:t>“</w:t>
      </w:r>
      <w:r w:rsidRPr="00DB625E">
        <w:t>workspace</w:t>
      </w:r>
      <w:r w:rsidR="009014D6" w:rsidRPr="00DB625E">
        <w:t>”</w:t>
      </w:r>
      <w:r w:rsidRPr="00DB625E">
        <w:t>. Since our study focused on analysis of lymphoid tissue, the vast majority of cells in each sample were CD45</w:t>
      </w:r>
      <w:r w:rsidRPr="00DB625E">
        <w:rPr>
          <w:vertAlign w:val="superscript"/>
        </w:rPr>
        <w:t>+</w:t>
      </w:r>
      <w:r w:rsidRPr="00DB625E">
        <w:t>. Thus, the CD45 signal intensity distributions were invariably unimodal</w:t>
      </w:r>
      <w:r w:rsidR="009014D6" w:rsidRPr="00DB625E">
        <w:t xml:space="preserve"> making it </w:t>
      </w:r>
      <w:r w:rsidRPr="00DB625E">
        <w:t>difficult to objectively define a compensation gate for the CD45 single-positive control. The issue was resolved by merging the data corresponding to</w:t>
      </w:r>
      <w:r w:rsidR="009014D6" w:rsidRPr="00DB625E">
        <w:t xml:space="preserve"> well</w:t>
      </w:r>
      <w:r w:rsidRPr="00DB625E">
        <w:t xml:space="preserve"> E11 (ISO) with that of F9 (CD45 single-color compensation control) using </w:t>
      </w:r>
      <w:proofErr w:type="spellStart"/>
      <w:r w:rsidRPr="00DB625E">
        <w:t>FlowJo’s</w:t>
      </w:r>
      <w:proofErr w:type="spellEnd"/>
      <w:r w:rsidRPr="00DB625E">
        <w:t xml:space="preserve"> </w:t>
      </w:r>
      <w:r w:rsidR="009014D6" w:rsidRPr="00DB625E">
        <w:t>“</w:t>
      </w:r>
      <w:r w:rsidRPr="00DB625E">
        <w:t>concatenate</w:t>
      </w:r>
      <w:r w:rsidR="009014D6" w:rsidRPr="00DB625E">
        <w:t>”</w:t>
      </w:r>
      <w:r w:rsidRPr="00DB625E">
        <w:t xml:space="preserve"> feature. The merged data was saved as a new FCS3.0 file </w:t>
      </w:r>
      <w:r w:rsidR="009014D6" w:rsidRPr="00DB625E">
        <w:t>and</w:t>
      </w:r>
      <w:r w:rsidRPr="00DB625E">
        <w:t xml:space="preserve"> imported into the </w:t>
      </w:r>
      <w:r w:rsidR="009014D6" w:rsidRPr="00DB625E">
        <w:t>“</w:t>
      </w:r>
      <w:r w:rsidRPr="00DB625E">
        <w:t>compensation group</w:t>
      </w:r>
      <w:r w:rsidR="009014D6" w:rsidRPr="00DB625E">
        <w:t>”</w:t>
      </w:r>
      <w:r w:rsidRPr="00DB625E">
        <w:t xml:space="preserve"> of the current </w:t>
      </w:r>
      <w:r w:rsidR="009014D6" w:rsidRPr="00DB625E">
        <w:t>“</w:t>
      </w:r>
      <w:r w:rsidRPr="00DB625E">
        <w:t>workspace</w:t>
      </w:r>
      <w:r w:rsidR="009014D6" w:rsidRPr="00DB625E">
        <w:t>”</w:t>
      </w:r>
      <w:r w:rsidRPr="00DB625E">
        <w:t xml:space="preserve">. The </w:t>
      </w:r>
      <w:r w:rsidR="009014D6" w:rsidRPr="00DB625E">
        <w:t xml:space="preserve">original </w:t>
      </w:r>
      <w:r w:rsidRPr="00DB625E">
        <w:t xml:space="preserve">CD45 single-positive compensation control and ISO samples were </w:t>
      </w:r>
      <w:r w:rsidR="009014D6" w:rsidRPr="00DB625E">
        <w:t xml:space="preserve">then </w:t>
      </w:r>
      <w:r w:rsidR="008A77FD" w:rsidRPr="00DB625E">
        <w:t>deleted</w:t>
      </w:r>
      <w:r w:rsidRPr="00DB625E">
        <w:t xml:space="preserve"> from the </w:t>
      </w:r>
      <w:r w:rsidR="009014D6" w:rsidRPr="00DB625E">
        <w:t>“</w:t>
      </w:r>
      <w:r w:rsidRPr="00DB625E">
        <w:t>workspace</w:t>
      </w:r>
      <w:r w:rsidR="009014D6" w:rsidRPr="00DB625E">
        <w:t>”</w:t>
      </w:r>
      <w:r w:rsidRPr="00DB625E">
        <w:t xml:space="preserve">. </w:t>
      </w:r>
      <w:r w:rsidR="00B25691" w:rsidRPr="00DB625E">
        <w:t>The m</w:t>
      </w:r>
      <w:r w:rsidRPr="00DB625E">
        <w:t>erg</w:t>
      </w:r>
      <w:r w:rsidR="00B25691" w:rsidRPr="00DB625E">
        <w:t xml:space="preserve">ing procedure resulted </w:t>
      </w:r>
      <w:r w:rsidRPr="00DB625E">
        <w:t xml:space="preserve">in a bimodal distribution </w:t>
      </w:r>
      <w:r w:rsidR="00B25691" w:rsidRPr="00DB625E">
        <w:t>and the ability to o</w:t>
      </w:r>
      <w:r w:rsidRPr="00DB625E">
        <w:t>bjective</w:t>
      </w:r>
      <w:r w:rsidR="00B25691" w:rsidRPr="00DB625E">
        <w:t>ly define a</w:t>
      </w:r>
      <w:r w:rsidRPr="00DB625E">
        <w:t xml:space="preserve"> CD45 compensation </w:t>
      </w:r>
      <w:r w:rsidR="00B25691" w:rsidRPr="00DB625E">
        <w:t xml:space="preserve">gate between </w:t>
      </w:r>
      <w:r w:rsidRPr="00DB625E">
        <w:t xml:space="preserve">the two peaks. The </w:t>
      </w:r>
      <w:r w:rsidR="0061503A" w:rsidRPr="00DB625E">
        <w:t>merged</w:t>
      </w:r>
      <w:r w:rsidRPr="00DB625E">
        <w:t xml:space="preserve"> CD45 file</w:t>
      </w:r>
      <w:r w:rsidR="0061503A" w:rsidRPr="00DB625E">
        <w:t xml:space="preserve"> plus the </w:t>
      </w:r>
      <w:r w:rsidRPr="00DB625E">
        <w:t xml:space="preserve">other 10 single-color compensation controls and </w:t>
      </w:r>
      <w:r w:rsidR="0061503A" w:rsidRPr="00DB625E">
        <w:t xml:space="preserve">the FVD </w:t>
      </w:r>
      <w:r w:rsidRPr="00DB625E">
        <w:t xml:space="preserve">well </w:t>
      </w:r>
      <w:r w:rsidR="0061503A" w:rsidRPr="00DB625E">
        <w:t>(</w:t>
      </w:r>
      <w:r w:rsidRPr="00DB625E">
        <w:t>E10</w:t>
      </w:r>
      <w:r w:rsidR="0061503A" w:rsidRPr="00DB625E">
        <w:t>)</w:t>
      </w:r>
      <w:r w:rsidRPr="00DB625E">
        <w:t xml:space="preserve">—which served as the compensation control for the for the </w:t>
      </w:r>
      <w:r w:rsidR="0061503A" w:rsidRPr="00DB625E">
        <w:t>FVD</w:t>
      </w:r>
      <w:r w:rsidRPr="00DB625E">
        <w:t xml:space="preserve">—were gated for viable singlets according to the following strategy: </w:t>
      </w:r>
    </w:p>
    <w:p w14:paraId="6620774D" w14:textId="77777777" w:rsidR="00680F24" w:rsidRPr="00DB625E" w:rsidRDefault="00680F24">
      <w:pPr>
        <w:pStyle w:val="ListParagraph"/>
        <w:numPr>
          <w:ilvl w:val="0"/>
          <w:numId w:val="10"/>
        </w:numPr>
        <w:spacing w:line="480" w:lineRule="auto"/>
        <w:rPr>
          <w:rFonts w:ascii="Times New Roman" w:hAnsi="Times New Roman" w:cs="Times New Roman"/>
          <w:sz w:val="24"/>
          <w:szCs w:val="24"/>
        </w:rPr>
        <w:pPrChange w:id="9368" w:author="Baker, Gregory Joseph" w:date="2018-11-21T08:20:00Z">
          <w:pPr>
            <w:pStyle w:val="ListParagraph"/>
            <w:numPr>
              <w:numId w:val="10"/>
            </w:numPr>
            <w:spacing w:line="360" w:lineRule="auto"/>
            <w:ind w:hanging="360"/>
          </w:pPr>
        </w:pPrChange>
      </w:pPr>
      <w:r w:rsidRPr="00DB625E">
        <w:rPr>
          <w:rFonts w:ascii="Times New Roman" w:hAnsi="Times New Roman" w:cs="Times New Roman"/>
          <w:sz w:val="24"/>
          <w:szCs w:val="24"/>
        </w:rPr>
        <w:t>FSC-A vs. SSC-A: on all events</w:t>
      </w:r>
    </w:p>
    <w:p w14:paraId="068DAFE6" w14:textId="77777777" w:rsidR="00680F24" w:rsidRPr="00DB625E" w:rsidRDefault="00680F24">
      <w:pPr>
        <w:pStyle w:val="ListParagraph"/>
        <w:numPr>
          <w:ilvl w:val="0"/>
          <w:numId w:val="10"/>
        </w:numPr>
        <w:spacing w:line="480" w:lineRule="auto"/>
        <w:rPr>
          <w:rFonts w:ascii="Times New Roman" w:hAnsi="Times New Roman" w:cs="Times New Roman"/>
          <w:sz w:val="24"/>
          <w:szCs w:val="24"/>
        </w:rPr>
        <w:pPrChange w:id="9369" w:author="Baker, Gregory Joseph" w:date="2018-11-21T08:20:00Z">
          <w:pPr>
            <w:pStyle w:val="ListParagraph"/>
            <w:numPr>
              <w:numId w:val="10"/>
            </w:numPr>
            <w:spacing w:line="360" w:lineRule="auto"/>
            <w:ind w:hanging="360"/>
          </w:pPr>
        </w:pPrChange>
      </w:pPr>
      <w:r w:rsidRPr="00DB625E">
        <w:rPr>
          <w:rFonts w:ascii="Times New Roman" w:hAnsi="Times New Roman" w:cs="Times New Roman"/>
          <w:sz w:val="24"/>
          <w:szCs w:val="24"/>
        </w:rPr>
        <w:lastRenderedPageBreak/>
        <w:t>SSC-H vs. SSC-W: doublet discriminator</w:t>
      </w:r>
    </w:p>
    <w:p w14:paraId="04A1C5C1" w14:textId="77777777" w:rsidR="00680F24" w:rsidRPr="00DB625E" w:rsidRDefault="00680F24">
      <w:pPr>
        <w:pStyle w:val="ListParagraph"/>
        <w:numPr>
          <w:ilvl w:val="0"/>
          <w:numId w:val="10"/>
        </w:numPr>
        <w:spacing w:line="480" w:lineRule="auto"/>
        <w:rPr>
          <w:rFonts w:ascii="Times New Roman" w:hAnsi="Times New Roman" w:cs="Times New Roman"/>
          <w:sz w:val="24"/>
          <w:szCs w:val="24"/>
        </w:rPr>
        <w:pPrChange w:id="9370" w:author="Baker, Gregory Joseph" w:date="2018-11-21T08:20:00Z">
          <w:pPr>
            <w:pStyle w:val="ListParagraph"/>
            <w:numPr>
              <w:numId w:val="10"/>
            </w:numPr>
            <w:spacing w:line="360" w:lineRule="auto"/>
            <w:ind w:hanging="360"/>
          </w:pPr>
        </w:pPrChange>
      </w:pPr>
      <w:r w:rsidRPr="00DB625E">
        <w:rPr>
          <w:rFonts w:ascii="Times New Roman" w:hAnsi="Times New Roman" w:cs="Times New Roman"/>
          <w:sz w:val="24"/>
          <w:szCs w:val="24"/>
        </w:rPr>
        <w:t>FSC-H vs. FSC-W: doublet discriminator</w:t>
      </w:r>
    </w:p>
    <w:p w14:paraId="4D2C1D42" w14:textId="148E29BA" w:rsidR="00680F24" w:rsidRPr="00DB625E" w:rsidRDefault="00B77367">
      <w:pPr>
        <w:pStyle w:val="ListParagraph"/>
        <w:numPr>
          <w:ilvl w:val="0"/>
          <w:numId w:val="10"/>
        </w:numPr>
        <w:spacing w:line="480" w:lineRule="auto"/>
        <w:rPr>
          <w:rFonts w:ascii="Times New Roman" w:hAnsi="Times New Roman" w:cs="Times New Roman"/>
          <w:sz w:val="24"/>
          <w:szCs w:val="24"/>
        </w:rPr>
        <w:pPrChange w:id="9371" w:author="Baker, Gregory Joseph" w:date="2018-11-21T08:20:00Z">
          <w:pPr>
            <w:pStyle w:val="ListParagraph"/>
            <w:numPr>
              <w:numId w:val="10"/>
            </w:numPr>
            <w:spacing w:line="360" w:lineRule="auto"/>
            <w:ind w:hanging="360"/>
          </w:pPr>
        </w:pPrChange>
      </w:pPr>
      <w:r w:rsidRPr="00DB625E">
        <w:rPr>
          <w:rFonts w:ascii="Times New Roman" w:hAnsi="Times New Roman" w:cs="Times New Roman"/>
          <w:sz w:val="24"/>
          <w:szCs w:val="24"/>
        </w:rPr>
        <w:t>BUV395</w:t>
      </w:r>
      <w:r w:rsidR="00680F24" w:rsidRPr="00DB625E">
        <w:rPr>
          <w:rFonts w:ascii="Times New Roman" w:hAnsi="Times New Roman" w:cs="Times New Roman"/>
          <w:sz w:val="24"/>
          <w:szCs w:val="24"/>
        </w:rPr>
        <w:t>-A (</w:t>
      </w:r>
      <w:del w:id="9372" w:author="Baker, Gregory Joseph" w:date="2018-11-21T15:55:00Z">
        <w:r w:rsidRPr="00DB625E" w:rsidDel="008E2E1B">
          <w:rPr>
            <w:rFonts w:ascii="Times New Roman" w:hAnsi="Times New Roman" w:cs="Times New Roman"/>
            <w:sz w:val="24"/>
            <w:szCs w:val="24"/>
          </w:rPr>
          <w:delText>FVD</w:delText>
        </w:r>
        <w:r w:rsidR="00680F24" w:rsidRPr="00DB625E" w:rsidDel="008E2E1B">
          <w:rPr>
            <w:rFonts w:ascii="Times New Roman" w:hAnsi="Times New Roman" w:cs="Times New Roman"/>
            <w:sz w:val="24"/>
            <w:szCs w:val="24"/>
          </w:rPr>
          <w:delText>)</w:delText>
        </w:r>
        <w:r w:rsidRPr="00DB625E" w:rsidDel="008E2E1B">
          <w:rPr>
            <w:rFonts w:ascii="Times New Roman" w:hAnsi="Times New Roman" w:cs="Times New Roman"/>
            <w:sz w:val="24"/>
            <w:szCs w:val="24"/>
          </w:rPr>
          <w:delText xml:space="preserve"> </w:delText>
        </w:r>
        <w:r w:rsidR="00680F24" w:rsidRPr="00DB625E" w:rsidDel="008E2E1B">
          <w:rPr>
            <w:rFonts w:ascii="Times New Roman" w:hAnsi="Times New Roman" w:cs="Times New Roman"/>
            <w:sz w:val="24"/>
            <w:szCs w:val="24"/>
          </w:rPr>
          <w:delText xml:space="preserve"> vs.</w:delText>
        </w:r>
      </w:del>
      <w:ins w:id="9373" w:author="Baker, Gregory Joseph" w:date="2018-11-21T15:55:00Z">
        <w:r w:rsidR="008E2E1B" w:rsidRPr="00DB625E">
          <w:rPr>
            <w:rFonts w:ascii="Times New Roman" w:hAnsi="Times New Roman" w:cs="Times New Roman"/>
            <w:sz w:val="24"/>
            <w:szCs w:val="24"/>
          </w:rPr>
          <w:t>FVD) vs.</w:t>
        </w:r>
      </w:ins>
      <w:r w:rsidR="00680F24" w:rsidRPr="00DB625E">
        <w:rPr>
          <w:rFonts w:ascii="Times New Roman" w:hAnsi="Times New Roman" w:cs="Times New Roman"/>
          <w:sz w:val="24"/>
          <w:szCs w:val="24"/>
        </w:rPr>
        <w:t xml:space="preserve"> FSC-A (viewed as a contour plot at the 2% level): on FVD</w:t>
      </w:r>
      <w:r w:rsidRPr="00DB625E">
        <w:rPr>
          <w:rFonts w:ascii="Times New Roman" w:hAnsi="Times New Roman" w:cs="Times New Roman"/>
          <w:sz w:val="24"/>
          <w:szCs w:val="24"/>
        </w:rPr>
        <w:t xml:space="preserve"> negative cell</w:t>
      </w:r>
      <w:r w:rsidR="00680F24" w:rsidRPr="00DB625E">
        <w:rPr>
          <w:rFonts w:ascii="Times New Roman" w:hAnsi="Times New Roman" w:cs="Times New Roman"/>
          <w:sz w:val="24"/>
          <w:szCs w:val="24"/>
        </w:rPr>
        <w:t>s (</w:t>
      </w:r>
      <w:r w:rsidRPr="00DB625E">
        <w:rPr>
          <w:rFonts w:ascii="Times New Roman" w:hAnsi="Times New Roman" w:cs="Times New Roman"/>
          <w:sz w:val="24"/>
          <w:szCs w:val="24"/>
        </w:rPr>
        <w:t xml:space="preserve">i.e. </w:t>
      </w:r>
      <w:r w:rsidR="00680F24" w:rsidRPr="00DB625E">
        <w:rPr>
          <w:rFonts w:ascii="Times New Roman" w:hAnsi="Times New Roman" w:cs="Times New Roman"/>
          <w:sz w:val="24"/>
          <w:szCs w:val="24"/>
        </w:rPr>
        <w:t>viable cells)</w:t>
      </w:r>
    </w:p>
    <w:p w14:paraId="306B43E5" w14:textId="77777777" w:rsidR="00680F24" w:rsidRPr="00DB625E" w:rsidRDefault="00680F24">
      <w:pPr>
        <w:pStyle w:val="ListParagraph"/>
        <w:numPr>
          <w:ilvl w:val="0"/>
          <w:numId w:val="10"/>
        </w:numPr>
        <w:spacing w:line="480" w:lineRule="auto"/>
        <w:rPr>
          <w:rFonts w:ascii="Times New Roman" w:hAnsi="Times New Roman" w:cs="Times New Roman"/>
          <w:sz w:val="24"/>
          <w:szCs w:val="24"/>
        </w:rPr>
        <w:pPrChange w:id="9374" w:author="Baker, Gregory Joseph" w:date="2018-11-21T08:20:00Z">
          <w:pPr>
            <w:pStyle w:val="ListParagraph"/>
            <w:numPr>
              <w:numId w:val="10"/>
            </w:numPr>
            <w:spacing w:line="360" w:lineRule="auto"/>
            <w:ind w:hanging="360"/>
          </w:pPr>
        </w:pPrChange>
      </w:pPr>
      <w:proofErr w:type="spellStart"/>
      <w:r w:rsidRPr="00DB625E">
        <w:rPr>
          <w:rFonts w:ascii="Times New Roman" w:hAnsi="Times New Roman" w:cs="Times New Roman"/>
          <w:sz w:val="24"/>
          <w:szCs w:val="24"/>
        </w:rPr>
        <w:t>backgate</w:t>
      </w:r>
      <w:proofErr w:type="spellEnd"/>
      <w:r w:rsidRPr="00DB625E">
        <w:rPr>
          <w:rFonts w:ascii="Times New Roman" w:hAnsi="Times New Roman" w:cs="Times New Roman"/>
          <w:sz w:val="24"/>
          <w:szCs w:val="24"/>
        </w:rPr>
        <w:t xml:space="preserve"> to FSC-A vs. SSC-A: on total viable singlets (or a subset for scarce populations) </w:t>
      </w:r>
    </w:p>
    <w:p w14:paraId="1E1876A5" w14:textId="1F71DFF8" w:rsidR="00680F24" w:rsidRPr="00DB625E" w:rsidRDefault="00680F24">
      <w:pPr>
        <w:spacing w:line="480" w:lineRule="auto"/>
        <w:contextualSpacing/>
        <w:pPrChange w:id="9375" w:author="Baker, Gregory Joseph" w:date="2018-11-21T08:20:00Z">
          <w:pPr>
            <w:spacing w:line="360" w:lineRule="auto"/>
          </w:pPr>
        </w:pPrChange>
      </w:pPr>
      <w:r w:rsidRPr="00DB625E">
        <w:t xml:space="preserve">Once gated, the viable singlets of each compensation control sample were visualized as histograms in their respective detection channel. Signal intensity values of each histogram were split at the interface of the penultimate and ultimate modes of each signal intensity distribution using the </w:t>
      </w:r>
      <w:proofErr w:type="spellStart"/>
      <w:r w:rsidRPr="00DB625E">
        <w:t>FlowJo’s</w:t>
      </w:r>
      <w:proofErr w:type="spellEnd"/>
      <w:r w:rsidRPr="00DB625E">
        <w:t xml:space="preserve"> </w:t>
      </w:r>
      <w:r w:rsidR="00B77367" w:rsidRPr="00DB625E">
        <w:t>“</w:t>
      </w:r>
      <w:r w:rsidRPr="00DB625E">
        <w:t>bisector tool</w:t>
      </w:r>
      <w:r w:rsidR="00B77367" w:rsidRPr="00DB625E">
        <w:t>”</w:t>
      </w:r>
      <w:r w:rsidRPr="00DB625E">
        <w:t xml:space="preserve">. Its </w:t>
      </w:r>
      <w:r w:rsidR="00B77367" w:rsidRPr="00DB625E">
        <w:t>“</w:t>
      </w:r>
      <w:r w:rsidRPr="00DB625E">
        <w:t>compensation</w:t>
      </w:r>
      <w:r w:rsidR="00B77367" w:rsidRPr="00DB625E">
        <w:t>”</w:t>
      </w:r>
      <w:r w:rsidRPr="00DB625E">
        <w:t xml:space="preserve"> tool was then opened and the subsets to the left and right of the bisection were dragged into fields labeled </w:t>
      </w:r>
      <w:r w:rsidR="00B77367" w:rsidRPr="00DB625E">
        <w:t>“</w:t>
      </w:r>
      <w:r w:rsidRPr="00DB625E">
        <w:t>negative</w:t>
      </w:r>
      <w:r w:rsidR="00B77367" w:rsidRPr="00DB625E">
        <w:t>”</w:t>
      </w:r>
      <w:r w:rsidRPr="00DB625E">
        <w:t xml:space="preserve"> and </w:t>
      </w:r>
      <w:r w:rsidR="00B77367" w:rsidRPr="00DB625E">
        <w:t>“</w:t>
      </w:r>
      <w:r w:rsidRPr="00DB625E">
        <w:t>positive</w:t>
      </w:r>
      <w:r w:rsidR="00B77367" w:rsidRPr="00DB625E">
        <w:t>”</w:t>
      </w:r>
      <w:r w:rsidRPr="00DB625E">
        <w:t xml:space="preserve">, respectively. The process was repeated for all 11 target antibodies plus the </w:t>
      </w:r>
      <w:r w:rsidR="00B77367" w:rsidRPr="00DB625E">
        <w:t>FVD</w:t>
      </w:r>
      <w:r w:rsidRPr="00DB625E">
        <w:t xml:space="preserve">. Next, a new </w:t>
      </w:r>
      <w:r w:rsidR="00B77367" w:rsidRPr="00DB625E">
        <w:t>“</w:t>
      </w:r>
      <w:r w:rsidRPr="00DB625E">
        <w:t>group</w:t>
      </w:r>
      <w:r w:rsidR="00B77367" w:rsidRPr="00DB625E">
        <w:t>”</w:t>
      </w:r>
      <w:r w:rsidRPr="00DB625E">
        <w:t xml:space="preserve"> in the </w:t>
      </w:r>
      <w:r w:rsidR="00B77367" w:rsidRPr="00DB625E">
        <w:t>“</w:t>
      </w:r>
      <w:r w:rsidRPr="00DB625E">
        <w:t>workspace</w:t>
      </w:r>
      <w:r w:rsidR="00B77367" w:rsidRPr="00DB625E">
        <w:t>”</w:t>
      </w:r>
      <w:r w:rsidRPr="00DB625E">
        <w:t xml:space="preserve"> window was generated </w:t>
      </w:r>
      <w:r w:rsidR="00B77367" w:rsidRPr="00DB625E">
        <w:t xml:space="preserve">and </w:t>
      </w:r>
      <w:r w:rsidRPr="00DB625E">
        <w:t xml:space="preserve">titled “cocktails” to which the 80 experimental samples were imported. The finalized compensation matrix was </w:t>
      </w:r>
      <w:r w:rsidR="00B77367" w:rsidRPr="00DB625E">
        <w:t xml:space="preserve">then </w:t>
      </w:r>
      <w:r w:rsidRPr="00DB625E">
        <w:t xml:space="preserve">applied to the “cocktails” group. Viable singlets from each experimental sample were gated in the same way </w:t>
      </w:r>
      <w:r w:rsidR="000863FC" w:rsidRPr="00DB625E">
        <w:t xml:space="preserve">as </w:t>
      </w:r>
      <w:r w:rsidRPr="00DB625E">
        <w:t xml:space="preserve">the single-color compensation controls according to the first 4 steps of the gating strategy </w:t>
      </w:r>
      <w:r w:rsidR="000863FC" w:rsidRPr="00DB625E">
        <w:t xml:space="preserve">outlined </w:t>
      </w:r>
      <w:r w:rsidRPr="00DB625E">
        <w:t>above then exported as new FCS3.0 files</w:t>
      </w:r>
      <w:r w:rsidR="000863FC" w:rsidRPr="00DB625E">
        <w:t xml:space="preserve">; the collection of </w:t>
      </w:r>
      <w:r w:rsidRPr="00DB625E">
        <w:t xml:space="preserve">these files </w:t>
      </w:r>
      <w:r w:rsidR="000863FC" w:rsidRPr="00DB625E">
        <w:t xml:space="preserve">from each of the study’s 3 time points </w:t>
      </w:r>
      <w:r w:rsidRPr="00DB625E">
        <w:t>would serve as SYLARAS</w:t>
      </w:r>
      <w:r w:rsidR="000863FC" w:rsidRPr="00DB625E">
        <w:t xml:space="preserve"> input</w:t>
      </w:r>
      <w:r w:rsidRPr="00DB625E">
        <w:t>.</w:t>
      </w:r>
    </w:p>
    <w:p w14:paraId="2B8C523D" w14:textId="77777777" w:rsidR="00680F24" w:rsidRPr="00DB625E" w:rsidRDefault="00680F24">
      <w:pPr>
        <w:spacing w:line="480" w:lineRule="auto"/>
        <w:contextualSpacing/>
        <w:rPr>
          <w:b/>
        </w:rPr>
        <w:pPrChange w:id="9376" w:author="Baker, Gregory Joseph" w:date="2018-11-21T08:20:00Z">
          <w:pPr>
            <w:spacing w:line="360" w:lineRule="auto"/>
            <w:contextualSpacing/>
          </w:pPr>
        </w:pPrChange>
      </w:pPr>
    </w:p>
    <w:p w14:paraId="413BADC6" w14:textId="77777777" w:rsidR="00680F24" w:rsidRPr="00DB625E" w:rsidRDefault="00680F24">
      <w:pPr>
        <w:spacing w:line="480" w:lineRule="auto"/>
        <w:contextualSpacing/>
        <w:rPr>
          <w:b/>
          <w:bCs/>
          <w:rPrChange w:id="9377" w:author="Baker, Gregory Joseph" w:date="2018-11-21T08:19:00Z">
            <w:rPr>
              <w:b/>
              <w:bCs/>
              <w:spacing w:val="-10"/>
            </w:rPr>
          </w:rPrChange>
        </w:rPr>
        <w:pPrChange w:id="9378" w:author="Baker, Gregory Joseph" w:date="2018-11-21T08:20:00Z">
          <w:pPr>
            <w:spacing w:line="360" w:lineRule="auto"/>
            <w:contextualSpacing/>
          </w:pPr>
        </w:pPrChange>
      </w:pPr>
      <w:r w:rsidRPr="00DB625E">
        <w:rPr>
          <w:b/>
          <w:bCs/>
          <w:rPrChange w:id="9379" w:author="Baker, Gregory Joseph" w:date="2018-11-21T08:19:00Z">
            <w:rPr>
              <w:b/>
              <w:bCs/>
              <w:spacing w:val="-10"/>
            </w:rPr>
          </w:rPrChange>
        </w:rPr>
        <w:t>Weighted Random Sampling</w:t>
      </w:r>
    </w:p>
    <w:p w14:paraId="298666F0" w14:textId="73432D10" w:rsidR="00680F24" w:rsidRPr="00DB625E" w:rsidRDefault="00680F24">
      <w:pPr>
        <w:spacing w:line="480" w:lineRule="auto"/>
        <w:contextualSpacing/>
        <w:rPr>
          <w:b/>
          <w:bCs/>
          <w:rPrChange w:id="9380" w:author="Baker, Gregory Joseph" w:date="2018-11-21T08:19:00Z">
            <w:rPr>
              <w:b/>
              <w:bCs/>
              <w:spacing w:val="-10"/>
            </w:rPr>
          </w:rPrChange>
        </w:rPr>
        <w:pPrChange w:id="9381" w:author="Baker, Gregory Joseph" w:date="2018-11-21T08:20:00Z">
          <w:pPr>
            <w:spacing w:line="360" w:lineRule="auto"/>
            <w:contextualSpacing/>
          </w:pPr>
        </w:pPrChange>
      </w:pPr>
      <w:r w:rsidRPr="00DB625E">
        <w:rPr>
          <w:bCs/>
        </w:rPr>
        <w:t xml:space="preserve">A 10 million cell weighted random sample (WRS) was derived from the cleaned flow cytometry data </w:t>
      </w:r>
      <w:r w:rsidRPr="00DB625E">
        <w:t>such that</w:t>
      </w:r>
      <w:r w:rsidRPr="00DB625E">
        <w:rPr>
          <w:bCs/>
        </w:rPr>
        <w:t xml:space="preserve"> each tissue was represented by a similar number of cells.</w:t>
      </w:r>
      <w:r w:rsidRPr="00DB625E">
        <w:t xml:space="preserve"> </w:t>
      </w:r>
      <w:r w:rsidRPr="00DB625E">
        <w:rPr>
          <w:bCs/>
        </w:rPr>
        <w:t>Sample w</w:t>
      </w:r>
      <w:r w:rsidRPr="00DB625E">
        <w:t xml:space="preserve">eights were defined per tissue per cell by the formula [(1/ω) </w:t>
      </w:r>
      <w:r w:rsidR="00A0134A" w:rsidRPr="00DB625E">
        <w:t>x</w:t>
      </w:r>
      <w:r w:rsidRPr="00DB625E">
        <w:t xml:space="preserve"> (1/N</w:t>
      </w:r>
      <w:r w:rsidRPr="00DB625E">
        <w:rPr>
          <w:i/>
          <w:vertAlign w:val="subscript"/>
        </w:rPr>
        <w:t>i</w:t>
      </w:r>
      <w:r w:rsidRPr="00DB625E">
        <w:t xml:space="preserve">)] where ω was the number of </w:t>
      </w:r>
      <w:r w:rsidR="00A0134A" w:rsidRPr="00DB625E">
        <w:t xml:space="preserve">unique </w:t>
      </w:r>
      <w:r w:rsidRPr="00DB625E">
        <w:t xml:space="preserve">tissue types (5 in this </w:t>
      </w:r>
      <w:r w:rsidR="00A0134A" w:rsidRPr="00DB625E">
        <w:t>cases</w:t>
      </w:r>
      <w:r w:rsidRPr="00DB625E">
        <w:t>) and N</w:t>
      </w:r>
      <w:r w:rsidRPr="00DB625E">
        <w:rPr>
          <w:i/>
          <w:vertAlign w:val="subscript"/>
        </w:rPr>
        <w:t>i</w:t>
      </w:r>
      <w:r w:rsidRPr="00DB625E">
        <w:t xml:space="preserve"> was the number of events in the cleaned dataset associated with the </w:t>
      </w:r>
      <w:proofErr w:type="spellStart"/>
      <w:r w:rsidRPr="00DB625E">
        <w:rPr>
          <w:i/>
        </w:rPr>
        <w:t>i</w:t>
      </w:r>
      <w:r w:rsidRPr="00DB625E">
        <w:rPr>
          <w:vertAlign w:val="superscript"/>
        </w:rPr>
        <w:t>th</w:t>
      </w:r>
      <w:proofErr w:type="spellEnd"/>
      <w:r w:rsidRPr="00DB625E">
        <w:t xml:space="preserve"> tissue where </w:t>
      </w:r>
      <w:proofErr w:type="spellStart"/>
      <w:r w:rsidRPr="00DB625E">
        <w:rPr>
          <w:i/>
        </w:rPr>
        <w:t>i</w:t>
      </w:r>
      <w:proofErr w:type="spellEnd"/>
      <w:r w:rsidRPr="00DB625E">
        <w:t xml:space="preserve"> took the categorical values blood, marrow, nodes, spleen, thymus.</w:t>
      </w:r>
    </w:p>
    <w:p w14:paraId="2427CF25" w14:textId="77777777" w:rsidR="00680F24" w:rsidRPr="00DB625E" w:rsidDel="00B027EB" w:rsidRDefault="00680F24">
      <w:pPr>
        <w:spacing w:line="480" w:lineRule="auto"/>
        <w:contextualSpacing/>
        <w:rPr>
          <w:del w:id="9382" w:author="Microsoft Office User" w:date="2018-11-26T15:38:00Z"/>
          <w:b/>
          <w:bCs/>
          <w:rPrChange w:id="9383" w:author="Baker, Gregory Joseph" w:date="2018-11-21T08:19:00Z">
            <w:rPr>
              <w:del w:id="9384" w:author="Microsoft Office User" w:date="2018-11-26T15:38:00Z"/>
              <w:b/>
              <w:bCs/>
              <w:spacing w:val="-10"/>
            </w:rPr>
          </w:rPrChange>
        </w:rPr>
        <w:pPrChange w:id="9385" w:author="Baker, Gregory Joseph" w:date="2018-11-21T08:20:00Z">
          <w:pPr>
            <w:spacing w:line="360" w:lineRule="auto"/>
            <w:contextualSpacing/>
          </w:pPr>
        </w:pPrChange>
      </w:pPr>
      <w:bookmarkStart w:id="9386" w:name="_GoBack"/>
      <w:bookmarkEnd w:id="9386"/>
    </w:p>
    <w:p w14:paraId="26427CA2" w14:textId="77777777" w:rsidR="00680F24" w:rsidRPr="00DB625E" w:rsidRDefault="00680F24">
      <w:pPr>
        <w:spacing w:line="480" w:lineRule="auto"/>
        <w:contextualSpacing/>
        <w:rPr>
          <w:b/>
          <w:bCs/>
          <w:rPrChange w:id="9387" w:author="Baker, Gregory Joseph" w:date="2018-11-21T08:19:00Z">
            <w:rPr>
              <w:b/>
              <w:bCs/>
              <w:spacing w:val="-10"/>
            </w:rPr>
          </w:rPrChange>
        </w:rPr>
        <w:pPrChange w:id="9388" w:author="Baker, Gregory Joseph" w:date="2018-11-21T08:20:00Z">
          <w:pPr>
            <w:spacing w:line="360" w:lineRule="auto"/>
            <w:contextualSpacing/>
          </w:pPr>
        </w:pPrChange>
      </w:pPr>
      <w:r w:rsidRPr="00DB625E">
        <w:rPr>
          <w:b/>
          <w:bCs/>
          <w:rPrChange w:id="9389" w:author="Baker, Gregory Joseph" w:date="2018-11-21T08:19:00Z">
            <w:rPr>
              <w:b/>
              <w:bCs/>
              <w:spacing w:val="-10"/>
            </w:rPr>
          </w:rPrChange>
        </w:rPr>
        <w:t>Bias Curation</w:t>
      </w:r>
    </w:p>
    <w:p w14:paraId="5FB4238C" w14:textId="286B9323" w:rsidR="00680F24" w:rsidRPr="00DB625E" w:rsidRDefault="00680F24">
      <w:pPr>
        <w:spacing w:line="480" w:lineRule="auto"/>
        <w:contextualSpacing/>
        <w:outlineLvl w:val="0"/>
        <w:rPr>
          <w:bCs/>
        </w:rPr>
        <w:pPrChange w:id="9390" w:author="Baker, Gregory Joseph" w:date="2018-11-21T08:20:00Z">
          <w:pPr>
            <w:spacing w:line="360" w:lineRule="auto"/>
            <w:contextualSpacing/>
            <w:outlineLvl w:val="0"/>
          </w:pPr>
        </w:pPrChange>
      </w:pPr>
      <w:r w:rsidRPr="00DB625E">
        <w:t xml:space="preserve">Cleaned flow cytometry data (i.e. compensated viable singlets) were displayed on a </w:t>
      </w:r>
      <w:proofErr w:type="spellStart"/>
      <w:r w:rsidRPr="00DB625E">
        <w:t>Logicle</w:t>
      </w:r>
      <w:proofErr w:type="spellEnd"/>
      <w:r w:rsidRPr="00DB625E">
        <w:t xml:space="preserve"> scale </w:t>
      </w:r>
      <w:r w:rsidRPr="00DB625E">
        <w:rPr>
          <w:bCs/>
        </w:rPr>
        <w:t xml:space="preserve">as SVG plots on a per condition, time point, tissue, replicate, and detection channel basis arranged in a scrolling HTML table viewable with a web browser. </w:t>
      </w:r>
      <w:r w:rsidR="00AE2E6C" w:rsidRPr="00DB625E">
        <w:rPr>
          <w:bCs/>
        </w:rPr>
        <w:t>A</w:t>
      </w:r>
      <w:r w:rsidRPr="00DB625E">
        <w:rPr>
          <w:bCs/>
        </w:rPr>
        <w:t xml:space="preserve"> KDE of the signal intensity distribution of cells from the FVD well (</w:t>
      </w:r>
      <w:r w:rsidR="00AE2E6C" w:rsidRPr="00DB625E">
        <w:rPr>
          <w:bCs/>
        </w:rPr>
        <w:t xml:space="preserve">i.e. </w:t>
      </w:r>
      <w:r w:rsidRPr="00DB625E">
        <w:rPr>
          <w:bCs/>
        </w:rPr>
        <w:t xml:space="preserve">compensated unstained viable splenocytes) </w:t>
      </w:r>
      <w:r w:rsidR="00AE2E6C" w:rsidRPr="00DB625E">
        <w:rPr>
          <w:bCs/>
        </w:rPr>
        <w:t>was superimposed</w:t>
      </w:r>
      <w:r w:rsidR="001A0C15" w:rsidRPr="00DB625E">
        <w:rPr>
          <w:bCs/>
        </w:rPr>
        <w:t xml:space="preserve"> to quickly identify signal intensity values corresponding to background auto fluorescence</w:t>
      </w:r>
      <w:r w:rsidRPr="00DB625E">
        <w:rPr>
          <w:bCs/>
        </w:rPr>
        <w:t>.</w:t>
      </w:r>
      <w:r w:rsidRPr="00DB625E">
        <w:t xml:space="preserve"> </w:t>
      </w:r>
      <w:r w:rsidRPr="00DB625E">
        <w:rPr>
          <w:bCs/>
        </w:rPr>
        <w:t xml:space="preserve">This </w:t>
      </w:r>
      <w:r w:rsidR="001A0C15" w:rsidRPr="00DB625E">
        <w:rPr>
          <w:bCs/>
        </w:rPr>
        <w:t xml:space="preserve">allowed for the rapid curation of channel biases </w:t>
      </w:r>
      <w:r w:rsidRPr="00DB625E">
        <w:t>as</w:t>
      </w:r>
      <w:r w:rsidR="001A0C15" w:rsidRPr="00DB625E">
        <w:t xml:space="preserve"> </w:t>
      </w:r>
      <w:r w:rsidRPr="00DB625E">
        <w:t>signal intensity value</w:t>
      </w:r>
      <w:r w:rsidR="001A0C15" w:rsidRPr="00DB625E">
        <w:t>s</w:t>
      </w:r>
      <w:r w:rsidRPr="00DB625E">
        <w:t xml:space="preserve"> between the first (autofluorescence) and second (true signal) peaks of each histogram </w:t>
      </w:r>
      <w:r w:rsidR="001A0C15" w:rsidRPr="00DB625E">
        <w:t xml:space="preserve">which were recorded </w:t>
      </w:r>
      <w:r w:rsidR="001A0C15" w:rsidRPr="00DB625E">
        <w:rPr>
          <w:bCs/>
        </w:rPr>
        <w:t>in</w:t>
      </w:r>
      <w:r w:rsidRPr="00DB625E">
        <w:rPr>
          <w:bCs/>
        </w:rPr>
        <w:t xml:space="preserve"> a .TXT file</w:t>
      </w:r>
      <w:r w:rsidR="001A0C15" w:rsidRPr="00DB625E">
        <w:rPr>
          <w:bCs/>
        </w:rPr>
        <w:t>.</w:t>
      </w:r>
      <w:r w:rsidRPr="00DB625E">
        <w:rPr>
          <w:bCs/>
        </w:rPr>
        <w:t xml:space="preserve"> </w:t>
      </w:r>
      <w:r w:rsidR="001A0C15" w:rsidRPr="00DB625E">
        <w:rPr>
          <w:bCs/>
        </w:rPr>
        <w:t>A</w:t>
      </w:r>
      <w:r w:rsidRPr="00DB625E">
        <w:rPr>
          <w:bCs/>
        </w:rPr>
        <w:t xml:space="preserve"> vertical</w:t>
      </w:r>
      <w:r w:rsidR="001A0C15" w:rsidRPr="00DB625E">
        <w:rPr>
          <w:bCs/>
        </w:rPr>
        <w:t xml:space="preserve"> red line was then rendered</w:t>
      </w:r>
      <w:r w:rsidRPr="00DB625E">
        <w:rPr>
          <w:bCs/>
        </w:rPr>
        <w:t xml:space="preserve"> at </w:t>
      </w:r>
      <w:r w:rsidR="001A0C15" w:rsidRPr="00DB625E">
        <w:rPr>
          <w:bCs/>
        </w:rPr>
        <w:t xml:space="preserve">the location of each channel bias </w:t>
      </w:r>
      <w:r w:rsidRPr="00DB625E">
        <w:rPr>
          <w:bCs/>
        </w:rPr>
        <w:t xml:space="preserve">and again visualized as a scrolling HTML table on the web. Biases were </w:t>
      </w:r>
      <w:r w:rsidR="001A0C15" w:rsidRPr="00DB625E">
        <w:rPr>
          <w:bCs/>
        </w:rPr>
        <w:t>either approved</w:t>
      </w:r>
      <w:r w:rsidRPr="00DB625E">
        <w:rPr>
          <w:bCs/>
        </w:rPr>
        <w:t xml:space="preserve"> or </w:t>
      </w:r>
      <w:r w:rsidR="00862225" w:rsidRPr="00DB625E">
        <w:rPr>
          <w:bCs/>
        </w:rPr>
        <w:t xml:space="preserve">iteratively </w:t>
      </w:r>
      <w:r w:rsidRPr="00DB625E">
        <w:rPr>
          <w:bCs/>
        </w:rPr>
        <w:t xml:space="preserve">refined. </w:t>
      </w:r>
      <w:r w:rsidR="00AF5D0D" w:rsidRPr="00DB625E">
        <w:rPr>
          <w:bCs/>
        </w:rPr>
        <w:t>The numerical value of each c</w:t>
      </w:r>
      <w:r w:rsidRPr="00DB625E">
        <w:rPr>
          <w:bCs/>
        </w:rPr>
        <w:t>urated channel bias</w:t>
      </w:r>
      <w:r w:rsidR="00AF5D0D" w:rsidRPr="00DB625E">
        <w:rPr>
          <w:bCs/>
        </w:rPr>
        <w:t xml:space="preserve"> was </w:t>
      </w:r>
      <w:proofErr w:type="spellStart"/>
      <w:r w:rsidR="00AF5D0D" w:rsidRPr="00DB625E">
        <w:rPr>
          <w:bCs/>
        </w:rPr>
        <w:t>Logicle</w:t>
      </w:r>
      <w:proofErr w:type="spellEnd"/>
      <w:r w:rsidR="00AF5D0D" w:rsidRPr="00DB625E">
        <w:rPr>
          <w:bCs/>
        </w:rPr>
        <w:t>-transformed then</w:t>
      </w:r>
      <w:r w:rsidR="00CD37E5" w:rsidRPr="00DB625E">
        <w:rPr>
          <w:bCs/>
        </w:rPr>
        <w:t xml:space="preserve"> </w:t>
      </w:r>
      <w:r w:rsidRPr="00DB625E">
        <w:rPr>
          <w:bCs/>
        </w:rPr>
        <w:t xml:space="preserve">subtracted from the </w:t>
      </w:r>
      <w:proofErr w:type="spellStart"/>
      <w:r w:rsidR="00AF5D0D" w:rsidRPr="00DB625E">
        <w:rPr>
          <w:bCs/>
        </w:rPr>
        <w:t>Logicle</w:t>
      </w:r>
      <w:proofErr w:type="spellEnd"/>
      <w:r w:rsidR="00AF5D0D" w:rsidRPr="00DB625E">
        <w:rPr>
          <w:bCs/>
        </w:rPr>
        <w:t xml:space="preserve">-transformed </w:t>
      </w:r>
      <w:r w:rsidRPr="00DB625E">
        <w:rPr>
          <w:bCs/>
        </w:rPr>
        <w:t>signal intensity values of the corresponding histograms</w:t>
      </w:r>
      <w:r w:rsidR="00AF5D0D" w:rsidRPr="00DB625E">
        <w:rPr>
          <w:bCs/>
        </w:rPr>
        <w:t xml:space="preserve"> (</w:t>
      </w:r>
      <w:proofErr w:type="gramStart"/>
      <w:r w:rsidR="00AF5D0D" w:rsidRPr="00DB625E">
        <w:rPr>
          <w:bCs/>
        </w:rPr>
        <w:t>L[</w:t>
      </w:r>
      <w:proofErr w:type="gramEnd"/>
      <w:r w:rsidR="00AF5D0D" w:rsidRPr="00DB625E">
        <w:rPr>
          <w:bCs/>
        </w:rPr>
        <w:t>data</w:t>
      </w:r>
      <w:r w:rsidR="005040BE" w:rsidRPr="00DB625E">
        <w:rPr>
          <w:bCs/>
        </w:rPr>
        <w:t xml:space="preserve"> </w:t>
      </w:r>
      <w:proofErr w:type="spellStart"/>
      <w:r w:rsidR="005040BE" w:rsidRPr="00DB625E">
        <w:rPr>
          <w:bCs/>
        </w:rPr>
        <w:t>point</w:t>
      </w:r>
      <w:r w:rsidR="005040BE" w:rsidRPr="00DB625E">
        <w:rPr>
          <w:bCs/>
          <w:vertAlign w:val="subscript"/>
        </w:rPr>
        <w:t>i</w:t>
      </w:r>
      <w:proofErr w:type="spellEnd"/>
      <w:r w:rsidR="00AF5D0D" w:rsidRPr="00DB625E">
        <w:rPr>
          <w:bCs/>
        </w:rPr>
        <w:t>]) – L[bias])</w:t>
      </w:r>
      <w:r w:rsidR="005040BE" w:rsidRPr="00DB625E">
        <w:rPr>
          <w:bCs/>
        </w:rPr>
        <w:t xml:space="preserve"> resulting in </w:t>
      </w:r>
      <w:r w:rsidR="00AF5D0D" w:rsidRPr="00DB625E">
        <w:rPr>
          <w:bCs/>
        </w:rPr>
        <w:t xml:space="preserve">the </w:t>
      </w:r>
      <w:proofErr w:type="spellStart"/>
      <w:r w:rsidR="00AF5D0D" w:rsidRPr="00DB625E">
        <w:rPr>
          <w:bCs/>
        </w:rPr>
        <w:t>Logicle</w:t>
      </w:r>
      <w:proofErr w:type="spellEnd"/>
      <w:r w:rsidR="00AF5D0D" w:rsidRPr="00DB625E">
        <w:rPr>
          <w:bCs/>
        </w:rPr>
        <w:t>-transformed bias</w:t>
      </w:r>
      <w:r w:rsidR="00052839" w:rsidRPr="00DB625E">
        <w:rPr>
          <w:bCs/>
        </w:rPr>
        <w:t xml:space="preserve"> </w:t>
      </w:r>
      <w:r w:rsidR="005040BE" w:rsidRPr="00DB625E">
        <w:rPr>
          <w:bCs/>
        </w:rPr>
        <w:t>ass</w:t>
      </w:r>
      <w:r w:rsidR="00052839" w:rsidRPr="00DB625E">
        <w:rPr>
          <w:bCs/>
        </w:rPr>
        <w:t>uming</w:t>
      </w:r>
      <w:r w:rsidR="005040BE" w:rsidRPr="00DB625E">
        <w:rPr>
          <w:bCs/>
        </w:rPr>
        <w:t xml:space="preserve"> the</w:t>
      </w:r>
      <w:r w:rsidRPr="00DB625E">
        <w:rPr>
          <w:bCs/>
        </w:rPr>
        <w:t xml:space="preserve"> numerical value of zero</w:t>
      </w:r>
      <w:r w:rsidR="005040BE" w:rsidRPr="00DB625E">
        <w:rPr>
          <w:bCs/>
        </w:rPr>
        <w:t xml:space="preserve"> and </w:t>
      </w:r>
      <w:r w:rsidR="00052839" w:rsidRPr="00DB625E">
        <w:rPr>
          <w:bCs/>
        </w:rPr>
        <w:t xml:space="preserve">background </w:t>
      </w:r>
      <w:r w:rsidR="005040BE" w:rsidRPr="00DB625E">
        <w:rPr>
          <w:bCs/>
        </w:rPr>
        <w:t xml:space="preserve">signal intensity values </w:t>
      </w:r>
      <w:r w:rsidR="00052839" w:rsidRPr="00DB625E">
        <w:rPr>
          <w:bCs/>
        </w:rPr>
        <w:t>becoming</w:t>
      </w:r>
      <w:r w:rsidR="005040BE" w:rsidRPr="00DB625E">
        <w:rPr>
          <w:bCs/>
        </w:rPr>
        <w:t xml:space="preserve"> negative valued</w:t>
      </w:r>
      <w:r w:rsidRPr="00DB625E">
        <w:rPr>
          <w:bCs/>
        </w:rPr>
        <w:t xml:space="preserve">. Since the 5 lymphoid tissue types predominately consisted of immune cells, the CD45 signal intensity distributions were invariable unimodal with no discernable local minima. Thus, for each time point and tissue combination, a common CD45 bias was </w:t>
      </w:r>
      <w:r w:rsidR="007D4A8C" w:rsidRPr="00DB625E">
        <w:rPr>
          <w:bCs/>
        </w:rPr>
        <w:t>curated</w:t>
      </w:r>
      <w:r w:rsidRPr="00DB625E">
        <w:rPr>
          <w:bCs/>
        </w:rPr>
        <w:t xml:space="preserve"> by pooling the corresponding samples, computing Q25 – [1.5 * [Q75 - Q25]] (where Q25 and Q75 were the first and third quartiles of the </w:t>
      </w:r>
      <w:proofErr w:type="spellStart"/>
      <w:r w:rsidRPr="00DB625E">
        <w:rPr>
          <w:bCs/>
        </w:rPr>
        <w:t>Logicle</w:t>
      </w:r>
      <w:proofErr w:type="spellEnd"/>
      <w:r w:rsidRPr="00DB625E">
        <w:rPr>
          <w:bCs/>
        </w:rPr>
        <w:t xml:space="preserve">-transformed data, respectively), </w:t>
      </w:r>
      <w:r w:rsidR="007D4A8C" w:rsidRPr="00DB625E">
        <w:rPr>
          <w:bCs/>
        </w:rPr>
        <w:t>then</w:t>
      </w:r>
      <w:r w:rsidRPr="00DB625E">
        <w:rPr>
          <w:bCs/>
        </w:rPr>
        <w:t xml:space="preserve"> rounding to the nearest multiple of 5.</w:t>
      </w:r>
    </w:p>
    <w:p w14:paraId="1CC4A3C1" w14:textId="43369DF7" w:rsidR="00680F24" w:rsidRPr="00DB625E" w:rsidRDefault="00680F24">
      <w:pPr>
        <w:spacing w:line="480" w:lineRule="auto"/>
        <w:contextualSpacing/>
        <w:outlineLvl w:val="0"/>
        <w:pPrChange w:id="9391" w:author="Baker, Gregory Joseph" w:date="2018-11-21T08:20:00Z">
          <w:pPr>
            <w:spacing w:line="360" w:lineRule="auto"/>
            <w:contextualSpacing/>
            <w:outlineLvl w:val="0"/>
          </w:pPr>
        </w:pPrChange>
      </w:pPr>
      <w:r w:rsidRPr="00DB625E">
        <w:rPr>
          <w:bCs/>
        </w:rPr>
        <w:tab/>
      </w:r>
      <w:r w:rsidR="00F9378F" w:rsidRPr="00DB625E">
        <w:rPr>
          <w:bCs/>
        </w:rPr>
        <w:t>IPs</w:t>
      </w:r>
      <w:r w:rsidRPr="00DB625E">
        <w:rPr>
          <w:bCs/>
        </w:rPr>
        <w:t xml:space="preserve"> </w:t>
      </w:r>
      <w:r w:rsidR="001C2731" w:rsidRPr="00DB625E">
        <w:rPr>
          <w:bCs/>
        </w:rPr>
        <w:t xml:space="preserve">apparently </w:t>
      </w:r>
      <w:r w:rsidRPr="00DB625E">
        <w:rPr>
          <w:bCs/>
        </w:rPr>
        <w:t>corresponding to CD49b</w:t>
      </w:r>
      <w:r w:rsidRPr="00DB625E">
        <w:rPr>
          <w:bCs/>
          <w:vertAlign w:val="superscript"/>
        </w:rPr>
        <w:t>+</w:t>
      </w:r>
      <w:r w:rsidRPr="00DB625E">
        <w:rPr>
          <w:bCs/>
        </w:rPr>
        <w:t xml:space="preserve"> granulocytes </w:t>
      </w:r>
      <w:r w:rsidR="00F9378F" w:rsidRPr="00DB625E">
        <w:rPr>
          <w:bCs/>
        </w:rPr>
        <w:t xml:space="preserve">were identified in the blood </w:t>
      </w:r>
      <w:r w:rsidRPr="00DB625E">
        <w:rPr>
          <w:bCs/>
        </w:rPr>
        <w:t>of both control and GBM m</w:t>
      </w:r>
      <w:r w:rsidR="00F9378F" w:rsidRPr="00DB625E">
        <w:rPr>
          <w:bCs/>
        </w:rPr>
        <w:t>ice</w:t>
      </w:r>
      <w:r w:rsidRPr="00DB625E">
        <w:rPr>
          <w:bCs/>
        </w:rPr>
        <w:t>. Since granulocyte interaction with CD49b</w:t>
      </w:r>
      <w:r w:rsidRPr="00DB625E">
        <w:rPr>
          <w:bCs/>
          <w:vertAlign w:val="superscript"/>
        </w:rPr>
        <w:t>+</w:t>
      </w:r>
      <w:r w:rsidRPr="00DB625E">
        <w:rPr>
          <w:bCs/>
        </w:rPr>
        <w:t xml:space="preserve"> platelets has been described previously and is thought to represent a physiologic process required for neutrophil extracellular trap formation</w:t>
      </w:r>
      <w:r w:rsidR="00DA120A" w:rsidRPr="00DB625E">
        <w:rPr>
          <w:bCs/>
          <w:rPrChange w:id="9392" w:author="Baker, Gregory Joseph" w:date="2018-11-21T08:19:00Z">
            <w:rPr>
              <w:bCs/>
            </w:rPr>
          </w:rPrChange>
        </w:rPr>
        <w:fldChar w:fldCharType="begin"/>
      </w:r>
      <w:r w:rsidR="00E4722A" w:rsidRPr="00DB625E">
        <w:rPr>
          <w:bCs/>
        </w:rPr>
        <w:instrText xml:space="preserve"> ADDIN ZOTERO_ITEM CSL_CITATION {"citationID":"CN8kRBQA","properties":{"formattedCitation":"\\super 23\\nosupersub{}","plainCitation":"23","noteIndex":0},"citationItems":[{"id":69,"uris":["http://zotero.org/users/local/oR8ZFVJz/items/55ZFNXZL"],"uri":["http://zotero.org/users/local/oR8ZFVJz/items/55ZFNXZL"],"itemData":{"id":69,"type":"article-journal","title":"Intravascular neutrophil extracellular traps capture bacteria from the bloodstream during sepsis","container-title":"Cell Host &amp; Microbe","page":"324-333","volume":"12","issue":"3","source":"PubMed","abstract":"During the systemic inflammatory response of severe sepsis, neutrophils accumulate in the liver microcirculation, but their functional significance is largely unknown. We show that neutrophils migrate to liver sinusoids during endotoxemia and sepsis where they exert protective effects by releasing neutrophil extracellular traps (NETs), which are DNA-based structures that capture and eliminate microbes. NETs released into the vasculature ensnare bacteria from the bloodstream and prevent dissemination. NET production requires platelet-neutrophil interactions and can be inhibited by platelet depletion or disruption of integrin-mediated platelet-neutrophil binding. During sepsis, NET release increases bacterial trapping by 4-fold (beyond the basal level provided by resident intravascular macrophages). Blocking NET formation reduces the capture of circulating bacteria during sepsis, resulting in increased dissemination to distant organs. Thus, NETs ensnare circulating bacteria and provide intravascular immunity that protects against bacterial dissemination during septic infections.","DOI":"10.1016/j.chom.2012.06.011","ISSN":"1934-6069","note":"PMID: 22980329","journalAbbreviation":"Cell Host Microbe","language":"eng","author":[{"family":"McDonald","given":"Braedon"},{"family":"Urrutia","given":"Rossana"},{"family":"Yipp","given":"Bryan G."},{"family":"Jenne","given":"Craig N."},{"family":"Kubes","given":"Paul"}],"issued":{"date-parts":[["2012",9,13]]}}}],"schema":"https://github.com/citation-style-language/schema/raw/master/csl-citation.json"} </w:instrText>
      </w:r>
      <w:r w:rsidR="00DA120A" w:rsidRPr="00DB625E">
        <w:rPr>
          <w:bCs/>
          <w:rPrChange w:id="9393" w:author="Baker, Gregory Joseph" w:date="2018-11-21T08:19:00Z">
            <w:rPr>
              <w:bCs/>
            </w:rPr>
          </w:rPrChange>
        </w:rPr>
        <w:fldChar w:fldCharType="separate"/>
      </w:r>
      <w:r w:rsidR="00E4722A" w:rsidRPr="00DB625E">
        <w:rPr>
          <w:vertAlign w:val="superscript"/>
        </w:rPr>
        <w:t>23</w:t>
      </w:r>
      <w:r w:rsidR="00DA120A" w:rsidRPr="00DB625E">
        <w:rPr>
          <w:bCs/>
          <w:rPrChange w:id="9394" w:author="Baker, Gregory Joseph" w:date="2018-11-21T08:19:00Z">
            <w:rPr>
              <w:bCs/>
            </w:rPr>
          </w:rPrChange>
        </w:rPr>
        <w:fldChar w:fldCharType="end"/>
      </w:r>
      <w:r w:rsidR="00DA120A" w:rsidRPr="00DB625E">
        <w:rPr>
          <w:bCs/>
          <w:vertAlign w:val="superscript"/>
        </w:rPr>
        <w:t>,</w:t>
      </w:r>
      <w:r w:rsidR="00DA120A" w:rsidRPr="00DB625E">
        <w:rPr>
          <w:bCs/>
          <w:rPrChange w:id="9395" w:author="Baker, Gregory Joseph" w:date="2018-11-21T08:19:00Z">
            <w:rPr>
              <w:bCs/>
            </w:rPr>
          </w:rPrChange>
        </w:rPr>
        <w:fldChar w:fldCharType="begin"/>
      </w:r>
      <w:r w:rsidR="00E4722A" w:rsidRPr="00DB625E">
        <w:rPr>
          <w:bCs/>
        </w:rPr>
        <w:instrText xml:space="preserve"> ADDIN ZOTERO_ITEM CSL_CITATION {"citationID":"pBIQsw4I","properties":{"formattedCitation":"\\super 24\\nosupersub{}","plainCitation":"24","noteIndex":0},"citationItems":[{"id":71,"uris":["http://zotero.org/users/local/oR8ZFVJz/items/DZDL49E7"],"uri":["http://zotero.org/users/local/oR8ZFVJz/items/DZDL49E7"],"itemData":{"id":71,"type":"article-journal","title":"Effects of platelet binding on whole blood flow cytometry assays of monocyte and neutrophil procoagulant activity","container-title":"Journal of thrombosis and haemostasis: JTH","page":"2563-2570","volume":"3","issue":"11","source":"PubMed","abstract":"BACKGROUND: Monocytes and neutrophils form heterotypic aggregates with platelets initially via engagement of platelet surface P-selectin with leukocyte surface P-selectin glycoprotein ligand-1 (PSGL-1). The resultant intracellular signaling causes the leukocyte surface expression of tissue factor and activation of leukocyte surface Mac-1 (integrin alphaMbeta2, CD11b/CD18). The activation-dependent conformational change in monocyte surface Mac-1 results in the binding of coagulation factor Xa (FXa) and/or fibrinogen to Mac-1. The aim of this study was to develop whole blood flow cytometry assays of these procoagulant activities and to investigate the effects of platelet binding to monocytes and neutrophils.\nMETHODS: Citrate or D-Phe-Pro-Arg-chloromethylketone (PPACK) anticoagulated whole blood was incubated with monoclonal antibodies against CD14 (PECy5), CD42a (PE), FITC-conjugated test antibody and an agonist, and then fixed with FACS lyse. Appropriate isotype negative controls were prepared in parallel. A BD FACSCalibur was used to analyze monocytes and neutrophils, which were identified based on CD14 fluorescence, forward and 90 degrees light scatter. These populations were further gated into CD42a-positive (platelet-bound) and CD42a-negative (platelet-free). Geometric mean fluorescence and per cent positive data were collected for each subpopulation to measure the binding of test antibodies directed at CD42a, tissue factor, coagulation FXa, bound fibrinogen, activated Mac-1, and CD11b. Compensation controls were prepared on six normal donors prior to the study and these settings were used throughout the 10 donor study. Negative controls verified the lack of cross talk, particularly in the quantified FITC and PE parameters.\nRESULTS: The physiologic agonists collagen and ADP increased monocyte-platelet and neutrophil-platelet aggregates and increased leukocyte surface Mac-1/CD11b and surface-bound tissue factor, FXa and fibrinogen. Whereas the increases in Mac-1/CD11b were mainly independent of leukocyte-platelet binding, the increases in surface-bound tissue factor, FXa and fibrinogen were mainly dependent on leukocyte-platelet binding.\nCONCLUSIONS: (i) We have developed novel whole blood flow cytometry assays to measure bound tissue factor, coagulation FXa, fibrinogen, activated Mac-1 and CD11b on the surface of monocytes and neutrophils, allowing independent analysis of monocytes and neutrophils with and without surface-adherent platelets. (ii) The monocyte and neutrophil surface binding of tissue factor, FXa and fibrinogen is mainly dependent on platelet adherence to monocytes and neutrophils, whereas the monocyte and neutrophil surface expression of CD11b and activated Mac-1 is mainly independent of platelet adherence to monocytes and neutrophils.","DOI":"10.1111/j.1538-7836.2005.01603.x","ISSN":"1538-7933","note":"PMID: 16241954","journalAbbreviation":"J. Thromb. Haemost.","language":"eng","author":[{"family":"Barnard","given":"M. R."},{"family":"Linden","given":"M. D."},{"family":"Frelinger","given":"A. L."},{"family":"Li","given":"Y."},{"family":"Fox","given":"M. L."},{"family":"Furman","given":"M. I."},{"family":"Michelson","given":"A. D."}],"issued":{"date-parts":[["2005",11]]}}}],"schema":"https://github.com/citation-style-language/schema/raw/master/csl-citation.json"} </w:instrText>
      </w:r>
      <w:r w:rsidR="00DA120A" w:rsidRPr="00DB625E">
        <w:rPr>
          <w:bCs/>
          <w:rPrChange w:id="9396" w:author="Baker, Gregory Joseph" w:date="2018-11-21T08:19:00Z">
            <w:rPr>
              <w:bCs/>
            </w:rPr>
          </w:rPrChange>
        </w:rPr>
        <w:fldChar w:fldCharType="separate"/>
      </w:r>
      <w:r w:rsidR="00E4722A" w:rsidRPr="00DB625E">
        <w:rPr>
          <w:vertAlign w:val="superscript"/>
        </w:rPr>
        <w:t>24</w:t>
      </w:r>
      <w:r w:rsidR="00DA120A" w:rsidRPr="00DB625E">
        <w:rPr>
          <w:bCs/>
          <w:rPrChange w:id="9397" w:author="Baker, Gregory Joseph" w:date="2018-11-21T08:19:00Z">
            <w:rPr>
              <w:bCs/>
            </w:rPr>
          </w:rPrChange>
        </w:rPr>
        <w:fldChar w:fldCharType="end"/>
      </w:r>
      <w:r w:rsidRPr="00DB625E">
        <w:rPr>
          <w:bCs/>
        </w:rPr>
        <w:t xml:space="preserve">, we considered these cells </w:t>
      </w:r>
      <w:r w:rsidR="001C2731" w:rsidRPr="00DB625E">
        <w:rPr>
          <w:bCs/>
        </w:rPr>
        <w:t xml:space="preserve">to be </w:t>
      </w:r>
      <w:r w:rsidRPr="00DB625E">
        <w:rPr>
          <w:bCs/>
        </w:rPr>
        <w:t xml:space="preserve">a likely artifact </w:t>
      </w:r>
      <w:r w:rsidR="001C2731" w:rsidRPr="00DB625E">
        <w:rPr>
          <w:bCs/>
        </w:rPr>
        <w:t>of</w:t>
      </w:r>
      <w:r w:rsidRPr="00DB625E">
        <w:rPr>
          <w:bCs/>
        </w:rPr>
        <w:t xml:space="preserve"> contaminating platelets </w:t>
      </w:r>
      <w:r w:rsidR="001C2731" w:rsidRPr="00DB625E">
        <w:rPr>
          <w:bCs/>
        </w:rPr>
        <w:t>present</w:t>
      </w:r>
      <w:r w:rsidRPr="00DB625E">
        <w:rPr>
          <w:bCs/>
        </w:rPr>
        <w:t xml:space="preserve"> blood samples</w:t>
      </w:r>
      <w:r w:rsidR="001C2731" w:rsidRPr="00DB625E">
        <w:rPr>
          <w:bCs/>
        </w:rPr>
        <w:t xml:space="preserve"> that were not effectively lysed by ACK solution. </w:t>
      </w:r>
      <w:r w:rsidRPr="00DB625E">
        <w:rPr>
          <w:bCs/>
        </w:rPr>
        <w:t xml:space="preserve">A conservative approach was taken to correct </w:t>
      </w:r>
      <w:r w:rsidRPr="00DB625E">
        <w:rPr>
          <w:bCs/>
        </w:rPr>
        <w:lastRenderedPageBreak/>
        <w:t>for this</w:t>
      </w:r>
      <w:r w:rsidR="001C2731" w:rsidRPr="00DB625E">
        <w:rPr>
          <w:bCs/>
        </w:rPr>
        <w:t xml:space="preserve"> discrepancy</w:t>
      </w:r>
      <w:r w:rsidRPr="00DB625E">
        <w:rPr>
          <w:bCs/>
        </w:rPr>
        <w:t xml:space="preserve"> by only considering </w:t>
      </w:r>
      <w:r w:rsidR="001C2731" w:rsidRPr="00DB625E">
        <w:rPr>
          <w:bCs/>
        </w:rPr>
        <w:t xml:space="preserve">cell status of the </w:t>
      </w:r>
      <w:r w:rsidRPr="00DB625E">
        <w:rPr>
          <w:bCs/>
        </w:rPr>
        <w:t xml:space="preserve">CD49b immunomarker in cases </w:t>
      </w:r>
      <w:r w:rsidR="001C2731" w:rsidRPr="00DB625E">
        <w:rPr>
          <w:bCs/>
        </w:rPr>
        <w:t xml:space="preserve">where the IP was </w:t>
      </w:r>
      <w:r w:rsidRPr="00DB625E">
        <w:rPr>
          <w:bCs/>
        </w:rPr>
        <w:t xml:space="preserve">otherwise consistent with an NK </w:t>
      </w:r>
      <w:proofErr w:type="spellStart"/>
      <w:r w:rsidRPr="00DB625E">
        <w:rPr>
          <w:bCs/>
        </w:rPr>
        <w:t>immuno</w:t>
      </w:r>
      <w:r w:rsidR="001C2731" w:rsidRPr="00DB625E">
        <w:rPr>
          <w:bCs/>
        </w:rPr>
        <w:t>profile</w:t>
      </w:r>
      <w:proofErr w:type="spellEnd"/>
      <w:r w:rsidRPr="00DB625E">
        <w:rPr>
          <w:bCs/>
        </w:rPr>
        <w:t xml:space="preserve"> (</w:t>
      </w:r>
      <w:r w:rsidR="001C2731" w:rsidRPr="00DB625E">
        <w:rPr>
          <w:bCs/>
        </w:rPr>
        <w:t>e</w:t>
      </w:r>
      <w:r w:rsidRPr="00DB625E">
        <w:rPr>
          <w:bCs/>
        </w:rPr>
        <w:t>.</w:t>
      </w:r>
      <w:r w:rsidR="001C2731" w:rsidRPr="00DB625E">
        <w:rPr>
          <w:bCs/>
        </w:rPr>
        <w:t>g</w:t>
      </w:r>
      <w:r w:rsidRPr="00DB625E">
        <w:rPr>
          <w:bCs/>
        </w:rPr>
        <w:t>. CD45</w:t>
      </w:r>
      <w:r w:rsidRPr="00DB625E">
        <w:rPr>
          <w:bCs/>
          <w:vertAlign w:val="superscript"/>
        </w:rPr>
        <w:t>+</w:t>
      </w:r>
      <w:r w:rsidRPr="00DB625E">
        <w:rPr>
          <w:bCs/>
        </w:rPr>
        <w:t>, CD49b</w:t>
      </w:r>
      <w:r w:rsidRPr="00DB625E">
        <w:rPr>
          <w:bCs/>
          <w:vertAlign w:val="superscript"/>
        </w:rPr>
        <w:t>+</w:t>
      </w:r>
      <w:r w:rsidRPr="00DB625E">
        <w:rPr>
          <w:bCs/>
        </w:rPr>
        <w:t>, CD11b</w:t>
      </w:r>
      <w:r w:rsidRPr="00DB625E">
        <w:rPr>
          <w:bCs/>
          <w:vertAlign w:val="superscript"/>
        </w:rPr>
        <w:t>+</w:t>
      </w:r>
      <w:r w:rsidRPr="00DB625E">
        <w:rPr>
          <w:bCs/>
        </w:rPr>
        <w:t xml:space="preserve">). Thus, </w:t>
      </w:r>
      <w:r w:rsidR="001C2731" w:rsidRPr="00DB625E">
        <w:rPr>
          <w:bCs/>
        </w:rPr>
        <w:t>the</w:t>
      </w:r>
      <w:r w:rsidRPr="00DB625E">
        <w:rPr>
          <w:bCs/>
        </w:rPr>
        <w:t xml:space="preserve"> Boolean </w:t>
      </w:r>
      <w:r w:rsidR="001C2731" w:rsidRPr="00DB625E">
        <w:rPr>
          <w:bCs/>
        </w:rPr>
        <w:t>truth value</w:t>
      </w:r>
      <w:r w:rsidRPr="00DB625E">
        <w:rPr>
          <w:bCs/>
        </w:rPr>
        <w:t xml:space="preserve"> of 0 was uniformly applied to all </w:t>
      </w:r>
      <w:r w:rsidR="001C2731" w:rsidRPr="00DB625E">
        <w:rPr>
          <w:bCs/>
        </w:rPr>
        <w:t xml:space="preserve">cells whose IP did not </w:t>
      </w:r>
      <w:r w:rsidRPr="00DB625E">
        <w:rPr>
          <w:bCs/>
        </w:rPr>
        <w:t xml:space="preserve">match an NK </w:t>
      </w:r>
      <w:r w:rsidR="006B121D" w:rsidRPr="00DB625E">
        <w:rPr>
          <w:bCs/>
        </w:rPr>
        <w:t>IP</w:t>
      </w:r>
      <w:r w:rsidRPr="00DB625E">
        <w:rPr>
          <w:bCs/>
        </w:rPr>
        <w:t>. Although th</w:t>
      </w:r>
      <w:r w:rsidR="00B1034B" w:rsidRPr="00DB625E">
        <w:rPr>
          <w:bCs/>
        </w:rPr>
        <w:t>e</w:t>
      </w:r>
      <w:r w:rsidRPr="00DB625E">
        <w:rPr>
          <w:bCs/>
        </w:rPr>
        <w:t xml:space="preserve"> approach may have limited the potential for CD49b to stratify immune cell populations, it </w:t>
      </w:r>
      <w:r w:rsidR="00B1034B" w:rsidRPr="00DB625E">
        <w:rPr>
          <w:bCs/>
        </w:rPr>
        <w:t xml:space="preserve">helped </w:t>
      </w:r>
      <w:r w:rsidRPr="00DB625E">
        <w:rPr>
          <w:bCs/>
        </w:rPr>
        <w:t>avoid</w:t>
      </w:r>
      <w:r w:rsidR="00B1034B" w:rsidRPr="00DB625E">
        <w:rPr>
          <w:bCs/>
        </w:rPr>
        <w:t xml:space="preserve"> false</w:t>
      </w:r>
      <w:r w:rsidRPr="00DB625E">
        <w:rPr>
          <w:bCs/>
        </w:rPr>
        <w:t xml:space="preserve"> biological conclusions.</w:t>
      </w:r>
    </w:p>
    <w:p w14:paraId="3844CD69" w14:textId="77777777" w:rsidR="00CD4106" w:rsidRPr="00DB625E" w:rsidDel="002714D7" w:rsidRDefault="00CD4106">
      <w:pPr>
        <w:spacing w:line="480" w:lineRule="auto"/>
        <w:contextualSpacing/>
        <w:rPr>
          <w:del w:id="9398" w:author="Microsoft Office User" w:date="2018-11-26T15:36:00Z"/>
          <w:b/>
          <w:bCs/>
          <w:rPrChange w:id="9399" w:author="Baker, Gregory Joseph" w:date="2018-11-21T08:19:00Z">
            <w:rPr>
              <w:del w:id="9400" w:author="Microsoft Office User" w:date="2018-11-26T15:36:00Z"/>
              <w:b/>
              <w:bCs/>
              <w:spacing w:val="-10"/>
            </w:rPr>
          </w:rPrChange>
        </w:rPr>
        <w:pPrChange w:id="9401" w:author="Baker, Gregory Joseph" w:date="2018-11-21T08:20:00Z">
          <w:pPr>
            <w:spacing w:line="360" w:lineRule="auto"/>
            <w:contextualSpacing/>
          </w:pPr>
        </w:pPrChange>
      </w:pPr>
    </w:p>
    <w:p w14:paraId="4712DC4A" w14:textId="0AE867ED" w:rsidR="0082270B" w:rsidRPr="00DB625E" w:rsidDel="002714D7" w:rsidRDefault="000B05D6">
      <w:pPr>
        <w:spacing w:line="480" w:lineRule="auto"/>
        <w:contextualSpacing/>
        <w:rPr>
          <w:del w:id="9402" w:author="Microsoft Office User" w:date="2018-11-26T15:36:00Z"/>
          <w:b/>
        </w:rPr>
        <w:pPrChange w:id="9403" w:author="Baker, Gregory Joseph" w:date="2018-11-21T08:20:00Z">
          <w:pPr>
            <w:spacing w:line="360" w:lineRule="auto"/>
            <w:contextualSpacing/>
          </w:pPr>
        </w:pPrChange>
      </w:pPr>
      <w:ins w:id="9404" w:author="Baker, Gregory Joseph" w:date="2018-11-08T10:40:00Z">
        <w:del w:id="9405" w:author="Microsoft Office User" w:date="2018-11-26T15:36:00Z">
          <w:r w:rsidRPr="00DB625E" w:rsidDel="002714D7">
            <w:rPr>
              <w:b/>
              <w:bCs/>
            </w:rPr>
            <w:delText>t-</w:delText>
          </w:r>
        </w:del>
      </w:ins>
      <w:del w:id="9406" w:author="Microsoft Office User" w:date="2018-11-26T15:36:00Z">
        <w:r w:rsidR="0082270B" w:rsidRPr="00DB625E" w:rsidDel="002714D7">
          <w:rPr>
            <w:b/>
            <w:bCs/>
            <w:rPrChange w:id="9407" w:author="Baker, Gregory Joseph" w:date="2018-11-21T08:19:00Z">
              <w:rPr>
                <w:b/>
                <w:bCs/>
                <w:spacing w:val="-10"/>
              </w:rPr>
            </w:rPrChange>
          </w:rPr>
          <w:delText>CyCIF</w:delText>
        </w:r>
      </w:del>
    </w:p>
    <w:p w14:paraId="3ECADA30" w14:textId="2FB5CFDB" w:rsidR="00680F24" w:rsidRPr="00DB625E" w:rsidDel="002714D7" w:rsidRDefault="0082270B">
      <w:pPr>
        <w:spacing w:line="480" w:lineRule="auto"/>
        <w:contextualSpacing/>
        <w:outlineLvl w:val="0"/>
        <w:rPr>
          <w:del w:id="9408" w:author="Microsoft Office User" w:date="2018-11-26T15:36:00Z"/>
        </w:rPr>
        <w:pPrChange w:id="9409" w:author="Baker, Gregory Joseph" w:date="2018-11-21T08:20:00Z">
          <w:pPr>
            <w:spacing w:line="360" w:lineRule="auto"/>
            <w:contextualSpacing/>
            <w:outlineLvl w:val="0"/>
          </w:pPr>
        </w:pPrChange>
      </w:pPr>
      <w:del w:id="9410" w:author="Microsoft Office User" w:date="2018-11-26T15:36:00Z">
        <w:r w:rsidRPr="00DB625E" w:rsidDel="002714D7">
          <w:delText>Application of</w:delText>
        </w:r>
      </w:del>
      <w:ins w:id="9411" w:author="Baker, Gregory Joseph" w:date="2018-11-08T10:40:00Z">
        <w:del w:id="9412" w:author="Microsoft Office User" w:date="2018-11-26T15:36:00Z">
          <w:r w:rsidR="000B05D6" w:rsidRPr="00DB625E" w:rsidDel="002714D7">
            <w:delText>The</w:delText>
          </w:r>
        </w:del>
      </w:ins>
      <w:del w:id="9413" w:author="Microsoft Office User" w:date="2018-11-26T15:36:00Z">
        <w:r w:rsidRPr="00DB625E" w:rsidDel="002714D7">
          <w:delText xml:space="preserve"> </w:delText>
        </w:r>
      </w:del>
      <w:ins w:id="9414" w:author="Baker, Gregory Joseph" w:date="2018-11-08T10:40:00Z">
        <w:del w:id="9415" w:author="Microsoft Office User" w:date="2018-11-26T15:36:00Z">
          <w:r w:rsidR="000B05D6" w:rsidRPr="00DB625E" w:rsidDel="002714D7">
            <w:delText>t-</w:delText>
          </w:r>
        </w:del>
      </w:ins>
      <w:del w:id="9416" w:author="Microsoft Office User" w:date="2018-11-26T15:36:00Z">
        <w:r w:rsidRPr="00DB625E" w:rsidDel="002714D7">
          <w:delText xml:space="preserve">CyCIF </w:delText>
        </w:r>
      </w:del>
      <w:ins w:id="9417" w:author="Baker, Gregory Joseph" w:date="2018-11-08T10:40:00Z">
        <w:del w:id="9418" w:author="Microsoft Office User" w:date="2018-11-26T15:36:00Z">
          <w:r w:rsidR="000B05D6" w:rsidRPr="00DB625E" w:rsidDel="002714D7">
            <w:delText>method</w:delText>
          </w:r>
        </w:del>
      </w:ins>
      <w:ins w:id="9419" w:author="Baker, Gregory Joseph" w:date="2018-11-08T10:41:00Z">
        <w:del w:id="9420" w:author="Microsoft Office User" w:date="2018-11-26T15:36:00Z">
          <w:r w:rsidR="000B05D6" w:rsidRPr="00DB625E" w:rsidDel="002714D7">
            <w:delText xml:space="preserve"> </w:delText>
          </w:r>
        </w:del>
      </w:ins>
      <w:ins w:id="9421" w:author="Baker, Gregory Joseph" w:date="2018-11-08T10:40:00Z">
        <w:del w:id="9422" w:author="Microsoft Office User" w:date="2018-11-26T15:36:00Z">
          <w:r w:rsidR="000B05D6" w:rsidRPr="00DB625E" w:rsidDel="002714D7">
            <w:delText xml:space="preserve">has been described </w:delText>
          </w:r>
        </w:del>
      </w:ins>
      <w:del w:id="9423" w:author="Microsoft Office User" w:date="2018-11-26T15:36:00Z">
        <w:r w:rsidRPr="00DB625E" w:rsidDel="002714D7">
          <w:delText>to multiplex immunofluorescence of FFPE tissue sections has been previously described</w:delText>
        </w:r>
      </w:del>
      <w:ins w:id="9424" w:author="Baker, Gregory Joseph" w:date="2018-11-08T10:41:00Z">
        <w:del w:id="9425" w:author="Microsoft Office User" w:date="2018-11-26T15:36:00Z">
          <w:r w:rsidR="000B05D6" w:rsidRPr="00DB625E" w:rsidDel="002714D7">
            <w:delText xml:space="preserve"> </w:delText>
          </w:r>
        </w:del>
      </w:ins>
      <w:del w:id="9426" w:author="Microsoft Office User" w:date="2018-11-26T15:36:00Z">
        <w:r w:rsidR="00D66F89" w:rsidRPr="00DB625E" w:rsidDel="002714D7">
          <w:rPr>
            <w:rPrChange w:id="9427" w:author="Baker, Gregory Joseph" w:date="2018-11-21T08:19:00Z">
              <w:rPr/>
            </w:rPrChange>
          </w:rPr>
          <w:fldChar w:fldCharType="begin"/>
        </w:r>
        <w:r w:rsidR="00E4722A" w:rsidRPr="00DB625E" w:rsidDel="002714D7">
          <w:delInstrText xml:space="preserve"> ADDIN ZOTERO_ITEM CSL_CITATION {"citationID":"3yzihvym","properties":{"formattedCitation":"\\super 12\\nosupersub{}","plainCitation":"12","noteIndex":0},"citationItems":[{"id":78,"uris":["http://zotero.org/users/local/oR8ZFVJz/items/6H3R9CM2"],"uri":["http://zotero.org/users/local/oR8ZFVJz/items/6H3R9CM2"],"itemData":{"id":78,"type":"article-journal","title":"Highly multiplexed immunofluorescence imaging of human tissues and tumors using t-CyCIF and conventional optical microscopes","container-title":"eLife","volume":"7","source":"PubMed","abstract":"The architecture of normal and diseased tissues strongly influences the development and progression of disease as well as responsiveness and resistance to therapy. We describe a tissue-based cyclic immunofluorescence (t-CyCIF) method for highly multiplexed immuno-fluorescence imaging of formalin-fixed, paraffin-embedded (FFPE) specimens mounted on glass slides, the most widely used specimens for histopathological diagnosis of cancer and other diseases. t-CyCIF generates up to 60-plex images using an iterative process (a cycle) in which conventional low-plex fluorescence images are repeatedly collected from the same sample and then assembled into a high-dimensional representation. t-CyCIF requires no specialized instruments or reagents and is compatible with super-resolution imaging; we demonstrate its application to quantifying signal transduction cascades, tumor antigens and immune markers in diverse tissues and tumors. The simplicity and adaptability of t-CyCIF makes it an effective method for pre-clinical and clinical research and a natural complement to single-cell genomics.","DOI":"10.7554/eLife.31657","ISSN":"2050-084X","note":"PMID: 29993362\nPMCID: PMC6075866","journalAbbreviation":"Elife","language":"eng","author":[{"family":"Lin","given":"Jia-Ren"},{"family":"Izar","given":"Benjamin"},{"family":"Wang","given":"Shu"},{"family":"Yapp","given":"Clarence"},{"family":"Mei","given":"Shaolin"},{"family":"Shah","given":"Parin M."},{"family":"Santagata","given":"Sandro"},{"family":"Sorger","given":"Peter K."}],"issued":{"date-parts":[["2018",7,11]]}}}],"schema":"https://github.com/citation-style-language/schema/raw/master/csl-citation.json"} </w:delInstrText>
        </w:r>
        <w:r w:rsidR="00D66F89" w:rsidRPr="00DB625E" w:rsidDel="002714D7">
          <w:rPr>
            <w:rPrChange w:id="9428" w:author="Baker, Gregory Joseph" w:date="2018-11-21T08:19:00Z">
              <w:rPr/>
            </w:rPrChange>
          </w:rPr>
          <w:fldChar w:fldCharType="separate"/>
        </w:r>
        <w:r w:rsidR="00E4722A" w:rsidRPr="00DB625E" w:rsidDel="002714D7">
          <w:rPr>
            <w:vertAlign w:val="superscript"/>
          </w:rPr>
          <w:delText>12</w:delText>
        </w:r>
        <w:r w:rsidR="00D66F89" w:rsidRPr="00DB625E" w:rsidDel="002714D7">
          <w:rPr>
            <w:rPrChange w:id="9429" w:author="Baker, Gregory Joseph" w:date="2018-11-21T08:19:00Z">
              <w:rPr/>
            </w:rPrChange>
          </w:rPr>
          <w:fldChar w:fldCharType="end"/>
        </w:r>
      </w:del>
      <w:ins w:id="9430" w:author="Baker, Gregory Joseph" w:date="2018-11-08T10:41:00Z">
        <w:del w:id="9431" w:author="Microsoft Office User" w:date="2018-11-26T15:36:00Z">
          <w:r w:rsidR="000B05D6" w:rsidRPr="00DB625E" w:rsidDel="002714D7">
            <w:delText>(www.cycif.org)</w:delText>
          </w:r>
        </w:del>
      </w:ins>
      <w:ins w:id="9432" w:author="Baker, Gregory Joseph" w:date="2018-11-08T10:42:00Z">
        <w:del w:id="9433" w:author="Microsoft Office User" w:date="2018-11-26T15:36:00Z">
          <w:r w:rsidR="00AF3FD9" w:rsidRPr="00DB625E" w:rsidDel="002714D7">
            <w:rPr>
              <w:rPrChange w:id="9434" w:author="Baker, Gregory Joseph" w:date="2018-11-21T08:19:00Z">
                <w:rPr/>
              </w:rPrChange>
            </w:rPr>
            <w:fldChar w:fldCharType="begin"/>
          </w:r>
          <w:r w:rsidR="00AF3FD9" w:rsidRPr="00DB625E" w:rsidDel="002714D7">
            <w:delInstrText xml:space="preserve"> ADDIN ZOTERO_ITEM CSL_CITATION {"citationID":"3yzihvym","properties":{"formattedCitation":"\\super 12\\nosupersub{}","plainCitation":"12","noteIndex":0},"citationItems":[{"id":78,"uris":["http://zotero.org/users/local/oR8ZFVJz/items/6H3R9CM2"],"uri":["http://zotero.org/users/local/oR8ZFVJz/items/6H3R9CM2"],"itemData":{"id":78,"type":"article-journal","title":"Highly multiplexed immunofluorescence imaging of human tissues and tumors using t-CyCIF and conventional optical microscopes","container-title":"eLife","volume":"7","source":"PubMed","abstract":"The architecture of normal and diseased tissues strongly influences the development and progression of disease as well as responsiveness and resistance to therapy. We describe a tissue-based cyclic immunofluorescence (t-CyCIF) method for highly multiplexed immuno-fluorescence imaging of formalin-fixed, paraffin-embedded (FFPE) specimens mounted on glass slides, the most widely used specimens for histopathological diagnosis of cancer and other diseases. t-CyCIF generates up to 60-plex images using an iterative process (a cycle) in which conventional low-plex fluorescence images are repeatedly collected from the same sample and then assembled into a high-dimensional representation. t-CyCIF requires no specialized instruments or reagents and is compatible with super-resolution imaging; we demonstrate its application to quantifying signal transduction cascades, tumor antigens and immune markers in diverse tissues and tumors. The simplicity and adaptability of t-CyCIF makes it an effective method for pre-clinical and clinical research and a natural complement to single-cell genomics.","DOI":"10.7554/eLife.31657","ISSN":"2050-084X","note":"PMID: 29993362\nPMCID: PMC6075866","journalAbbreviation":"Elife","language":"eng","author":[{"family":"Lin","given":"Jia-Ren"},{"family":"Izar","given":"Benjamin"},{"family":"Wang","given":"Shu"},{"family":"Yapp","given":"Clarence"},{"family":"Mei","given":"Shaolin"},{"family":"Shah","given":"Parin M."},{"family":"Santagata","given":"Sandro"},{"family":"Sorger","given":"Peter K."}],"issued":{"date-parts":[["2018",7,11]]}}}],"schema":"https://github.com/citation-style-language/schema/raw/master/csl-citation.json"} </w:delInstrText>
          </w:r>
          <w:r w:rsidR="00AF3FD9" w:rsidRPr="00DB625E" w:rsidDel="002714D7">
            <w:rPr>
              <w:rPrChange w:id="9435" w:author="Baker, Gregory Joseph" w:date="2018-11-21T08:19:00Z">
                <w:rPr/>
              </w:rPrChange>
            </w:rPr>
            <w:fldChar w:fldCharType="separate"/>
          </w:r>
          <w:r w:rsidR="00AF3FD9" w:rsidRPr="00DB625E" w:rsidDel="002714D7">
            <w:rPr>
              <w:vertAlign w:val="superscript"/>
            </w:rPr>
            <w:delText>12</w:delText>
          </w:r>
          <w:r w:rsidR="00AF3FD9" w:rsidRPr="00DB625E" w:rsidDel="002714D7">
            <w:rPr>
              <w:rPrChange w:id="9436" w:author="Baker, Gregory Joseph" w:date="2018-11-21T08:19:00Z">
                <w:rPr/>
              </w:rPrChange>
            </w:rPr>
            <w:fldChar w:fldCharType="end"/>
          </w:r>
        </w:del>
      </w:ins>
      <w:ins w:id="9437" w:author="Baker, Gregory Joseph" w:date="2018-11-08T10:41:00Z">
        <w:del w:id="9438" w:author="Microsoft Office User" w:date="2018-11-26T15:36:00Z">
          <w:r w:rsidR="000B05D6" w:rsidRPr="00DB625E" w:rsidDel="002714D7">
            <w:delText>.</w:delText>
          </w:r>
        </w:del>
      </w:ins>
    </w:p>
    <w:p w14:paraId="7D02F8CA" w14:textId="77777777" w:rsidR="0082270B" w:rsidRPr="00DB625E" w:rsidDel="002714D7" w:rsidRDefault="0082270B">
      <w:pPr>
        <w:spacing w:line="480" w:lineRule="auto"/>
        <w:contextualSpacing/>
        <w:outlineLvl w:val="0"/>
        <w:rPr>
          <w:del w:id="9439" w:author="Microsoft Office User" w:date="2018-11-26T15:36:00Z"/>
          <w:b/>
        </w:rPr>
        <w:pPrChange w:id="9440" w:author="Baker, Gregory Joseph" w:date="2018-11-21T08:20:00Z">
          <w:pPr>
            <w:spacing w:line="360" w:lineRule="auto"/>
            <w:contextualSpacing/>
            <w:outlineLvl w:val="0"/>
          </w:pPr>
        </w:pPrChange>
      </w:pPr>
    </w:p>
    <w:p w14:paraId="2C2C54B0" w14:textId="63097C54" w:rsidR="006C4A00" w:rsidRPr="00DB625E" w:rsidDel="002714D7" w:rsidRDefault="006C4A00">
      <w:pPr>
        <w:spacing w:line="480" w:lineRule="auto"/>
        <w:contextualSpacing/>
        <w:rPr>
          <w:del w:id="9441" w:author="Microsoft Office User" w:date="2018-11-26T15:36:00Z"/>
          <w:b/>
        </w:rPr>
        <w:pPrChange w:id="9442" w:author="Baker, Gregory Joseph" w:date="2018-11-21T08:20:00Z">
          <w:pPr>
            <w:spacing w:line="360" w:lineRule="auto"/>
            <w:contextualSpacing/>
          </w:pPr>
        </w:pPrChange>
      </w:pPr>
      <w:del w:id="9443" w:author="Microsoft Office User" w:date="2018-11-26T15:36:00Z">
        <w:r w:rsidRPr="00DB625E" w:rsidDel="002714D7">
          <w:rPr>
            <w:b/>
            <w:bCs/>
            <w:rPrChange w:id="9444" w:author="Baker, Gregory Joseph" w:date="2018-11-21T08:19:00Z">
              <w:rPr>
                <w:b/>
                <w:bCs/>
                <w:spacing w:val="-10"/>
              </w:rPr>
            </w:rPrChange>
          </w:rPr>
          <w:delText xml:space="preserve">RNA-seq </w:delText>
        </w:r>
      </w:del>
    </w:p>
    <w:p w14:paraId="5C9610C9" w14:textId="2F5AF49D" w:rsidR="006C4A00" w:rsidRPr="00DB625E" w:rsidDel="002714D7" w:rsidRDefault="003D0971">
      <w:pPr>
        <w:spacing w:line="480" w:lineRule="auto"/>
        <w:contextualSpacing/>
        <w:outlineLvl w:val="0"/>
        <w:rPr>
          <w:del w:id="9445" w:author="Microsoft Office User" w:date="2018-11-26T15:36:00Z"/>
          <w:b/>
        </w:rPr>
        <w:pPrChange w:id="9446" w:author="Baker, Gregory Joseph" w:date="2018-11-21T08:20:00Z">
          <w:pPr>
            <w:spacing w:line="360" w:lineRule="auto"/>
            <w:contextualSpacing/>
            <w:outlineLvl w:val="0"/>
          </w:pPr>
        </w:pPrChange>
      </w:pPr>
      <w:del w:id="9447" w:author="Microsoft Office User" w:date="2018-11-26T15:36:00Z">
        <w:r w:rsidRPr="00DB625E" w:rsidDel="002714D7">
          <w:delText>On each of 3 occasions, 5</w:delText>
        </w:r>
        <w:r w:rsidR="00CF7F1C" w:rsidRPr="00DB625E" w:rsidDel="002714D7">
          <w:delText xml:space="preserve"> spleens harvested from normal C57BL/6J mice were </w:delText>
        </w:r>
        <w:r w:rsidRPr="00DB625E" w:rsidDel="002714D7">
          <w:delText xml:space="preserve">FACS </w:delText>
        </w:r>
        <w:r w:rsidR="00CF7F1C" w:rsidRPr="00DB625E" w:rsidDel="002714D7">
          <w:delText xml:space="preserve">sorted into ice-cold </w:delText>
        </w:r>
        <w:r w:rsidR="006C4A00" w:rsidRPr="00DB625E" w:rsidDel="002714D7">
          <w:delText>DPBS containing 0.5% BSA. The collected cells were centrifuged at</w:delText>
        </w:r>
        <w:r w:rsidR="00CF7F1C" w:rsidRPr="00DB625E" w:rsidDel="002714D7">
          <w:delText xml:space="preserve"> 400 x g (max RCF) for 10 minutes at 4°C and resuspended in RLT</w:delText>
        </w:r>
        <w:r w:rsidRPr="00DB625E" w:rsidDel="002714D7">
          <w:delText xml:space="preserve"> lysis buffer followed by t</w:delText>
        </w:r>
        <w:r w:rsidR="006C4A00" w:rsidRPr="00DB625E" w:rsidDel="002714D7">
          <w:delText xml:space="preserve">otal RNA </w:delText>
        </w:r>
        <w:r w:rsidRPr="00DB625E" w:rsidDel="002714D7">
          <w:delText xml:space="preserve">extraction using Qiagen’s RNeasy mini kit (with the DNase </w:delText>
        </w:r>
        <w:r w:rsidR="005807F0" w:rsidRPr="00DB625E" w:rsidDel="002714D7">
          <w:delText>treatment</w:delText>
        </w:r>
        <w:r w:rsidRPr="00DB625E" w:rsidDel="002714D7">
          <w:delText xml:space="preserve"> option). Purified</w:delText>
        </w:r>
        <w:r w:rsidR="005807F0" w:rsidRPr="00DB625E" w:rsidDel="002714D7">
          <w:delText xml:space="preserve"> total RNA was then used in</w:delText>
        </w:r>
        <w:r w:rsidRPr="00DB625E" w:rsidDel="002714D7">
          <w:delText xml:space="preserve"> </w:delText>
        </w:r>
        <w:r w:rsidR="006C4A00" w:rsidRPr="00DB625E" w:rsidDel="002714D7">
          <w:delText xml:space="preserve">preparing sequencing libraries of the coding transcriptome </w:delText>
        </w:r>
        <w:r w:rsidR="005807F0" w:rsidRPr="00DB625E" w:rsidDel="002714D7">
          <w:delText>using</w:delText>
        </w:r>
        <w:r w:rsidR="006C4A00" w:rsidRPr="00DB625E" w:rsidDel="002714D7">
          <w:delText xml:space="preserve"> Illumina’s TruSeq stranded mRNA protocol. </w:delText>
        </w:r>
        <w:r w:rsidR="000C2C1D" w:rsidRPr="00DB625E" w:rsidDel="002714D7">
          <w:delText xml:space="preserve">Libraries were </w:delText>
        </w:r>
        <w:r w:rsidR="006C4A00" w:rsidRPr="00DB625E" w:rsidDel="002714D7">
          <w:delText xml:space="preserve">sequenced by synthesis on a Nextseq 500 instrument. Fastq files </w:delText>
        </w:r>
        <w:r w:rsidR="006D40CC" w:rsidRPr="00DB625E" w:rsidDel="002714D7">
          <w:delText>were</w:delText>
        </w:r>
        <w:r w:rsidR="006C4A00" w:rsidRPr="00DB625E" w:rsidDel="002714D7">
          <w:delText xml:space="preserve"> processed on HMS’s high-performance compute</w:delText>
        </w:r>
      </w:del>
      <w:ins w:id="9448" w:author="Baker, Gregory Joseph" w:date="2018-11-21T16:06:00Z">
        <w:del w:id="9449" w:author="Microsoft Office User" w:date="2018-11-26T15:36:00Z">
          <w:r w:rsidR="00971B27" w:rsidDel="002714D7">
            <w:delText>r</w:delText>
          </w:r>
        </w:del>
      </w:ins>
      <w:del w:id="9450" w:author="Microsoft Office User" w:date="2018-11-26T15:36:00Z">
        <w:r w:rsidR="006C4A00" w:rsidRPr="00DB625E" w:rsidDel="002714D7">
          <w:delText xml:space="preserve"> cluster, o2, according to a standardized data analysis pipeline that invokes well-established algorithms such as FASTQC, STAR, Salmon, featureCounts, EdgeR, and Sleuth. Principle component analysis (PCA) will be used to show differential gene expression causes samples to cluster in multidimensional feature space; GSEA will be used to identify gene ontologies (GOs) selectively enriched under various transcriptional states.</w:delText>
        </w:r>
      </w:del>
    </w:p>
    <w:p w14:paraId="2CE37859" w14:textId="77777777" w:rsidR="008E2E1B" w:rsidRDefault="008E2E1B">
      <w:pPr>
        <w:spacing w:line="480" w:lineRule="auto"/>
        <w:contextualSpacing/>
        <w:rPr>
          <w:ins w:id="9451" w:author="Baker, Gregory Joseph" w:date="2018-11-21T15:56:00Z"/>
          <w:b/>
          <w:bCs/>
        </w:rPr>
        <w:pPrChange w:id="9452" w:author="Baker, Gregory Joseph" w:date="2018-11-21T08:20:00Z">
          <w:pPr>
            <w:spacing w:line="360" w:lineRule="auto"/>
            <w:contextualSpacing/>
          </w:pPr>
        </w:pPrChange>
      </w:pPr>
    </w:p>
    <w:p w14:paraId="07212A53" w14:textId="77777777" w:rsidR="00680F24" w:rsidRPr="00DB625E" w:rsidRDefault="00680F24">
      <w:pPr>
        <w:spacing w:line="480" w:lineRule="auto"/>
        <w:contextualSpacing/>
        <w:rPr>
          <w:b/>
        </w:rPr>
        <w:pPrChange w:id="9453" w:author="Baker, Gregory Joseph" w:date="2018-11-21T08:20:00Z">
          <w:pPr>
            <w:spacing w:line="360" w:lineRule="auto"/>
            <w:contextualSpacing/>
          </w:pPr>
        </w:pPrChange>
      </w:pPr>
      <w:r w:rsidRPr="00DB625E">
        <w:rPr>
          <w:b/>
          <w:bCs/>
          <w:rPrChange w:id="9454" w:author="Baker, Gregory Joseph" w:date="2018-11-21T08:19:00Z">
            <w:rPr>
              <w:b/>
              <w:bCs/>
              <w:spacing w:val="-10"/>
            </w:rPr>
          </w:rPrChange>
        </w:rPr>
        <w:t>Software</w:t>
      </w:r>
    </w:p>
    <w:p w14:paraId="1E615F30" w14:textId="77777777" w:rsidR="00680F24" w:rsidRPr="00DB625E" w:rsidRDefault="00680F24">
      <w:pPr>
        <w:spacing w:line="480" w:lineRule="auto"/>
        <w:ind w:firstLine="270"/>
        <w:contextualSpacing/>
        <w:pPrChange w:id="9455" w:author="Baker, Gregory Joseph" w:date="2018-11-21T08:20:00Z">
          <w:pPr>
            <w:spacing w:line="360" w:lineRule="auto"/>
            <w:ind w:firstLine="270"/>
            <w:contextualSpacing/>
          </w:pPr>
        </w:pPrChange>
      </w:pPr>
      <w:r w:rsidRPr="00DB625E">
        <w:t xml:space="preserve">•  </w:t>
      </w:r>
      <w:proofErr w:type="spellStart"/>
      <w:r w:rsidRPr="00DB625E">
        <w:t>FACSDiva</w:t>
      </w:r>
      <w:proofErr w:type="spellEnd"/>
      <w:r w:rsidRPr="00DB625E">
        <w:t xml:space="preserve"> (version 8.0)</w:t>
      </w:r>
    </w:p>
    <w:p w14:paraId="188D6E49" w14:textId="77777777" w:rsidR="00680F24" w:rsidRPr="00DB625E" w:rsidRDefault="00680F24">
      <w:pPr>
        <w:spacing w:line="480" w:lineRule="auto"/>
        <w:ind w:firstLine="270"/>
        <w:contextualSpacing/>
        <w:pPrChange w:id="9456" w:author="Baker, Gregory Joseph" w:date="2018-11-21T08:20:00Z">
          <w:pPr>
            <w:spacing w:line="360" w:lineRule="auto"/>
            <w:ind w:firstLine="270"/>
            <w:contextualSpacing/>
          </w:pPr>
        </w:pPrChange>
      </w:pPr>
      <w:r w:rsidRPr="00DB625E">
        <w:t xml:space="preserve">•  </w:t>
      </w:r>
      <w:proofErr w:type="spellStart"/>
      <w:r w:rsidRPr="00DB625E">
        <w:t>FlowJo</w:t>
      </w:r>
      <w:proofErr w:type="spellEnd"/>
      <w:r w:rsidRPr="00DB625E">
        <w:t xml:space="preserve"> (version 10.3.0)</w:t>
      </w:r>
    </w:p>
    <w:p w14:paraId="04CCA2B1" w14:textId="77777777" w:rsidR="00680F24" w:rsidRPr="00DB625E" w:rsidDel="008E2E1B" w:rsidRDefault="00680F24">
      <w:pPr>
        <w:spacing w:line="480" w:lineRule="auto"/>
        <w:ind w:firstLine="270"/>
        <w:contextualSpacing/>
        <w:rPr>
          <w:del w:id="9457" w:author="Baker, Gregory Joseph" w:date="2018-11-21T15:56:00Z"/>
        </w:rPr>
        <w:pPrChange w:id="9458" w:author="Baker, Gregory Joseph" w:date="2018-11-21T08:20:00Z">
          <w:pPr>
            <w:spacing w:line="360" w:lineRule="auto"/>
            <w:ind w:firstLine="270"/>
            <w:contextualSpacing/>
          </w:pPr>
        </w:pPrChange>
      </w:pPr>
      <w:r w:rsidRPr="00DB625E">
        <w:t>•  Python (version 3.6.1)</w:t>
      </w:r>
    </w:p>
    <w:p w14:paraId="398A0E4F" w14:textId="2D8CB584" w:rsidR="00680F24" w:rsidRPr="00DB625E" w:rsidDel="008E2E1B" w:rsidRDefault="00680F24">
      <w:pPr>
        <w:spacing w:line="480" w:lineRule="auto"/>
        <w:ind w:firstLine="270"/>
        <w:contextualSpacing/>
        <w:rPr>
          <w:del w:id="9459" w:author="Baker, Gregory Joseph" w:date="2018-11-21T15:56:00Z"/>
        </w:rPr>
        <w:pPrChange w:id="9460" w:author="Baker, Gregory Joseph" w:date="2018-11-21T08:20:00Z">
          <w:pPr>
            <w:spacing w:line="360" w:lineRule="auto"/>
            <w:ind w:firstLine="270"/>
            <w:contextualSpacing/>
          </w:pPr>
        </w:pPrChange>
      </w:pPr>
      <w:del w:id="9461" w:author="Baker, Gregory Joseph" w:date="2018-11-21T15:56:00Z">
        <w:r w:rsidRPr="00DB625E" w:rsidDel="008E2E1B">
          <w:delText>•  Atom (version 1.25.1)</w:delText>
        </w:r>
      </w:del>
    </w:p>
    <w:p w14:paraId="0053B469" w14:textId="77777777" w:rsidR="00680F24" w:rsidRPr="00DB625E" w:rsidRDefault="00680F24">
      <w:pPr>
        <w:spacing w:line="480" w:lineRule="auto"/>
        <w:ind w:firstLine="270"/>
        <w:contextualSpacing/>
        <w:rPr>
          <w:b/>
          <w:bCs/>
          <w:rPrChange w:id="9462" w:author="Baker, Gregory Joseph" w:date="2018-11-21T08:19:00Z">
            <w:rPr>
              <w:b/>
              <w:bCs/>
              <w:spacing w:val="-10"/>
            </w:rPr>
          </w:rPrChange>
        </w:rPr>
        <w:pPrChange w:id="9463" w:author="Baker, Gregory Joseph" w:date="2018-11-21T15:56:00Z">
          <w:pPr>
            <w:spacing w:line="360" w:lineRule="auto"/>
            <w:contextualSpacing/>
          </w:pPr>
        </w:pPrChange>
      </w:pPr>
    </w:p>
    <w:p w14:paraId="0A1C51DD" w14:textId="77777777" w:rsidR="008E2E1B" w:rsidDel="002714D7" w:rsidRDefault="008E2E1B">
      <w:pPr>
        <w:spacing w:line="480" w:lineRule="auto"/>
        <w:contextualSpacing/>
        <w:rPr>
          <w:ins w:id="9464" w:author="Baker, Gregory Joseph" w:date="2018-11-21T15:56:00Z"/>
          <w:del w:id="9465" w:author="Microsoft Office User" w:date="2018-11-26T15:36:00Z"/>
          <w:b/>
          <w:bCs/>
        </w:rPr>
        <w:pPrChange w:id="9466" w:author="Baker, Gregory Joseph" w:date="2018-11-21T08:20:00Z">
          <w:pPr>
            <w:spacing w:line="360" w:lineRule="auto"/>
            <w:contextualSpacing/>
          </w:pPr>
        </w:pPrChange>
      </w:pPr>
    </w:p>
    <w:p w14:paraId="263CCD1A" w14:textId="3CD426D3" w:rsidR="00680F24" w:rsidRPr="00DB625E" w:rsidDel="002714D7" w:rsidRDefault="00680F24">
      <w:pPr>
        <w:spacing w:line="480" w:lineRule="auto"/>
        <w:contextualSpacing/>
        <w:rPr>
          <w:del w:id="9467" w:author="Microsoft Office User" w:date="2018-11-26T15:36:00Z"/>
        </w:rPr>
        <w:pPrChange w:id="9468" w:author="Baker, Gregory Joseph" w:date="2018-11-21T08:20:00Z">
          <w:pPr>
            <w:spacing w:line="360" w:lineRule="auto"/>
            <w:contextualSpacing/>
          </w:pPr>
        </w:pPrChange>
      </w:pPr>
      <w:del w:id="9469" w:author="Microsoft Office User" w:date="2018-11-26T15:36:00Z">
        <w:r w:rsidRPr="00DB625E" w:rsidDel="002714D7">
          <w:rPr>
            <w:b/>
            <w:bCs/>
            <w:rPrChange w:id="9470" w:author="Baker, Gregory Joseph" w:date="2018-11-21T08:19:00Z">
              <w:rPr>
                <w:b/>
                <w:bCs/>
                <w:spacing w:val="-10"/>
              </w:rPr>
            </w:rPrChange>
          </w:rPr>
          <w:delText>Statistics</w:delText>
        </w:r>
      </w:del>
    </w:p>
    <w:p w14:paraId="059537B1" w14:textId="36D415CB" w:rsidR="00680F24" w:rsidRPr="00DB625E" w:rsidDel="002714D7" w:rsidRDefault="00680F24">
      <w:pPr>
        <w:spacing w:line="480" w:lineRule="auto"/>
        <w:contextualSpacing/>
        <w:rPr>
          <w:del w:id="9471" w:author="Microsoft Office User" w:date="2018-11-26T15:36:00Z"/>
        </w:rPr>
        <w:pPrChange w:id="9472" w:author="Baker, Gregory Joseph" w:date="2018-11-21T08:20:00Z">
          <w:pPr>
            <w:spacing w:line="360" w:lineRule="auto"/>
            <w:contextualSpacing/>
          </w:pPr>
        </w:pPrChange>
      </w:pPr>
      <w:del w:id="9473" w:author="Microsoft Office User" w:date="2018-11-26T15:36:00Z">
        <w:r w:rsidRPr="00DB625E" w:rsidDel="002714D7">
          <w:delText xml:space="preserve">Each statistical test used throughout this paper is detailed at </w:delText>
        </w:r>
        <w:r w:rsidR="00402924" w:rsidRPr="00DB625E" w:rsidDel="002714D7">
          <w:delText>its</w:delText>
        </w:r>
        <w:r w:rsidRPr="00DB625E" w:rsidDel="002714D7">
          <w:delText xml:space="preserve"> point of reference. All results were considered statistically significance at the 0.05 alpha level.</w:delText>
        </w:r>
      </w:del>
    </w:p>
    <w:p w14:paraId="4886299D" w14:textId="77777777" w:rsidR="00680F24" w:rsidRPr="00DB625E" w:rsidDel="002714D7" w:rsidRDefault="00680F24">
      <w:pPr>
        <w:spacing w:line="480" w:lineRule="auto"/>
        <w:contextualSpacing/>
        <w:rPr>
          <w:del w:id="9474" w:author="Microsoft Office User" w:date="2018-11-26T15:36:00Z"/>
          <w:b/>
          <w:bCs/>
          <w:rPrChange w:id="9475" w:author="Baker, Gregory Joseph" w:date="2018-11-21T08:19:00Z">
            <w:rPr>
              <w:del w:id="9476" w:author="Microsoft Office User" w:date="2018-11-26T15:36:00Z"/>
              <w:b/>
              <w:bCs/>
              <w:spacing w:val="-10"/>
            </w:rPr>
          </w:rPrChange>
        </w:rPr>
        <w:pPrChange w:id="9477" w:author="Baker, Gregory Joseph" w:date="2018-11-21T08:20:00Z">
          <w:pPr>
            <w:spacing w:line="360" w:lineRule="auto"/>
            <w:contextualSpacing/>
          </w:pPr>
        </w:pPrChange>
      </w:pPr>
    </w:p>
    <w:p w14:paraId="5DF73B3C" w14:textId="326C4B2A" w:rsidR="00680F24" w:rsidRPr="00DB625E" w:rsidDel="002714D7" w:rsidRDefault="00680F24">
      <w:pPr>
        <w:spacing w:line="480" w:lineRule="auto"/>
        <w:contextualSpacing/>
        <w:rPr>
          <w:del w:id="9478" w:author="Microsoft Office User" w:date="2018-11-26T15:36:00Z"/>
          <w:b/>
        </w:rPr>
        <w:pPrChange w:id="9479" w:author="Baker, Gregory Joseph" w:date="2018-11-21T08:20:00Z">
          <w:pPr>
            <w:spacing w:line="360" w:lineRule="auto"/>
            <w:contextualSpacing/>
          </w:pPr>
        </w:pPrChange>
      </w:pPr>
      <w:del w:id="9480" w:author="Microsoft Office User" w:date="2018-11-26T15:36:00Z">
        <w:r w:rsidRPr="00DB625E" w:rsidDel="002714D7">
          <w:rPr>
            <w:b/>
            <w:bCs/>
            <w:rPrChange w:id="9481" w:author="Baker, Gregory Joseph" w:date="2018-11-21T08:19:00Z">
              <w:rPr>
                <w:b/>
                <w:bCs/>
                <w:spacing w:val="-10"/>
              </w:rPr>
            </w:rPrChange>
          </w:rPr>
          <w:delText>Data and Code Availability</w:delText>
        </w:r>
      </w:del>
    </w:p>
    <w:p w14:paraId="70A84669" w14:textId="31DE0322" w:rsidR="00680F24" w:rsidRPr="00DB625E" w:rsidDel="002714D7" w:rsidRDefault="00680F24">
      <w:pPr>
        <w:spacing w:line="480" w:lineRule="auto"/>
        <w:contextualSpacing/>
        <w:rPr>
          <w:del w:id="9482" w:author="Microsoft Office User" w:date="2018-11-26T15:36:00Z"/>
        </w:rPr>
        <w:pPrChange w:id="9483" w:author="Baker, Gregory Joseph" w:date="2018-11-21T08:20:00Z">
          <w:pPr>
            <w:spacing w:line="360" w:lineRule="auto"/>
            <w:contextualSpacing/>
          </w:pPr>
        </w:pPrChange>
      </w:pPr>
      <w:del w:id="9484" w:author="Microsoft Office User" w:date="2018-11-26T15:36:00Z">
        <w:r w:rsidRPr="00DB625E" w:rsidDel="002714D7">
          <w:delText xml:space="preserve">SYLARAS consists of 30 Python utility functions and </w:delText>
        </w:r>
        <w:r w:rsidR="00732C30" w:rsidRPr="00DB625E" w:rsidDel="002714D7">
          <w:delText xml:space="preserve">was developed and </w:delText>
        </w:r>
        <w:r w:rsidRPr="00DB625E" w:rsidDel="002714D7">
          <w:delText xml:space="preserve">run on </w:delText>
        </w:r>
        <w:r w:rsidR="00732C30" w:rsidRPr="00DB625E" w:rsidDel="002714D7">
          <w:delText xml:space="preserve">a </w:delText>
        </w:r>
        <w:r w:rsidRPr="00DB625E" w:rsidDel="002714D7">
          <w:delText>personal computer (MacBook Pro, 4.0GHz Intel Core i7 processor, 16GB 2133 MHz LPDDR3 SDRAM memory). Source code used in this study is freely available at the following links:</w:delText>
        </w:r>
      </w:del>
    </w:p>
    <w:p w14:paraId="16658990" w14:textId="5D616243" w:rsidR="00680F24" w:rsidRPr="00DB625E" w:rsidDel="002714D7" w:rsidRDefault="00E90706">
      <w:pPr>
        <w:pStyle w:val="ListParagraph"/>
        <w:numPr>
          <w:ilvl w:val="0"/>
          <w:numId w:val="58"/>
        </w:numPr>
        <w:spacing w:line="480" w:lineRule="auto"/>
        <w:rPr>
          <w:del w:id="9485" w:author="Microsoft Office User" w:date="2018-11-26T15:36:00Z"/>
          <w:rFonts w:ascii="Times New Roman" w:hAnsi="Times New Roman" w:cs="Times New Roman"/>
          <w:sz w:val="24"/>
          <w:szCs w:val="24"/>
        </w:rPr>
        <w:pPrChange w:id="9486" w:author="Baker, Gregory Joseph" w:date="2018-11-21T08:20:00Z">
          <w:pPr>
            <w:pStyle w:val="ListParagraph"/>
            <w:numPr>
              <w:numId w:val="58"/>
            </w:numPr>
            <w:spacing w:line="360" w:lineRule="auto"/>
            <w:ind w:hanging="360"/>
          </w:pPr>
        </w:pPrChange>
      </w:pPr>
      <w:del w:id="9487" w:author="Microsoft Office User" w:date="2018-11-26T15:36:00Z">
        <w:r w:rsidRPr="00DB625E" w:rsidDel="002714D7">
          <w:rPr>
            <w:rFonts w:ascii="Times New Roman" w:hAnsi="Times New Roman" w:cs="Times New Roman"/>
            <w:sz w:val="24"/>
            <w:szCs w:val="24"/>
          </w:rPr>
          <w:delText>sylaras</w:delText>
        </w:r>
        <w:r w:rsidR="00680F24" w:rsidRPr="00DB625E" w:rsidDel="002714D7">
          <w:rPr>
            <w:rFonts w:ascii="Times New Roman" w:hAnsi="Times New Roman" w:cs="Times New Roman"/>
            <w:sz w:val="24"/>
            <w:szCs w:val="24"/>
          </w:rPr>
          <w:delText>.py</w:delText>
        </w:r>
      </w:del>
    </w:p>
    <w:p w14:paraId="505B0DB0" w14:textId="0C263CB5" w:rsidR="00680F24" w:rsidRPr="00DB625E" w:rsidDel="002714D7" w:rsidRDefault="00E90706">
      <w:pPr>
        <w:pStyle w:val="ListParagraph"/>
        <w:numPr>
          <w:ilvl w:val="0"/>
          <w:numId w:val="58"/>
        </w:numPr>
        <w:spacing w:line="480" w:lineRule="auto"/>
        <w:rPr>
          <w:del w:id="9488" w:author="Microsoft Office User" w:date="2018-11-26T15:36:00Z"/>
          <w:rFonts w:ascii="Times New Roman" w:hAnsi="Times New Roman" w:cs="Times New Roman"/>
          <w:sz w:val="24"/>
          <w:szCs w:val="24"/>
        </w:rPr>
        <w:pPrChange w:id="9489" w:author="Baker, Gregory Joseph" w:date="2018-11-21T08:20:00Z">
          <w:pPr>
            <w:pStyle w:val="ListParagraph"/>
            <w:numPr>
              <w:numId w:val="58"/>
            </w:numPr>
            <w:spacing w:line="360" w:lineRule="auto"/>
            <w:ind w:hanging="360"/>
          </w:pPr>
        </w:pPrChange>
      </w:pPr>
      <w:del w:id="9490" w:author="Microsoft Office User" w:date="2018-11-26T15:36:00Z">
        <w:r w:rsidRPr="00DB625E" w:rsidDel="002714D7">
          <w:rPr>
            <w:rFonts w:ascii="Times New Roman" w:hAnsi="Times New Roman" w:cs="Times New Roman"/>
            <w:sz w:val="24"/>
            <w:szCs w:val="24"/>
          </w:rPr>
          <w:delText>sylaras</w:delText>
        </w:r>
        <w:r w:rsidR="00680F24" w:rsidRPr="00DB625E" w:rsidDel="002714D7">
          <w:rPr>
            <w:rFonts w:ascii="Times New Roman" w:hAnsi="Times New Roman" w:cs="Times New Roman"/>
            <w:sz w:val="24"/>
            <w:szCs w:val="24"/>
          </w:rPr>
          <w:delText>_pca.py</w:delText>
        </w:r>
      </w:del>
    </w:p>
    <w:p w14:paraId="5028F181" w14:textId="56B7399F" w:rsidR="00680F24" w:rsidRPr="00DB625E" w:rsidDel="002714D7" w:rsidRDefault="00E90706">
      <w:pPr>
        <w:pStyle w:val="ListParagraph"/>
        <w:numPr>
          <w:ilvl w:val="0"/>
          <w:numId w:val="58"/>
        </w:numPr>
        <w:spacing w:line="480" w:lineRule="auto"/>
        <w:rPr>
          <w:del w:id="9491" w:author="Microsoft Office User" w:date="2018-11-26T15:36:00Z"/>
          <w:rFonts w:ascii="Times New Roman" w:hAnsi="Times New Roman" w:cs="Times New Roman"/>
          <w:sz w:val="24"/>
          <w:szCs w:val="24"/>
        </w:rPr>
        <w:pPrChange w:id="9492" w:author="Baker, Gregory Joseph" w:date="2018-11-21T08:20:00Z">
          <w:pPr>
            <w:pStyle w:val="ListParagraph"/>
            <w:numPr>
              <w:numId w:val="58"/>
            </w:numPr>
            <w:spacing w:line="360" w:lineRule="auto"/>
            <w:ind w:hanging="360"/>
          </w:pPr>
        </w:pPrChange>
      </w:pPr>
      <w:del w:id="9493" w:author="Microsoft Office User" w:date="2018-11-26T15:36:00Z">
        <w:r w:rsidRPr="00DB625E" w:rsidDel="002714D7">
          <w:rPr>
            <w:rFonts w:ascii="Times New Roman" w:hAnsi="Times New Roman" w:cs="Times New Roman"/>
            <w:sz w:val="24"/>
            <w:szCs w:val="24"/>
          </w:rPr>
          <w:delText>sylaras</w:delText>
        </w:r>
        <w:r w:rsidR="00680F24" w:rsidRPr="00DB625E" w:rsidDel="002714D7">
          <w:rPr>
            <w:rFonts w:ascii="Times New Roman" w:hAnsi="Times New Roman" w:cs="Times New Roman"/>
            <w:sz w:val="24"/>
            <w:szCs w:val="24"/>
          </w:rPr>
          <w:delText>_pca_outliers.py</w:delText>
        </w:r>
      </w:del>
    </w:p>
    <w:p w14:paraId="4DC5B02A" w14:textId="264F06DB" w:rsidR="00680F24" w:rsidRPr="00DB625E" w:rsidDel="002714D7" w:rsidRDefault="00E90706">
      <w:pPr>
        <w:pStyle w:val="ListParagraph"/>
        <w:numPr>
          <w:ilvl w:val="0"/>
          <w:numId w:val="58"/>
        </w:numPr>
        <w:spacing w:line="480" w:lineRule="auto"/>
        <w:rPr>
          <w:del w:id="9494" w:author="Microsoft Office User" w:date="2018-11-26T15:36:00Z"/>
          <w:rFonts w:ascii="Times New Roman" w:hAnsi="Times New Roman" w:cs="Times New Roman"/>
          <w:sz w:val="24"/>
          <w:szCs w:val="24"/>
        </w:rPr>
        <w:pPrChange w:id="9495" w:author="Baker, Gregory Joseph" w:date="2018-11-21T08:20:00Z">
          <w:pPr>
            <w:pStyle w:val="ListParagraph"/>
            <w:numPr>
              <w:numId w:val="58"/>
            </w:numPr>
            <w:spacing w:line="360" w:lineRule="auto"/>
            <w:ind w:hanging="360"/>
          </w:pPr>
        </w:pPrChange>
      </w:pPr>
      <w:del w:id="9496" w:author="Microsoft Office User" w:date="2018-11-26T15:36:00Z">
        <w:r w:rsidRPr="00DB625E" w:rsidDel="002714D7">
          <w:rPr>
            <w:rFonts w:ascii="Times New Roman" w:hAnsi="Times New Roman" w:cs="Times New Roman"/>
            <w:sz w:val="24"/>
            <w:szCs w:val="24"/>
          </w:rPr>
          <w:delText>sylaras</w:delText>
        </w:r>
        <w:r w:rsidR="00680F24" w:rsidRPr="00DB625E" w:rsidDel="002714D7">
          <w:rPr>
            <w:rFonts w:ascii="Times New Roman" w:hAnsi="Times New Roman" w:cs="Times New Roman"/>
            <w:sz w:val="24"/>
            <w:szCs w:val="24"/>
          </w:rPr>
          <w:delText>_spearman_rho.py</w:delText>
        </w:r>
      </w:del>
    </w:p>
    <w:p w14:paraId="34040DFB" w14:textId="4430D8BB" w:rsidR="00680F24" w:rsidRPr="00DB625E" w:rsidDel="002714D7" w:rsidRDefault="00E90706">
      <w:pPr>
        <w:pStyle w:val="ListParagraph"/>
        <w:numPr>
          <w:ilvl w:val="0"/>
          <w:numId w:val="58"/>
        </w:numPr>
        <w:spacing w:line="480" w:lineRule="auto"/>
        <w:rPr>
          <w:del w:id="9497" w:author="Microsoft Office User" w:date="2018-11-26T15:36:00Z"/>
          <w:rFonts w:ascii="Times New Roman" w:hAnsi="Times New Roman" w:cs="Times New Roman"/>
          <w:sz w:val="24"/>
          <w:szCs w:val="24"/>
        </w:rPr>
        <w:pPrChange w:id="9498" w:author="Baker, Gregory Joseph" w:date="2018-11-21T08:20:00Z">
          <w:pPr>
            <w:pStyle w:val="ListParagraph"/>
            <w:numPr>
              <w:numId w:val="58"/>
            </w:numPr>
            <w:spacing w:line="360" w:lineRule="auto"/>
            <w:ind w:hanging="360"/>
          </w:pPr>
        </w:pPrChange>
      </w:pPr>
      <w:del w:id="9499" w:author="Microsoft Office User" w:date="2018-11-26T15:36:00Z">
        <w:r w:rsidRPr="00DB625E" w:rsidDel="002714D7">
          <w:rPr>
            <w:rFonts w:ascii="Times New Roman" w:hAnsi="Times New Roman" w:cs="Times New Roman"/>
            <w:sz w:val="24"/>
            <w:szCs w:val="24"/>
          </w:rPr>
          <w:delText>sylaras_</w:delText>
        </w:r>
        <w:r w:rsidR="00744AB5" w:rsidRPr="00DB625E" w:rsidDel="002714D7">
          <w:rPr>
            <w:rFonts w:ascii="Times New Roman" w:hAnsi="Times New Roman" w:cs="Times New Roman"/>
            <w:sz w:val="24"/>
            <w:szCs w:val="24"/>
          </w:rPr>
          <w:delText>correlation_counts_tp_specific</w:delText>
        </w:r>
        <w:r w:rsidR="00680F24" w:rsidRPr="00DB625E" w:rsidDel="002714D7">
          <w:rPr>
            <w:rFonts w:ascii="Times New Roman" w:hAnsi="Times New Roman" w:cs="Times New Roman"/>
            <w:sz w:val="24"/>
            <w:szCs w:val="24"/>
          </w:rPr>
          <w:delText>.py</w:delText>
        </w:r>
      </w:del>
    </w:p>
    <w:p w14:paraId="76C52A01" w14:textId="759D1FD0" w:rsidR="00A26A80" w:rsidRPr="00DB625E" w:rsidDel="002714D7" w:rsidRDefault="00A26A80">
      <w:pPr>
        <w:spacing w:after="200" w:line="480" w:lineRule="auto"/>
        <w:contextualSpacing/>
        <w:rPr>
          <w:del w:id="9500" w:author="Microsoft Office User" w:date="2018-11-26T15:36:00Z"/>
          <w:b/>
        </w:rPr>
        <w:pPrChange w:id="9501" w:author="Baker, Gregory Joseph" w:date="2018-11-21T08:20:00Z">
          <w:pPr>
            <w:spacing w:after="200" w:line="360" w:lineRule="auto"/>
          </w:pPr>
        </w:pPrChange>
      </w:pPr>
      <w:del w:id="9502" w:author="Microsoft Office User" w:date="2018-11-26T15:36:00Z">
        <w:r w:rsidRPr="00DB625E" w:rsidDel="002714D7">
          <w:rPr>
            <w:b/>
          </w:rPr>
          <w:br w:type="page"/>
        </w:r>
      </w:del>
    </w:p>
    <w:p w14:paraId="72897398" w14:textId="191CAE9E" w:rsidR="004477A6" w:rsidRPr="00DB625E" w:rsidDel="002714D7" w:rsidRDefault="0046277D">
      <w:pPr>
        <w:spacing w:line="480" w:lineRule="auto"/>
        <w:contextualSpacing/>
        <w:outlineLvl w:val="0"/>
        <w:rPr>
          <w:del w:id="9503" w:author="Microsoft Office User" w:date="2018-11-26T15:36:00Z"/>
          <w:b/>
        </w:rPr>
        <w:pPrChange w:id="9504" w:author="Baker, Gregory Joseph" w:date="2018-11-21T08:20:00Z">
          <w:pPr>
            <w:spacing w:line="360" w:lineRule="auto"/>
            <w:contextualSpacing/>
            <w:outlineLvl w:val="0"/>
          </w:pPr>
        </w:pPrChange>
      </w:pPr>
      <w:del w:id="9505" w:author="Microsoft Office User" w:date="2018-11-26T15:36:00Z">
        <w:r w:rsidRPr="00DB625E" w:rsidDel="002714D7">
          <w:rPr>
            <w:b/>
            <w:bCs/>
            <w:rPrChange w:id="9506" w:author="Baker, Gregory Joseph" w:date="2018-11-21T08:19:00Z">
              <w:rPr>
                <w:b/>
                <w:bCs/>
                <w:spacing w:val="-10"/>
              </w:rPr>
            </w:rPrChange>
          </w:rPr>
          <w:delText>F</w:delText>
        </w:r>
        <w:r w:rsidR="0015050F" w:rsidRPr="00DB625E" w:rsidDel="002714D7">
          <w:rPr>
            <w:b/>
            <w:bCs/>
            <w:rPrChange w:id="9507" w:author="Baker, Gregory Joseph" w:date="2018-11-21T08:19:00Z">
              <w:rPr>
                <w:b/>
                <w:bCs/>
                <w:spacing w:val="-10"/>
              </w:rPr>
            </w:rPrChange>
          </w:rPr>
          <w:delText>IGURE LEGENDS</w:delText>
        </w:r>
      </w:del>
    </w:p>
    <w:p w14:paraId="32547F27" w14:textId="25211D31" w:rsidR="00D51C22" w:rsidRPr="00DB625E" w:rsidDel="002714D7" w:rsidRDefault="0046277D">
      <w:pPr>
        <w:spacing w:line="480" w:lineRule="auto"/>
        <w:contextualSpacing/>
        <w:rPr>
          <w:del w:id="9508" w:author="Microsoft Office User" w:date="2018-11-26T15:36:00Z"/>
        </w:rPr>
        <w:pPrChange w:id="9509" w:author="Baker, Gregory Joseph" w:date="2018-11-21T08:20:00Z">
          <w:pPr>
            <w:spacing w:line="360" w:lineRule="auto"/>
            <w:contextualSpacing/>
          </w:pPr>
        </w:pPrChange>
      </w:pPr>
      <w:del w:id="9510" w:author="Microsoft Office User" w:date="2018-11-26T15:36:00Z">
        <w:r w:rsidRPr="00DB625E" w:rsidDel="002714D7">
          <w:rPr>
            <w:b/>
            <w:bCs/>
            <w:rPrChange w:id="9511" w:author="Baker, Gregory Joseph" w:date="2018-11-21T08:19:00Z">
              <w:rPr>
                <w:b/>
                <w:bCs/>
                <w:spacing w:val="-10"/>
              </w:rPr>
            </w:rPrChange>
          </w:rPr>
          <w:delText xml:space="preserve">Figure 1 </w:delText>
        </w:r>
        <w:r w:rsidR="003B25DF" w:rsidRPr="00DB625E" w:rsidDel="002714D7">
          <w:delText>Discovery-based immunophenotyping of the mouse GL261 GBM model</w:delText>
        </w:r>
        <w:r w:rsidR="00921E3B" w:rsidRPr="00DB625E" w:rsidDel="002714D7">
          <w:delText>.</w:delText>
        </w:r>
        <w:r w:rsidR="009F75EB" w:rsidRPr="00DB625E" w:rsidDel="002714D7">
          <w:delText xml:space="preserve"> </w:delText>
        </w:r>
        <w:r w:rsidR="00C05467" w:rsidRPr="00DB625E" w:rsidDel="002714D7">
          <w:delText xml:space="preserve">(1) </w:delText>
        </w:r>
        <w:r w:rsidR="00E02AF4" w:rsidRPr="00DB625E" w:rsidDel="002714D7">
          <w:delText xml:space="preserve">Age-matched C57BL/6J mice are </w:delText>
        </w:r>
        <w:r w:rsidR="00D86270" w:rsidRPr="00DB625E" w:rsidDel="002714D7">
          <w:delText>intra</w:delText>
        </w:r>
        <w:r w:rsidR="00FF03B1" w:rsidRPr="00DB625E" w:rsidDel="002714D7">
          <w:delText>cranially</w:delText>
        </w:r>
        <w:r w:rsidR="00D86270" w:rsidRPr="00DB625E" w:rsidDel="002714D7">
          <w:delText xml:space="preserve"> </w:delText>
        </w:r>
        <w:r w:rsidR="00C05467" w:rsidRPr="00DB625E" w:rsidDel="002714D7">
          <w:delText>engraft</w:delText>
        </w:r>
        <w:r w:rsidR="00E02AF4" w:rsidRPr="00DB625E" w:rsidDel="002714D7">
          <w:delText xml:space="preserve">ed with </w:delText>
        </w:r>
        <w:r w:rsidR="00C05467" w:rsidRPr="00DB625E" w:rsidDel="002714D7">
          <w:delText>3x10</w:delText>
        </w:r>
        <w:r w:rsidR="00C05467" w:rsidRPr="00DB625E" w:rsidDel="002714D7">
          <w:rPr>
            <w:vertAlign w:val="superscript"/>
          </w:rPr>
          <w:delText>4</w:delText>
        </w:r>
        <w:r w:rsidR="00C05467" w:rsidRPr="00DB625E" w:rsidDel="002714D7">
          <w:delText xml:space="preserve"> </w:delText>
        </w:r>
        <w:r w:rsidR="00D86270" w:rsidRPr="00DB625E" w:rsidDel="002714D7">
          <w:delText>GL261 GBM</w:delText>
        </w:r>
        <w:r w:rsidR="00C05467" w:rsidRPr="00DB625E" w:rsidDel="002714D7">
          <w:delText xml:space="preserve"> cells (n=24) or </w:delText>
        </w:r>
        <w:r w:rsidR="00FC1D0E" w:rsidRPr="00DB625E" w:rsidDel="002714D7">
          <w:delText xml:space="preserve">mock-engrafted with </w:delText>
        </w:r>
        <w:r w:rsidR="00C05467" w:rsidRPr="00DB625E" w:rsidDel="002714D7">
          <w:delText>vehicle</w:delText>
        </w:r>
        <w:r w:rsidR="00CC0F57" w:rsidRPr="00DB625E" w:rsidDel="002714D7">
          <w:delText xml:space="preserve"> </w:delText>
        </w:r>
        <w:r w:rsidR="00251485" w:rsidRPr="00DB625E" w:rsidDel="002714D7">
          <w:delText>alone</w:delText>
        </w:r>
        <w:r w:rsidR="00CC0F57" w:rsidRPr="00DB625E" w:rsidDel="002714D7">
          <w:delText xml:space="preserve"> </w:delText>
        </w:r>
        <w:r w:rsidR="00C05467" w:rsidRPr="00DB625E" w:rsidDel="002714D7">
          <w:delText xml:space="preserve">(n=24). </w:delText>
        </w:r>
        <w:r w:rsidR="006B6F03" w:rsidRPr="00DB625E" w:rsidDel="002714D7">
          <w:delText>(2</w:delText>
        </w:r>
        <w:r w:rsidR="00271F28" w:rsidRPr="00DB625E" w:rsidDel="002714D7">
          <w:delText xml:space="preserve">) </w:delText>
        </w:r>
        <w:r w:rsidR="00E02AF4" w:rsidRPr="00DB625E" w:rsidDel="002714D7">
          <w:delText xml:space="preserve">The blood, </w:delText>
        </w:r>
        <w:r w:rsidR="00D86270" w:rsidRPr="00DB625E" w:rsidDel="002714D7">
          <w:delText xml:space="preserve">bone marrow, </w:delText>
        </w:r>
        <w:r w:rsidR="00E02AF4" w:rsidRPr="00DB625E" w:rsidDel="002714D7">
          <w:delText xml:space="preserve">spleen, thymus, and deep/superficial cervical lymph nodes are </w:delText>
        </w:r>
        <w:r w:rsidR="00B304FD" w:rsidRPr="00DB625E" w:rsidDel="002714D7">
          <w:delText>harve</w:delText>
        </w:r>
        <w:r w:rsidR="00E02AF4" w:rsidRPr="00DB625E" w:rsidDel="002714D7">
          <w:delText xml:space="preserve">sted </w:delText>
        </w:r>
        <w:r w:rsidR="00B304FD" w:rsidRPr="00DB625E" w:rsidDel="002714D7">
          <w:delText xml:space="preserve">from each of </w:delText>
        </w:r>
        <w:r w:rsidR="00271F28" w:rsidRPr="00DB625E" w:rsidDel="002714D7">
          <w:delText xml:space="preserve">8 </w:delText>
        </w:r>
        <w:r w:rsidR="003D50A6" w:rsidRPr="00DB625E" w:rsidDel="002714D7">
          <w:delText>mi</w:delText>
        </w:r>
        <w:r w:rsidR="003F3029" w:rsidRPr="00DB625E" w:rsidDel="002714D7">
          <w:delText>ce per</w:delText>
        </w:r>
        <w:r w:rsidR="003D50A6" w:rsidRPr="00DB625E" w:rsidDel="002714D7">
          <w:delText xml:space="preserve"> </w:delText>
        </w:r>
        <w:r w:rsidR="0028007D" w:rsidRPr="00DB625E" w:rsidDel="002714D7">
          <w:delText>experimental condition</w:delText>
        </w:r>
        <w:r w:rsidR="003F3029" w:rsidRPr="00DB625E" w:rsidDel="002714D7">
          <w:delText xml:space="preserve"> </w:delText>
        </w:r>
        <w:r w:rsidR="00B304FD" w:rsidRPr="00DB625E" w:rsidDel="002714D7">
          <w:delText>per time point</w:delText>
        </w:r>
        <w:r w:rsidR="003F3029" w:rsidRPr="00DB625E" w:rsidDel="002714D7">
          <w:delText>.</w:delText>
        </w:r>
        <w:r w:rsidR="00505B42" w:rsidRPr="00DB625E" w:rsidDel="002714D7">
          <w:delText xml:space="preserve"> </w:delText>
        </w:r>
        <w:r w:rsidR="003F5619" w:rsidRPr="00DB625E" w:rsidDel="002714D7">
          <w:delText xml:space="preserve">(3) </w:delText>
        </w:r>
        <w:r w:rsidR="00E02AF4" w:rsidRPr="00DB625E" w:rsidDel="002714D7">
          <w:delText>Tissues are processed</w:delText>
        </w:r>
        <w:r w:rsidR="003F5619" w:rsidRPr="00DB625E" w:rsidDel="002714D7">
          <w:delText xml:space="preserve"> </w:delText>
        </w:r>
        <w:r w:rsidR="00B53D41" w:rsidRPr="00DB625E" w:rsidDel="002714D7">
          <w:delText>into</w:delText>
        </w:r>
        <w:r w:rsidR="00271F28" w:rsidRPr="00DB625E" w:rsidDel="002714D7">
          <w:delText xml:space="preserve"> single</w:delText>
        </w:r>
        <w:r w:rsidR="00B53D41" w:rsidRPr="00DB625E" w:rsidDel="002714D7">
          <w:delText>-</w:delText>
        </w:r>
        <w:r w:rsidR="00271F28" w:rsidRPr="00DB625E" w:rsidDel="002714D7">
          <w:delText>cell suspensions</w:delText>
        </w:r>
        <w:r w:rsidR="007653F8" w:rsidRPr="00DB625E" w:rsidDel="002714D7">
          <w:delText xml:space="preserve">. (4) Cells are </w:delText>
        </w:r>
        <w:r w:rsidR="00B304FD" w:rsidRPr="00DB625E" w:rsidDel="002714D7">
          <w:delText>p</w:delText>
        </w:r>
        <w:r w:rsidR="00271F28" w:rsidRPr="00DB625E" w:rsidDel="002714D7">
          <w:delText>lat</w:delText>
        </w:r>
        <w:r w:rsidR="003F5619" w:rsidRPr="00DB625E" w:rsidDel="002714D7">
          <w:delText>ed</w:delText>
        </w:r>
        <w:r w:rsidR="00271F28" w:rsidRPr="00DB625E" w:rsidDel="002714D7">
          <w:delText xml:space="preserve"> into </w:delText>
        </w:r>
        <w:r w:rsidR="00B53D41" w:rsidRPr="00DB625E" w:rsidDel="002714D7">
          <w:delText>pre</w:delText>
        </w:r>
        <w:r w:rsidR="00271F28" w:rsidRPr="00DB625E" w:rsidDel="002714D7">
          <w:delText xml:space="preserve">defined </w:delText>
        </w:r>
        <w:r w:rsidR="0022547A" w:rsidRPr="00DB625E" w:rsidDel="002714D7">
          <w:delText>locations</w:delText>
        </w:r>
        <w:r w:rsidR="003F3029" w:rsidRPr="00DB625E" w:rsidDel="002714D7">
          <w:delText xml:space="preserve"> </w:delText>
        </w:r>
        <w:r w:rsidR="00271F28" w:rsidRPr="00DB625E" w:rsidDel="002714D7">
          <w:delText>of a 96</w:delText>
        </w:r>
        <w:r w:rsidR="0022547A" w:rsidRPr="00DB625E" w:rsidDel="002714D7">
          <w:delText xml:space="preserve"> </w:delText>
        </w:r>
        <w:r w:rsidR="00271F28" w:rsidRPr="00DB625E" w:rsidDel="002714D7">
          <w:delText xml:space="preserve">well </w:delText>
        </w:r>
        <w:r w:rsidR="003F3029" w:rsidRPr="00DB625E" w:rsidDel="002714D7">
          <w:delText>V</w:delText>
        </w:r>
        <w:r w:rsidR="00271F28" w:rsidRPr="00DB625E" w:rsidDel="002714D7">
          <w:delText>-bottom</w:delText>
        </w:r>
        <w:r w:rsidR="00B53D41" w:rsidRPr="00DB625E" w:rsidDel="002714D7">
          <w:delText xml:space="preserve"> </w:delText>
        </w:r>
        <w:r w:rsidR="00271F28" w:rsidRPr="00DB625E" w:rsidDel="002714D7">
          <w:delText>plate.</w:delText>
        </w:r>
        <w:r w:rsidR="007B3869" w:rsidRPr="00DB625E" w:rsidDel="002714D7">
          <w:delText xml:space="preserve"> </w:delText>
        </w:r>
        <w:r w:rsidR="007653F8" w:rsidRPr="00DB625E" w:rsidDel="002714D7">
          <w:delText>Filled circles</w:delText>
        </w:r>
        <w:r w:rsidR="00D83DF0" w:rsidRPr="00DB625E" w:rsidDel="002714D7">
          <w:delText xml:space="preserve"> </w:delText>
        </w:r>
        <w:r w:rsidR="007653F8" w:rsidRPr="00DB625E" w:rsidDel="002714D7">
          <w:delText>=</w:delText>
        </w:r>
        <w:r w:rsidR="00D83DF0" w:rsidRPr="00DB625E" w:rsidDel="002714D7">
          <w:delText xml:space="preserve"> GBM </w:delText>
        </w:r>
        <w:r w:rsidR="007653F8" w:rsidRPr="00DB625E" w:rsidDel="002714D7">
          <w:delText>samples, o</w:delText>
        </w:r>
        <w:r w:rsidR="007B3869" w:rsidRPr="00DB625E" w:rsidDel="002714D7">
          <w:delText xml:space="preserve">pen </w:delText>
        </w:r>
        <w:r w:rsidR="007653F8" w:rsidRPr="00DB625E" w:rsidDel="002714D7">
          <w:delText>circles</w:delText>
        </w:r>
        <w:r w:rsidR="007B3869" w:rsidRPr="00DB625E" w:rsidDel="002714D7">
          <w:delText xml:space="preserve"> = control samples</w:delText>
        </w:r>
        <w:r w:rsidR="00D83DF0" w:rsidRPr="00DB625E" w:rsidDel="002714D7">
          <w:delText xml:space="preserve">. </w:delText>
        </w:r>
        <w:r w:rsidR="007B3869" w:rsidRPr="00DB625E" w:rsidDel="002714D7">
          <w:delText xml:space="preserve">UNS = unstained, FVD = </w:delText>
        </w:r>
        <w:r w:rsidR="002B4BED" w:rsidRPr="00DB625E" w:rsidDel="002714D7">
          <w:delText xml:space="preserve">fluorescent </w:delText>
        </w:r>
        <w:r w:rsidR="007B3869" w:rsidRPr="00DB625E" w:rsidDel="002714D7">
          <w:delText xml:space="preserve">FVD only, ISO = CD45 isotype </w:delText>
        </w:r>
        <w:r w:rsidR="007653F8" w:rsidRPr="00DB625E" w:rsidDel="002714D7">
          <w:delText xml:space="preserve">plus </w:delText>
        </w:r>
        <w:r w:rsidR="007B3869" w:rsidRPr="00DB625E" w:rsidDel="002714D7">
          <w:delText xml:space="preserve">FVD, PRE = single-positive beads run before </w:delText>
        </w:r>
        <w:r w:rsidR="00D83DF0" w:rsidRPr="00DB625E" w:rsidDel="002714D7">
          <w:delText xml:space="preserve">data </w:delText>
        </w:r>
        <w:r w:rsidR="007B3869" w:rsidRPr="00DB625E" w:rsidDel="002714D7">
          <w:delText>acquisition, POST =</w:delText>
        </w:r>
        <w:r w:rsidR="00D83DF0" w:rsidRPr="00DB625E" w:rsidDel="002714D7">
          <w:delText xml:space="preserve"> </w:delText>
        </w:r>
        <w:r w:rsidR="007B3869" w:rsidRPr="00DB625E" w:rsidDel="002714D7">
          <w:delText xml:space="preserve">single-positive beads run after </w:delText>
        </w:r>
        <w:r w:rsidR="00D83DF0" w:rsidRPr="00DB625E" w:rsidDel="002714D7">
          <w:delText xml:space="preserve">data </w:delText>
        </w:r>
        <w:r w:rsidR="007B3869" w:rsidRPr="00DB625E" w:rsidDel="002714D7">
          <w:delText>acquisition</w:delText>
        </w:r>
        <w:r w:rsidR="00D83DF0" w:rsidRPr="00DB625E" w:rsidDel="002714D7">
          <w:delText xml:space="preserve">. </w:delText>
        </w:r>
        <w:r w:rsidR="00C666AD" w:rsidRPr="00DB625E" w:rsidDel="002714D7">
          <w:delText>(</w:delText>
        </w:r>
        <w:r w:rsidR="007E53CA" w:rsidRPr="00DB625E" w:rsidDel="002714D7">
          <w:delText>5</w:delText>
        </w:r>
        <w:r w:rsidR="00271F28" w:rsidRPr="00DB625E" w:rsidDel="002714D7">
          <w:delText xml:space="preserve">) </w:delText>
        </w:r>
        <w:r w:rsidR="00A16D74" w:rsidRPr="00DB625E" w:rsidDel="002714D7">
          <w:delText>Cells are i</w:delText>
        </w:r>
        <w:r w:rsidR="00271F28" w:rsidRPr="00DB625E" w:rsidDel="002714D7">
          <w:delText>mmunolabel</w:delText>
        </w:r>
        <w:r w:rsidR="00A16D74" w:rsidRPr="00DB625E" w:rsidDel="002714D7">
          <w:delText>ed</w:delText>
        </w:r>
        <w:r w:rsidR="00B304FD" w:rsidRPr="00DB625E" w:rsidDel="002714D7">
          <w:delText xml:space="preserve"> </w:delText>
        </w:r>
        <w:r w:rsidR="00271F28" w:rsidRPr="00DB625E" w:rsidDel="002714D7">
          <w:delText xml:space="preserve">with </w:delText>
        </w:r>
        <w:r w:rsidR="003F5619" w:rsidRPr="00DB625E" w:rsidDel="002714D7">
          <w:delText xml:space="preserve">a cocktail of </w:delText>
        </w:r>
        <w:r w:rsidR="00271F28" w:rsidRPr="00DB625E" w:rsidDel="002714D7">
          <w:delText xml:space="preserve">11 fluorochrome-conjugated </w:delText>
        </w:r>
        <w:r w:rsidR="003F5619" w:rsidRPr="00DB625E" w:rsidDel="002714D7">
          <w:delText xml:space="preserve">cell surface </w:delText>
        </w:r>
        <w:r w:rsidR="00271F28" w:rsidRPr="00DB625E" w:rsidDel="002714D7">
          <w:delText xml:space="preserve">antibodies </w:delText>
        </w:r>
        <w:r w:rsidR="00E02AF4" w:rsidRPr="00DB625E" w:rsidDel="002714D7">
          <w:delText>then stained with</w:delText>
        </w:r>
        <w:r w:rsidR="003F5619" w:rsidRPr="00DB625E" w:rsidDel="002714D7">
          <w:delText xml:space="preserve"> </w:delText>
        </w:r>
        <w:r w:rsidR="00505B42" w:rsidRPr="00DB625E" w:rsidDel="002714D7">
          <w:delText xml:space="preserve">a </w:delText>
        </w:r>
        <w:r w:rsidR="002B4BED" w:rsidRPr="00DB625E" w:rsidDel="002714D7">
          <w:delText xml:space="preserve">fluorescent </w:delText>
        </w:r>
        <w:r w:rsidR="00C666AD" w:rsidRPr="00DB625E" w:rsidDel="002714D7">
          <w:delText>FVD.</w:delText>
        </w:r>
        <w:r w:rsidR="004F7A9A" w:rsidRPr="00DB625E" w:rsidDel="002714D7">
          <w:delText xml:space="preserve"> </w:delText>
        </w:r>
        <w:r w:rsidR="00C666AD" w:rsidRPr="00DB625E" w:rsidDel="002714D7">
          <w:delText>(</w:delText>
        </w:r>
        <w:r w:rsidR="007E53CA" w:rsidRPr="00DB625E" w:rsidDel="002714D7">
          <w:delText>6</w:delText>
        </w:r>
        <w:r w:rsidR="00271F28" w:rsidRPr="00DB625E" w:rsidDel="002714D7">
          <w:delText xml:space="preserve">) </w:delText>
        </w:r>
        <w:r w:rsidR="0054662B" w:rsidRPr="00DB625E" w:rsidDel="002714D7">
          <w:delText xml:space="preserve">Single-cell data are acquired </w:delText>
        </w:r>
        <w:r w:rsidR="009438AB" w:rsidRPr="00DB625E" w:rsidDel="002714D7">
          <w:delText xml:space="preserve">in a </w:delText>
        </w:r>
        <w:r w:rsidR="0054662B" w:rsidRPr="00DB625E" w:rsidDel="002714D7">
          <w:delText>h</w:delText>
        </w:r>
        <w:r w:rsidR="00E21D96" w:rsidRPr="00DB625E" w:rsidDel="002714D7">
          <w:delText>igh-throughput</w:delText>
        </w:r>
        <w:r w:rsidR="009438AB" w:rsidRPr="00DB625E" w:rsidDel="002714D7">
          <w:delText xml:space="preserve"> manner by</w:delText>
        </w:r>
        <w:r w:rsidR="00E21D96" w:rsidRPr="00DB625E" w:rsidDel="002714D7">
          <w:delText xml:space="preserve"> flow </w:delText>
        </w:r>
        <w:r w:rsidR="0054662B" w:rsidRPr="00DB625E" w:rsidDel="002714D7">
          <w:delText>cytometry</w:delText>
        </w:r>
        <w:r w:rsidR="00271F28" w:rsidRPr="00DB625E" w:rsidDel="002714D7">
          <w:delText>.</w:delText>
        </w:r>
        <w:r w:rsidR="00C56F64" w:rsidRPr="00DB625E" w:rsidDel="002714D7">
          <w:delText xml:space="preserve"> </w:delText>
        </w:r>
        <w:r w:rsidR="00C666AD" w:rsidRPr="00DB625E" w:rsidDel="002714D7">
          <w:delText>(</w:delText>
        </w:r>
        <w:r w:rsidR="00F346A4" w:rsidRPr="00DB625E" w:rsidDel="002714D7">
          <w:delText>7</w:delText>
        </w:r>
        <w:r w:rsidR="00271F28" w:rsidRPr="00DB625E" w:rsidDel="002714D7">
          <w:delText xml:space="preserve">) </w:delText>
        </w:r>
        <w:r w:rsidR="00F84B65" w:rsidRPr="00DB625E" w:rsidDel="002714D7">
          <w:delText>Raw data are s</w:delText>
        </w:r>
        <w:r w:rsidR="00271F28" w:rsidRPr="00DB625E" w:rsidDel="002714D7">
          <w:delText>pectral</w:delText>
        </w:r>
        <w:r w:rsidR="00F84B65" w:rsidRPr="00DB625E" w:rsidDel="002714D7">
          <w:delText>ly</w:delText>
        </w:r>
        <w:r w:rsidR="00271F28" w:rsidRPr="00DB625E" w:rsidDel="002714D7">
          <w:delText xml:space="preserve"> deconvol</w:delText>
        </w:r>
        <w:r w:rsidR="00F84B65" w:rsidRPr="00DB625E" w:rsidDel="002714D7">
          <w:delText>ved</w:delText>
        </w:r>
        <w:r w:rsidR="00271F28" w:rsidRPr="00DB625E" w:rsidDel="002714D7">
          <w:delText xml:space="preserve"> </w:delText>
        </w:r>
        <w:r w:rsidR="00236698" w:rsidRPr="00DB625E" w:rsidDel="002714D7">
          <w:delText>and</w:delText>
        </w:r>
        <w:r w:rsidR="00271F28" w:rsidRPr="00DB625E" w:rsidDel="002714D7">
          <w:delText xml:space="preserve"> </w:delText>
        </w:r>
        <w:r w:rsidR="00C666AD" w:rsidRPr="00DB625E" w:rsidDel="002714D7">
          <w:delText>gat</w:delText>
        </w:r>
        <w:r w:rsidR="00236698" w:rsidRPr="00DB625E" w:rsidDel="002714D7">
          <w:delText>ed</w:delText>
        </w:r>
        <w:r w:rsidR="00C666AD" w:rsidRPr="00DB625E" w:rsidDel="002714D7">
          <w:delText xml:space="preserve"> </w:delText>
        </w:r>
        <w:r w:rsidR="00F84B65" w:rsidRPr="00DB625E" w:rsidDel="002714D7">
          <w:delText xml:space="preserve">for </w:delText>
        </w:r>
        <w:r w:rsidR="00C666AD" w:rsidRPr="00DB625E" w:rsidDel="002714D7">
          <w:delText>viable singlets</w:delText>
        </w:r>
        <w:r w:rsidR="00236698" w:rsidRPr="00DB625E" w:rsidDel="002714D7">
          <w:delText xml:space="preserve"> using commercially-available flow cytometry analysis software</w:delText>
        </w:r>
        <w:r w:rsidR="00C666AD" w:rsidRPr="00DB625E" w:rsidDel="002714D7">
          <w:delText>. (</w:delText>
        </w:r>
        <w:r w:rsidR="00F346A4" w:rsidRPr="00DB625E" w:rsidDel="002714D7">
          <w:delText>8</w:delText>
        </w:r>
        <w:r w:rsidR="00271F28" w:rsidRPr="00DB625E" w:rsidDel="002714D7">
          <w:delText xml:space="preserve">) </w:delText>
        </w:r>
        <w:r w:rsidR="007D2A85" w:rsidRPr="00DB625E" w:rsidDel="002714D7">
          <w:delText>Cleaned data are</w:delText>
        </w:r>
        <w:r w:rsidR="00236698" w:rsidRPr="00DB625E" w:rsidDel="002714D7">
          <w:delText xml:space="preserve"> then</w:delText>
        </w:r>
        <w:r w:rsidR="007D2A85" w:rsidRPr="00DB625E" w:rsidDel="002714D7">
          <w:delText xml:space="preserve"> c</w:delText>
        </w:r>
        <w:r w:rsidR="00F346A4" w:rsidRPr="00DB625E" w:rsidDel="002714D7">
          <w:delText>omputational</w:delText>
        </w:r>
        <w:r w:rsidR="007D2A85" w:rsidRPr="00DB625E" w:rsidDel="002714D7">
          <w:delText>ly analyzed</w:delText>
        </w:r>
        <w:r w:rsidR="00F346A4" w:rsidRPr="00DB625E" w:rsidDel="002714D7">
          <w:delText xml:space="preserve"> </w:delText>
        </w:r>
        <w:r w:rsidR="00E21D96" w:rsidRPr="00DB625E" w:rsidDel="002714D7">
          <w:delText>by SYLARAS</w:delText>
        </w:r>
        <w:r w:rsidR="00843438" w:rsidRPr="00DB625E" w:rsidDel="002714D7">
          <w:delText>.</w:delText>
        </w:r>
      </w:del>
    </w:p>
    <w:p w14:paraId="50719B20" w14:textId="02699DDF" w:rsidR="00C05467" w:rsidRPr="00DB625E" w:rsidDel="002714D7" w:rsidRDefault="00C05467">
      <w:pPr>
        <w:spacing w:line="480" w:lineRule="auto"/>
        <w:contextualSpacing/>
        <w:rPr>
          <w:del w:id="9512" w:author="Microsoft Office User" w:date="2018-11-26T15:36:00Z"/>
          <w:b/>
        </w:rPr>
        <w:pPrChange w:id="9513" w:author="Baker, Gregory Joseph" w:date="2018-11-21T08:20:00Z">
          <w:pPr>
            <w:spacing w:line="360" w:lineRule="auto"/>
            <w:contextualSpacing/>
          </w:pPr>
        </w:pPrChange>
      </w:pPr>
    </w:p>
    <w:p w14:paraId="1FC6EBCD" w14:textId="248B1096" w:rsidR="00435982" w:rsidRPr="00DB625E" w:rsidDel="002714D7" w:rsidRDefault="00435C5C">
      <w:pPr>
        <w:spacing w:line="480" w:lineRule="auto"/>
        <w:contextualSpacing/>
        <w:outlineLvl w:val="0"/>
        <w:rPr>
          <w:del w:id="9514" w:author="Microsoft Office User" w:date="2018-11-26T15:36:00Z"/>
        </w:rPr>
        <w:pPrChange w:id="9515" w:author="Baker, Gregory Joseph" w:date="2018-11-21T08:20:00Z">
          <w:pPr>
            <w:spacing w:line="360" w:lineRule="auto"/>
            <w:contextualSpacing/>
            <w:outlineLvl w:val="0"/>
          </w:pPr>
        </w:pPrChange>
      </w:pPr>
      <w:del w:id="9516" w:author="Microsoft Office User" w:date="2018-11-26T15:36:00Z">
        <w:r w:rsidRPr="00DB625E" w:rsidDel="002714D7">
          <w:rPr>
            <w:b/>
            <w:bCs/>
            <w:rPrChange w:id="9517" w:author="Baker, Gregory Joseph" w:date="2018-11-21T08:19:00Z">
              <w:rPr>
                <w:b/>
                <w:bCs/>
                <w:spacing w:val="-10"/>
              </w:rPr>
            </w:rPrChange>
          </w:rPr>
          <w:delText xml:space="preserve">Figure 2 </w:delText>
        </w:r>
        <w:r w:rsidR="00A015CB" w:rsidRPr="00DB625E" w:rsidDel="002714D7">
          <w:delText>B</w:delText>
        </w:r>
        <w:r w:rsidR="00E66900" w:rsidRPr="00DB625E" w:rsidDel="002714D7">
          <w:delText>in</w:delText>
        </w:r>
        <w:r w:rsidR="00A015CB" w:rsidRPr="00DB625E" w:rsidDel="002714D7">
          <w:delText xml:space="preserve">ning </w:delText>
        </w:r>
        <w:r w:rsidR="00E66900" w:rsidRPr="00DB625E" w:rsidDel="002714D7">
          <w:delText>cells in M-dimensional orthant space</w:delText>
        </w:r>
        <w:r w:rsidR="00A015CB" w:rsidRPr="00DB625E" w:rsidDel="002714D7">
          <w:delText xml:space="preserve"> following a bias subtraction procedure</w:delText>
        </w:r>
        <w:r w:rsidR="00EE00C8" w:rsidRPr="00DB625E" w:rsidDel="002714D7">
          <w:delText>.</w:delText>
        </w:r>
        <w:r w:rsidRPr="00DB625E" w:rsidDel="002714D7">
          <w:delText xml:space="preserve"> (</w:delText>
        </w:r>
        <w:r w:rsidRPr="00DB625E" w:rsidDel="002714D7">
          <w:rPr>
            <w:b/>
          </w:rPr>
          <w:delText>a</w:delText>
        </w:r>
        <w:r w:rsidRPr="00DB625E" w:rsidDel="002714D7">
          <w:delText>)</w:delText>
        </w:r>
        <w:r w:rsidR="008A1BBD" w:rsidRPr="00DB625E" w:rsidDel="002714D7">
          <w:delText xml:space="preserve"> </w:delText>
        </w:r>
        <w:r w:rsidR="00042A31" w:rsidRPr="00DB625E" w:rsidDel="002714D7">
          <w:rPr>
            <w:bCs/>
          </w:rPr>
          <w:delText xml:space="preserve">Schematic diagram of the </w:delText>
        </w:r>
        <w:r w:rsidR="00A015CB" w:rsidRPr="00DB625E" w:rsidDel="002714D7">
          <w:rPr>
            <w:bCs/>
          </w:rPr>
          <w:delText>2</w:delText>
        </w:r>
        <w:r w:rsidR="00A015CB" w:rsidRPr="00DB625E" w:rsidDel="002714D7">
          <w:rPr>
            <w:bCs/>
            <w:vertAlign w:val="superscript"/>
          </w:rPr>
          <w:delText>3</w:delText>
        </w:r>
        <w:r w:rsidR="00A015CB" w:rsidRPr="00DB625E" w:rsidDel="002714D7">
          <w:rPr>
            <w:bCs/>
          </w:rPr>
          <w:delText xml:space="preserve"> octants of a 3-dimensional cube</w:delText>
        </w:r>
        <w:r w:rsidR="00E77580" w:rsidRPr="00DB625E" w:rsidDel="002714D7">
          <w:rPr>
            <w:bCs/>
          </w:rPr>
          <w:delText xml:space="preserve"> (left)</w:delText>
        </w:r>
        <w:r w:rsidR="00A015CB" w:rsidRPr="00DB625E" w:rsidDel="002714D7">
          <w:rPr>
            <w:bCs/>
          </w:rPr>
          <w:delText xml:space="preserve"> represent</w:delText>
        </w:r>
        <w:r w:rsidR="00042A31" w:rsidRPr="00DB625E" w:rsidDel="002714D7">
          <w:rPr>
            <w:bCs/>
          </w:rPr>
          <w:delText>ing</w:delText>
        </w:r>
        <w:r w:rsidR="00A015CB" w:rsidRPr="00DB625E" w:rsidDel="002714D7">
          <w:rPr>
            <w:bCs/>
          </w:rPr>
          <w:delText xml:space="preserve"> the 8 </w:delText>
        </w:r>
        <w:r w:rsidR="00E77580" w:rsidRPr="00DB625E" w:rsidDel="002714D7">
          <w:rPr>
            <w:bCs/>
          </w:rPr>
          <w:delText xml:space="preserve">possible </w:delText>
        </w:r>
        <w:r w:rsidR="00A015CB" w:rsidRPr="00DB625E" w:rsidDel="002714D7">
          <w:rPr>
            <w:bCs/>
          </w:rPr>
          <w:delText>IPs</w:delText>
        </w:r>
        <w:r w:rsidR="00E77580" w:rsidRPr="00DB625E" w:rsidDel="002714D7">
          <w:rPr>
            <w:bCs/>
          </w:rPr>
          <w:delText xml:space="preserve"> (right)</w:delText>
        </w:r>
        <w:r w:rsidR="00A015CB" w:rsidRPr="00DB625E" w:rsidDel="002714D7">
          <w:rPr>
            <w:bCs/>
          </w:rPr>
          <w:delText xml:space="preserve"> </w:delText>
        </w:r>
        <w:r w:rsidR="00E77580" w:rsidRPr="00DB625E" w:rsidDel="002714D7">
          <w:rPr>
            <w:bCs/>
          </w:rPr>
          <w:delText xml:space="preserve">specified by </w:delText>
        </w:r>
        <w:r w:rsidR="00A015CB" w:rsidRPr="00DB625E" w:rsidDel="002714D7">
          <w:rPr>
            <w:bCs/>
          </w:rPr>
          <w:delText>a</w:delText>
        </w:r>
        <w:r w:rsidR="00042A31" w:rsidRPr="00DB625E" w:rsidDel="002714D7">
          <w:rPr>
            <w:bCs/>
          </w:rPr>
          <w:delText xml:space="preserve">n </w:delText>
        </w:r>
        <w:r w:rsidR="00A015CB" w:rsidRPr="00DB625E" w:rsidDel="002714D7">
          <w:rPr>
            <w:bCs/>
          </w:rPr>
          <w:delText xml:space="preserve">immunophenotyping experiment </w:delText>
        </w:r>
        <w:r w:rsidR="00042A31" w:rsidRPr="00DB625E" w:rsidDel="002714D7">
          <w:rPr>
            <w:bCs/>
          </w:rPr>
          <w:delText>using 3 immunomarkers (IM)</w:delText>
        </w:r>
        <w:r w:rsidR="00A015CB" w:rsidRPr="00DB625E" w:rsidDel="002714D7">
          <w:rPr>
            <w:bCs/>
          </w:rPr>
          <w:delText>.</w:delText>
        </w:r>
        <w:r w:rsidR="00042A31" w:rsidRPr="00DB625E" w:rsidDel="002714D7">
          <w:rPr>
            <w:bCs/>
          </w:rPr>
          <w:delText xml:space="preserve"> </w:delText>
        </w:r>
        <w:r w:rsidR="00A015CB" w:rsidRPr="00DB625E" w:rsidDel="002714D7">
          <w:rPr>
            <w:bCs/>
          </w:rPr>
          <w:delText>The curre</w:delText>
        </w:r>
        <w:r w:rsidR="00042A31" w:rsidRPr="00DB625E" w:rsidDel="002714D7">
          <w:rPr>
            <w:bCs/>
          </w:rPr>
          <w:delText>nt study extends this</w:delText>
        </w:r>
        <w:r w:rsidR="00A015CB" w:rsidRPr="00DB625E" w:rsidDel="002714D7">
          <w:rPr>
            <w:bCs/>
          </w:rPr>
          <w:delText xml:space="preserve"> concept to the 2</w:delText>
        </w:r>
        <w:r w:rsidR="00A015CB" w:rsidRPr="00DB625E" w:rsidDel="002714D7">
          <w:rPr>
            <w:bCs/>
            <w:vertAlign w:val="superscript"/>
          </w:rPr>
          <w:delText>11</w:delText>
        </w:r>
        <w:r w:rsidR="00042A31" w:rsidRPr="00DB625E" w:rsidDel="002714D7">
          <w:rPr>
            <w:bCs/>
          </w:rPr>
          <w:delText xml:space="preserve"> or </w:delText>
        </w:r>
        <w:r w:rsidR="00A015CB" w:rsidRPr="00DB625E" w:rsidDel="002714D7">
          <w:rPr>
            <w:bCs/>
          </w:rPr>
          <w:delText>2,048 orthants of a</w:delText>
        </w:r>
        <w:r w:rsidR="00042A31" w:rsidRPr="00DB625E" w:rsidDel="002714D7">
          <w:rPr>
            <w:bCs/>
          </w:rPr>
          <w:delText>n</w:delText>
        </w:r>
        <w:r w:rsidR="00A015CB" w:rsidRPr="00DB625E" w:rsidDel="002714D7">
          <w:rPr>
            <w:bCs/>
          </w:rPr>
          <w:delText xml:space="preserve"> 1</w:delText>
        </w:r>
        <w:r w:rsidR="00042A31" w:rsidRPr="00DB625E" w:rsidDel="002714D7">
          <w:rPr>
            <w:bCs/>
          </w:rPr>
          <w:delText>1</w:delText>
        </w:r>
        <w:r w:rsidR="00A015CB" w:rsidRPr="00DB625E" w:rsidDel="002714D7">
          <w:rPr>
            <w:bCs/>
          </w:rPr>
          <w:delText>-dimensional hypercube</w:delText>
        </w:r>
        <w:r w:rsidR="00396E5D" w:rsidRPr="00DB625E" w:rsidDel="002714D7">
          <w:rPr>
            <w:bCs/>
          </w:rPr>
          <w:delText>. (</w:delText>
        </w:r>
        <w:r w:rsidR="00396E5D" w:rsidRPr="00DB625E" w:rsidDel="002714D7">
          <w:rPr>
            <w:b/>
            <w:bCs/>
          </w:rPr>
          <w:delText>b</w:delText>
        </w:r>
        <w:r w:rsidR="00396E5D" w:rsidRPr="00DB625E" w:rsidDel="002714D7">
          <w:rPr>
            <w:bCs/>
          </w:rPr>
          <w:delText>)</w:delText>
        </w:r>
        <w:r w:rsidR="00B90D7D" w:rsidRPr="00DB625E" w:rsidDel="002714D7">
          <w:delText xml:space="preserve"> </w:delText>
        </w:r>
        <w:r w:rsidR="00BF4E31" w:rsidRPr="00DB625E" w:rsidDel="002714D7">
          <w:delText>Logicle-</w:delText>
        </w:r>
        <w:r w:rsidR="00D512B8" w:rsidRPr="00DB625E" w:rsidDel="002714D7">
          <w:delText xml:space="preserve">displayed </w:delText>
        </w:r>
        <w:r w:rsidR="008A1BBD" w:rsidRPr="00DB625E" w:rsidDel="002714D7">
          <w:delText>kernel density estimates (KDE) of single-</w:delText>
        </w:r>
        <w:r w:rsidR="00566C66" w:rsidRPr="00DB625E" w:rsidDel="002714D7">
          <w:delText xml:space="preserve">cells as measured by two different detection channels </w:delText>
        </w:r>
        <w:r w:rsidR="00935DDF" w:rsidRPr="00DB625E" w:rsidDel="002714D7">
          <w:delText>corresponding</w:delText>
        </w:r>
        <w:r w:rsidR="000F74FE" w:rsidRPr="00DB625E" w:rsidDel="002714D7">
          <w:delText xml:space="preserve"> to </w:delText>
        </w:r>
        <w:r w:rsidR="00396E5D" w:rsidRPr="00DB625E" w:rsidDel="002714D7">
          <w:delText xml:space="preserve">2 </w:delText>
        </w:r>
        <w:r w:rsidR="008A1BBD" w:rsidRPr="00DB625E" w:rsidDel="002714D7">
          <w:delText>example</w:delText>
        </w:r>
        <w:r w:rsidR="00566C66" w:rsidRPr="00DB625E" w:rsidDel="002714D7">
          <w:delText xml:space="preserve"> immunomaker</w:delText>
        </w:r>
        <w:r w:rsidR="00935DDF" w:rsidRPr="00DB625E" w:rsidDel="002714D7">
          <w:delText>s</w:delText>
        </w:r>
        <w:r w:rsidR="00396E5D" w:rsidRPr="00DB625E" w:rsidDel="002714D7">
          <w:delText xml:space="preserve"> </w:delText>
        </w:r>
        <w:r w:rsidR="00566C66" w:rsidRPr="00DB625E" w:rsidDel="002714D7">
          <w:delText xml:space="preserve">(IM1, </w:delText>
        </w:r>
        <w:r w:rsidR="00D512B8" w:rsidRPr="00DB625E" w:rsidDel="002714D7">
          <w:delText>green</w:delText>
        </w:r>
        <w:r w:rsidR="00935DDF" w:rsidRPr="00DB625E" w:rsidDel="002714D7">
          <w:delText xml:space="preserve"> and </w:delText>
        </w:r>
        <w:r w:rsidR="00566C66" w:rsidRPr="00DB625E" w:rsidDel="002714D7">
          <w:delText>IM2, blue)</w:delText>
        </w:r>
        <w:r w:rsidR="00EF4BF6" w:rsidRPr="00DB625E" w:rsidDel="002714D7">
          <w:delText>.</w:delText>
        </w:r>
        <w:r w:rsidR="00D512B8" w:rsidRPr="00DB625E" w:rsidDel="002714D7">
          <w:delText xml:space="preserve"> </w:delText>
        </w:r>
        <w:r w:rsidR="00566C66" w:rsidRPr="00DB625E" w:rsidDel="002714D7">
          <w:delText xml:space="preserve">The </w:delText>
        </w:r>
        <w:r w:rsidR="008A1BBD" w:rsidRPr="00DB625E" w:rsidDel="002714D7">
          <w:delText>KDE</w:delText>
        </w:r>
        <w:r w:rsidR="00D512B8" w:rsidRPr="00DB625E" w:rsidDel="002714D7">
          <w:delText xml:space="preserve"> </w:delText>
        </w:r>
        <w:r w:rsidR="008A1BBD" w:rsidRPr="00DB625E" w:rsidDel="002714D7">
          <w:delText>corresponding to</w:delText>
        </w:r>
        <w:r w:rsidR="00E86256" w:rsidRPr="00DB625E" w:rsidDel="002714D7">
          <w:delText xml:space="preserve"> unstained splenocytes </w:delText>
        </w:r>
        <w:r w:rsidR="00D512B8" w:rsidRPr="00DB625E" w:rsidDel="002714D7">
          <w:delText xml:space="preserve">as measured by the respective </w:delText>
        </w:r>
        <w:r w:rsidR="00566C66" w:rsidRPr="00DB625E" w:rsidDel="002714D7">
          <w:delText>detection channel</w:delText>
        </w:r>
        <w:r w:rsidR="00D512B8" w:rsidRPr="00DB625E" w:rsidDel="002714D7">
          <w:delText xml:space="preserve"> is </w:delText>
        </w:r>
        <w:r w:rsidR="00E86256" w:rsidRPr="00DB625E" w:rsidDel="002714D7">
          <w:delText>superimposed</w:delText>
        </w:r>
        <w:r w:rsidR="008A1BBD" w:rsidRPr="00DB625E" w:rsidDel="002714D7">
          <w:delText xml:space="preserve"> (</w:delText>
        </w:r>
        <w:r w:rsidR="00935DDF" w:rsidRPr="00DB625E" w:rsidDel="002714D7">
          <w:delText xml:space="preserve">grey). </w:delText>
        </w:r>
        <w:r w:rsidR="00D512B8" w:rsidRPr="00DB625E" w:rsidDel="002714D7">
          <w:delText>(</w:delText>
        </w:r>
        <w:r w:rsidR="00B90D7D" w:rsidRPr="00DB625E" w:rsidDel="002714D7">
          <w:rPr>
            <w:b/>
          </w:rPr>
          <w:delText>c</w:delText>
        </w:r>
        <w:r w:rsidR="008A1BBD" w:rsidRPr="00DB625E" w:rsidDel="002714D7">
          <w:delText xml:space="preserve">) Example </w:delText>
        </w:r>
        <w:r w:rsidR="00B90D7D" w:rsidRPr="00DB625E" w:rsidDel="002714D7">
          <w:delText xml:space="preserve">table </w:delText>
        </w:r>
        <w:r w:rsidR="003C5E93" w:rsidRPr="00DB625E" w:rsidDel="002714D7">
          <w:delText>for the reco</w:delText>
        </w:r>
        <w:r w:rsidR="00B90D7D" w:rsidRPr="00DB625E" w:rsidDel="002714D7">
          <w:delText>r</w:delText>
        </w:r>
        <w:r w:rsidR="003C5E93" w:rsidRPr="00DB625E" w:rsidDel="002714D7">
          <w:delText>ding of</w:delText>
        </w:r>
        <w:r w:rsidR="00B90D7D" w:rsidRPr="00DB625E" w:rsidDel="002714D7">
          <w:delText xml:space="preserve"> </w:delText>
        </w:r>
        <w:r w:rsidR="00EF4BF6" w:rsidRPr="00DB625E" w:rsidDel="002714D7">
          <w:delText xml:space="preserve">biases on a per </w:delText>
        </w:r>
        <w:r w:rsidR="00B90D7D" w:rsidRPr="00DB625E" w:rsidDel="002714D7">
          <w:delText xml:space="preserve">time point, tissue, condition, replicate, </w:delText>
        </w:r>
        <w:r w:rsidR="00EF4BF6" w:rsidRPr="00DB625E" w:rsidDel="002714D7">
          <w:delText>and detection channel basis.</w:delText>
        </w:r>
        <w:r w:rsidR="00FF145C" w:rsidRPr="00DB625E" w:rsidDel="002714D7">
          <w:delText xml:space="preserve"> </w:delText>
        </w:r>
        <w:r w:rsidR="00D512B8" w:rsidRPr="00DB625E" w:rsidDel="002714D7">
          <w:delText>(</w:delText>
        </w:r>
        <w:r w:rsidR="00B90D7D" w:rsidRPr="00DB625E" w:rsidDel="002714D7">
          <w:rPr>
            <w:b/>
          </w:rPr>
          <w:delText>d</w:delText>
        </w:r>
        <w:r w:rsidR="00D512B8" w:rsidRPr="00DB625E" w:rsidDel="002714D7">
          <w:delText>)</w:delText>
        </w:r>
        <w:r w:rsidR="00FF145C" w:rsidRPr="00DB625E" w:rsidDel="002714D7">
          <w:delText xml:space="preserve"> C</w:delText>
        </w:r>
        <w:r w:rsidR="003A613C" w:rsidRPr="00DB625E" w:rsidDel="002714D7">
          <w:delText xml:space="preserve">hannel-specific </w:delText>
        </w:r>
        <w:r w:rsidR="008A1BBD" w:rsidRPr="00DB625E" w:rsidDel="002714D7">
          <w:delText>Logicle-</w:delText>
        </w:r>
        <w:r w:rsidR="003C5E93" w:rsidRPr="00DB625E" w:rsidDel="002714D7">
          <w:delText xml:space="preserve">displayed </w:delText>
        </w:r>
        <w:r w:rsidR="008A1BBD" w:rsidRPr="00DB625E" w:rsidDel="002714D7">
          <w:delText>KDE</w:delText>
        </w:r>
        <w:r w:rsidR="003A613C" w:rsidRPr="00DB625E" w:rsidDel="002714D7">
          <w:delText>s</w:delText>
        </w:r>
        <w:r w:rsidR="008A1BBD" w:rsidRPr="00DB625E" w:rsidDel="002714D7">
          <w:delText xml:space="preserve"> shown </w:delText>
        </w:r>
        <w:r w:rsidR="00BB0FCF" w:rsidRPr="00DB625E" w:rsidDel="002714D7">
          <w:rPr>
            <w:bCs/>
          </w:rPr>
          <w:delText xml:space="preserve">with </w:delText>
        </w:r>
        <w:r w:rsidR="00BB0FCF" w:rsidRPr="00DB625E" w:rsidDel="002714D7">
          <w:delText>a</w:delText>
        </w:r>
        <w:r w:rsidR="00EF4BF6" w:rsidRPr="00DB625E" w:rsidDel="002714D7">
          <w:delText xml:space="preserve"> vertical</w:delText>
        </w:r>
        <w:r w:rsidR="003C5E93" w:rsidRPr="00DB625E" w:rsidDel="002714D7">
          <w:delText xml:space="preserve"> </w:delText>
        </w:r>
        <w:r w:rsidR="003A613C" w:rsidRPr="00DB625E" w:rsidDel="002714D7">
          <w:delText xml:space="preserve">dashed </w:delText>
        </w:r>
        <w:r w:rsidR="003C5E93" w:rsidRPr="00DB625E" w:rsidDel="002714D7">
          <w:delText>red</w:delText>
        </w:r>
        <w:r w:rsidR="00EF4BF6" w:rsidRPr="00DB625E" w:rsidDel="002714D7">
          <w:delText xml:space="preserve"> line at the </w:delText>
        </w:r>
        <w:r w:rsidR="00283A76" w:rsidRPr="00DB625E" w:rsidDel="002714D7">
          <w:delText>curated bias</w:delText>
        </w:r>
        <w:r w:rsidR="003A613C" w:rsidRPr="00DB625E" w:rsidDel="002714D7">
          <w:delText xml:space="preserve"> </w:delText>
        </w:r>
        <w:r w:rsidR="00EF4BF6" w:rsidRPr="00DB625E" w:rsidDel="002714D7">
          <w:delText xml:space="preserve">for </w:delText>
        </w:r>
        <w:r w:rsidR="00A60A7C" w:rsidRPr="00DB625E" w:rsidDel="002714D7">
          <w:delText xml:space="preserve">confirmation </w:delText>
        </w:r>
        <w:r w:rsidR="00EF4BF6" w:rsidRPr="00DB625E" w:rsidDel="002714D7">
          <w:delText>or refinement</w:delText>
        </w:r>
        <w:r w:rsidR="00BB0FCF" w:rsidRPr="00DB625E" w:rsidDel="002714D7">
          <w:rPr>
            <w:bCs/>
          </w:rPr>
          <w:delText>.</w:delText>
        </w:r>
        <w:r w:rsidR="00F922BC" w:rsidRPr="00DB625E" w:rsidDel="002714D7">
          <w:delText xml:space="preserve"> </w:delText>
        </w:r>
        <w:r w:rsidR="00435982" w:rsidRPr="00DB625E" w:rsidDel="002714D7">
          <w:delText>(</w:delText>
        </w:r>
        <w:r w:rsidR="000D4DCE" w:rsidRPr="00DB625E" w:rsidDel="002714D7">
          <w:rPr>
            <w:b/>
          </w:rPr>
          <w:delText>e</w:delText>
        </w:r>
        <w:r w:rsidR="00435982" w:rsidRPr="00DB625E" w:rsidDel="002714D7">
          <w:delText xml:space="preserve">) </w:delText>
        </w:r>
        <w:r w:rsidR="00BF7EDE" w:rsidRPr="00DB625E" w:rsidDel="002714D7">
          <w:delText>Bivariate s</w:delText>
        </w:r>
        <w:r w:rsidR="00647CA6" w:rsidRPr="00DB625E" w:rsidDel="002714D7">
          <w:delText>catter plot</w:delText>
        </w:r>
        <w:r w:rsidR="000D4DCE" w:rsidRPr="00DB625E" w:rsidDel="002714D7">
          <w:delText xml:space="preserve"> (with </w:delText>
        </w:r>
        <w:r w:rsidR="00BF7EDE" w:rsidRPr="00DB625E" w:rsidDel="002714D7">
          <w:delText>marginal distributions</w:delText>
        </w:r>
        <w:r w:rsidR="000D4DCE" w:rsidRPr="00DB625E" w:rsidDel="002714D7">
          <w:delText>)</w:delText>
        </w:r>
        <w:r w:rsidR="00647CA6" w:rsidRPr="00DB625E" w:rsidDel="002714D7">
          <w:delText xml:space="preserve"> </w:delText>
        </w:r>
        <w:r w:rsidR="00BF7EDE" w:rsidRPr="00DB625E" w:rsidDel="002714D7">
          <w:delText xml:space="preserve">of Logicle-transformed </w:delText>
        </w:r>
        <w:r w:rsidR="00647CA6" w:rsidRPr="00DB625E" w:rsidDel="002714D7">
          <w:delText>signal intensity value</w:delText>
        </w:r>
        <w:r w:rsidR="000D4DCE" w:rsidRPr="00DB625E" w:rsidDel="002714D7">
          <w:delText xml:space="preserve"> corresponding to </w:delText>
        </w:r>
        <w:r w:rsidR="00BF7EDE" w:rsidRPr="00DB625E" w:rsidDel="002714D7">
          <w:delText>IM1</w:delText>
        </w:r>
        <w:r w:rsidR="000D4DCE" w:rsidRPr="00DB625E" w:rsidDel="002714D7">
          <w:delText xml:space="preserve"> (x-axis)</w:delText>
        </w:r>
        <w:r w:rsidR="00BF7EDE" w:rsidRPr="00DB625E" w:rsidDel="002714D7">
          <w:delText xml:space="preserve"> and IM2</w:delText>
        </w:r>
        <w:r w:rsidR="000D4DCE" w:rsidRPr="00DB625E" w:rsidDel="002714D7">
          <w:delText xml:space="preserve"> (y-axis)</w:delText>
        </w:r>
        <w:r w:rsidR="00BF7EDE" w:rsidRPr="00DB625E" w:rsidDel="002714D7">
          <w:delText xml:space="preserve"> after subtracting the </w:delText>
        </w:r>
        <w:r w:rsidR="00F64023" w:rsidRPr="00DB625E" w:rsidDel="002714D7">
          <w:delText xml:space="preserve">Logicle-transformed </w:delText>
        </w:r>
        <w:r w:rsidR="00DA6058" w:rsidRPr="00DB625E" w:rsidDel="002714D7">
          <w:delText xml:space="preserve">bias </w:delText>
        </w:r>
        <w:r w:rsidR="00BF7EDE" w:rsidRPr="00DB625E" w:rsidDel="002714D7">
          <w:delText xml:space="preserve">from </w:delText>
        </w:r>
        <w:r w:rsidR="000D4DCE" w:rsidRPr="00DB625E" w:rsidDel="002714D7">
          <w:delText xml:space="preserve">the </w:delText>
        </w:r>
        <w:r w:rsidR="000D4DCE" w:rsidRPr="00DB625E" w:rsidDel="002714D7">
          <w:rPr>
            <w:bCs/>
          </w:rPr>
          <w:delText xml:space="preserve">values of its corresponding </w:delText>
        </w:r>
        <w:r w:rsidR="000D4DCE" w:rsidRPr="00DB625E" w:rsidDel="002714D7">
          <w:delText xml:space="preserve">Logicle-transformed </w:delText>
        </w:r>
        <w:r w:rsidR="000D4DCE" w:rsidRPr="00DB625E" w:rsidDel="002714D7">
          <w:rPr>
            <w:bCs/>
          </w:rPr>
          <w:delText xml:space="preserve">signal intensity distribution </w:delText>
        </w:r>
        <w:r w:rsidR="00F64023" w:rsidRPr="00DB625E" w:rsidDel="002714D7">
          <w:delText>demonstrating</w:delText>
        </w:r>
        <w:r w:rsidR="00DA6058" w:rsidRPr="00DB625E" w:rsidDel="002714D7">
          <w:delText xml:space="preserve"> that </w:delText>
        </w:r>
        <w:r w:rsidR="00647CA6" w:rsidRPr="00DB625E" w:rsidDel="002714D7">
          <w:delText xml:space="preserve">the process </w:delText>
        </w:r>
        <w:r w:rsidR="000D4DCE" w:rsidRPr="00DB625E" w:rsidDel="002714D7">
          <w:delText>results</w:delText>
        </w:r>
        <w:r w:rsidR="00F64023" w:rsidRPr="00DB625E" w:rsidDel="002714D7">
          <w:delText xml:space="preserve"> </w:delText>
        </w:r>
        <w:r w:rsidR="000D4DCE" w:rsidRPr="00DB625E" w:rsidDel="002714D7">
          <w:delText xml:space="preserve">in </w:delText>
        </w:r>
        <w:r w:rsidR="00F64023" w:rsidRPr="00DB625E" w:rsidDel="002714D7">
          <w:delText>autofluorescence signal intensities</w:delText>
        </w:r>
        <w:r w:rsidR="000D4DCE" w:rsidRPr="00DB625E" w:rsidDel="002714D7">
          <w:delText xml:space="preserve"> </w:delText>
        </w:r>
        <w:r w:rsidR="00F64023" w:rsidRPr="00DB625E" w:rsidDel="002714D7">
          <w:delText>becom</w:delText>
        </w:r>
        <w:r w:rsidR="000D4DCE" w:rsidRPr="00DB625E" w:rsidDel="002714D7">
          <w:delText>ing</w:delText>
        </w:r>
        <w:r w:rsidR="00F64023" w:rsidRPr="00DB625E" w:rsidDel="002714D7">
          <w:delText xml:space="preserve"> negative valued</w:delText>
        </w:r>
        <w:r w:rsidR="00F55FD6" w:rsidRPr="00DB625E" w:rsidDel="002714D7">
          <w:delText xml:space="preserve"> (dashed red lines)</w:delText>
        </w:r>
        <w:r w:rsidR="00F64023" w:rsidRPr="00DB625E" w:rsidDel="002714D7">
          <w:delText xml:space="preserve"> </w:delText>
        </w:r>
        <w:r w:rsidR="000D4DCE" w:rsidRPr="00DB625E" w:rsidDel="002714D7">
          <w:delText>which</w:delText>
        </w:r>
        <w:r w:rsidR="00F64023" w:rsidRPr="00DB625E" w:rsidDel="002714D7">
          <w:delText xml:space="preserve"> allow</w:delText>
        </w:r>
        <w:r w:rsidR="000D4DCE" w:rsidRPr="00DB625E" w:rsidDel="002714D7">
          <w:delText>s</w:delText>
        </w:r>
        <w:r w:rsidR="00F64023" w:rsidRPr="00DB625E" w:rsidDel="002714D7">
          <w:delText xml:space="preserve"> for the </w:delText>
        </w:r>
        <w:r w:rsidR="000D4DCE" w:rsidRPr="00DB625E" w:rsidDel="002714D7">
          <w:delText xml:space="preserve">binarization of signal intensity values and assignment of a 2-dimensional IP uniquely corresponding to one of the </w:delText>
        </w:r>
        <w:r w:rsidR="006A3DC1" w:rsidRPr="00DB625E" w:rsidDel="002714D7">
          <w:delText>2</w:delText>
        </w:r>
        <w:r w:rsidR="006A3DC1" w:rsidRPr="00DB625E" w:rsidDel="002714D7">
          <w:rPr>
            <w:vertAlign w:val="superscript"/>
          </w:rPr>
          <w:delText>2</w:delText>
        </w:r>
        <w:r w:rsidR="006A3DC1" w:rsidRPr="00DB625E" w:rsidDel="002714D7">
          <w:delText xml:space="preserve"> </w:delText>
        </w:r>
        <w:r w:rsidR="000D4DCE" w:rsidRPr="00DB625E" w:rsidDel="002714D7">
          <w:delText>(</w:delText>
        </w:r>
        <w:r w:rsidR="006A3DC1" w:rsidRPr="00DB625E" w:rsidDel="002714D7">
          <w:delText>4</w:delText>
        </w:r>
        <w:r w:rsidR="000D4DCE" w:rsidRPr="00DB625E" w:rsidDel="002714D7">
          <w:delText>)</w:delText>
        </w:r>
        <w:r w:rsidR="006A3DC1" w:rsidRPr="00DB625E" w:rsidDel="002714D7">
          <w:delText xml:space="preserve"> </w:delText>
        </w:r>
        <w:r w:rsidR="00B52D96" w:rsidRPr="00DB625E" w:rsidDel="002714D7">
          <w:delText>quadrant</w:delText>
        </w:r>
        <w:r w:rsidR="006A3DC1" w:rsidRPr="00DB625E" w:rsidDel="002714D7">
          <w:delText xml:space="preserve">s of </w:delText>
        </w:r>
        <w:r w:rsidR="00270265" w:rsidRPr="00DB625E" w:rsidDel="002714D7">
          <w:delText>a</w:delText>
        </w:r>
        <w:r w:rsidR="006A3DC1" w:rsidRPr="00DB625E" w:rsidDel="002714D7">
          <w:delText xml:space="preserve"> Cartesian plane. </w:delText>
        </w:r>
      </w:del>
    </w:p>
    <w:p w14:paraId="1392AE69" w14:textId="06081859" w:rsidR="00435C5C" w:rsidRPr="00DB625E" w:rsidDel="002714D7" w:rsidRDefault="00435C5C">
      <w:pPr>
        <w:spacing w:line="480" w:lineRule="auto"/>
        <w:contextualSpacing/>
        <w:rPr>
          <w:del w:id="9518" w:author="Microsoft Office User" w:date="2018-11-26T15:36:00Z"/>
        </w:rPr>
        <w:pPrChange w:id="9519" w:author="Baker, Gregory Joseph" w:date="2018-11-21T08:20:00Z">
          <w:pPr>
            <w:spacing w:line="360" w:lineRule="auto"/>
            <w:contextualSpacing/>
          </w:pPr>
        </w:pPrChange>
      </w:pPr>
    </w:p>
    <w:p w14:paraId="7641AAC7" w14:textId="0DCFCD6D" w:rsidR="00564E41" w:rsidRPr="00DB625E" w:rsidDel="002714D7" w:rsidRDefault="0046277D">
      <w:pPr>
        <w:spacing w:line="480" w:lineRule="auto"/>
        <w:contextualSpacing/>
        <w:rPr>
          <w:del w:id="9520" w:author="Microsoft Office User" w:date="2018-11-26T15:36:00Z"/>
        </w:rPr>
        <w:pPrChange w:id="9521" w:author="Baker, Gregory Joseph" w:date="2018-11-21T08:20:00Z">
          <w:pPr>
            <w:spacing w:line="360" w:lineRule="auto"/>
            <w:contextualSpacing/>
          </w:pPr>
        </w:pPrChange>
      </w:pPr>
      <w:del w:id="9522" w:author="Microsoft Office User" w:date="2018-11-26T15:36:00Z">
        <w:r w:rsidRPr="00DB625E" w:rsidDel="002714D7">
          <w:rPr>
            <w:b/>
            <w:bCs/>
            <w:rPrChange w:id="9523" w:author="Baker, Gregory Joseph" w:date="2018-11-21T08:19:00Z">
              <w:rPr>
                <w:b/>
                <w:bCs/>
                <w:spacing w:val="-10"/>
              </w:rPr>
            </w:rPrChange>
          </w:rPr>
          <w:delText xml:space="preserve">Figure </w:delText>
        </w:r>
        <w:r w:rsidR="00072706" w:rsidRPr="00DB625E" w:rsidDel="002714D7">
          <w:rPr>
            <w:b/>
            <w:bCs/>
            <w:rPrChange w:id="9524" w:author="Baker, Gregory Joseph" w:date="2018-11-21T08:19:00Z">
              <w:rPr>
                <w:b/>
                <w:bCs/>
                <w:spacing w:val="-10"/>
              </w:rPr>
            </w:rPrChange>
          </w:rPr>
          <w:delText>3</w:delText>
        </w:r>
        <w:r w:rsidRPr="00DB625E" w:rsidDel="002714D7">
          <w:rPr>
            <w:b/>
            <w:bCs/>
            <w:rPrChange w:id="9525" w:author="Baker, Gregory Joseph" w:date="2018-11-21T08:19:00Z">
              <w:rPr>
                <w:b/>
                <w:bCs/>
                <w:spacing w:val="-10"/>
              </w:rPr>
            </w:rPrChange>
          </w:rPr>
          <w:delText xml:space="preserve"> </w:delText>
        </w:r>
        <w:r w:rsidR="008F1137" w:rsidRPr="00DB625E" w:rsidDel="002714D7">
          <w:delText>95% of mouse primary and secondary lymphoid tissue is accounted for by just 30 IPs</w:delText>
        </w:r>
        <w:r w:rsidR="003B05A6" w:rsidRPr="00DB625E" w:rsidDel="002714D7">
          <w:delText>.</w:delText>
        </w:r>
        <w:r w:rsidR="0046792F" w:rsidRPr="00DB625E" w:rsidDel="002714D7">
          <w:delText xml:space="preserve"> </w:delText>
        </w:r>
        <w:r w:rsidR="00BB1D90" w:rsidRPr="00DB625E" w:rsidDel="002714D7">
          <w:delText>(</w:delText>
        </w:r>
        <w:r w:rsidR="009E5EC2" w:rsidRPr="00DB625E" w:rsidDel="002714D7">
          <w:rPr>
            <w:b/>
          </w:rPr>
          <w:delText>a</w:delText>
        </w:r>
        <w:r w:rsidR="00BB1D90" w:rsidRPr="00DB625E" w:rsidDel="002714D7">
          <w:delText>)</w:delText>
        </w:r>
        <w:r w:rsidR="003B05A6" w:rsidRPr="00DB625E" w:rsidDel="002714D7">
          <w:delText xml:space="preserve"> </w:delText>
        </w:r>
        <w:r w:rsidR="000F6508" w:rsidRPr="00DB625E" w:rsidDel="002714D7">
          <w:delText>Sunburst plot</w:delText>
        </w:r>
        <w:r w:rsidR="00BE4E73" w:rsidRPr="00DB625E" w:rsidDel="002714D7">
          <w:delText xml:space="preserve"> </w:delText>
        </w:r>
        <w:r w:rsidR="000F6508" w:rsidRPr="00DB625E" w:rsidDel="002714D7">
          <w:delText>illustrating the</w:delText>
        </w:r>
        <w:r w:rsidR="00BE4E73" w:rsidRPr="00DB625E" w:rsidDel="002714D7">
          <w:delText xml:space="preserve"> hierarchical organization of the</w:delText>
        </w:r>
        <w:r w:rsidR="000F6508" w:rsidRPr="00DB625E" w:rsidDel="002714D7">
          <w:delText xml:space="preserve"> IP </w:delText>
        </w:r>
        <w:r w:rsidR="00047ACA" w:rsidRPr="00DB625E" w:rsidDel="002714D7">
          <w:delText xml:space="preserve">naming convention used </w:delText>
        </w:r>
        <w:r w:rsidR="00D51C46" w:rsidRPr="00DB625E" w:rsidDel="002714D7">
          <w:delText>in</w:delText>
        </w:r>
        <w:r w:rsidR="00A5672B" w:rsidRPr="00DB625E" w:rsidDel="002714D7">
          <w:delText xml:space="preserve"> this s</w:delText>
        </w:r>
        <w:r w:rsidR="00BE4E73" w:rsidRPr="00DB625E" w:rsidDel="002714D7">
          <w:delText>tudy</w:delText>
        </w:r>
        <w:r w:rsidR="00DE665D" w:rsidRPr="00DB625E" w:rsidDel="002714D7">
          <w:delText xml:space="preserve">. </w:delText>
        </w:r>
        <w:r w:rsidR="0022177A" w:rsidRPr="00DB625E" w:rsidDel="002714D7">
          <w:delText xml:space="preserve">Immune signatures corresponding to color-coded landmark immune populations </w:delText>
        </w:r>
        <w:r w:rsidR="00BE4E73" w:rsidRPr="00DB625E" w:rsidDel="002714D7">
          <w:delText>(inner wedges) are indicated at the</w:delText>
        </w:r>
        <w:r w:rsidR="0022177A" w:rsidRPr="00DB625E" w:rsidDel="002714D7">
          <w:delText xml:space="preserve"> center of the</w:delText>
        </w:r>
        <w:r w:rsidR="00BE4E73" w:rsidRPr="00DB625E" w:rsidDel="002714D7">
          <w:delText xml:space="preserve"> plot</w:delText>
        </w:r>
        <w:r w:rsidR="00D64010" w:rsidRPr="00DB625E" w:rsidDel="002714D7">
          <w:delText xml:space="preserve"> (expect for the DC, ISPT, NK, Precursor, LTi landmark populations which are indicated at the outside of the plot to avoid overlapping text)</w:delText>
        </w:r>
        <w:r w:rsidR="00BE4E73" w:rsidRPr="00DB625E" w:rsidDel="002714D7">
          <w:delText>.</w:delText>
        </w:r>
        <w:r w:rsidR="00D64010" w:rsidRPr="00DB625E" w:rsidDel="002714D7">
          <w:delText xml:space="preserve"> </w:delText>
        </w:r>
        <w:r w:rsidR="00FC7F51" w:rsidRPr="00DB625E" w:rsidDel="002714D7">
          <w:delText>Sub</w:delText>
        </w:r>
        <w:r w:rsidR="00D64010" w:rsidRPr="00DB625E" w:rsidDel="002714D7">
          <w:delText>sets</w:delText>
        </w:r>
        <w:r w:rsidR="00FC7F51" w:rsidRPr="00DB625E" w:rsidDel="002714D7">
          <w:delText xml:space="preserve"> </w:delText>
        </w:r>
        <w:r w:rsidR="00D64010" w:rsidRPr="00DB625E" w:rsidDel="002714D7">
          <w:delText xml:space="preserve">of each </w:delText>
        </w:r>
        <w:r w:rsidR="00FC7F51" w:rsidRPr="00DB625E" w:rsidDel="002714D7">
          <w:delText>landmark population are indicated by the outer wedges</w:delText>
        </w:r>
        <w:r w:rsidR="0022177A" w:rsidRPr="00DB625E" w:rsidDel="002714D7">
          <w:delText xml:space="preserve"> </w:delText>
        </w:r>
        <w:r w:rsidR="00FC7F51" w:rsidRPr="00DB625E" w:rsidDel="002714D7">
          <w:delText xml:space="preserve">whose </w:delText>
        </w:r>
        <w:r w:rsidR="00D64010" w:rsidRPr="00DB625E" w:rsidDel="002714D7">
          <w:delText>modifications to the nominal immune signature</w:delText>
        </w:r>
        <w:r w:rsidR="00FC7F51" w:rsidRPr="00DB625E" w:rsidDel="002714D7">
          <w:delText xml:space="preserve"> are</w:delText>
        </w:r>
        <w:r w:rsidR="0022177A" w:rsidRPr="00DB625E" w:rsidDel="002714D7">
          <w:delText xml:space="preserve"> </w:delText>
        </w:r>
        <w:r w:rsidR="00BE4E73" w:rsidRPr="00DB625E" w:rsidDel="002714D7">
          <w:delText xml:space="preserve">specified </w:delText>
        </w:r>
        <w:r w:rsidR="00FC7F51" w:rsidRPr="00DB625E" w:rsidDel="002714D7">
          <w:delText>using</w:delText>
        </w:r>
        <w:r w:rsidR="003F74A9" w:rsidRPr="00DB625E" w:rsidDel="002714D7">
          <w:delText xml:space="preserve"> conventional +/- </w:delText>
        </w:r>
        <w:r w:rsidR="006B121D" w:rsidRPr="00DB625E" w:rsidDel="002714D7">
          <w:delText xml:space="preserve">IP </w:delText>
        </w:r>
        <w:r w:rsidR="003F74A9" w:rsidRPr="00DB625E" w:rsidDel="002714D7">
          <w:delText>notation</w:delText>
        </w:r>
        <w:r w:rsidR="00734F0E" w:rsidRPr="00DB625E" w:rsidDel="002714D7">
          <w:delText xml:space="preserve"> </w:delText>
        </w:r>
        <w:r w:rsidR="0022177A" w:rsidRPr="00DB625E" w:rsidDel="002714D7">
          <w:delText xml:space="preserve">at the </w:delText>
        </w:r>
        <w:r w:rsidR="00734F0E" w:rsidRPr="00DB625E" w:rsidDel="002714D7">
          <w:delText>outside of the plot</w:delText>
        </w:r>
        <w:r w:rsidR="002F10D9" w:rsidRPr="00DB625E" w:rsidDel="002714D7">
          <w:delText>.</w:delText>
        </w:r>
        <w:r w:rsidR="0022177A" w:rsidRPr="00DB625E" w:rsidDel="002714D7">
          <w:delText xml:space="preserve"> </w:delText>
        </w:r>
        <w:r w:rsidR="000B795A" w:rsidRPr="00DB625E" w:rsidDel="002714D7">
          <w:delText>(</w:delText>
        </w:r>
        <w:r w:rsidR="009E5EC2" w:rsidRPr="00DB625E" w:rsidDel="002714D7">
          <w:rPr>
            <w:b/>
          </w:rPr>
          <w:delText>b</w:delText>
        </w:r>
        <w:r w:rsidR="000B795A" w:rsidRPr="00DB625E" w:rsidDel="002714D7">
          <w:delText xml:space="preserve">) </w:delText>
        </w:r>
        <w:r w:rsidR="00B578FE" w:rsidRPr="00DB625E" w:rsidDel="002714D7">
          <w:delText>Boolean h</w:delText>
        </w:r>
        <w:r w:rsidR="000B795A" w:rsidRPr="00DB625E" w:rsidDel="002714D7">
          <w:delText xml:space="preserve">eatmap </w:delText>
        </w:r>
        <w:r w:rsidR="00551C27" w:rsidRPr="00DB625E" w:rsidDel="002714D7">
          <w:delText>representing</w:delText>
        </w:r>
        <w:r w:rsidR="00056185" w:rsidRPr="00DB625E" w:rsidDel="002714D7">
          <w:delText xml:space="preserve"> the</w:delText>
        </w:r>
        <w:r w:rsidR="000B795A" w:rsidRPr="00DB625E" w:rsidDel="002714D7">
          <w:delText xml:space="preserve"> </w:delText>
        </w:r>
        <w:r w:rsidR="00B578FE" w:rsidRPr="00DB625E" w:rsidDel="002714D7">
          <w:delText>immunomarker</w:delText>
        </w:r>
        <w:r w:rsidR="005D5A15" w:rsidRPr="00DB625E" w:rsidDel="002714D7">
          <w:delText xml:space="preserve"> and FSC/SSC</w:delText>
        </w:r>
        <w:r w:rsidR="00B578FE" w:rsidRPr="00DB625E" w:rsidDel="002714D7">
          <w:delText xml:space="preserve"> status </w:delText>
        </w:r>
        <w:r w:rsidR="0031283E" w:rsidRPr="00DB625E" w:rsidDel="002714D7">
          <w:delText xml:space="preserve">of </w:delText>
        </w:r>
        <w:r w:rsidR="008C2469" w:rsidRPr="00DB625E" w:rsidDel="002714D7">
          <w:delText>the 30</w:delText>
        </w:r>
        <w:r w:rsidR="0031283E" w:rsidRPr="00DB625E" w:rsidDel="002714D7">
          <w:delText xml:space="preserve"> IPs</w:delText>
        </w:r>
        <w:r w:rsidR="008C2469" w:rsidRPr="00DB625E" w:rsidDel="002714D7">
          <w:delText xml:space="preserve"> (rows)</w:delText>
        </w:r>
        <w:r w:rsidR="0031283E" w:rsidRPr="00DB625E" w:rsidDel="002714D7">
          <w:delText xml:space="preserve"> selected for</w:delText>
        </w:r>
        <w:r w:rsidR="008C2469" w:rsidRPr="00DB625E" w:rsidDel="002714D7">
          <w:delText xml:space="preserve"> </w:delText>
        </w:r>
        <w:r w:rsidR="0031283E" w:rsidRPr="00DB625E" w:rsidDel="002714D7">
          <w:delText xml:space="preserve">computational analysis. </w:delText>
        </w:r>
        <w:r w:rsidR="00850370" w:rsidRPr="00DB625E" w:rsidDel="002714D7">
          <w:delText>Respective c</w:delText>
        </w:r>
        <w:r w:rsidR="002920AC" w:rsidRPr="00DB625E" w:rsidDel="002714D7">
          <w:delText xml:space="preserve">utoffs for FSC and SSC were </w:delText>
        </w:r>
        <w:r w:rsidR="00850370" w:rsidRPr="00DB625E" w:rsidDel="002714D7">
          <w:delText xml:space="preserve">35,000 and 97,000. </w:delText>
        </w:r>
        <w:r w:rsidR="004A164B" w:rsidRPr="00DB625E" w:rsidDel="002714D7">
          <w:delText>C</w:delText>
        </w:r>
        <w:r w:rsidR="0031283E" w:rsidRPr="00DB625E" w:rsidDel="002714D7">
          <w:delText>ircle</w:delText>
        </w:r>
        <w:r w:rsidR="004A164B" w:rsidRPr="00DB625E" w:rsidDel="002714D7">
          <w:delText xml:space="preserve"> radii</w:delText>
        </w:r>
        <w:r w:rsidR="0031283E" w:rsidRPr="00DB625E" w:rsidDel="002714D7">
          <w:delText xml:space="preserve"> are proportional to </w:delText>
        </w:r>
        <w:r w:rsidR="0077240C" w:rsidRPr="00DB625E" w:rsidDel="002714D7">
          <w:delText xml:space="preserve">the </w:delText>
        </w:r>
        <w:r w:rsidR="00B578FE" w:rsidRPr="00DB625E" w:rsidDel="002714D7">
          <w:delText xml:space="preserve">population size </w:delText>
        </w:r>
        <w:r w:rsidR="0077240C" w:rsidRPr="00DB625E" w:rsidDel="002714D7">
          <w:delText xml:space="preserve">of the corresponding IP relative to the </w:delText>
        </w:r>
        <w:r w:rsidR="001A321B" w:rsidRPr="00DB625E" w:rsidDel="002714D7">
          <w:delText>full WRS</w:delText>
        </w:r>
        <w:r w:rsidR="00B578FE" w:rsidRPr="00DB625E" w:rsidDel="002714D7">
          <w:delText>.</w:delText>
        </w:r>
        <w:r w:rsidR="00A91951" w:rsidRPr="00DB625E" w:rsidDel="002714D7">
          <w:delText xml:space="preserve"> </w:delText>
        </w:r>
        <w:r w:rsidR="00841C1A" w:rsidRPr="00DB625E" w:rsidDel="002714D7">
          <w:delText>(</w:delText>
        </w:r>
        <w:r w:rsidR="00B578FE" w:rsidRPr="00DB625E" w:rsidDel="002714D7">
          <w:rPr>
            <w:b/>
          </w:rPr>
          <w:delText>c</w:delText>
        </w:r>
        <w:r w:rsidR="00841C1A" w:rsidRPr="00DB625E" w:rsidDel="002714D7">
          <w:delText>)</w:delText>
        </w:r>
        <w:r w:rsidR="00856C75" w:rsidRPr="00DB625E" w:rsidDel="002714D7">
          <w:delText xml:space="preserve"> </w:delText>
        </w:r>
        <w:r w:rsidR="001A1823" w:rsidRPr="00DB625E" w:rsidDel="002714D7">
          <w:delText>Combined b</w:delText>
        </w:r>
        <w:r w:rsidR="00C65702" w:rsidRPr="00DB625E" w:rsidDel="002714D7">
          <w:delText>ar and stair</w:delText>
        </w:r>
        <w:r w:rsidR="0065479E" w:rsidRPr="00DB625E" w:rsidDel="002714D7">
          <w:delText xml:space="preserve"> plots showing</w:delText>
        </w:r>
        <w:r w:rsidR="009157EA" w:rsidRPr="00DB625E" w:rsidDel="002714D7">
          <w:delText xml:space="preserve"> </w:delText>
        </w:r>
        <w:r w:rsidR="000537BF" w:rsidRPr="00DB625E" w:rsidDel="002714D7">
          <w:delText xml:space="preserve">the </w:delText>
        </w:r>
        <w:r w:rsidR="003F0D00" w:rsidRPr="00DB625E" w:rsidDel="002714D7">
          <w:delText>individ</w:delText>
        </w:r>
        <w:r w:rsidR="001A1823" w:rsidRPr="00DB625E" w:rsidDel="002714D7">
          <w:delText>ual (bar</w:delText>
        </w:r>
        <w:r w:rsidR="005E4975" w:rsidRPr="00DB625E" w:rsidDel="002714D7">
          <w:delText>s</w:delText>
        </w:r>
        <w:r w:rsidR="001A1823" w:rsidRPr="00DB625E" w:rsidDel="002714D7">
          <w:delText>) and cumulative (st</w:delText>
        </w:r>
        <w:r w:rsidR="000537BF" w:rsidRPr="00DB625E" w:rsidDel="002714D7">
          <w:delText>ep</w:delText>
        </w:r>
        <w:r w:rsidR="005E4975" w:rsidRPr="00DB625E" w:rsidDel="002714D7">
          <w:delText>s</w:delText>
        </w:r>
        <w:r w:rsidR="003F0D00" w:rsidRPr="00DB625E" w:rsidDel="002714D7">
          <w:delText xml:space="preserve">) </w:delText>
        </w:r>
        <w:r w:rsidR="009F3785" w:rsidRPr="00DB625E" w:rsidDel="002714D7">
          <w:delText>percentage</w:delText>
        </w:r>
        <w:r w:rsidR="003F0D00" w:rsidRPr="00DB625E" w:rsidDel="002714D7">
          <w:delText xml:space="preserve"> </w:delText>
        </w:r>
        <w:r w:rsidR="009157EA" w:rsidRPr="00DB625E" w:rsidDel="002714D7">
          <w:delText>of IP</w:delText>
        </w:r>
        <w:r w:rsidR="002D1FEE" w:rsidRPr="00DB625E" w:rsidDel="002714D7">
          <w:delText>s</w:delText>
        </w:r>
        <w:r w:rsidR="00C75FDF" w:rsidRPr="00DB625E" w:rsidDel="002714D7">
          <w:delText xml:space="preserve"> constituting</w:delText>
        </w:r>
        <w:r w:rsidR="009F3785" w:rsidRPr="00DB625E" w:rsidDel="002714D7">
          <w:delText xml:space="preserve"> </w:delText>
        </w:r>
        <w:r w:rsidR="001A321B" w:rsidRPr="00DB625E" w:rsidDel="002714D7">
          <w:delText xml:space="preserve">the indicated </w:delText>
        </w:r>
        <w:r w:rsidR="0065479E" w:rsidRPr="00DB625E" w:rsidDel="002714D7">
          <w:delText xml:space="preserve">lymphoid </w:delText>
        </w:r>
        <w:r w:rsidR="00A87978" w:rsidRPr="00DB625E" w:rsidDel="002714D7">
          <w:delText>organs</w:delText>
        </w:r>
        <w:r w:rsidR="001A321B" w:rsidRPr="00DB625E" w:rsidDel="002714D7">
          <w:delText xml:space="preserve"> relative to the full WRS</w:delText>
        </w:r>
        <w:r w:rsidR="009157EA" w:rsidRPr="00DB625E" w:rsidDel="002714D7">
          <w:delText>.</w:delText>
        </w:r>
        <w:r w:rsidR="004F1D5E" w:rsidRPr="00DB625E" w:rsidDel="002714D7">
          <w:delText xml:space="preserve"> </w:delText>
        </w:r>
        <w:r w:rsidR="00B20614" w:rsidRPr="00DB625E" w:rsidDel="002714D7">
          <w:delText>(</w:delText>
        </w:r>
        <w:r w:rsidR="00D744A8" w:rsidRPr="00DB625E" w:rsidDel="002714D7">
          <w:rPr>
            <w:b/>
          </w:rPr>
          <w:delText>d</w:delText>
        </w:r>
        <w:r w:rsidR="003D6D7A" w:rsidRPr="00DB625E" w:rsidDel="002714D7">
          <w:delText>) Stacked bar chart</w:delText>
        </w:r>
        <w:r w:rsidR="00B20614" w:rsidRPr="00DB625E" w:rsidDel="002714D7">
          <w:delText xml:space="preserve"> </w:delText>
        </w:r>
        <w:r w:rsidR="005473A2" w:rsidRPr="00DB625E" w:rsidDel="002714D7">
          <w:delText>of</w:delText>
        </w:r>
        <w:r w:rsidR="00C952FB" w:rsidRPr="00DB625E" w:rsidDel="002714D7">
          <w:delText xml:space="preserve"> </w:delText>
        </w:r>
        <w:r w:rsidR="00D83E4D" w:rsidRPr="00DB625E" w:rsidDel="002714D7">
          <w:delText>IP tissue distribution</w:delText>
        </w:r>
        <w:r w:rsidR="00AF0C86" w:rsidRPr="00DB625E" w:rsidDel="002714D7">
          <w:delText xml:space="preserve"> </w:delText>
        </w:r>
        <w:r w:rsidR="003E0BF4" w:rsidRPr="00DB625E" w:rsidDel="002714D7">
          <w:delText>(</w:delText>
        </w:r>
        <w:r w:rsidR="00751568" w:rsidRPr="00DB625E" w:rsidDel="002714D7">
          <w:delText xml:space="preserve">left y-axis). Bar height has been normalized to 1 to facilitate comparison between the 5 different lymphoid tissue types. IPs are shown in ascending rank order according to their Shannon diversity index (superimposed </w:delText>
        </w:r>
        <w:r w:rsidR="003E0BF4" w:rsidRPr="00DB625E" w:rsidDel="002714D7">
          <w:delText>line graph</w:delText>
        </w:r>
        <w:r w:rsidR="00751568" w:rsidRPr="00DB625E" w:rsidDel="002714D7">
          <w:delText xml:space="preserve">, </w:delText>
        </w:r>
        <w:r w:rsidR="003E0BF4" w:rsidRPr="00DB625E" w:rsidDel="002714D7">
          <w:delText>right y-axis)</w:delText>
        </w:r>
        <w:r w:rsidR="00B20614" w:rsidRPr="00DB625E" w:rsidDel="002714D7">
          <w:delText xml:space="preserve">. </w:delText>
        </w:r>
        <w:r w:rsidR="00D83E4D" w:rsidRPr="00DB625E" w:rsidDel="002714D7">
          <w:delText>(</w:delText>
        </w:r>
        <w:r w:rsidR="00D83E4D" w:rsidRPr="00DB625E" w:rsidDel="002714D7">
          <w:rPr>
            <w:b/>
          </w:rPr>
          <w:delText>e</w:delText>
        </w:r>
        <w:r w:rsidR="00D83E4D" w:rsidRPr="00DB625E" w:rsidDel="002714D7">
          <w:delText xml:space="preserve"> and </w:delText>
        </w:r>
        <w:r w:rsidR="00D83E4D" w:rsidRPr="00DB625E" w:rsidDel="002714D7">
          <w:rPr>
            <w:b/>
          </w:rPr>
          <w:delText>f</w:delText>
        </w:r>
        <w:r w:rsidR="00D83E4D" w:rsidRPr="00DB625E" w:rsidDel="002714D7">
          <w:delText>) B</w:delText>
        </w:r>
        <w:r w:rsidR="00F9708D" w:rsidRPr="00DB625E" w:rsidDel="002714D7">
          <w:delText>ox plot</w:delText>
        </w:r>
        <w:r w:rsidR="00D83E4D" w:rsidRPr="00DB625E" w:rsidDel="002714D7">
          <w:delText>s</w:delText>
        </w:r>
        <w:r w:rsidR="00F9708D" w:rsidRPr="00DB625E" w:rsidDel="002714D7">
          <w:delText xml:space="preserve"> </w:delText>
        </w:r>
        <w:r w:rsidR="001D4F80" w:rsidRPr="00DB625E" w:rsidDel="002714D7">
          <w:delText xml:space="preserve">distributions of the </w:delText>
        </w:r>
        <w:r w:rsidR="00CA2010" w:rsidRPr="00DB625E" w:rsidDel="002714D7">
          <w:delText>FS</w:delText>
        </w:r>
        <w:r w:rsidR="00B20614" w:rsidRPr="00DB625E" w:rsidDel="002714D7">
          <w:delText xml:space="preserve">C </w:delText>
        </w:r>
        <w:r w:rsidR="00BF6357" w:rsidRPr="00DB625E" w:rsidDel="002714D7">
          <w:delText>(e)</w:delText>
        </w:r>
        <w:r w:rsidR="00F9708D" w:rsidRPr="00DB625E" w:rsidDel="002714D7">
          <w:delText xml:space="preserve"> and </w:delText>
        </w:r>
        <w:r w:rsidR="00CA2010" w:rsidRPr="00DB625E" w:rsidDel="002714D7">
          <w:delText>S</w:delText>
        </w:r>
        <w:r w:rsidR="00F764E2" w:rsidRPr="00DB625E" w:rsidDel="002714D7">
          <w:delText xml:space="preserve">SC </w:delText>
        </w:r>
        <w:r w:rsidR="00BF6357" w:rsidRPr="00DB625E" w:rsidDel="002714D7">
          <w:delText>(f)</w:delText>
        </w:r>
        <w:r w:rsidR="00D83E4D" w:rsidRPr="00DB625E" w:rsidDel="002714D7">
          <w:delText xml:space="preserve"> </w:delText>
        </w:r>
        <w:r w:rsidR="001D4F80" w:rsidRPr="00DB625E" w:rsidDel="002714D7">
          <w:delText xml:space="preserve">of each IP in control (blue) and GBM-burdened (green) mice </w:delText>
        </w:r>
        <w:r w:rsidR="00CA2010" w:rsidRPr="00DB625E" w:rsidDel="002714D7">
          <w:delText xml:space="preserve">arranged </w:delText>
        </w:r>
        <w:r w:rsidR="00607219" w:rsidRPr="00DB625E" w:rsidDel="002714D7">
          <w:delText>in increasing</w:delText>
        </w:r>
        <w:r w:rsidR="00F764E2" w:rsidRPr="00DB625E" w:rsidDel="002714D7">
          <w:delText xml:space="preserve"> rank</w:delText>
        </w:r>
        <w:r w:rsidR="00607219" w:rsidRPr="00DB625E" w:rsidDel="002714D7">
          <w:delText xml:space="preserve"> order from left to right</w:delText>
        </w:r>
        <w:r w:rsidR="00B43921" w:rsidRPr="00DB625E" w:rsidDel="002714D7">
          <w:delText xml:space="preserve"> </w:delText>
        </w:r>
        <w:r w:rsidR="00CA2010" w:rsidRPr="00DB625E" w:rsidDel="002714D7">
          <w:delText xml:space="preserve">according to </w:delText>
        </w:r>
        <w:r w:rsidR="00FA5824" w:rsidRPr="00DB625E" w:rsidDel="002714D7">
          <w:delText xml:space="preserve">the median value </w:delText>
        </w:r>
        <w:r w:rsidR="00867D81" w:rsidRPr="00DB625E" w:rsidDel="002714D7">
          <w:delText xml:space="preserve">of </w:delText>
        </w:r>
        <w:r w:rsidR="00FA5824" w:rsidRPr="00DB625E" w:rsidDel="002714D7">
          <w:delText>the control distribution</w:delText>
        </w:r>
        <w:r w:rsidR="00607219" w:rsidRPr="00DB625E" w:rsidDel="002714D7">
          <w:delText>.</w:delText>
        </w:r>
        <w:r w:rsidR="005C1FEE" w:rsidRPr="00DB625E" w:rsidDel="002714D7">
          <w:delText xml:space="preserve"> </w:delText>
        </w:r>
        <w:r w:rsidR="00833E67" w:rsidRPr="00DB625E" w:rsidDel="002714D7">
          <w:delText xml:space="preserve">IPs </w:delText>
        </w:r>
        <w:r w:rsidR="003B4827" w:rsidRPr="00DB625E" w:rsidDel="002714D7">
          <w:delText xml:space="preserve">congruent with </w:delText>
        </w:r>
        <w:r w:rsidR="00833E67" w:rsidRPr="00DB625E" w:rsidDel="002714D7">
          <w:delText xml:space="preserve">different immune cell classes are </w:delText>
        </w:r>
        <w:r w:rsidR="003B4827" w:rsidRPr="00DB625E" w:rsidDel="002714D7">
          <w:delText>underline</w:delText>
        </w:r>
        <w:r w:rsidR="00266EE4" w:rsidRPr="00DB625E" w:rsidDel="002714D7">
          <w:delText>d</w:delText>
        </w:r>
        <w:r w:rsidR="00833E67" w:rsidRPr="00DB625E" w:rsidDel="002714D7">
          <w:delText xml:space="preserve">. </w:delText>
        </w:r>
        <w:r w:rsidR="008F098F" w:rsidRPr="00DB625E" w:rsidDel="002714D7">
          <w:delText>Box plot elements: horizontal line, median; box limits, firs</w:delText>
        </w:r>
        <w:r w:rsidR="00544E46" w:rsidRPr="00DB625E" w:rsidDel="002714D7">
          <w:delText>t</w:delText>
        </w:r>
        <w:r w:rsidR="008F098F" w:rsidRPr="00DB625E" w:rsidDel="002714D7">
          <w:delText xml:space="preserve"> to third quartile (Q1 to Q3); whiskers, from Q1-1.5 x interquartile range (IQR) to Q3 + 1.5 x IQR; diamond points, outliers</w:delText>
        </w:r>
        <w:r w:rsidR="00811226" w:rsidRPr="00DB625E" w:rsidDel="002714D7">
          <w:delText>.</w:delText>
        </w:r>
      </w:del>
    </w:p>
    <w:p w14:paraId="0893E9AE" w14:textId="780877BB" w:rsidR="00426E1E" w:rsidRPr="00DB625E" w:rsidDel="002714D7" w:rsidRDefault="00426E1E">
      <w:pPr>
        <w:spacing w:line="480" w:lineRule="auto"/>
        <w:contextualSpacing/>
        <w:rPr>
          <w:del w:id="9526" w:author="Microsoft Office User" w:date="2018-11-26T15:36:00Z"/>
          <w:b/>
          <w:bCs/>
          <w:rPrChange w:id="9527" w:author="Baker, Gregory Joseph" w:date="2018-11-21T08:19:00Z">
            <w:rPr>
              <w:del w:id="9528" w:author="Microsoft Office User" w:date="2018-11-26T15:36:00Z"/>
              <w:b/>
              <w:bCs/>
              <w:spacing w:val="-10"/>
            </w:rPr>
          </w:rPrChange>
        </w:rPr>
        <w:pPrChange w:id="9529" w:author="Baker, Gregory Joseph" w:date="2018-11-21T08:20:00Z">
          <w:pPr>
            <w:spacing w:line="360" w:lineRule="auto"/>
            <w:contextualSpacing/>
          </w:pPr>
        </w:pPrChange>
      </w:pPr>
    </w:p>
    <w:p w14:paraId="32ED2E69" w14:textId="328E3BC4" w:rsidR="00CD38A7" w:rsidRPr="00DB625E" w:rsidDel="002714D7" w:rsidRDefault="006D0DA8">
      <w:pPr>
        <w:spacing w:line="480" w:lineRule="auto"/>
        <w:contextualSpacing/>
        <w:rPr>
          <w:del w:id="9530" w:author="Microsoft Office User" w:date="2018-11-26T15:36:00Z"/>
        </w:rPr>
        <w:pPrChange w:id="9531" w:author="Baker, Gregory Joseph" w:date="2018-11-21T08:20:00Z">
          <w:pPr>
            <w:spacing w:line="360" w:lineRule="auto"/>
            <w:contextualSpacing/>
          </w:pPr>
        </w:pPrChange>
      </w:pPr>
      <w:del w:id="9532" w:author="Microsoft Office User" w:date="2018-11-26T15:36:00Z">
        <w:r w:rsidRPr="00DB625E" w:rsidDel="002714D7">
          <w:rPr>
            <w:b/>
            <w:bCs/>
            <w:rPrChange w:id="9533" w:author="Baker, Gregory Joseph" w:date="2018-11-21T08:19:00Z">
              <w:rPr>
                <w:b/>
                <w:bCs/>
                <w:spacing w:val="-10"/>
              </w:rPr>
            </w:rPrChange>
          </w:rPr>
          <w:delText>Figure 4</w:delText>
        </w:r>
        <w:r w:rsidR="002E7971" w:rsidRPr="00DB625E" w:rsidDel="002714D7">
          <w:rPr>
            <w:b/>
            <w:bCs/>
            <w:rPrChange w:id="9534" w:author="Baker, Gregory Joseph" w:date="2018-11-21T08:19:00Z">
              <w:rPr>
                <w:b/>
                <w:bCs/>
                <w:spacing w:val="-10"/>
              </w:rPr>
            </w:rPrChange>
          </w:rPr>
          <w:delText xml:space="preserve"> </w:delText>
        </w:r>
        <w:r w:rsidR="007C01A8" w:rsidRPr="00DB625E" w:rsidDel="002714D7">
          <w:delText>I</w:delText>
        </w:r>
        <w:r w:rsidR="00635D86" w:rsidRPr="00DB625E" w:rsidDel="002714D7">
          <w:delText xml:space="preserve">nformation-dense graphical display of cytometric data </w:delText>
        </w:r>
        <w:r w:rsidR="005B5347" w:rsidRPr="00DB625E" w:rsidDel="002714D7">
          <w:delText>with</w:delText>
        </w:r>
        <w:r w:rsidR="00D26F89" w:rsidRPr="00DB625E" w:rsidDel="002714D7">
          <w:delText xml:space="preserve"> </w:delText>
        </w:r>
        <w:r w:rsidR="00635D86" w:rsidRPr="00DB625E" w:rsidDel="002714D7">
          <w:delText>the SYLARAS dashboard</w:delText>
        </w:r>
        <w:r w:rsidR="0081522B" w:rsidRPr="00DB625E" w:rsidDel="002714D7">
          <w:delText>. (</w:delText>
        </w:r>
        <w:r w:rsidR="0081522B" w:rsidRPr="00DB625E" w:rsidDel="002714D7">
          <w:rPr>
            <w:b/>
          </w:rPr>
          <w:delText>a</w:delText>
        </w:r>
        <w:r w:rsidR="0081522B" w:rsidRPr="00DB625E" w:rsidDel="002714D7">
          <w:delText xml:space="preserve">) </w:delText>
        </w:r>
        <w:r w:rsidR="00F804D6" w:rsidRPr="00DB625E" w:rsidDel="002714D7">
          <w:delText xml:space="preserve">Table of the 28 </w:delText>
        </w:r>
        <w:r w:rsidR="00C341BE" w:rsidRPr="00DB625E" w:rsidDel="002714D7">
          <w:delText xml:space="preserve">statistically significant </w:delText>
        </w:r>
        <w:r w:rsidR="00F804D6" w:rsidRPr="00DB625E" w:rsidDel="002714D7">
          <w:delText xml:space="preserve">tissue and time point-specific changes in IP frequency in response to GBM </w:delText>
        </w:r>
        <w:r w:rsidR="002929DD" w:rsidRPr="00DB625E" w:rsidDel="002714D7">
          <w:delText xml:space="preserve">shown </w:delText>
        </w:r>
        <w:r w:rsidR="000A7F9B" w:rsidRPr="00DB625E" w:rsidDel="002714D7">
          <w:delText xml:space="preserve">in </w:delText>
        </w:r>
        <w:r w:rsidR="00F804D6" w:rsidRPr="00DB625E" w:rsidDel="002714D7">
          <w:delText>descending rank order according to the absolute valued difference between the condition-specific mean percentages</w:delText>
        </w:r>
        <w:r w:rsidR="003C46B4" w:rsidRPr="00DB625E" w:rsidDel="002714D7">
          <w:delText xml:space="preserve"> (p &lt; 0.05, FDR-corrected, two-tailed Student’s t-test, n=8 mice per condition)</w:delText>
        </w:r>
        <w:r w:rsidR="00F804D6" w:rsidRPr="00DB625E" w:rsidDel="002714D7">
          <w:delText>. IPs have been color-coded to allow for quick intuition o</w:delText>
        </w:r>
        <w:r w:rsidR="00CD048E" w:rsidRPr="00DB625E" w:rsidDel="002714D7">
          <w:delText xml:space="preserve">f the cell states increasing </w:delText>
        </w:r>
        <w:r w:rsidR="00F804D6" w:rsidRPr="00DB625E" w:rsidDel="002714D7">
          <w:delText>(red) and decreasing (blue) in response to intracranial tumor burden. Previously documented immune cell populations consistent with each IP are indicated in the far-right column</w:delText>
        </w:r>
        <w:r w:rsidR="00CD048E" w:rsidRPr="00DB625E" w:rsidDel="002714D7">
          <w:delText>.</w:delText>
        </w:r>
        <w:r w:rsidR="003C46B4" w:rsidRPr="00DB625E" w:rsidDel="002714D7">
          <w:delText xml:space="preserve"> </w:delText>
        </w:r>
        <w:r w:rsidR="00CD048E" w:rsidRPr="00DB625E" w:rsidDel="002714D7">
          <w:delText>(</w:delText>
        </w:r>
        <w:r w:rsidR="00CD048E" w:rsidRPr="00DB625E" w:rsidDel="002714D7">
          <w:rPr>
            <w:b/>
          </w:rPr>
          <w:delText>b</w:delText>
        </w:r>
        <w:r w:rsidR="00CD048E" w:rsidRPr="00DB625E" w:rsidDel="002714D7">
          <w:delText>) Strip plot of tissue and time point-specific IPs exhibiting the</w:delText>
        </w:r>
        <w:r w:rsidR="000A7F9B" w:rsidRPr="00DB625E" w:rsidDel="002714D7">
          <w:delText xml:space="preserve"> top 10</w:delText>
        </w:r>
        <w:r w:rsidR="00CD048E" w:rsidRPr="00DB625E" w:rsidDel="002714D7">
          <w:delText xml:space="preserve"> priority scores in the dataset</w:delText>
        </w:r>
        <w:r w:rsidR="000A7F9B" w:rsidRPr="00DB625E" w:rsidDel="002714D7">
          <w:delText xml:space="preserve"> in descending rank order</w:delText>
        </w:r>
        <w:r w:rsidR="00CD048E" w:rsidRPr="00DB625E" w:rsidDel="002714D7">
          <w:delText xml:space="preserve"> from highest to lowest according to </w:delText>
        </w:r>
        <w:r w:rsidR="00AC7DAD" w:rsidRPr="00DB625E" w:rsidDel="002714D7">
          <w:delText>priority score</w:delText>
        </w:r>
        <w:r w:rsidR="00CD048E" w:rsidRPr="00DB625E" w:rsidDel="002714D7">
          <w:delText xml:space="preserve"> </w:delText>
        </w:r>
        <w:r w:rsidR="00AC7DAD" w:rsidRPr="00DB625E" w:rsidDel="002714D7">
          <w:delText>which takes into consideration the mean fold-change (%GBM/%control), mean difference (%GBM-%control), -log</w:delText>
        </w:r>
        <w:r w:rsidR="00AC7DAD" w:rsidRPr="00DB625E" w:rsidDel="002714D7">
          <w:rPr>
            <w:vertAlign w:val="subscript"/>
          </w:rPr>
          <w:delText>10</w:delText>
        </w:r>
        <w:r w:rsidR="00AC7DAD" w:rsidRPr="00DB625E" w:rsidDel="002714D7">
          <w:delText xml:space="preserve"> (p-value), and time significance rank (the number of time points at which IP</w:delText>
        </w:r>
        <w:r w:rsidR="00D972B5" w:rsidRPr="00DB625E" w:rsidDel="002714D7">
          <w:delText xml:space="preserve"> frequency </w:delText>
        </w:r>
        <w:r w:rsidR="00AC7DAD" w:rsidRPr="00DB625E" w:rsidDel="002714D7">
          <w:delText xml:space="preserve">statistically </w:delText>
        </w:r>
        <w:r w:rsidR="00D972B5" w:rsidRPr="00DB625E" w:rsidDel="002714D7">
          <w:delText xml:space="preserve">differed between the two conditions </w:delText>
        </w:r>
        <w:r w:rsidR="00AC7DAD" w:rsidRPr="00DB625E" w:rsidDel="002714D7">
          <w:delText>given by the formula</w:delText>
        </w:r>
        <w:r w:rsidR="00D972B5" w:rsidRPr="00DB625E" w:rsidDel="002714D7">
          <w:delText xml:space="preserve"> (</w:delText>
        </w:r>
        <w:r w:rsidR="00AC7DAD" w:rsidRPr="00DB625E" w:rsidDel="002714D7">
          <w:delText>[1-pval]</w:delText>
        </w:r>
        <w:r w:rsidR="00AC7DAD" w:rsidRPr="00DB625E" w:rsidDel="002714D7">
          <w:rPr>
            <w:vertAlign w:val="superscript"/>
          </w:rPr>
          <w:delText>3</w:delText>
        </w:r>
        <w:r w:rsidR="00AC7DAD" w:rsidRPr="00DB625E" w:rsidDel="002714D7">
          <w:delText xml:space="preserve"> x abs[fold-change + </w:delText>
        </w:r>
        <w:r w:rsidR="00D972B5" w:rsidRPr="00DB625E" w:rsidDel="002714D7">
          <w:delText>difference] + time sig. rank). (</w:delText>
        </w:r>
        <w:r w:rsidR="00D972B5" w:rsidRPr="00DB625E" w:rsidDel="002714D7">
          <w:rPr>
            <w:b/>
          </w:rPr>
          <w:delText>c</w:delText>
        </w:r>
        <w:r w:rsidR="00D972B5" w:rsidRPr="00DB625E" w:rsidDel="002714D7">
          <w:delText xml:space="preserve">) </w:delText>
        </w:r>
        <w:r w:rsidR="00DE0BC2" w:rsidRPr="00DB625E" w:rsidDel="002714D7">
          <w:delText xml:space="preserve">The PMN IP of the current study used to detail to detail the anatomy of a SYLARAS dashboard. </w:delText>
        </w:r>
        <w:r w:rsidR="00A209C1" w:rsidRPr="00DB625E" w:rsidDel="002714D7">
          <w:delText xml:space="preserve">(1) </w:delText>
        </w:r>
        <w:r w:rsidR="00DE0BC2" w:rsidRPr="00DB625E" w:rsidDel="002714D7">
          <w:delText xml:space="preserve">IP </w:delText>
        </w:r>
        <w:r w:rsidR="00A209C1" w:rsidRPr="00DB625E" w:rsidDel="002714D7">
          <w:delText xml:space="preserve">alias; (2) </w:delText>
        </w:r>
        <w:r w:rsidR="007A4E3B" w:rsidRPr="00DB625E" w:rsidDel="002714D7">
          <w:delText xml:space="preserve">major </w:delText>
        </w:r>
        <w:r w:rsidR="00A209C1" w:rsidRPr="00DB625E" w:rsidDel="002714D7">
          <w:delText xml:space="preserve">hematopoietic lineage; (3) </w:delText>
        </w:r>
        <w:r w:rsidR="003311EC" w:rsidRPr="00DB625E" w:rsidDel="002714D7">
          <w:delText xml:space="preserve">immunomarker </w:delText>
        </w:r>
        <w:r w:rsidR="00DE0BC2" w:rsidRPr="00DB625E" w:rsidDel="002714D7">
          <w:delText xml:space="preserve">signature with text </w:delText>
        </w:r>
        <w:r w:rsidR="007A4E3B" w:rsidRPr="00DB625E" w:rsidDel="002714D7">
          <w:delText xml:space="preserve">“landmark population” </w:delText>
        </w:r>
        <w:r w:rsidR="00DE0BC2" w:rsidRPr="00DB625E" w:rsidDel="002714D7">
          <w:delText xml:space="preserve">to indicate </w:delText>
        </w:r>
        <w:r w:rsidR="00A209C1" w:rsidRPr="00DB625E" w:rsidDel="002714D7">
          <w:delText>IP</w:delText>
        </w:r>
        <w:r w:rsidR="003311EC" w:rsidRPr="00DB625E" w:rsidDel="002714D7">
          <w:delText>s</w:delText>
        </w:r>
        <w:r w:rsidR="00A209C1" w:rsidRPr="00DB625E" w:rsidDel="002714D7">
          <w:delText xml:space="preserve"> </w:delText>
        </w:r>
        <w:r w:rsidR="007A4E3B" w:rsidRPr="00DB625E" w:rsidDel="002714D7">
          <w:delText>correspond</w:delText>
        </w:r>
        <w:r w:rsidR="003311EC" w:rsidRPr="00DB625E" w:rsidDel="002714D7">
          <w:delText>ing</w:delText>
        </w:r>
        <w:r w:rsidR="00A209C1" w:rsidRPr="00DB625E" w:rsidDel="002714D7">
          <w:delText xml:space="preserve"> to a</w:delText>
        </w:r>
        <w:r w:rsidR="00A3201A" w:rsidRPr="00DB625E" w:rsidDel="002714D7">
          <w:delText xml:space="preserve"> </w:delText>
        </w:r>
        <w:r w:rsidR="00D129A4" w:rsidRPr="00DB625E" w:rsidDel="002714D7">
          <w:delText>frequently</w:delText>
        </w:r>
        <w:r w:rsidR="00A3201A" w:rsidRPr="00DB625E" w:rsidDel="002714D7">
          <w:delText xml:space="preserve"> cited </w:delText>
        </w:r>
        <w:r w:rsidR="006B121D" w:rsidRPr="00DB625E" w:rsidDel="002714D7">
          <w:delText xml:space="preserve">IP </w:delText>
        </w:r>
        <w:r w:rsidR="00D129A4" w:rsidRPr="00DB625E" w:rsidDel="002714D7">
          <w:delText>within</w:delText>
        </w:r>
        <w:r w:rsidR="006E3108" w:rsidRPr="00DB625E" w:rsidDel="002714D7">
          <w:delText xml:space="preserve"> the hematopoietic hierarchy</w:delText>
        </w:r>
        <w:r w:rsidR="00A209C1" w:rsidRPr="00DB625E" w:rsidDel="002714D7">
          <w:delText xml:space="preserve">; (4) </w:delText>
        </w:r>
      </w:del>
      <w:ins w:id="9535" w:author="Baker, Gregory Joseph" w:date="2018-11-21T14:26:00Z">
        <w:del w:id="9536" w:author="Microsoft Office User" w:date="2018-11-26T15:36:00Z">
          <w:r w:rsidR="006C0418" w:rsidRPr="008225E1" w:rsidDel="002714D7">
            <w:delText xml:space="preserve">Logicle-transformed </w:delText>
          </w:r>
          <w:r w:rsidR="006C0418" w:rsidDel="002714D7">
            <w:delText>b</w:delText>
          </w:r>
        </w:del>
      </w:ins>
      <w:del w:id="9537" w:author="Microsoft Office User" w:date="2018-11-26T15:36:00Z">
        <w:r w:rsidR="00ED7426" w:rsidRPr="00DB625E" w:rsidDel="002714D7">
          <w:delText xml:space="preserve">Box plot distributions of Logicle-transformed </w:delText>
        </w:r>
        <w:r w:rsidR="00B4498A" w:rsidRPr="00DB625E" w:rsidDel="002714D7">
          <w:delText>immunomarker expression</w:delText>
        </w:r>
        <w:r w:rsidR="00ED7426" w:rsidRPr="00DB625E" w:rsidDel="002714D7">
          <w:delText xml:space="preserve"> </w:delText>
        </w:r>
        <w:r w:rsidR="00073ADD" w:rsidRPr="00DB625E" w:rsidDel="002714D7">
          <w:delText xml:space="preserve">specific to control (blue) or GBM-burdened (green) mice </w:delText>
        </w:r>
        <w:r w:rsidR="000E0DC1" w:rsidRPr="00DB625E" w:rsidDel="002714D7">
          <w:delText xml:space="preserve">and </w:delText>
        </w:r>
        <w:r w:rsidR="00073ADD" w:rsidRPr="00DB625E" w:rsidDel="002714D7">
          <w:delText>otherwise relative to the full WRS</w:delText>
        </w:r>
        <w:r w:rsidR="00FA287D" w:rsidRPr="00DB625E" w:rsidDel="002714D7">
          <w:delText xml:space="preserve">; (5) </w:delText>
        </w:r>
        <w:r w:rsidR="000E0DC1" w:rsidRPr="00DB625E" w:rsidDel="002714D7">
          <w:delText>Box plot distributions of raw light scatter values specific to control (blue) or GBM-burdened (green) mice and otherwise relative to the full WRS</w:delText>
        </w:r>
        <w:r w:rsidR="006D1BC5" w:rsidRPr="00DB625E" w:rsidDel="002714D7">
          <w:delText>;</w:delText>
        </w:r>
        <w:r w:rsidR="000E0DC1" w:rsidRPr="00DB625E" w:rsidDel="002714D7">
          <w:delText xml:space="preserve"> (6 and 7) </w:delText>
        </w:r>
        <w:r w:rsidR="00A209C1" w:rsidRPr="00DB625E" w:rsidDel="002714D7">
          <w:delText xml:space="preserve"> </w:delText>
        </w:r>
        <w:r w:rsidR="00FA287D" w:rsidRPr="00DB625E" w:rsidDel="002714D7">
          <w:delText>heatmaps</w:delText>
        </w:r>
        <w:r w:rsidR="00A209C1" w:rsidRPr="00DB625E" w:rsidDel="002714D7">
          <w:delText xml:space="preserve"> </w:delText>
        </w:r>
        <w:r w:rsidR="00FA287D" w:rsidRPr="00DB625E" w:rsidDel="002714D7">
          <w:delText xml:space="preserve">of </w:delText>
        </w:r>
        <w:r w:rsidR="006D1BC5" w:rsidRPr="00DB625E" w:rsidDel="002714D7">
          <w:delText xml:space="preserve">tissue and time point-specific </w:delText>
        </w:r>
        <w:r w:rsidR="00FA287D" w:rsidRPr="00DB625E" w:rsidDel="002714D7">
          <w:delText>mean</w:delText>
        </w:r>
        <w:r w:rsidR="00A209C1" w:rsidRPr="00DB625E" w:rsidDel="002714D7">
          <w:delText xml:space="preserve"> </w:delText>
        </w:r>
        <w:r w:rsidR="006D1BC5" w:rsidRPr="00DB625E" w:rsidDel="002714D7">
          <w:delText xml:space="preserve">percentage </w:delText>
        </w:r>
        <w:r w:rsidR="00A209C1" w:rsidRPr="00DB625E" w:rsidDel="002714D7">
          <w:delText>difference</w:delText>
        </w:r>
        <w:r w:rsidR="006D1BC5" w:rsidRPr="00DB625E" w:rsidDel="002714D7">
          <w:delText xml:space="preserve"> (</w:delText>
        </w:r>
        <w:r w:rsidR="000E0DC1" w:rsidRPr="00DB625E" w:rsidDel="002714D7">
          <w:delText xml:space="preserve">6, </w:delText>
        </w:r>
        <w:r w:rsidR="006D1BC5" w:rsidRPr="00DB625E" w:rsidDel="002714D7">
          <w:delText>GBM-control)</w:delText>
        </w:r>
        <w:r w:rsidR="00A209C1" w:rsidRPr="00DB625E" w:rsidDel="002714D7">
          <w:delText xml:space="preserve"> and </w:delText>
        </w:r>
        <w:r w:rsidR="006D1BC5" w:rsidRPr="00DB625E" w:rsidDel="002714D7">
          <w:delText xml:space="preserve">weighted </w:delText>
        </w:r>
        <w:r w:rsidR="00A209C1" w:rsidRPr="00DB625E" w:rsidDel="002714D7">
          <w:delText>log</w:delText>
        </w:r>
        <w:r w:rsidR="00A209C1" w:rsidRPr="00DB625E" w:rsidDel="002714D7">
          <w:rPr>
            <w:vertAlign w:val="subscript"/>
          </w:rPr>
          <w:delText>2</w:delText>
        </w:r>
        <w:r w:rsidR="00A209C1" w:rsidRPr="00DB625E" w:rsidDel="002714D7">
          <w:delText xml:space="preserve"> fold-change</w:delText>
        </w:r>
        <w:r w:rsidR="006D1BC5" w:rsidRPr="00DB625E" w:rsidDel="002714D7">
          <w:delText xml:space="preserve"> (</w:delText>
        </w:r>
        <w:r w:rsidR="000E0DC1" w:rsidRPr="00DB625E" w:rsidDel="002714D7">
          <w:delText xml:space="preserve">7, </w:delText>
        </w:r>
        <w:r w:rsidR="006D1BC5" w:rsidRPr="00DB625E" w:rsidDel="002714D7">
          <w:delText>GBM/control)</w:delText>
        </w:r>
        <w:r w:rsidR="000E0DC1" w:rsidRPr="00DB625E" w:rsidDel="002714D7">
          <w:delText>. Icons indicate when</w:delText>
        </w:r>
      </w:del>
      <w:ins w:id="9538" w:author="Baker, Gregory Joseph" w:date="2018-11-21T14:26:00Z">
        <w:del w:id="9539" w:author="Microsoft Office User" w:date="2018-11-26T15:36:00Z">
          <w:r w:rsidR="006C0418" w:rsidDel="002714D7">
            <w:delText>, where,</w:delText>
          </w:r>
        </w:del>
      </w:ins>
      <w:del w:id="9540" w:author="Microsoft Office User" w:date="2018-11-26T15:36:00Z">
        <w:r w:rsidR="000E0DC1" w:rsidRPr="00DB625E" w:rsidDel="002714D7">
          <w:delText>, and to what level</w:delText>
        </w:r>
      </w:del>
      <w:ins w:id="9541" w:author="Baker, Gregory Joseph" w:date="2018-11-21T14:26:00Z">
        <w:del w:id="9542" w:author="Microsoft Office User" w:date="2018-11-26T15:36:00Z">
          <w:r w:rsidR="006C0418" w:rsidDel="002714D7">
            <w:delText>extent</w:delText>
          </w:r>
        </w:del>
      </w:ins>
      <w:del w:id="9543" w:author="Microsoft Office User" w:date="2018-11-26T15:36:00Z">
        <w:r w:rsidR="000E0DC1" w:rsidRPr="00DB625E" w:rsidDel="002714D7">
          <w:delText xml:space="preserve">, statistical significance was reached </w:delText>
        </w:r>
      </w:del>
      <w:ins w:id="9544" w:author="Baker, Gregory Joseph" w:date="2018-11-21T14:26:00Z">
        <w:del w:id="9545" w:author="Microsoft Office User" w:date="2018-11-26T15:36:00Z">
          <w:r w:rsidR="006C0418" w:rsidDel="002714D7">
            <w:delText xml:space="preserve">achieved </w:delText>
          </w:r>
        </w:del>
      </w:ins>
      <w:del w:id="9546" w:author="Microsoft Office User" w:date="2018-11-26T15:36:00Z">
        <w:r w:rsidR="000E0DC1" w:rsidRPr="00DB625E" w:rsidDel="002714D7">
          <w:delText xml:space="preserve">between the two </w:delText>
        </w:r>
      </w:del>
      <w:ins w:id="9547" w:author="Baker, Gregory Joseph" w:date="2018-11-21T14:27:00Z">
        <w:del w:id="9548" w:author="Microsoft Office User" w:date="2018-11-26T15:36:00Z">
          <w:r w:rsidR="006C0418" w:rsidDel="002714D7">
            <w:delText>treatment groups</w:delText>
          </w:r>
        </w:del>
      </w:ins>
      <w:ins w:id="9549" w:author="Baker, Gregory Joseph" w:date="2018-11-21T14:28:00Z">
        <w:del w:id="9550" w:author="Microsoft Office User" w:date="2018-11-26T15:36:00Z">
          <w:r w:rsidR="006C0418" w:rsidDel="002714D7">
            <w:delText xml:space="preserve"> </w:delText>
          </w:r>
          <w:r w:rsidR="006C0418" w:rsidRPr="00B65F60" w:rsidDel="002714D7">
            <w:delText>(n=8 mice/group/tissue/time point)</w:delText>
          </w:r>
        </w:del>
      </w:ins>
      <w:del w:id="9551" w:author="Microsoft Office User" w:date="2018-11-26T15:36:00Z">
        <w:r w:rsidR="000E0DC1" w:rsidRPr="00DB625E" w:rsidDel="002714D7">
          <w:delText>conditions</w:delText>
        </w:r>
        <w:r w:rsidR="00A209C1" w:rsidRPr="00DB625E" w:rsidDel="002714D7">
          <w:delText>; (</w:delText>
        </w:r>
        <w:r w:rsidR="00E30C9E" w:rsidRPr="00DB625E" w:rsidDel="002714D7">
          <w:delText>8</w:delText>
        </w:r>
        <w:r w:rsidR="00A209C1" w:rsidRPr="00DB625E" w:rsidDel="002714D7">
          <w:delText xml:space="preserve">) pie chart </w:delText>
        </w:r>
        <w:r w:rsidR="006D1BC5" w:rsidRPr="00DB625E" w:rsidDel="002714D7">
          <w:delText xml:space="preserve">of </w:delText>
        </w:r>
        <w:r w:rsidR="001D17CC" w:rsidRPr="00DB625E" w:rsidDel="002714D7">
          <w:delText xml:space="preserve">the </w:delText>
        </w:r>
        <w:r w:rsidR="006D1BC5" w:rsidRPr="00DB625E" w:rsidDel="002714D7">
          <w:delText>IP</w:delText>
        </w:r>
        <w:r w:rsidR="001D17CC" w:rsidRPr="00DB625E" w:rsidDel="002714D7">
          <w:delText>’s</w:delText>
        </w:r>
        <w:r w:rsidR="006D1BC5" w:rsidRPr="00DB625E" w:rsidDel="002714D7">
          <w:delText xml:space="preserve"> tissue </w:delText>
        </w:r>
        <w:r w:rsidR="00A209C1" w:rsidRPr="00DB625E" w:rsidDel="002714D7">
          <w:delText xml:space="preserve">distribution </w:delText>
        </w:r>
        <w:r w:rsidR="001D17CC" w:rsidRPr="00DB625E" w:rsidDel="002714D7">
          <w:delText>color-coded by tissue as in (6</w:delText>
        </w:r>
        <w:r w:rsidR="00DC08CB" w:rsidRPr="00DB625E" w:rsidDel="002714D7">
          <w:delText xml:space="preserve"> and 7</w:delText>
        </w:r>
        <w:r w:rsidR="001D17CC" w:rsidRPr="00DB625E" w:rsidDel="002714D7">
          <w:delText xml:space="preserve">) and </w:delText>
        </w:r>
        <w:r w:rsidR="00FA287D" w:rsidRPr="00DB625E" w:rsidDel="002714D7">
          <w:delText xml:space="preserve">relative to the full </w:delText>
        </w:r>
        <w:r w:rsidR="001D17CC" w:rsidRPr="00DB625E" w:rsidDel="002714D7">
          <w:delText>WRS</w:delText>
        </w:r>
        <w:r w:rsidR="00A209C1" w:rsidRPr="00DB625E" w:rsidDel="002714D7">
          <w:delText>; (</w:delText>
        </w:r>
        <w:r w:rsidR="00E30C9E" w:rsidRPr="00DB625E" w:rsidDel="002714D7">
          <w:delText>9</w:delText>
        </w:r>
        <w:r w:rsidR="00A209C1" w:rsidRPr="00DB625E" w:rsidDel="002714D7">
          <w:delText xml:space="preserve">) </w:delText>
        </w:r>
        <w:r w:rsidR="00DC08CB" w:rsidRPr="00DB625E" w:rsidDel="002714D7">
          <w:delText>IP p</w:delText>
        </w:r>
        <w:r w:rsidR="004E43E5" w:rsidRPr="00DB625E" w:rsidDel="002714D7">
          <w:delText xml:space="preserve">opulation size </w:delText>
        </w:r>
        <w:r w:rsidR="00DC08CB" w:rsidRPr="00DB625E" w:rsidDel="002714D7">
          <w:delText xml:space="preserve">proportional to the radius of the enclosed circle </w:delText>
        </w:r>
        <w:r w:rsidR="006D1BC5" w:rsidRPr="00DB625E" w:rsidDel="002714D7">
          <w:delText xml:space="preserve">relative to the full </w:delText>
        </w:r>
        <w:r w:rsidR="00DC08CB" w:rsidRPr="00DB625E" w:rsidDel="002714D7">
          <w:delText>WRS. A percentage value is also shown</w:delText>
        </w:r>
        <w:r w:rsidR="00A209C1" w:rsidRPr="00DB625E" w:rsidDel="002714D7">
          <w:delText>; (</w:delText>
        </w:r>
        <w:r w:rsidR="00E30C9E" w:rsidRPr="00DB625E" w:rsidDel="002714D7">
          <w:delText>10</w:delText>
        </w:r>
        <w:r w:rsidR="004E43E5" w:rsidRPr="00DB625E" w:rsidDel="002714D7">
          <w:delText xml:space="preserve">) percentage of the </w:delText>
        </w:r>
        <w:r w:rsidR="00A209C1" w:rsidRPr="00DB625E" w:rsidDel="002714D7">
          <w:delText>I</w:delText>
        </w:r>
        <w:r w:rsidR="001819C0" w:rsidRPr="00DB625E" w:rsidDel="002714D7">
          <w:delText xml:space="preserve">P </w:delText>
        </w:r>
        <w:r w:rsidR="00DC08CB" w:rsidRPr="00DB625E" w:rsidDel="002714D7">
          <w:delText>in</w:delText>
        </w:r>
        <w:r w:rsidR="006D1BC5" w:rsidRPr="00DB625E" w:rsidDel="002714D7">
          <w:delText xml:space="preserve"> all 48 biological replicates </w:delText>
        </w:r>
        <w:r w:rsidR="00DC08CB" w:rsidRPr="00DB625E" w:rsidDel="002714D7">
          <w:delText>examined in</w:delText>
        </w:r>
        <w:r w:rsidR="006D1BC5" w:rsidRPr="00DB625E" w:rsidDel="002714D7">
          <w:delText xml:space="preserve"> the study</w:delText>
        </w:r>
        <w:r w:rsidR="009140A7" w:rsidRPr="00DB625E" w:rsidDel="002714D7">
          <w:delText>. The y-axis of each tissue is auto-scaled according to the highest value measurement</w:delText>
        </w:r>
        <w:r w:rsidR="00A209C1" w:rsidRPr="00DB625E" w:rsidDel="002714D7">
          <w:delText>; (</w:delText>
        </w:r>
        <w:r w:rsidR="00E30C9E" w:rsidRPr="00DB625E" w:rsidDel="002714D7">
          <w:delText>11</w:delText>
        </w:r>
        <w:r w:rsidR="00A209C1" w:rsidRPr="00DB625E" w:rsidDel="002714D7">
          <w:delText xml:space="preserve">) priority rank indicating </w:delText>
        </w:r>
        <w:r w:rsidR="00705964" w:rsidRPr="00DB625E" w:rsidDel="002714D7">
          <w:delText>GBM-induced</w:delText>
        </w:r>
        <w:r w:rsidR="001819C0" w:rsidRPr="00DB625E" w:rsidDel="002714D7">
          <w:delText xml:space="preserve"> </w:delText>
        </w:r>
        <w:r w:rsidR="0071106B" w:rsidRPr="00DB625E" w:rsidDel="002714D7">
          <w:delText>effect size</w:delText>
        </w:r>
        <w:r w:rsidR="00705964" w:rsidRPr="00DB625E" w:rsidDel="002714D7">
          <w:delText xml:space="preserve"> according to a metric described in association with panel (b) of this figure and inversely proportional to the priority score (i.e. lower priority rank indicates larger effect size) </w:delText>
        </w:r>
        <w:r w:rsidR="00500395" w:rsidRPr="00DB625E" w:rsidDel="002714D7">
          <w:delText>(</w:delText>
        </w:r>
        <w:r w:rsidR="00500395" w:rsidRPr="00DB625E" w:rsidDel="002714D7">
          <w:rPr>
            <w:b/>
          </w:rPr>
          <w:delText>d</w:delText>
        </w:r>
        <w:r w:rsidR="00500395" w:rsidRPr="00DB625E" w:rsidDel="002714D7">
          <w:delText>) The complete set of 30 SYLARAS dashboards</w:delText>
        </w:r>
        <w:r w:rsidR="00705964" w:rsidRPr="00DB625E" w:rsidDel="002714D7">
          <w:delText xml:space="preserve"> generated in this study </w:delText>
        </w:r>
        <w:r w:rsidR="00500395" w:rsidRPr="00DB625E" w:rsidDel="002714D7">
          <w:delText>(</w:delText>
        </w:r>
        <w:r w:rsidR="00705964" w:rsidRPr="00DB625E" w:rsidDel="002714D7">
          <w:delText xml:space="preserve">see Supplementary Fig. 9 </w:delText>
        </w:r>
        <w:r w:rsidR="004F40F7" w:rsidRPr="00DB625E" w:rsidDel="002714D7">
          <w:delText xml:space="preserve">for a high-resolution </w:delText>
        </w:r>
        <w:r w:rsidR="00705964" w:rsidRPr="00DB625E" w:rsidDel="002714D7">
          <w:delText>PDF</w:delText>
        </w:r>
        <w:r w:rsidR="00500395" w:rsidRPr="00DB625E" w:rsidDel="002714D7">
          <w:delText>).</w:delText>
        </w:r>
      </w:del>
    </w:p>
    <w:p w14:paraId="2FF7E106" w14:textId="159791DE" w:rsidR="001B53A3" w:rsidRPr="00DB625E" w:rsidDel="002714D7" w:rsidRDefault="001B53A3">
      <w:pPr>
        <w:spacing w:line="480" w:lineRule="auto"/>
        <w:contextualSpacing/>
        <w:rPr>
          <w:del w:id="9552" w:author="Microsoft Office User" w:date="2018-11-26T15:36:00Z"/>
          <w:b/>
          <w:bCs/>
          <w:lang w:eastAsia="zh-TW"/>
          <w:rPrChange w:id="9553" w:author="Baker, Gregory Joseph" w:date="2018-11-21T08:19:00Z">
            <w:rPr>
              <w:del w:id="9554" w:author="Microsoft Office User" w:date="2018-11-26T15:36:00Z"/>
              <w:b/>
              <w:bCs/>
              <w:spacing w:val="-10"/>
              <w:lang w:eastAsia="zh-TW"/>
            </w:rPr>
          </w:rPrChange>
        </w:rPr>
        <w:pPrChange w:id="9555" w:author="Baker, Gregory Joseph" w:date="2018-11-21T08:20:00Z">
          <w:pPr>
            <w:spacing w:line="360" w:lineRule="auto"/>
            <w:contextualSpacing/>
          </w:pPr>
        </w:pPrChange>
      </w:pPr>
    </w:p>
    <w:p w14:paraId="1DBBA2A3" w14:textId="01D05F3B" w:rsidR="001B53A3" w:rsidRPr="00DB625E" w:rsidDel="002714D7" w:rsidRDefault="001B53A3">
      <w:pPr>
        <w:spacing w:line="480" w:lineRule="auto"/>
        <w:contextualSpacing/>
        <w:rPr>
          <w:del w:id="9556" w:author="Microsoft Office User" w:date="2018-11-26T15:36:00Z"/>
          <w:color w:val="262626"/>
        </w:rPr>
        <w:pPrChange w:id="9557" w:author="Baker, Gregory Joseph" w:date="2018-11-21T08:20:00Z">
          <w:pPr>
            <w:spacing w:line="360" w:lineRule="auto"/>
            <w:contextualSpacing/>
          </w:pPr>
        </w:pPrChange>
      </w:pPr>
      <w:del w:id="9558" w:author="Microsoft Office User" w:date="2018-11-26T15:36:00Z">
        <w:r w:rsidRPr="00DB625E" w:rsidDel="002714D7">
          <w:rPr>
            <w:b/>
            <w:bCs/>
            <w:lang w:eastAsia="zh-TW"/>
            <w:rPrChange w:id="9559" w:author="Baker, Gregory Joseph" w:date="2018-11-21T08:19:00Z">
              <w:rPr>
                <w:b/>
                <w:bCs/>
                <w:spacing w:val="-10"/>
                <w:lang w:eastAsia="zh-TW"/>
              </w:rPr>
            </w:rPrChange>
          </w:rPr>
          <w:delText xml:space="preserve">Figure 5 </w:delText>
        </w:r>
        <w:r w:rsidR="00496688" w:rsidRPr="00DB625E" w:rsidDel="002714D7">
          <w:rPr>
            <w:bCs/>
            <w:lang w:eastAsia="zh-TW"/>
          </w:rPr>
          <w:delText>T</w:delText>
        </w:r>
        <w:r w:rsidR="003D658B" w:rsidRPr="00DB625E" w:rsidDel="002714D7">
          <w:rPr>
            <w:bCs/>
            <w:lang w:eastAsia="zh-TW"/>
          </w:rPr>
          <w:delText>ime and tissue-</w:delText>
        </w:r>
        <w:r w:rsidRPr="00DB625E" w:rsidDel="002714D7">
          <w:rPr>
            <w:bCs/>
            <w:lang w:eastAsia="zh-TW"/>
          </w:rPr>
          <w:delText>dependent intercellular correlation network analysis.</w:delText>
        </w:r>
        <w:r w:rsidRPr="00DB625E" w:rsidDel="002714D7">
          <w:rPr>
            <w:b/>
            <w:bCs/>
            <w:lang w:eastAsia="zh-TW"/>
          </w:rPr>
          <w:delText xml:space="preserve"> </w:delText>
        </w:r>
        <w:r w:rsidRPr="00DB625E" w:rsidDel="002714D7">
          <w:delText>(</w:delText>
        </w:r>
        <w:r w:rsidRPr="00DB625E" w:rsidDel="002714D7">
          <w:rPr>
            <w:b/>
          </w:rPr>
          <w:delText>a</w:delText>
        </w:r>
        <w:r w:rsidRPr="00DB625E" w:rsidDel="002714D7">
          <w:delText xml:space="preserve">) </w:delText>
        </w:r>
        <w:r w:rsidR="006F72B4" w:rsidRPr="00DB625E" w:rsidDel="002714D7">
          <w:delText xml:space="preserve">Undirected network diagrams showing the strength (edge width), direction (solid=positive, dashed=negative), and significance category (shared=gray, control-specific=orange, GBM-specific=blue, inversed=pink) </w:delText>
        </w:r>
        <w:r w:rsidR="00D31F2A" w:rsidRPr="00DB625E" w:rsidDel="002714D7">
          <w:delText xml:space="preserve">of </w:delText>
        </w:r>
        <w:r w:rsidR="00E971B6" w:rsidRPr="00DB625E" w:rsidDel="002714D7">
          <w:delText>the 10 strongest correlations between tissue-specific IP pairs (nodes) at 3 stages of GBM progression.</w:delText>
        </w:r>
        <w:r w:rsidR="00535C8A" w:rsidRPr="00DB625E" w:rsidDel="002714D7">
          <w:delText xml:space="preserve"> E</w:delText>
        </w:r>
        <w:r w:rsidRPr="00DB625E" w:rsidDel="002714D7">
          <w:delText>dge weights are proportional to the absolute valued average of the condition-specific ρ coefficients</w:delText>
        </w:r>
        <w:r w:rsidR="00535C8A" w:rsidRPr="00DB625E" w:rsidDel="002714D7">
          <w:delText xml:space="preserve"> in the shared category</w:delText>
        </w:r>
        <w:r w:rsidRPr="00DB625E" w:rsidDel="002714D7">
          <w:delText>, the absolute value of the control coefficient</w:delText>
        </w:r>
        <w:r w:rsidR="00535C8A" w:rsidRPr="00DB625E" w:rsidDel="002714D7">
          <w:delText xml:space="preserve"> in the control-specific category</w:delText>
        </w:r>
        <w:r w:rsidRPr="00DB625E" w:rsidDel="002714D7">
          <w:delText>, the absolute value of the GBM coefficient</w:delText>
        </w:r>
        <w:r w:rsidR="00535C8A" w:rsidRPr="00DB625E" w:rsidDel="002714D7">
          <w:delText xml:space="preserve"> in the GBM-specific category</w:delText>
        </w:r>
        <w:r w:rsidRPr="00DB625E" w:rsidDel="002714D7">
          <w:delText>, and the absolute valued difference between the condition-specific ρ coefficients</w:delText>
        </w:r>
        <w:r w:rsidR="00535C8A" w:rsidRPr="00DB625E" w:rsidDel="002714D7">
          <w:delText xml:space="preserve"> in the inverted category</w:delText>
        </w:r>
        <w:r w:rsidRPr="00DB625E" w:rsidDel="002714D7">
          <w:delText>. Node outlines are color-coded according to tissue. Node radii are proportional to the number of intersecting edges weighted by width. (</w:delText>
        </w:r>
        <w:r w:rsidRPr="00DB625E" w:rsidDel="002714D7">
          <w:rPr>
            <w:b/>
          </w:rPr>
          <w:delText>b</w:delText>
        </w:r>
        <w:r w:rsidR="00F32B08" w:rsidRPr="00DB625E" w:rsidDel="002714D7">
          <w:delText>) Pie charts of the number of control-specific (left) and GBM-specific (right)</w:delText>
        </w:r>
        <w:r w:rsidRPr="00DB625E" w:rsidDel="002714D7">
          <w:delText xml:space="preserve"> </w:delText>
        </w:r>
        <w:r w:rsidR="00F32B08" w:rsidRPr="00DB625E" w:rsidDel="002714D7">
          <w:delText>correlation pairs</w:delText>
        </w:r>
        <w:r w:rsidRPr="00DB625E" w:rsidDel="002714D7">
          <w:delText xml:space="preserve"> involving the indicated tissue-specific IP </w:delText>
        </w:r>
        <w:r w:rsidR="00F32B08" w:rsidRPr="00DB625E" w:rsidDel="002714D7">
          <w:delText xml:space="preserve">at each time point. </w:delText>
        </w:r>
        <w:r w:rsidRPr="00DB625E" w:rsidDel="002714D7">
          <w:delText xml:space="preserve">Sign inverted correlations are </w:delText>
        </w:r>
        <w:r w:rsidR="00F32B08" w:rsidRPr="00DB625E" w:rsidDel="002714D7">
          <w:delText>counted under both</w:delText>
        </w:r>
        <w:r w:rsidRPr="00DB625E" w:rsidDel="002714D7">
          <w:delText xml:space="preserve"> </w:delText>
        </w:r>
        <w:r w:rsidR="00F32B08" w:rsidRPr="00DB625E" w:rsidDel="002714D7">
          <w:delText>significance categories</w:delText>
        </w:r>
        <w:r w:rsidRPr="00DB625E" w:rsidDel="002714D7">
          <w:delText>.</w:delText>
        </w:r>
        <w:r w:rsidR="002C7C98" w:rsidRPr="00DB625E" w:rsidDel="002714D7">
          <w:delText xml:space="preserve"> Tissue-specific IPs involved in more than one </w:delText>
        </w:r>
        <w:r w:rsidR="00455790" w:rsidRPr="00DB625E" w:rsidDel="002714D7">
          <w:delText>correlation are labeled using a font size proportional to the number of correlations</w:delText>
        </w:r>
        <w:r w:rsidRPr="00DB625E" w:rsidDel="002714D7">
          <w:delText xml:space="preserve"> (</w:delText>
        </w:r>
        <w:r w:rsidRPr="00DB625E" w:rsidDel="002714D7">
          <w:rPr>
            <w:b/>
          </w:rPr>
          <w:delText>c</w:delText>
        </w:r>
        <w:r w:rsidRPr="00DB625E" w:rsidDel="002714D7">
          <w:delText>) Scatter plot</w:delText>
        </w:r>
        <w:r w:rsidR="00D47403" w:rsidRPr="00DB625E" w:rsidDel="002714D7">
          <w:delText>s</w:delText>
        </w:r>
        <w:r w:rsidRPr="00DB625E" w:rsidDel="002714D7">
          <w:delText xml:space="preserve"> of the percentage of </w:delText>
        </w:r>
        <w:r w:rsidR="00D47403" w:rsidRPr="00DB625E" w:rsidDel="002714D7">
          <w:delText>the B220</w:delText>
        </w:r>
        <w:r w:rsidR="00D47403" w:rsidRPr="00DB625E" w:rsidDel="002714D7">
          <w:rPr>
            <w:vertAlign w:val="superscript"/>
          </w:rPr>
          <w:delText>+</w:delText>
        </w:r>
        <w:r w:rsidR="00D47403" w:rsidRPr="00DB625E" w:rsidDel="002714D7">
          <w:delText xml:space="preserve"> CD8T (left) or CD8T (right) IPs (x-axes) versus </w:delText>
        </w:r>
        <w:r w:rsidRPr="00DB625E" w:rsidDel="002714D7">
          <w:delText>B cells</w:delText>
        </w:r>
        <w:r w:rsidR="00D47403" w:rsidRPr="00DB625E" w:rsidDel="002714D7">
          <w:delText xml:space="preserve"> (y-axes)</w:delText>
        </w:r>
        <w:r w:rsidRPr="00DB625E" w:rsidDel="002714D7">
          <w:delText xml:space="preserve"> at middle (top) and late (bottom) -stage tumor </w:delText>
        </w:r>
        <w:r w:rsidR="00D47403" w:rsidRPr="00DB625E" w:rsidDel="002714D7">
          <w:delText>burden</w:delText>
        </w:r>
        <w:r w:rsidRPr="00DB625E" w:rsidDel="002714D7">
          <w:delText>. Regression lines, error models, and coefficients of determination (R</w:delText>
        </w:r>
        <w:r w:rsidRPr="00DB625E" w:rsidDel="002714D7">
          <w:rPr>
            <w:vertAlign w:val="superscript"/>
          </w:rPr>
          <w:delText>2</w:delText>
        </w:r>
        <w:r w:rsidRPr="00DB625E" w:rsidDel="002714D7">
          <w:delText xml:space="preserve">) values are shown. </w:delText>
        </w:r>
      </w:del>
    </w:p>
    <w:p w14:paraId="2A2473CC" w14:textId="31E1FB2E" w:rsidR="004C7FC4" w:rsidRPr="00DB625E" w:rsidDel="002714D7" w:rsidRDefault="004C7FC4">
      <w:pPr>
        <w:spacing w:line="480" w:lineRule="auto"/>
        <w:contextualSpacing/>
        <w:rPr>
          <w:del w:id="9560" w:author="Microsoft Office User" w:date="2018-11-26T15:36:00Z"/>
        </w:rPr>
        <w:pPrChange w:id="9561" w:author="Baker, Gregory Joseph" w:date="2018-11-21T08:20:00Z">
          <w:pPr>
            <w:spacing w:line="360" w:lineRule="auto"/>
            <w:contextualSpacing/>
          </w:pPr>
        </w:pPrChange>
      </w:pPr>
    </w:p>
    <w:p w14:paraId="537B30ED" w14:textId="488F9500" w:rsidR="004C7FC4" w:rsidRPr="00DB625E" w:rsidDel="002714D7" w:rsidRDefault="004C7FC4">
      <w:pPr>
        <w:spacing w:line="480" w:lineRule="auto"/>
        <w:contextualSpacing/>
        <w:rPr>
          <w:del w:id="9562" w:author="Microsoft Office User" w:date="2018-11-26T15:36:00Z"/>
        </w:rPr>
        <w:pPrChange w:id="9563" w:author="Baker, Gregory Joseph" w:date="2018-11-21T08:20:00Z">
          <w:pPr>
            <w:spacing w:line="360" w:lineRule="auto"/>
            <w:contextualSpacing/>
          </w:pPr>
        </w:pPrChange>
      </w:pPr>
      <w:del w:id="9564" w:author="Microsoft Office User" w:date="2018-11-26T15:36:00Z">
        <w:r w:rsidRPr="00DB625E" w:rsidDel="002714D7">
          <w:rPr>
            <w:b/>
            <w:bCs/>
            <w:lang w:eastAsia="zh-TW"/>
            <w:rPrChange w:id="9565" w:author="Baker, Gregory Joseph" w:date="2018-11-21T08:19:00Z">
              <w:rPr>
                <w:b/>
                <w:bCs/>
                <w:spacing w:val="-10"/>
                <w:lang w:eastAsia="zh-TW"/>
              </w:rPr>
            </w:rPrChange>
          </w:rPr>
          <w:delText xml:space="preserve">Figure 6 </w:delText>
        </w:r>
        <w:r w:rsidRPr="00DB625E" w:rsidDel="002714D7">
          <w:rPr>
            <w:bCs/>
            <w:lang w:eastAsia="zh-TW"/>
          </w:rPr>
          <w:delText xml:space="preserve">12-color </w:delText>
        </w:r>
        <w:r w:rsidR="0004348E" w:rsidRPr="00DB625E" w:rsidDel="002714D7">
          <w:rPr>
            <w:bCs/>
            <w:lang w:eastAsia="zh-TW"/>
          </w:rPr>
          <w:delText xml:space="preserve">topographic computational histology </w:delText>
        </w:r>
        <w:r w:rsidRPr="00DB625E" w:rsidDel="002714D7">
          <w:rPr>
            <w:bCs/>
            <w:lang w:eastAsia="zh-TW"/>
          </w:rPr>
          <w:delText>of the late-stage GL261 TME.</w:delText>
        </w:r>
        <w:r w:rsidRPr="00DB625E" w:rsidDel="002714D7">
          <w:rPr>
            <w:b/>
            <w:bCs/>
            <w:lang w:eastAsia="zh-TW"/>
          </w:rPr>
          <w:delText xml:space="preserve"> </w:delText>
        </w:r>
        <w:r w:rsidRPr="00DB625E" w:rsidDel="002714D7">
          <w:rPr>
            <w:lang w:eastAsia="zh-TW"/>
          </w:rPr>
          <w:delText>(</w:delText>
        </w:r>
        <w:r w:rsidRPr="00DB625E" w:rsidDel="002714D7">
          <w:rPr>
            <w:b/>
            <w:lang w:eastAsia="zh-TW"/>
          </w:rPr>
          <w:delText>a</w:delText>
        </w:r>
        <w:r w:rsidRPr="00DB625E" w:rsidDel="002714D7">
          <w:rPr>
            <w:lang w:eastAsia="zh-TW"/>
          </w:rPr>
          <w:delText xml:space="preserve">) 12-plex mosaic </w:delText>
        </w:r>
        <w:r w:rsidR="00C36FBF" w:rsidRPr="00DB625E" w:rsidDel="002714D7">
          <w:rPr>
            <w:lang w:eastAsia="zh-TW"/>
          </w:rPr>
          <w:delText>IF</w:delText>
        </w:r>
        <w:r w:rsidRPr="00DB625E" w:rsidDel="002714D7">
          <w:rPr>
            <w:lang w:eastAsia="zh-TW"/>
          </w:rPr>
          <w:delText xml:space="preserve"> micrograph (168 40x tiles) of the tumor-ipsilateral brain hemisphere of a GL261 tumor </w:delText>
        </w:r>
        <w:r w:rsidR="00C36FBF" w:rsidRPr="00DB625E" w:rsidDel="002714D7">
          <w:rPr>
            <w:lang w:eastAsia="zh-TW"/>
          </w:rPr>
          <w:delText>36-days post-</w:delText>
        </w:r>
        <w:r w:rsidR="003134A0" w:rsidRPr="00DB625E" w:rsidDel="002714D7">
          <w:rPr>
            <w:lang w:eastAsia="zh-TW"/>
          </w:rPr>
          <w:delText>engraftment</w:delText>
        </w:r>
        <w:r w:rsidRPr="00DB625E" w:rsidDel="002714D7">
          <w:rPr>
            <w:lang w:eastAsia="zh-TW"/>
          </w:rPr>
          <w:delText>.</w:delText>
        </w:r>
        <w:r w:rsidR="00D02756" w:rsidRPr="00DB625E" w:rsidDel="002714D7">
          <w:rPr>
            <w:lang w:eastAsia="zh-TW"/>
          </w:rPr>
          <w:delText xml:space="preserve"> I</w:delText>
        </w:r>
        <w:r w:rsidRPr="00DB625E" w:rsidDel="002714D7">
          <w:rPr>
            <w:lang w:eastAsia="zh-TW"/>
          </w:rPr>
          <w:delText xml:space="preserve">mmunomarker colors are indicated by the banner at the top of the figure. </w:delText>
        </w:r>
        <w:r w:rsidR="00F43BCC" w:rsidRPr="00DB625E" w:rsidDel="002714D7">
          <w:rPr>
            <w:lang w:eastAsia="zh-TW"/>
          </w:rPr>
          <w:delText xml:space="preserve">The </w:delText>
        </w:r>
        <w:r w:rsidRPr="00DB625E" w:rsidDel="002714D7">
          <w:rPr>
            <w:lang w:eastAsia="zh-TW"/>
          </w:rPr>
          <w:delText>tumor (vimentin</w:delText>
        </w:r>
        <w:r w:rsidRPr="00DB625E" w:rsidDel="002714D7">
          <w:rPr>
            <w:vertAlign w:val="superscript"/>
            <w:lang w:eastAsia="zh-TW"/>
          </w:rPr>
          <w:delText>+</w:delText>
        </w:r>
        <w:r w:rsidRPr="00DB625E" w:rsidDel="002714D7">
          <w:rPr>
            <w:lang w:eastAsia="zh-TW"/>
          </w:rPr>
          <w:delText>, violet) is outlined by the dashed white perimeter. (</w:delText>
        </w:r>
        <w:r w:rsidRPr="00DB625E" w:rsidDel="002714D7">
          <w:rPr>
            <w:b/>
            <w:lang w:eastAsia="zh-TW"/>
          </w:rPr>
          <w:delText>b</w:delText>
        </w:r>
        <w:r w:rsidRPr="00DB625E" w:rsidDel="002714D7">
          <w:rPr>
            <w:lang w:eastAsia="zh-TW"/>
          </w:rPr>
          <w:delText>) C</w:delText>
        </w:r>
        <w:r w:rsidR="00F43BCC" w:rsidRPr="00DB625E" w:rsidDel="002714D7">
          <w:rPr>
            <w:lang w:eastAsia="zh-TW"/>
          </w:rPr>
          <w:delText>ell c</w:delText>
        </w:r>
        <w:r w:rsidRPr="00DB625E" w:rsidDel="002714D7">
          <w:rPr>
            <w:lang w:eastAsia="zh-TW"/>
          </w:rPr>
          <w:delText xml:space="preserve">ounts of the 7 most frequent immune cell types </w:delText>
        </w:r>
        <w:r w:rsidR="007079A0" w:rsidRPr="00DB625E" w:rsidDel="002714D7">
          <w:rPr>
            <w:lang w:eastAsia="zh-TW"/>
          </w:rPr>
          <w:delText xml:space="preserve">found </w:delText>
        </w:r>
        <w:r w:rsidRPr="00DB625E" w:rsidDel="002714D7">
          <w:rPr>
            <w:lang w:eastAsia="zh-TW"/>
          </w:rPr>
          <w:delText>within the white perimeter shown in panel (a). (</w:delText>
        </w:r>
        <w:r w:rsidRPr="00DB625E" w:rsidDel="002714D7">
          <w:rPr>
            <w:b/>
            <w:lang w:eastAsia="zh-TW"/>
          </w:rPr>
          <w:delText>c</w:delText>
        </w:r>
        <w:r w:rsidRPr="00DB625E" w:rsidDel="002714D7">
          <w:rPr>
            <w:lang w:eastAsia="zh-TW"/>
          </w:rPr>
          <w:delText>) Collections of CD8α</w:delText>
        </w:r>
        <w:r w:rsidR="00D33AC9" w:rsidRPr="00DB625E" w:rsidDel="002714D7">
          <w:rPr>
            <w:vertAlign w:val="superscript"/>
            <w:lang w:eastAsia="zh-TW"/>
          </w:rPr>
          <w:delText xml:space="preserve"> </w:delText>
        </w:r>
        <w:r w:rsidRPr="00DB625E" w:rsidDel="002714D7">
          <w:rPr>
            <w:lang w:eastAsia="zh-TW"/>
          </w:rPr>
          <w:delText>single-positive and B220</w:delText>
        </w:r>
        <w:r w:rsidR="00D33AC9" w:rsidRPr="00DB625E" w:rsidDel="002714D7">
          <w:rPr>
            <w:lang w:eastAsia="zh-TW"/>
          </w:rPr>
          <w:delText>/</w:delText>
        </w:r>
        <w:r w:rsidRPr="00DB625E" w:rsidDel="002714D7">
          <w:rPr>
            <w:lang w:eastAsia="zh-TW"/>
          </w:rPr>
          <w:delText>CD8α</w:delText>
        </w:r>
        <w:r w:rsidR="00D33AC9" w:rsidRPr="00DB625E" w:rsidDel="002714D7">
          <w:rPr>
            <w:lang w:eastAsia="zh-TW"/>
          </w:rPr>
          <w:delText xml:space="preserve"> </w:delText>
        </w:r>
        <w:r w:rsidRPr="00DB625E" w:rsidDel="002714D7">
          <w:rPr>
            <w:lang w:eastAsia="zh-TW"/>
          </w:rPr>
          <w:delText>double-positive cells within the TME demonstrating the morphologic and immunophenotyp</w:delText>
        </w:r>
        <w:r w:rsidR="00D33AC9" w:rsidRPr="00DB625E" w:rsidDel="002714D7">
          <w:rPr>
            <w:lang w:eastAsia="zh-TW"/>
          </w:rPr>
          <w:delText xml:space="preserve">ic differences between the two </w:delText>
        </w:r>
        <w:r w:rsidR="006B121D" w:rsidRPr="00DB625E" w:rsidDel="002714D7">
          <w:rPr>
            <w:lang w:eastAsia="zh-TW"/>
          </w:rPr>
          <w:delText>IPs</w:delText>
        </w:r>
        <w:r w:rsidRPr="00DB625E" w:rsidDel="002714D7">
          <w:rPr>
            <w:lang w:eastAsia="zh-TW"/>
          </w:rPr>
          <w:delText xml:space="preserve">. Tile coordinates of each cell are </w:delText>
        </w:r>
        <w:r w:rsidR="00CC6C81" w:rsidRPr="00DB625E" w:rsidDel="002714D7">
          <w:rPr>
            <w:lang w:eastAsia="zh-TW"/>
          </w:rPr>
          <w:delText>given</w:delText>
        </w:r>
        <w:r w:rsidRPr="00DB625E" w:rsidDel="002714D7">
          <w:rPr>
            <w:lang w:eastAsia="zh-TW"/>
          </w:rPr>
          <w:delText xml:space="preserve"> for closer inspection of the high-resolution image provided </w:delText>
        </w:r>
        <w:r w:rsidR="00CC6C81" w:rsidRPr="00DB625E" w:rsidDel="002714D7">
          <w:rPr>
            <w:lang w:eastAsia="zh-TW"/>
          </w:rPr>
          <w:delText>in Supplementary Fig.</w:delText>
        </w:r>
        <w:r w:rsidRPr="00DB625E" w:rsidDel="002714D7">
          <w:rPr>
            <w:lang w:eastAsia="zh-TW"/>
          </w:rPr>
          <w:delText xml:space="preserve"> 9. </w:delText>
        </w:r>
        <w:r w:rsidR="00CC6C81" w:rsidRPr="00DB625E" w:rsidDel="002714D7">
          <w:rPr>
            <w:lang w:eastAsia="zh-TW"/>
          </w:rPr>
          <w:delText>(</w:delText>
        </w:r>
        <w:r w:rsidR="00CC6C81" w:rsidRPr="00DB625E" w:rsidDel="002714D7">
          <w:rPr>
            <w:b/>
            <w:lang w:eastAsia="zh-TW"/>
          </w:rPr>
          <w:delText>d</w:delText>
        </w:r>
        <w:r w:rsidR="00CC6C81" w:rsidRPr="00DB625E" w:rsidDel="002714D7">
          <w:rPr>
            <w:lang w:eastAsia="zh-TW"/>
          </w:rPr>
          <w:delText>) Comparison of tumor-infiltrating CD8α single-positive and B220/CD8α double-positive nuclear morphology demonstrating the more dumbbell nuclear morphology of the B220</w:delText>
        </w:r>
        <w:r w:rsidR="00CC6C81" w:rsidRPr="00DB625E" w:rsidDel="002714D7">
          <w:rPr>
            <w:vertAlign w:val="superscript"/>
            <w:lang w:eastAsia="zh-TW"/>
          </w:rPr>
          <w:delText>+</w:delText>
        </w:r>
        <w:r w:rsidR="00CC6C81" w:rsidRPr="00DB625E" w:rsidDel="002714D7">
          <w:rPr>
            <w:lang w:eastAsia="zh-TW"/>
          </w:rPr>
          <w:delText xml:space="preserve"> subtype. </w:delText>
        </w:r>
        <w:r w:rsidRPr="00DB625E" w:rsidDel="002714D7">
          <w:rPr>
            <w:lang w:eastAsia="zh-TW"/>
          </w:rPr>
          <w:delText>(</w:delText>
        </w:r>
        <w:r w:rsidR="00EE3945" w:rsidRPr="00DB625E" w:rsidDel="002714D7">
          <w:rPr>
            <w:b/>
            <w:lang w:eastAsia="zh-TW"/>
          </w:rPr>
          <w:delText>e</w:delText>
        </w:r>
        <w:r w:rsidRPr="00DB625E" w:rsidDel="002714D7">
          <w:rPr>
            <w:lang w:eastAsia="zh-TW"/>
          </w:rPr>
          <w:delText xml:space="preserve">) Box plot distributions of </w:delText>
        </w:r>
        <w:r w:rsidR="000C2DE5" w:rsidRPr="00DB625E" w:rsidDel="002714D7">
          <w:rPr>
            <w:lang w:eastAsia="zh-TW"/>
          </w:rPr>
          <w:delText xml:space="preserve">Logicle-transformed </w:delText>
        </w:r>
        <w:r w:rsidRPr="00DB625E" w:rsidDel="002714D7">
          <w:rPr>
            <w:lang w:eastAsia="zh-TW"/>
          </w:rPr>
          <w:delText xml:space="preserve">CD8α </w:delText>
        </w:r>
        <w:r w:rsidR="000C2DE5" w:rsidRPr="00DB625E" w:rsidDel="002714D7">
          <w:rPr>
            <w:lang w:eastAsia="zh-TW"/>
          </w:rPr>
          <w:delText>expression values of the</w:delText>
        </w:r>
        <w:r w:rsidRPr="00DB625E" w:rsidDel="002714D7">
          <w:rPr>
            <w:lang w:eastAsia="zh-TW"/>
          </w:rPr>
          <w:delText xml:space="preserve"> CD8</w:delText>
        </w:r>
        <w:r w:rsidR="000C2DE5" w:rsidRPr="00DB625E" w:rsidDel="002714D7">
          <w:rPr>
            <w:lang w:eastAsia="zh-TW"/>
          </w:rPr>
          <w:delText>T</w:delText>
        </w:r>
        <w:r w:rsidRPr="00DB625E" w:rsidDel="002714D7">
          <w:rPr>
            <w:lang w:eastAsia="zh-TW"/>
          </w:rPr>
          <w:delText xml:space="preserve"> and B220</w:delText>
        </w:r>
        <w:r w:rsidRPr="00DB625E" w:rsidDel="002714D7">
          <w:rPr>
            <w:vertAlign w:val="superscript"/>
            <w:lang w:eastAsia="zh-TW"/>
          </w:rPr>
          <w:delText>+</w:delText>
        </w:r>
        <w:r w:rsidRPr="00DB625E" w:rsidDel="002714D7">
          <w:rPr>
            <w:lang w:eastAsia="zh-TW"/>
          </w:rPr>
          <w:delText xml:space="preserve"> CD8T IPs </w:delText>
        </w:r>
        <w:r w:rsidR="000C2DE5" w:rsidRPr="00DB625E" w:rsidDel="002714D7">
          <w:rPr>
            <w:lang w:eastAsia="zh-TW"/>
          </w:rPr>
          <w:delText xml:space="preserve">identified in the </w:delText>
        </w:r>
        <w:r w:rsidRPr="00DB625E" w:rsidDel="002714D7">
          <w:rPr>
            <w:lang w:eastAsia="zh-TW"/>
          </w:rPr>
          <w:delText xml:space="preserve">peripheral </w:delText>
        </w:r>
        <w:r w:rsidR="000C2DE5" w:rsidRPr="00DB625E" w:rsidDel="002714D7">
          <w:rPr>
            <w:lang w:eastAsia="zh-TW"/>
          </w:rPr>
          <w:delText xml:space="preserve">circulation </w:delText>
        </w:r>
        <w:r w:rsidRPr="00DB625E" w:rsidDel="002714D7">
          <w:rPr>
            <w:lang w:eastAsia="zh-TW"/>
          </w:rPr>
          <w:delText xml:space="preserve">demonstrating the higher median </w:delText>
        </w:r>
        <w:r w:rsidR="00E1588E" w:rsidRPr="00DB625E" w:rsidDel="002714D7">
          <w:rPr>
            <w:lang w:eastAsia="zh-TW"/>
          </w:rPr>
          <w:delText>value of the</w:delText>
        </w:r>
        <w:r w:rsidRPr="00DB625E" w:rsidDel="002714D7">
          <w:rPr>
            <w:lang w:eastAsia="zh-TW"/>
          </w:rPr>
          <w:delText xml:space="preserve"> B220</w:delText>
        </w:r>
        <w:r w:rsidRPr="00DB625E" w:rsidDel="002714D7">
          <w:rPr>
            <w:vertAlign w:val="superscript"/>
            <w:lang w:eastAsia="zh-TW"/>
          </w:rPr>
          <w:delText>+</w:delText>
        </w:r>
        <w:r w:rsidRPr="00DB625E" w:rsidDel="002714D7">
          <w:rPr>
            <w:lang w:eastAsia="zh-TW"/>
          </w:rPr>
          <w:delText xml:space="preserve"> </w:delText>
        </w:r>
        <w:r w:rsidR="00E1588E" w:rsidRPr="00DB625E" w:rsidDel="002714D7">
          <w:rPr>
            <w:lang w:eastAsia="zh-TW"/>
          </w:rPr>
          <w:delText>IP which is</w:delText>
        </w:r>
        <w:r w:rsidRPr="00DB625E" w:rsidDel="002714D7">
          <w:rPr>
            <w:lang w:eastAsia="zh-TW"/>
          </w:rPr>
          <w:delText xml:space="preserve"> consistent with the differential signal intensity of </w:delText>
        </w:r>
        <w:r w:rsidR="00E1588E" w:rsidRPr="00DB625E" w:rsidDel="002714D7">
          <w:rPr>
            <w:lang w:eastAsia="zh-TW"/>
          </w:rPr>
          <w:delText xml:space="preserve">the tumor-infiltrating CD8α single-positive and B220/CD8α double-positive </w:delText>
        </w:r>
        <w:r w:rsidR="006B121D" w:rsidRPr="00DB625E" w:rsidDel="002714D7">
          <w:rPr>
            <w:lang w:eastAsia="zh-TW"/>
          </w:rPr>
          <w:delText>IPs</w:delText>
        </w:r>
        <w:r w:rsidRPr="00DB625E" w:rsidDel="002714D7">
          <w:rPr>
            <w:lang w:eastAsia="zh-TW"/>
          </w:rPr>
          <w:delText>. (</w:delText>
        </w:r>
        <w:r w:rsidRPr="00DB625E" w:rsidDel="002714D7">
          <w:rPr>
            <w:b/>
            <w:lang w:eastAsia="zh-TW"/>
          </w:rPr>
          <w:delText>f</w:delText>
        </w:r>
        <w:r w:rsidRPr="00DB625E" w:rsidDel="002714D7">
          <w:rPr>
            <w:lang w:eastAsia="zh-TW"/>
          </w:rPr>
          <w:delText xml:space="preserve">) </w:delText>
        </w:r>
        <w:r w:rsidR="00E51316" w:rsidRPr="00DB625E" w:rsidDel="002714D7">
          <w:rPr>
            <w:lang w:eastAsia="zh-TW"/>
          </w:rPr>
          <w:delText>U</w:delText>
        </w:r>
        <w:r w:rsidR="00486F8F" w:rsidRPr="00DB625E" w:rsidDel="002714D7">
          <w:rPr>
            <w:lang w:eastAsia="zh-TW"/>
          </w:rPr>
          <w:delText>pper-left pa</w:delText>
        </w:r>
        <w:r w:rsidR="00E51316" w:rsidRPr="00DB625E" w:rsidDel="002714D7">
          <w:rPr>
            <w:lang w:eastAsia="zh-TW"/>
          </w:rPr>
          <w:delText xml:space="preserve">nel shows the </w:delText>
        </w:r>
        <w:r w:rsidR="00486F8F" w:rsidRPr="00DB625E" w:rsidDel="002714D7">
          <w:rPr>
            <w:color w:val="262626"/>
          </w:rPr>
          <w:delText xml:space="preserve">2-dimensional spatial coordinates of cells negative for all immune cell markers (i.e. tumor cells) pseudo-colored according to cell density. </w:delText>
        </w:r>
        <w:r w:rsidR="00E51316" w:rsidRPr="00DB625E" w:rsidDel="002714D7">
          <w:rPr>
            <w:color w:val="262626"/>
          </w:rPr>
          <w:delText xml:space="preserve">Additional panels show a KDE of </w:delText>
        </w:r>
        <w:r w:rsidR="00803DB7" w:rsidRPr="00DB625E" w:rsidDel="002714D7">
          <w:rPr>
            <w:color w:val="262626"/>
          </w:rPr>
          <w:delText xml:space="preserve">the topographic distribution </w:delText>
        </w:r>
        <w:r w:rsidR="00E51316" w:rsidRPr="00DB625E" w:rsidDel="002714D7">
          <w:rPr>
            <w:color w:val="262626"/>
          </w:rPr>
          <w:delText xml:space="preserve">of each </w:delText>
        </w:r>
        <w:r w:rsidR="00803DB7" w:rsidRPr="00DB625E" w:rsidDel="002714D7">
          <w:rPr>
            <w:color w:val="262626"/>
          </w:rPr>
          <w:delText xml:space="preserve">immune cell </w:delText>
        </w:r>
        <w:r w:rsidR="00E51316" w:rsidRPr="00DB625E" w:rsidDel="002714D7">
          <w:rPr>
            <w:color w:val="262626"/>
          </w:rPr>
          <w:delText>phenotype superimposed on the tumor c</w:delText>
        </w:r>
        <w:r w:rsidR="007045D1" w:rsidRPr="00DB625E" w:rsidDel="002714D7">
          <w:rPr>
            <w:color w:val="262626"/>
          </w:rPr>
          <w:delText xml:space="preserve">ell </w:delText>
        </w:r>
        <w:r w:rsidR="00E51316" w:rsidRPr="00DB625E" w:rsidDel="002714D7">
          <w:rPr>
            <w:color w:val="262626"/>
          </w:rPr>
          <w:delText>density map reveal</w:delText>
        </w:r>
        <w:r w:rsidR="006260CD" w:rsidRPr="00DB625E" w:rsidDel="002714D7">
          <w:rPr>
            <w:color w:val="262626"/>
          </w:rPr>
          <w:delText>ing</w:delText>
        </w:r>
        <w:r w:rsidR="00E51316" w:rsidRPr="00DB625E" w:rsidDel="002714D7">
          <w:rPr>
            <w:color w:val="262626"/>
          </w:rPr>
          <w:delText xml:space="preserve"> </w:delText>
        </w:r>
        <w:r w:rsidR="006260CD" w:rsidRPr="00DB625E" w:rsidDel="002714D7">
          <w:rPr>
            <w:color w:val="262626"/>
          </w:rPr>
          <w:delText xml:space="preserve">the </w:delText>
        </w:r>
        <w:r w:rsidR="00E51316" w:rsidRPr="00DB625E" w:rsidDel="002714D7">
          <w:rPr>
            <w:color w:val="262626"/>
          </w:rPr>
          <w:delText>predilection or aversion of</w:delText>
        </w:r>
        <w:r w:rsidR="00C71BEB" w:rsidRPr="00DB625E" w:rsidDel="002714D7">
          <w:rPr>
            <w:color w:val="262626"/>
          </w:rPr>
          <w:delText xml:space="preserve"> various immune populations for</w:delText>
        </w:r>
        <w:r w:rsidR="00E51316" w:rsidRPr="00DB625E" w:rsidDel="002714D7">
          <w:rPr>
            <w:color w:val="262626"/>
          </w:rPr>
          <w:delText xml:space="preserve"> tumor cell-dense areas of the GL261 TME.</w:delText>
        </w:r>
      </w:del>
    </w:p>
    <w:p w14:paraId="475B8A66" w14:textId="4754087A" w:rsidR="003A6096" w:rsidRPr="00DB625E" w:rsidDel="002714D7" w:rsidRDefault="003A6096">
      <w:pPr>
        <w:spacing w:line="480" w:lineRule="auto"/>
        <w:contextualSpacing/>
        <w:rPr>
          <w:del w:id="9566" w:author="Microsoft Office User" w:date="2018-11-26T15:36:00Z"/>
          <w:b/>
        </w:rPr>
        <w:pPrChange w:id="9567" w:author="Baker, Gregory Joseph" w:date="2018-11-21T08:20:00Z">
          <w:pPr>
            <w:spacing w:line="360" w:lineRule="auto"/>
            <w:contextualSpacing/>
          </w:pPr>
        </w:pPrChange>
      </w:pPr>
    </w:p>
    <w:p w14:paraId="4B3B6B41" w14:textId="74659B77" w:rsidR="00157C13" w:rsidRPr="00DB625E" w:rsidRDefault="0046277D" w:rsidP="002714D7">
      <w:pPr>
        <w:spacing w:after="200" w:line="480" w:lineRule="auto"/>
        <w:contextualSpacing/>
        <w:pPrChange w:id="9568" w:author="Microsoft Office User" w:date="2018-11-26T15:36:00Z">
          <w:pPr>
            <w:spacing w:line="360" w:lineRule="auto"/>
            <w:contextualSpacing/>
          </w:pPr>
        </w:pPrChange>
      </w:pPr>
      <w:del w:id="9569" w:author="Microsoft Office User" w:date="2018-11-26T15:36:00Z">
        <w:r w:rsidRPr="00DB625E" w:rsidDel="002714D7">
          <w:rPr>
            <w:b/>
            <w:bCs/>
            <w:rPrChange w:id="9570" w:author="Baker, Gregory Joseph" w:date="2018-11-21T08:19:00Z">
              <w:rPr>
                <w:b/>
                <w:bCs/>
                <w:spacing w:val="-10"/>
              </w:rPr>
            </w:rPrChange>
          </w:rPr>
          <w:delText xml:space="preserve">Figure </w:delText>
        </w:r>
        <w:r w:rsidR="00EB5EB5" w:rsidRPr="00DB625E" w:rsidDel="002714D7">
          <w:rPr>
            <w:b/>
            <w:bCs/>
            <w:rPrChange w:id="9571" w:author="Baker, Gregory Joseph" w:date="2018-11-21T08:19:00Z">
              <w:rPr>
                <w:b/>
                <w:bCs/>
                <w:spacing w:val="-10"/>
              </w:rPr>
            </w:rPrChange>
          </w:rPr>
          <w:delText>7</w:delText>
        </w:r>
        <w:r w:rsidRPr="00DB625E" w:rsidDel="002714D7">
          <w:rPr>
            <w:b/>
            <w:bCs/>
            <w:rPrChange w:id="9572" w:author="Baker, Gregory Joseph" w:date="2018-11-21T08:19:00Z">
              <w:rPr>
                <w:b/>
                <w:bCs/>
                <w:spacing w:val="-10"/>
              </w:rPr>
            </w:rPrChange>
          </w:rPr>
          <w:delText xml:space="preserve"> </w:delText>
        </w:r>
        <w:r w:rsidR="00C92850" w:rsidRPr="00DB625E" w:rsidDel="002714D7">
          <w:delText xml:space="preserve">Outlier analysis implicates </w:delText>
        </w:r>
        <w:r w:rsidR="00666D6E" w:rsidRPr="00DB625E" w:rsidDel="002714D7">
          <w:delText xml:space="preserve">the </w:delText>
        </w:r>
        <w:r w:rsidR="00C92850" w:rsidRPr="00DB625E" w:rsidDel="002714D7">
          <w:delText>Ly6C</w:delText>
        </w:r>
        <w:r w:rsidR="00C92850" w:rsidRPr="00DB625E" w:rsidDel="002714D7">
          <w:rPr>
            <w:vertAlign w:val="superscript"/>
          </w:rPr>
          <w:delText>-</w:delText>
        </w:r>
        <w:r w:rsidR="00C92850" w:rsidRPr="00DB625E" w:rsidDel="002714D7">
          <w:delText xml:space="preserve"> </w:delText>
        </w:r>
        <w:r w:rsidR="00666D6E" w:rsidRPr="00DB625E" w:rsidDel="002714D7">
          <w:delText xml:space="preserve">PMN IP as </w:delText>
        </w:r>
        <w:r w:rsidR="00C92850" w:rsidRPr="00DB625E" w:rsidDel="002714D7">
          <w:delText xml:space="preserve">a surrogate </w:delText>
        </w:r>
        <w:r w:rsidR="00666D6E" w:rsidRPr="00DB625E" w:rsidDel="002714D7">
          <w:delText xml:space="preserve">for </w:delText>
        </w:r>
        <w:r w:rsidR="0091660A" w:rsidRPr="00DB625E" w:rsidDel="002714D7">
          <w:delText xml:space="preserve">GBM-induced </w:delText>
        </w:r>
        <w:r w:rsidR="00C92850" w:rsidRPr="00DB625E" w:rsidDel="002714D7">
          <w:delText>bone marrow suppression</w:delText>
        </w:r>
        <w:r w:rsidR="003A6096" w:rsidRPr="00DB625E" w:rsidDel="002714D7">
          <w:delText xml:space="preserve">. </w:delText>
        </w:r>
        <w:r w:rsidR="00C108B5" w:rsidRPr="00DB625E" w:rsidDel="002714D7">
          <w:delText>(</w:delText>
        </w:r>
        <w:r w:rsidR="00C108B5" w:rsidRPr="00DB625E" w:rsidDel="002714D7">
          <w:rPr>
            <w:b/>
          </w:rPr>
          <w:delText>a</w:delText>
        </w:r>
        <w:r w:rsidR="00C108B5" w:rsidRPr="00DB625E" w:rsidDel="002714D7">
          <w:delText xml:space="preserve">) </w:delText>
        </w:r>
        <w:r w:rsidR="00EF092B" w:rsidRPr="00DB625E" w:rsidDel="002714D7">
          <w:delText>Illustration of</w:delText>
        </w:r>
        <w:r w:rsidR="00F54F26" w:rsidRPr="00DB625E" w:rsidDel="002714D7">
          <w:delText xml:space="preserve"> </w:delText>
        </w:r>
        <w:r w:rsidR="0004312A" w:rsidRPr="00DB625E" w:rsidDel="002714D7">
          <w:delText>how the</w:delText>
        </w:r>
        <w:r w:rsidR="00ED2E2F" w:rsidRPr="00DB625E" w:rsidDel="002714D7">
          <w:delText xml:space="preserve"> study’s</w:delText>
        </w:r>
        <w:r w:rsidR="0004312A" w:rsidRPr="00DB625E" w:rsidDel="002714D7">
          <w:delText xml:space="preserve"> </w:delText>
        </w:r>
        <w:r w:rsidR="002749B4" w:rsidRPr="00DB625E" w:rsidDel="002714D7">
          <w:delText xml:space="preserve">240 </w:delText>
        </w:r>
        <w:r w:rsidR="0004312A" w:rsidRPr="00DB625E" w:rsidDel="002714D7">
          <w:delText>tissue sample</w:delText>
        </w:r>
        <w:r w:rsidR="00ED2E2F" w:rsidRPr="00DB625E" w:rsidDel="002714D7">
          <w:delText>s</w:delText>
        </w:r>
        <w:r w:rsidR="0004312A" w:rsidRPr="00DB625E" w:rsidDel="002714D7">
          <w:delText xml:space="preserve"> were considered </w:delText>
        </w:r>
        <w:r w:rsidR="00ED2E2F" w:rsidRPr="00DB625E" w:rsidDel="002714D7">
          <w:delText xml:space="preserve">as </w:delText>
        </w:r>
        <w:r w:rsidR="0004312A" w:rsidRPr="00DB625E" w:rsidDel="002714D7">
          <w:delText>points</w:delText>
        </w:r>
        <w:r w:rsidR="002749B4" w:rsidRPr="00DB625E" w:rsidDel="002714D7">
          <w:delText xml:space="preserve"> distributed </w:delText>
        </w:r>
        <w:r w:rsidR="00ED2E2F" w:rsidRPr="00DB625E" w:rsidDel="002714D7">
          <w:delText>in</w:delText>
        </w:r>
        <w:r w:rsidR="002749B4" w:rsidRPr="00DB625E" w:rsidDel="002714D7">
          <w:delText xml:space="preserve"> </w:delText>
        </w:r>
        <w:r w:rsidR="002F4C44" w:rsidRPr="00DB625E" w:rsidDel="002714D7">
          <w:delText xml:space="preserve">a </w:delText>
        </w:r>
        <w:r w:rsidR="002749B4" w:rsidRPr="00DB625E" w:rsidDel="002714D7">
          <w:delText xml:space="preserve">30-dimensional </w:delText>
        </w:r>
        <w:r w:rsidR="0004312A" w:rsidRPr="00DB625E" w:rsidDel="002714D7">
          <w:delText>IP</w:delText>
        </w:r>
        <w:r w:rsidR="002749B4" w:rsidRPr="00DB625E" w:rsidDel="002714D7">
          <w:delText xml:space="preserve"> space</w:delText>
        </w:r>
        <w:r w:rsidR="00ED2E2F" w:rsidRPr="00DB625E" w:rsidDel="002714D7">
          <w:delText xml:space="preserve"> which</w:delText>
        </w:r>
        <w:r w:rsidR="00B375C0" w:rsidRPr="00DB625E" w:rsidDel="002714D7">
          <w:delText xml:space="preserve"> would be reduced </w:delText>
        </w:r>
        <w:r w:rsidR="00FC518E" w:rsidRPr="00DB625E" w:rsidDel="002714D7">
          <w:delText>using</w:delText>
        </w:r>
        <w:r w:rsidR="00ED2E2F" w:rsidRPr="00DB625E" w:rsidDel="002714D7">
          <w:delText xml:space="preserve"> PCA</w:delText>
        </w:r>
        <w:r w:rsidR="00B375C0" w:rsidRPr="00DB625E" w:rsidDel="002714D7">
          <w:delText xml:space="preserve"> to reveal how tissue samples cluster </w:delText>
        </w:r>
        <w:r w:rsidR="00FC518E" w:rsidRPr="00DB625E" w:rsidDel="002714D7">
          <w:delText>according to</w:delText>
        </w:r>
        <w:r w:rsidR="00B375C0" w:rsidRPr="00DB625E" w:rsidDel="002714D7">
          <w:delText xml:space="preserve"> IP composition</w:delText>
        </w:r>
        <w:r w:rsidR="00812028" w:rsidRPr="00DB625E" w:rsidDel="002714D7">
          <w:delText>.</w:delText>
        </w:r>
        <w:r w:rsidR="00C108B5" w:rsidRPr="00DB625E" w:rsidDel="002714D7">
          <w:delText xml:space="preserve"> (</w:delText>
        </w:r>
        <w:r w:rsidR="00C108B5" w:rsidRPr="00DB625E" w:rsidDel="002714D7">
          <w:rPr>
            <w:b/>
          </w:rPr>
          <w:delText>b</w:delText>
        </w:r>
        <w:r w:rsidR="00C108B5" w:rsidRPr="00DB625E" w:rsidDel="002714D7">
          <w:delText xml:space="preserve">) Scree plot showing the fraction of </w:delText>
        </w:r>
        <w:r w:rsidR="00A1292C" w:rsidRPr="00DB625E" w:rsidDel="002714D7">
          <w:delText xml:space="preserve">explained </w:delText>
        </w:r>
        <w:r w:rsidR="006C6064" w:rsidRPr="00DB625E" w:rsidDel="002714D7">
          <w:delText>dataset</w:delText>
        </w:r>
        <w:r w:rsidR="00C108B5" w:rsidRPr="00DB625E" w:rsidDel="002714D7">
          <w:delText xml:space="preserve"> variance accounted for by </w:delText>
        </w:r>
        <w:r w:rsidR="00A1292C" w:rsidRPr="00DB625E" w:rsidDel="002714D7">
          <w:delText>each PC (bars) and c</w:delText>
        </w:r>
        <w:r w:rsidR="00E86B79" w:rsidRPr="00DB625E" w:rsidDel="002714D7">
          <w:delText xml:space="preserve">umulative </w:delText>
        </w:r>
        <w:r w:rsidR="00707D81" w:rsidRPr="00DB625E" w:rsidDel="002714D7">
          <w:delText>explained variance</w:delText>
        </w:r>
        <w:r w:rsidR="00A1292C" w:rsidRPr="00DB625E" w:rsidDel="002714D7">
          <w:delText xml:space="preserve"> (steps)</w:delText>
        </w:r>
        <w:r w:rsidR="00707D81" w:rsidRPr="00DB625E" w:rsidDel="002714D7">
          <w:delText xml:space="preserve"> </w:delText>
        </w:r>
        <w:r w:rsidR="00A1292C" w:rsidRPr="00DB625E" w:rsidDel="002714D7">
          <w:delText>with</w:delText>
        </w:r>
        <w:r w:rsidR="0053031D" w:rsidRPr="00DB625E" w:rsidDel="002714D7">
          <w:delText xml:space="preserve"> the</w:delText>
        </w:r>
        <w:r w:rsidR="00707D81" w:rsidRPr="00DB625E" w:rsidDel="002714D7">
          <w:delText xml:space="preserve"> inclusion of each additional PC</w:delText>
        </w:r>
        <w:r w:rsidR="00C108B5" w:rsidRPr="00DB625E" w:rsidDel="002714D7">
          <w:delText>.</w:delText>
        </w:r>
        <w:r w:rsidR="00255A28" w:rsidRPr="00DB625E" w:rsidDel="002714D7">
          <w:delText xml:space="preserve"> </w:delText>
        </w:r>
        <w:r w:rsidR="00C94BEC" w:rsidRPr="00DB625E" w:rsidDel="002714D7">
          <w:delText>(</w:delText>
        </w:r>
        <w:r w:rsidR="00255A28" w:rsidRPr="00DB625E" w:rsidDel="002714D7">
          <w:rPr>
            <w:b/>
          </w:rPr>
          <w:delText>c</w:delText>
        </w:r>
        <w:r w:rsidR="00C94BEC" w:rsidRPr="00DB625E" w:rsidDel="002714D7">
          <w:delText xml:space="preserve">) </w:delText>
        </w:r>
        <w:r w:rsidR="00F1142D" w:rsidRPr="00DB625E" w:rsidDel="002714D7">
          <w:delText xml:space="preserve">Score plot </w:delText>
        </w:r>
        <w:r w:rsidR="00321387" w:rsidRPr="00DB625E" w:rsidDel="002714D7">
          <w:delText xml:space="preserve">for </w:delText>
        </w:r>
        <w:r w:rsidR="000B523D" w:rsidRPr="00DB625E" w:rsidDel="002714D7">
          <w:delText>the</w:delText>
        </w:r>
        <w:r w:rsidR="00F1142D" w:rsidRPr="00DB625E" w:rsidDel="002714D7">
          <w:delText xml:space="preserve"> first 2 PCs. </w:delText>
        </w:r>
        <w:r w:rsidR="0019161F" w:rsidRPr="00DB625E" w:rsidDel="002714D7">
          <w:delText>S</w:delText>
        </w:r>
        <w:r w:rsidR="00F1142D" w:rsidRPr="00DB625E" w:rsidDel="002714D7">
          <w:delText xml:space="preserve">amples </w:delText>
        </w:r>
        <w:r w:rsidR="0040591C" w:rsidRPr="00DB625E" w:rsidDel="002714D7">
          <w:delText xml:space="preserve">are </w:delText>
        </w:r>
        <w:r w:rsidR="00F1142D" w:rsidRPr="00DB625E" w:rsidDel="002714D7">
          <w:delText>color</w:delText>
        </w:r>
        <w:r w:rsidR="0040591C" w:rsidRPr="00DB625E" w:rsidDel="002714D7">
          <w:delText>-</w:delText>
        </w:r>
        <w:r w:rsidR="00F1142D" w:rsidRPr="00DB625E" w:rsidDel="002714D7">
          <w:delText xml:space="preserve">coded </w:delText>
        </w:r>
        <w:r w:rsidR="0040591C" w:rsidRPr="00DB625E" w:rsidDel="002714D7">
          <w:delText>by</w:delText>
        </w:r>
        <w:r w:rsidR="00F1142D" w:rsidRPr="00DB625E" w:rsidDel="002714D7">
          <w:delText xml:space="preserve"> tissue. </w:delText>
        </w:r>
        <w:r w:rsidR="00C2277C" w:rsidRPr="00DB625E" w:rsidDel="002714D7">
          <w:delText>Circle, square, and star</w:delText>
        </w:r>
        <w:r w:rsidR="0040591C" w:rsidRPr="00DB625E" w:rsidDel="002714D7">
          <w:delText xml:space="preserve"> symbols</w:delText>
        </w:r>
        <w:r w:rsidR="00C2277C" w:rsidRPr="00DB625E" w:rsidDel="002714D7">
          <w:delText xml:space="preserve"> correspond to early, middle, and late-stage time points, respectively. Filled </w:delText>
        </w:r>
        <w:r w:rsidR="00B04841" w:rsidRPr="00DB625E" w:rsidDel="002714D7">
          <w:delText xml:space="preserve">symbols </w:delText>
        </w:r>
        <w:r w:rsidR="00F54009" w:rsidRPr="00DB625E" w:rsidDel="002714D7">
          <w:delText xml:space="preserve">correspond to </w:delText>
        </w:r>
        <w:r w:rsidR="00C2277C" w:rsidRPr="00DB625E" w:rsidDel="002714D7">
          <w:delText>control samples</w:delText>
        </w:r>
        <w:r w:rsidR="00F54009" w:rsidRPr="00DB625E" w:rsidDel="002714D7">
          <w:delText xml:space="preserve">, </w:delText>
        </w:r>
        <w:r w:rsidR="00C2277C" w:rsidRPr="00DB625E" w:rsidDel="002714D7">
          <w:delText xml:space="preserve">outlined </w:delText>
        </w:r>
        <w:r w:rsidR="00B04841" w:rsidRPr="00DB625E" w:rsidDel="002714D7">
          <w:delText xml:space="preserve">symbols </w:delText>
        </w:r>
        <w:r w:rsidR="00F54009" w:rsidRPr="00DB625E" w:rsidDel="002714D7">
          <w:delText xml:space="preserve">correspond to </w:delText>
        </w:r>
        <w:r w:rsidR="00F1142D" w:rsidRPr="00DB625E" w:rsidDel="002714D7">
          <w:delText>GBM</w:delText>
        </w:r>
        <w:r w:rsidR="00B04841" w:rsidRPr="00DB625E" w:rsidDel="002714D7">
          <w:delText>-burdened</w:delText>
        </w:r>
        <w:r w:rsidR="00F1142D" w:rsidRPr="00DB625E" w:rsidDel="002714D7">
          <w:delText xml:space="preserve"> samples.</w:delText>
        </w:r>
        <w:r w:rsidR="002505DB" w:rsidRPr="00DB625E" w:rsidDel="002714D7">
          <w:delText xml:space="preserve"> </w:delText>
        </w:r>
        <w:r w:rsidR="0057397B" w:rsidRPr="00DB625E" w:rsidDel="002714D7">
          <w:delText xml:space="preserve">Outliered </w:delText>
        </w:r>
        <w:r w:rsidR="00047486" w:rsidRPr="00DB625E" w:rsidDel="002714D7">
          <w:delText xml:space="preserve">blood, </w:delText>
        </w:r>
        <w:r w:rsidR="002505DB" w:rsidRPr="00DB625E" w:rsidDel="002714D7">
          <w:delText xml:space="preserve">bone marrow, and thymus samples </w:delText>
        </w:r>
        <w:r w:rsidR="00110751" w:rsidRPr="00DB625E" w:rsidDel="002714D7">
          <w:delText>of</w:delText>
        </w:r>
        <w:r w:rsidR="002505DB" w:rsidRPr="00DB625E" w:rsidDel="002714D7">
          <w:delText xml:space="preserve"> </w:delText>
        </w:r>
        <w:r w:rsidR="00391D1D" w:rsidRPr="00DB625E" w:rsidDel="002714D7">
          <w:delText xml:space="preserve">late-stage GBM-burdened </w:delText>
        </w:r>
        <w:r w:rsidR="002505DB" w:rsidRPr="00DB625E" w:rsidDel="002714D7">
          <w:delText>mouse 3</w:delText>
        </w:r>
        <w:r w:rsidR="004E376F" w:rsidRPr="00DB625E" w:rsidDel="002714D7">
          <w:delText xml:space="preserve"> </w:delText>
        </w:r>
        <w:r w:rsidR="00391D1D" w:rsidRPr="00DB625E" w:rsidDel="002714D7">
          <w:delText xml:space="preserve">are </w:delText>
        </w:r>
        <w:r w:rsidR="004E376F" w:rsidRPr="00DB625E" w:rsidDel="002714D7">
          <w:delText>circled</w:delText>
        </w:r>
        <w:r w:rsidR="002505DB" w:rsidRPr="00DB625E" w:rsidDel="002714D7">
          <w:delText>.</w:delText>
        </w:r>
        <w:r w:rsidR="00D63A8D" w:rsidRPr="00DB625E" w:rsidDel="002714D7">
          <w:delText xml:space="preserve"> </w:delText>
        </w:r>
        <w:r w:rsidR="006F76D6" w:rsidRPr="00DB625E" w:rsidDel="002714D7">
          <w:delText>(</w:delText>
        </w:r>
        <w:r w:rsidR="009013C7" w:rsidRPr="00DB625E" w:rsidDel="002714D7">
          <w:rPr>
            <w:b/>
          </w:rPr>
          <w:delText>d</w:delText>
        </w:r>
        <w:r w:rsidR="006F76D6" w:rsidRPr="00DB625E" w:rsidDel="002714D7">
          <w:delText xml:space="preserve">) </w:delText>
        </w:r>
        <w:r w:rsidR="00D63A8D" w:rsidRPr="00DB625E" w:rsidDel="002714D7">
          <w:delText xml:space="preserve">Loadings </w:delText>
        </w:r>
        <w:r w:rsidR="00033E52" w:rsidRPr="00DB625E" w:rsidDel="002714D7">
          <w:delText xml:space="preserve">plot for the first 2 PCs. </w:delText>
        </w:r>
        <w:r w:rsidR="00D63A8D" w:rsidRPr="00DB625E" w:rsidDel="002714D7">
          <w:delText>IPs</w:delText>
        </w:r>
        <w:r w:rsidR="00637C4C" w:rsidRPr="00DB625E" w:rsidDel="002714D7">
          <w:delText xml:space="preserve"> (color-coded by landmark population)</w:delText>
        </w:r>
        <w:r w:rsidR="00D63A8D" w:rsidRPr="00DB625E" w:rsidDel="002714D7">
          <w:delText xml:space="preserve"> </w:delText>
        </w:r>
        <w:r w:rsidR="00033E52" w:rsidRPr="00DB625E" w:rsidDel="002714D7">
          <w:delText>most strongly influencing</w:delText>
        </w:r>
        <w:r w:rsidR="00882714" w:rsidRPr="00DB625E" w:rsidDel="002714D7">
          <w:delText xml:space="preserve"> the component scores of</w:delText>
        </w:r>
        <w:r w:rsidR="00033E52" w:rsidRPr="00DB625E" w:rsidDel="002714D7">
          <w:delText xml:space="preserve"> </w:delText>
        </w:r>
        <w:r w:rsidR="00882714" w:rsidRPr="00DB625E" w:rsidDel="002714D7">
          <w:delText>PC1 (x-axis)</w:delText>
        </w:r>
        <w:r w:rsidR="00C84A46" w:rsidRPr="00DB625E" w:rsidDel="002714D7">
          <w:delText xml:space="preserve"> PC2</w:delText>
        </w:r>
        <w:r w:rsidR="00882714" w:rsidRPr="00DB625E" w:rsidDel="002714D7">
          <w:delText xml:space="preserve"> (y-axis) </w:delText>
        </w:r>
        <w:r w:rsidR="00321387" w:rsidRPr="00DB625E" w:rsidDel="002714D7">
          <w:delText xml:space="preserve">are </w:delText>
        </w:r>
        <w:r w:rsidR="00882714" w:rsidRPr="00DB625E" w:rsidDel="002714D7">
          <w:delText>circled</w:delText>
        </w:r>
        <w:r w:rsidR="00BD4CF1" w:rsidRPr="00DB625E" w:rsidDel="002714D7">
          <w:delText xml:space="preserve"> with the aliases of the specific IPs indicated</w:delText>
        </w:r>
        <w:r w:rsidR="00D63A8D" w:rsidRPr="00DB625E" w:rsidDel="002714D7">
          <w:delText>.</w:delText>
        </w:r>
        <w:r w:rsidR="006F76D6" w:rsidRPr="00DB625E" w:rsidDel="002714D7">
          <w:delText xml:space="preserve"> </w:delText>
        </w:r>
        <w:r w:rsidR="00770C8C" w:rsidRPr="00DB625E" w:rsidDel="002714D7">
          <w:delText>(</w:delText>
        </w:r>
        <w:r w:rsidR="00770C8C" w:rsidRPr="00DB625E" w:rsidDel="002714D7">
          <w:rPr>
            <w:b/>
          </w:rPr>
          <w:delText>e</w:delText>
        </w:r>
        <w:r w:rsidR="00770C8C" w:rsidRPr="00DB625E" w:rsidDel="002714D7">
          <w:delText xml:space="preserve">) </w:delText>
        </w:r>
        <w:r w:rsidR="00E224ED" w:rsidRPr="00DB625E" w:rsidDel="002714D7">
          <w:delText xml:space="preserve">Component scores (y-axis) of the study’s 48 bone marrow tissue samples stratified by time point (categorical x-axis) across the first 5 PCs. The bone marrow sample of late-stage GBM-burdened mouse 3 is highlighted in red. Loadings are shown for the respective PCs color-coded by landmark population; the 4 most influential IPs are explicitly indicated. </w:delText>
        </w:r>
        <w:r w:rsidR="006F76D6" w:rsidRPr="00DB625E" w:rsidDel="002714D7">
          <w:delText>(</w:delText>
        </w:r>
        <w:r w:rsidR="00770C8C" w:rsidRPr="00DB625E" w:rsidDel="002714D7">
          <w:rPr>
            <w:b/>
          </w:rPr>
          <w:delText>f</w:delText>
        </w:r>
        <w:r w:rsidR="006F76D6" w:rsidRPr="00DB625E" w:rsidDel="002714D7">
          <w:delText xml:space="preserve">) </w:delText>
        </w:r>
        <w:r w:rsidR="00320D63" w:rsidRPr="00DB625E" w:rsidDel="002714D7">
          <w:delText>Hierarchically-clustered heat</w:delText>
        </w:r>
        <w:r w:rsidR="000A4C6C" w:rsidRPr="00DB625E" w:rsidDel="002714D7">
          <w:delText xml:space="preserve">maps </w:delText>
        </w:r>
        <w:r w:rsidR="006F76D6" w:rsidRPr="00DB625E" w:rsidDel="002714D7">
          <w:delText xml:space="preserve">of </w:delText>
        </w:r>
        <w:r w:rsidR="0050238A" w:rsidRPr="00DB625E" w:rsidDel="002714D7">
          <w:delText>the</w:delText>
        </w:r>
        <w:r w:rsidR="00400E6F" w:rsidRPr="00DB625E" w:rsidDel="002714D7">
          <w:delText xml:space="preserve"> strength</w:delText>
        </w:r>
        <w:r w:rsidR="00AF6349" w:rsidRPr="00DB625E" w:rsidDel="002714D7">
          <w:delText xml:space="preserve"> (intensity)</w:delText>
        </w:r>
        <w:r w:rsidR="00400E6F" w:rsidRPr="00DB625E" w:rsidDel="002714D7">
          <w:delText xml:space="preserve"> and direction</w:delText>
        </w:r>
        <w:r w:rsidR="00AF6349" w:rsidRPr="00DB625E" w:rsidDel="002714D7">
          <w:delText xml:space="preserve"> (color</w:delText>
        </w:r>
        <w:r w:rsidR="001D1D78" w:rsidRPr="00DB625E" w:rsidDel="002714D7">
          <w:delText>)</w:delText>
        </w:r>
        <w:r w:rsidR="00400E6F" w:rsidRPr="00DB625E" w:rsidDel="002714D7">
          <w:delText xml:space="preserve"> of</w:delText>
        </w:r>
        <w:r w:rsidR="0050238A" w:rsidRPr="00DB625E" w:rsidDel="002714D7">
          <w:delText xml:space="preserve"> </w:delText>
        </w:r>
        <w:r w:rsidR="00400E6F" w:rsidRPr="00DB625E" w:rsidDel="002714D7">
          <w:delText xml:space="preserve">IP </w:delText>
        </w:r>
        <w:r w:rsidR="00437B6E" w:rsidRPr="00DB625E" w:rsidDel="002714D7">
          <w:delText>outliership ac</w:delText>
        </w:r>
        <w:r w:rsidR="00400E6F" w:rsidRPr="00DB625E" w:rsidDel="002714D7">
          <w:delText>r</w:delText>
        </w:r>
        <w:r w:rsidR="00437B6E" w:rsidRPr="00DB625E" w:rsidDel="002714D7">
          <w:delText>o</w:delText>
        </w:r>
        <w:r w:rsidR="00400E6F" w:rsidRPr="00DB625E" w:rsidDel="002714D7">
          <w:delText xml:space="preserve">ss the 8 </w:delText>
        </w:r>
        <w:r w:rsidR="000A4C6C" w:rsidRPr="00DB625E" w:rsidDel="002714D7">
          <w:delText>late-stage GBM-burdened mice</w:delText>
        </w:r>
        <w:r w:rsidR="00320D63" w:rsidRPr="00DB625E" w:rsidDel="002714D7">
          <w:delText xml:space="preserve"> (columns)</w:delText>
        </w:r>
        <w:r w:rsidR="00400E6F" w:rsidRPr="00DB625E" w:rsidDel="002714D7">
          <w:delText xml:space="preserve"> as </w:delText>
        </w:r>
        <w:r w:rsidR="00BE3316" w:rsidRPr="00DB625E" w:rsidDel="002714D7">
          <w:delText xml:space="preserve">determined by </w:delText>
        </w:r>
        <w:r w:rsidR="00BE3316" w:rsidRPr="00DB625E" w:rsidDel="002714D7">
          <w:rPr>
            <w:color w:val="262626"/>
          </w:rPr>
          <w:delText>dividing the percentage of each tissue-specific IP</w:delText>
        </w:r>
        <w:r w:rsidR="006F3CB3" w:rsidRPr="00DB625E" w:rsidDel="002714D7">
          <w:rPr>
            <w:color w:val="262626"/>
          </w:rPr>
          <w:delText xml:space="preserve"> (rows)</w:delText>
        </w:r>
        <w:r w:rsidR="00BE3316" w:rsidRPr="00DB625E" w:rsidDel="002714D7">
          <w:rPr>
            <w:color w:val="262626"/>
          </w:rPr>
          <w:delText xml:space="preserve"> in each mouse by its median value across the group of 8 bearing late-stage tumor burden</w:delText>
        </w:r>
        <w:r w:rsidR="000A4C6C" w:rsidRPr="00DB625E" w:rsidDel="002714D7">
          <w:delText xml:space="preserve">. </w:delText>
        </w:r>
        <w:r w:rsidR="008C7AC8" w:rsidRPr="00DB625E" w:rsidDel="002714D7">
          <w:delText>Clusters were calculated using the unweighted pair group method with arithmetic mea</w:delText>
        </w:r>
        <w:r w:rsidR="00014C0F" w:rsidRPr="00DB625E" w:rsidDel="002714D7">
          <w:delText xml:space="preserve">n (UPGMA) linkage algorithm and </w:delText>
        </w:r>
        <w:r w:rsidR="008C7AC8" w:rsidRPr="00DB625E" w:rsidDel="002714D7">
          <w:delText xml:space="preserve">the Euclidean distance metric. </w:delText>
        </w:r>
        <w:r w:rsidR="00FE0A60" w:rsidRPr="00DB625E" w:rsidDel="002714D7">
          <w:delText>Red</w:delText>
        </w:r>
        <w:r w:rsidR="001D1D78" w:rsidRPr="00DB625E" w:rsidDel="002714D7">
          <w:delText xml:space="preserve"> = </w:delText>
        </w:r>
        <w:r w:rsidR="00320D63" w:rsidRPr="00DB625E" w:rsidDel="002714D7">
          <w:delText xml:space="preserve">IP percentage </w:delText>
        </w:r>
        <w:r w:rsidR="001D1D78" w:rsidRPr="00DB625E" w:rsidDel="002714D7">
          <w:delText xml:space="preserve">&gt; </w:delText>
        </w:r>
        <w:r w:rsidR="00320D63" w:rsidRPr="00DB625E" w:rsidDel="002714D7">
          <w:delText>median</w:delText>
        </w:r>
        <w:r w:rsidR="006F3CB3" w:rsidRPr="00DB625E" w:rsidDel="002714D7">
          <w:delText>,</w:delText>
        </w:r>
        <w:r w:rsidR="00320D63" w:rsidRPr="00DB625E" w:rsidDel="002714D7">
          <w:delText xml:space="preserve"> </w:delText>
        </w:r>
        <w:r w:rsidR="006F3CB3" w:rsidRPr="00DB625E" w:rsidDel="002714D7">
          <w:delText>blue</w:delText>
        </w:r>
        <w:r w:rsidR="001D1D78" w:rsidRPr="00DB625E" w:rsidDel="002714D7">
          <w:delText xml:space="preserve"> = </w:delText>
        </w:r>
        <w:r w:rsidR="00320D63" w:rsidRPr="00DB625E" w:rsidDel="002714D7">
          <w:delText xml:space="preserve">IP percentage </w:delText>
        </w:r>
        <w:r w:rsidR="001D1D78" w:rsidRPr="00DB625E" w:rsidDel="002714D7">
          <w:delText>&lt;</w:delText>
        </w:r>
        <w:r w:rsidR="00320D63" w:rsidRPr="00DB625E" w:rsidDel="002714D7">
          <w:delText xml:space="preserve"> median. M</w:delText>
        </w:r>
        <w:r w:rsidR="00B072BD" w:rsidRPr="00DB625E" w:rsidDel="002714D7">
          <w:delText>ouse 3</w:delText>
        </w:r>
        <w:r w:rsidR="009F6DD1" w:rsidRPr="00DB625E" w:rsidDel="002714D7">
          <w:delText xml:space="preserve"> </w:delText>
        </w:r>
        <w:r w:rsidR="00320D63" w:rsidRPr="00DB625E" w:rsidDel="002714D7">
          <w:delText xml:space="preserve">and its most </w:delText>
        </w:r>
        <w:r w:rsidR="001D1D78" w:rsidRPr="00DB625E" w:rsidDel="002714D7">
          <w:delText>significantly</w:delText>
        </w:r>
        <w:r w:rsidR="00320D63" w:rsidRPr="00DB625E" w:rsidDel="002714D7">
          <w:delText xml:space="preserve"> outliered </w:delText>
        </w:r>
        <w:r w:rsidR="006F3CB3" w:rsidRPr="00DB625E" w:rsidDel="002714D7">
          <w:delText xml:space="preserve">tissue-specific </w:delText>
        </w:r>
        <w:r w:rsidR="00320D63" w:rsidRPr="00DB625E" w:rsidDel="002714D7">
          <w:delText xml:space="preserve">IPs are </w:delText>
        </w:r>
        <w:r w:rsidR="006F3CB3" w:rsidRPr="00DB625E" w:rsidDel="002714D7">
          <w:delText>highlighted</w:delText>
        </w:r>
        <w:r w:rsidR="001D1D78" w:rsidRPr="00DB625E" w:rsidDel="002714D7">
          <w:delText xml:space="preserve"> </w:delText>
        </w:r>
        <w:r w:rsidR="00B072BD" w:rsidRPr="00DB625E" w:rsidDel="002714D7">
          <w:delText>in red</w:delText>
        </w:r>
        <w:r w:rsidR="000F71D1" w:rsidRPr="00DB625E" w:rsidDel="002714D7">
          <w:delText>.</w:delText>
        </w:r>
        <w:r w:rsidR="0005494A" w:rsidRPr="00DB625E" w:rsidDel="002714D7">
          <w:delText xml:space="preserve"> (</w:delText>
        </w:r>
        <w:r w:rsidR="009E56B6" w:rsidRPr="00DB625E" w:rsidDel="002714D7">
          <w:rPr>
            <w:b/>
          </w:rPr>
          <w:delText xml:space="preserve">g </w:delText>
        </w:r>
        <w:r w:rsidR="009E56B6" w:rsidRPr="00DB625E" w:rsidDel="002714D7">
          <w:delText>and</w:delText>
        </w:r>
        <w:r w:rsidR="009E56B6" w:rsidRPr="00DB625E" w:rsidDel="002714D7">
          <w:rPr>
            <w:b/>
          </w:rPr>
          <w:delText xml:space="preserve"> h</w:delText>
        </w:r>
        <w:r w:rsidR="0005494A" w:rsidRPr="00DB625E" w:rsidDel="002714D7">
          <w:delText>) Percentage of Ly6C</w:delText>
        </w:r>
        <w:r w:rsidR="0005494A" w:rsidRPr="00DB625E" w:rsidDel="002714D7">
          <w:rPr>
            <w:vertAlign w:val="superscript"/>
          </w:rPr>
          <w:delText>-</w:delText>
        </w:r>
        <w:r w:rsidR="0005494A" w:rsidRPr="00DB625E" w:rsidDel="002714D7">
          <w:delText xml:space="preserve"> PMN cells in bone marrow</w:delText>
        </w:r>
        <w:r w:rsidR="009E56B6" w:rsidRPr="00DB625E" w:rsidDel="002714D7">
          <w:delText xml:space="preserve"> (g) and blood (h)</w:delText>
        </w:r>
        <w:r w:rsidR="0005494A" w:rsidRPr="00DB625E" w:rsidDel="002714D7">
          <w:delText xml:space="preserve"> across </w:delText>
        </w:r>
        <w:r w:rsidR="00FA2F0E" w:rsidRPr="00DB625E" w:rsidDel="002714D7">
          <w:delText xml:space="preserve">the study’s 48 </w:delText>
        </w:r>
        <w:r w:rsidR="0005494A" w:rsidRPr="00DB625E" w:rsidDel="002714D7">
          <w:delText>biological replicates. Late-stage GBM-burdened mouse 3 is indicated. (</w:delText>
        </w:r>
        <w:r w:rsidR="003E3B82" w:rsidRPr="00DB625E" w:rsidDel="002714D7">
          <w:rPr>
            <w:b/>
          </w:rPr>
          <w:delText>i</w:delText>
        </w:r>
        <w:r w:rsidR="003C10DF" w:rsidRPr="00DB625E" w:rsidDel="002714D7">
          <w:delText>)</w:delText>
        </w:r>
        <w:r w:rsidR="004B2C03" w:rsidRPr="00DB625E" w:rsidDel="002714D7">
          <w:delText xml:space="preserve"> Stacked bar chart </w:delText>
        </w:r>
        <w:r w:rsidR="001E7025" w:rsidRPr="00DB625E" w:rsidDel="002714D7">
          <w:delText>of</w:delText>
        </w:r>
        <w:r w:rsidR="004B2C03" w:rsidRPr="00DB625E" w:rsidDel="002714D7">
          <w:delText xml:space="preserve"> the </w:delText>
        </w:r>
        <w:r w:rsidR="001E7025" w:rsidRPr="00DB625E" w:rsidDel="002714D7">
          <w:delText>Ly6C</w:delText>
        </w:r>
        <w:r w:rsidR="001E7025" w:rsidRPr="00DB625E" w:rsidDel="002714D7">
          <w:rPr>
            <w:vertAlign w:val="superscript"/>
          </w:rPr>
          <w:delText>-</w:delText>
        </w:r>
        <w:r w:rsidR="001E7025" w:rsidRPr="00DB625E" w:rsidDel="002714D7">
          <w:delText xml:space="preserve"> PMN blood-to-bone marrow </w:delText>
        </w:r>
        <w:r w:rsidR="004B2C03" w:rsidRPr="00DB625E" w:rsidDel="002714D7">
          <w:delText xml:space="preserve">ratio </w:delText>
        </w:r>
        <w:r w:rsidR="001E7025" w:rsidRPr="00DB625E" w:rsidDel="002714D7">
          <w:delText>in control (</w:delText>
        </w:r>
        <w:r w:rsidR="008B08AC" w:rsidRPr="00DB625E" w:rsidDel="002714D7">
          <w:delText>blue</w:delText>
        </w:r>
        <w:r w:rsidR="001E7025" w:rsidRPr="00DB625E" w:rsidDel="002714D7">
          <w:delText xml:space="preserve">) and GBM-burdened (green) mice at </w:delText>
        </w:r>
        <w:r w:rsidR="008B08AC" w:rsidRPr="00DB625E" w:rsidDel="002714D7">
          <w:delText>the study’s</w:delText>
        </w:r>
        <w:r w:rsidR="001E7025" w:rsidRPr="00DB625E" w:rsidDel="002714D7">
          <w:delText xml:space="preserve"> </w:delText>
        </w:r>
        <w:r w:rsidR="008B08AC" w:rsidRPr="00DB625E" w:rsidDel="002714D7">
          <w:delText xml:space="preserve">3 </w:delText>
        </w:r>
        <w:r w:rsidR="001E7025" w:rsidRPr="00DB625E" w:rsidDel="002714D7">
          <w:delText>time point</w:delText>
        </w:r>
        <w:r w:rsidR="008B08AC" w:rsidRPr="00DB625E" w:rsidDel="002714D7">
          <w:delText>s</w:delText>
        </w:r>
        <w:r w:rsidR="005E586E" w:rsidRPr="00DB625E" w:rsidDel="002714D7">
          <w:delText>. Bar height has</w:delText>
        </w:r>
        <w:r w:rsidR="004B2C03" w:rsidRPr="00DB625E" w:rsidDel="002714D7">
          <w:delText xml:space="preserve"> been normalized to 1 to facilitate comparison between </w:delText>
        </w:r>
        <w:r w:rsidR="00C86A21" w:rsidRPr="00DB625E" w:rsidDel="002714D7">
          <w:delText xml:space="preserve">the two </w:delText>
        </w:r>
        <w:r w:rsidR="00FC5C78" w:rsidRPr="00DB625E" w:rsidDel="002714D7">
          <w:delText xml:space="preserve">experimental </w:delText>
        </w:r>
        <w:r w:rsidR="004B2C03" w:rsidRPr="00DB625E" w:rsidDel="002714D7">
          <w:delText>conditions.</w:delText>
        </w:r>
        <w:r w:rsidR="00E10CFB" w:rsidRPr="00DB625E" w:rsidDel="002714D7">
          <w:delText xml:space="preserve"> (</w:delText>
        </w:r>
        <w:r w:rsidR="00E10CFB" w:rsidRPr="00DB625E" w:rsidDel="002714D7">
          <w:rPr>
            <w:b/>
          </w:rPr>
          <w:delText>j</w:delText>
        </w:r>
        <w:r w:rsidR="00E10CFB" w:rsidRPr="00DB625E" w:rsidDel="002714D7">
          <w:delText>)</w:delText>
        </w:r>
        <w:r w:rsidR="00CE55F8" w:rsidRPr="00DB625E" w:rsidDel="002714D7">
          <w:delText xml:space="preserve"> Scatter plots of the percentage of the Ly6C</w:delText>
        </w:r>
        <w:r w:rsidR="00CE55F8" w:rsidRPr="00DB625E" w:rsidDel="002714D7">
          <w:rPr>
            <w:vertAlign w:val="superscript"/>
          </w:rPr>
          <w:delText>-</w:delText>
        </w:r>
        <w:r w:rsidR="00CE55F8" w:rsidRPr="00DB625E" w:rsidDel="002714D7">
          <w:delText xml:space="preserve"> PMN (x-axis) versus PMN (y-axis) IPs at the late-stage time point in control (left) and GBM-burdened (right) mice. Regression lines, error models, and coefficients of determination (R</w:delText>
        </w:r>
        <w:r w:rsidR="00CE55F8" w:rsidRPr="00DB625E" w:rsidDel="002714D7">
          <w:rPr>
            <w:vertAlign w:val="superscript"/>
          </w:rPr>
          <w:delText>2</w:delText>
        </w:r>
        <w:r w:rsidR="00CE55F8" w:rsidRPr="00DB625E" w:rsidDel="002714D7">
          <w:delText>) values are shown.</w:delText>
        </w:r>
      </w:del>
    </w:p>
    <w:sectPr w:rsidR="00157C13" w:rsidRPr="00DB625E" w:rsidSect="00DB2F34">
      <w:headerReference w:type="default" r:id="rId8"/>
      <w:footerReference w:type="even" r:id="rId9"/>
      <w:footerReference w:type="defaul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044FA" w14:textId="77777777" w:rsidR="0002111D" w:rsidRDefault="0002111D" w:rsidP="00B66989">
      <w:r>
        <w:separator/>
      </w:r>
    </w:p>
  </w:endnote>
  <w:endnote w:type="continuationSeparator" w:id="0">
    <w:p w14:paraId="42CFF11F" w14:textId="77777777" w:rsidR="0002111D" w:rsidRDefault="0002111D" w:rsidP="00B66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C539" w14:textId="77777777" w:rsidR="000835A9" w:rsidRDefault="000835A9" w:rsidP="000E63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568F70" w14:textId="77777777" w:rsidR="000835A9" w:rsidRDefault="000835A9" w:rsidP="000E63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E87D" w14:textId="71EBB90B" w:rsidR="000835A9" w:rsidRPr="000E63F3" w:rsidRDefault="000835A9" w:rsidP="000E63F3">
    <w:pPr>
      <w:pStyle w:val="Footer"/>
      <w:framePr w:wrap="around" w:vAnchor="text" w:hAnchor="margin" w:xAlign="right" w:y="1"/>
      <w:rPr>
        <w:rStyle w:val="PageNumber"/>
        <w:rFonts w:ascii="Arial" w:hAnsi="Arial" w:cs="Arial"/>
        <w:sz w:val="24"/>
        <w:szCs w:val="24"/>
      </w:rPr>
    </w:pPr>
    <w:r w:rsidRPr="000E63F3">
      <w:rPr>
        <w:rStyle w:val="PageNumber"/>
        <w:rFonts w:ascii="Arial" w:hAnsi="Arial" w:cs="Arial"/>
        <w:sz w:val="24"/>
        <w:szCs w:val="24"/>
      </w:rPr>
      <w:fldChar w:fldCharType="begin"/>
    </w:r>
    <w:r w:rsidRPr="000E63F3">
      <w:rPr>
        <w:rStyle w:val="PageNumber"/>
        <w:rFonts w:ascii="Arial" w:hAnsi="Arial" w:cs="Arial"/>
        <w:sz w:val="24"/>
        <w:szCs w:val="24"/>
      </w:rPr>
      <w:instrText xml:space="preserve">PAGE  </w:instrText>
    </w:r>
    <w:r w:rsidRPr="000E63F3">
      <w:rPr>
        <w:rStyle w:val="PageNumber"/>
        <w:rFonts w:ascii="Arial" w:hAnsi="Arial" w:cs="Arial"/>
        <w:sz w:val="24"/>
        <w:szCs w:val="24"/>
      </w:rPr>
      <w:fldChar w:fldCharType="separate"/>
    </w:r>
    <w:r>
      <w:rPr>
        <w:rStyle w:val="PageNumber"/>
        <w:rFonts w:ascii="Arial" w:hAnsi="Arial" w:cs="Arial"/>
        <w:noProof/>
        <w:sz w:val="24"/>
        <w:szCs w:val="24"/>
      </w:rPr>
      <w:t>11</w:t>
    </w:r>
    <w:r w:rsidRPr="000E63F3">
      <w:rPr>
        <w:rStyle w:val="PageNumber"/>
        <w:rFonts w:ascii="Arial" w:hAnsi="Arial" w:cs="Arial"/>
        <w:sz w:val="24"/>
        <w:szCs w:val="24"/>
      </w:rPr>
      <w:fldChar w:fldCharType="end"/>
    </w:r>
  </w:p>
  <w:p w14:paraId="7A16E668" w14:textId="0E18F228" w:rsidR="000835A9" w:rsidRPr="00926910" w:rsidRDefault="000835A9" w:rsidP="000E63F3">
    <w:pPr>
      <w:pStyle w:val="Footer"/>
      <w:ind w:right="360"/>
      <w:jc w:val="right"/>
      <w:rPr>
        <w:rFonts w:ascii="Arial" w:hAnsi="Arial"/>
        <w:sz w:val="24"/>
      </w:rPr>
    </w:pPr>
  </w:p>
  <w:p w14:paraId="0F173CA9" w14:textId="2494D1F0" w:rsidR="000835A9" w:rsidRPr="0030364F" w:rsidRDefault="000835A9" w:rsidP="0030364F">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3FE02" w14:textId="77777777" w:rsidR="0002111D" w:rsidRDefault="0002111D" w:rsidP="00B66989">
      <w:r>
        <w:separator/>
      </w:r>
    </w:p>
  </w:footnote>
  <w:footnote w:type="continuationSeparator" w:id="0">
    <w:p w14:paraId="2C27DAF9" w14:textId="77777777" w:rsidR="0002111D" w:rsidRDefault="0002111D" w:rsidP="00B66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838C2" w14:textId="1CA340C1" w:rsidR="000835A9" w:rsidRPr="0064185C" w:rsidRDefault="000835A9" w:rsidP="00D07F8C">
    <w:pPr>
      <w:pStyle w:val="Header"/>
      <w:jc w:val="right"/>
      <w:rPr>
        <w:rFonts w:ascii="Times New Roman" w:hAnsi="Times New Roman" w:cs="Times New Roman"/>
        <w:sz w:val="24"/>
      </w:rPr>
    </w:pPr>
    <w:r w:rsidRPr="0064185C">
      <w:rPr>
        <w:rFonts w:ascii="Times New Roman" w:hAnsi="Times New Roman" w:cs="Times New Roman"/>
        <w:sz w:val="24"/>
      </w:rPr>
      <w:t xml:space="preserve">Systemic </w:t>
    </w:r>
    <w:ins w:id="9573" w:author="Microsoft Office User" w:date="2018-11-26T15:37:00Z">
      <w:r w:rsidR="005204A6">
        <w:rPr>
          <w:rFonts w:ascii="Times New Roman" w:hAnsi="Times New Roman" w:cs="Times New Roman"/>
          <w:sz w:val="24"/>
        </w:rPr>
        <w:t>L</w:t>
      </w:r>
    </w:ins>
    <w:del w:id="9574" w:author="Microsoft Office User" w:date="2018-11-26T15:37:00Z">
      <w:r w:rsidRPr="0064185C" w:rsidDel="005204A6">
        <w:rPr>
          <w:rFonts w:ascii="Times New Roman" w:hAnsi="Times New Roman" w:cs="Times New Roman"/>
          <w:sz w:val="24"/>
        </w:rPr>
        <w:delText>l</w:delText>
      </w:r>
    </w:del>
    <w:r w:rsidRPr="0064185C">
      <w:rPr>
        <w:rFonts w:ascii="Times New Roman" w:hAnsi="Times New Roman" w:cs="Times New Roman"/>
        <w:sz w:val="24"/>
      </w:rPr>
      <w:t xml:space="preserve">ymphoid </w:t>
    </w:r>
    <w:ins w:id="9575" w:author="Microsoft Office User" w:date="2018-11-26T15:37:00Z">
      <w:r w:rsidR="005204A6">
        <w:rPr>
          <w:rFonts w:ascii="Times New Roman" w:hAnsi="Times New Roman" w:cs="Times New Roman"/>
          <w:sz w:val="24"/>
        </w:rPr>
        <w:t>A</w:t>
      </w:r>
    </w:ins>
    <w:del w:id="9576" w:author="Microsoft Office User" w:date="2018-11-26T15:37:00Z">
      <w:r w:rsidRPr="0064185C" w:rsidDel="005204A6">
        <w:rPr>
          <w:rFonts w:ascii="Times New Roman" w:hAnsi="Times New Roman" w:cs="Times New Roman"/>
          <w:sz w:val="24"/>
        </w:rPr>
        <w:delText>a</w:delText>
      </w:r>
    </w:del>
    <w:r w:rsidRPr="0064185C">
      <w:rPr>
        <w:rFonts w:ascii="Times New Roman" w:hAnsi="Times New Roman" w:cs="Times New Roman"/>
        <w:sz w:val="24"/>
      </w:rPr>
      <w:t xml:space="preserve">rchitecture </w:t>
    </w:r>
    <w:ins w:id="9577" w:author="Microsoft Office User" w:date="2018-11-26T15:37:00Z">
      <w:r w:rsidR="005204A6">
        <w:rPr>
          <w:rFonts w:ascii="Times New Roman" w:hAnsi="Times New Roman" w:cs="Times New Roman"/>
          <w:sz w:val="24"/>
        </w:rPr>
        <w:t>R</w:t>
      </w:r>
    </w:ins>
    <w:del w:id="9578" w:author="Microsoft Office User" w:date="2018-11-26T15:37:00Z">
      <w:r w:rsidRPr="0064185C" w:rsidDel="005204A6">
        <w:rPr>
          <w:rFonts w:ascii="Times New Roman" w:hAnsi="Times New Roman" w:cs="Times New Roman"/>
          <w:sz w:val="24"/>
        </w:rPr>
        <w:delText>r</w:delText>
      </w:r>
    </w:del>
    <w:r w:rsidRPr="0064185C">
      <w:rPr>
        <w:rFonts w:ascii="Times New Roman" w:hAnsi="Times New Roman" w:cs="Times New Roman"/>
        <w:sz w:val="24"/>
      </w:rPr>
      <w:t xml:space="preserve">esponse </w:t>
    </w:r>
    <w:ins w:id="9579" w:author="Microsoft Office User" w:date="2018-11-26T15:37:00Z">
      <w:r w:rsidR="005204A6">
        <w:rPr>
          <w:rFonts w:ascii="Times New Roman" w:hAnsi="Times New Roman" w:cs="Times New Roman"/>
          <w:sz w:val="24"/>
        </w:rPr>
        <w:t>A</w:t>
      </w:r>
    </w:ins>
    <w:del w:id="9580" w:author="Microsoft Office User" w:date="2018-11-26T15:37:00Z">
      <w:r w:rsidRPr="0064185C" w:rsidDel="005204A6">
        <w:rPr>
          <w:rFonts w:ascii="Times New Roman" w:hAnsi="Times New Roman" w:cs="Times New Roman"/>
          <w:sz w:val="24"/>
        </w:rPr>
        <w:delText>a</w:delText>
      </w:r>
    </w:del>
    <w:r w:rsidRPr="0064185C">
      <w:rPr>
        <w:rFonts w:ascii="Times New Roman" w:hAnsi="Times New Roman" w:cs="Times New Roman"/>
        <w:sz w:val="24"/>
      </w:rPr>
      <w:t>ssessment (SYLARAS)</w:t>
    </w:r>
  </w:p>
  <w:p w14:paraId="10135171" w14:textId="77777777" w:rsidR="000835A9" w:rsidRDefault="00083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5C1"/>
    <w:multiLevelType w:val="multilevel"/>
    <w:tmpl w:val="86ACF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E966B6"/>
    <w:multiLevelType w:val="hybridMultilevel"/>
    <w:tmpl w:val="470AB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A6720"/>
    <w:multiLevelType w:val="multilevel"/>
    <w:tmpl w:val="531494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44F0B6C"/>
    <w:multiLevelType w:val="hybridMultilevel"/>
    <w:tmpl w:val="9D6E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1450B4"/>
    <w:multiLevelType w:val="hybridMultilevel"/>
    <w:tmpl w:val="0C36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81415E"/>
    <w:multiLevelType w:val="hybridMultilevel"/>
    <w:tmpl w:val="A710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A694D"/>
    <w:multiLevelType w:val="multilevel"/>
    <w:tmpl w:val="DF3C79EE"/>
    <w:lvl w:ilvl="0">
      <w:start w:val="1"/>
      <w:numFmt w:val="bullet"/>
      <w:lvlText w:val=""/>
      <w:lvlJc w:val="left"/>
      <w:pPr>
        <w:ind w:left="14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CC16B4E"/>
    <w:multiLevelType w:val="multilevel"/>
    <w:tmpl w:val="9912BF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D5E029D"/>
    <w:multiLevelType w:val="hybridMultilevel"/>
    <w:tmpl w:val="0BCCFC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E35F6C"/>
    <w:multiLevelType w:val="hybridMultilevel"/>
    <w:tmpl w:val="1FA2E7FE"/>
    <w:lvl w:ilvl="0" w:tplc="04090001">
      <w:start w:val="1"/>
      <w:numFmt w:val="bullet"/>
      <w:lvlText w:val=""/>
      <w:lvlJc w:val="left"/>
      <w:pPr>
        <w:ind w:left="720" w:hanging="360"/>
      </w:pPr>
      <w:rPr>
        <w:rFonts w:ascii="Symbol" w:hAnsi="Symbol" w:hint="default"/>
      </w:rPr>
    </w:lvl>
    <w:lvl w:ilvl="1" w:tplc="7E6A2D88">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B4FB8"/>
    <w:multiLevelType w:val="hybridMultilevel"/>
    <w:tmpl w:val="FA18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3443AE"/>
    <w:multiLevelType w:val="hybridMultilevel"/>
    <w:tmpl w:val="09D0BF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A2214E"/>
    <w:multiLevelType w:val="hybridMultilevel"/>
    <w:tmpl w:val="F02EAE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E3AE5"/>
    <w:multiLevelType w:val="hybridMultilevel"/>
    <w:tmpl w:val="C48CBFE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21062AA7"/>
    <w:multiLevelType w:val="hybridMultilevel"/>
    <w:tmpl w:val="9FE8EF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944CBC"/>
    <w:multiLevelType w:val="hybridMultilevel"/>
    <w:tmpl w:val="FCAE3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CA7DE8"/>
    <w:multiLevelType w:val="hybridMultilevel"/>
    <w:tmpl w:val="36AE13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7221CD"/>
    <w:multiLevelType w:val="hybridMultilevel"/>
    <w:tmpl w:val="F492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64C2D"/>
    <w:multiLevelType w:val="hybridMultilevel"/>
    <w:tmpl w:val="610436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E3B45"/>
    <w:multiLevelType w:val="hybridMultilevel"/>
    <w:tmpl w:val="37D4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67263"/>
    <w:multiLevelType w:val="hybridMultilevel"/>
    <w:tmpl w:val="E78A5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1D75DB"/>
    <w:multiLevelType w:val="hybridMultilevel"/>
    <w:tmpl w:val="9A04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12359"/>
    <w:multiLevelType w:val="hybridMultilevel"/>
    <w:tmpl w:val="AAE0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737FE2"/>
    <w:multiLevelType w:val="hybridMultilevel"/>
    <w:tmpl w:val="8E7E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8D5B88"/>
    <w:multiLevelType w:val="multilevel"/>
    <w:tmpl w:val="EA6A762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F8F77D6"/>
    <w:multiLevelType w:val="multilevel"/>
    <w:tmpl w:val="22CA1BA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FF11163"/>
    <w:multiLevelType w:val="hybridMultilevel"/>
    <w:tmpl w:val="77E05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F4DCD"/>
    <w:multiLevelType w:val="hybridMultilevel"/>
    <w:tmpl w:val="FF643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E2C70"/>
    <w:multiLevelType w:val="multilevel"/>
    <w:tmpl w:val="D86A01E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DBE0E9D"/>
    <w:multiLevelType w:val="hybridMultilevel"/>
    <w:tmpl w:val="E68E69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7971C6"/>
    <w:multiLevelType w:val="hybridMultilevel"/>
    <w:tmpl w:val="270E8B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46D69"/>
    <w:multiLevelType w:val="hybridMultilevel"/>
    <w:tmpl w:val="2BD04A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112539"/>
    <w:multiLevelType w:val="hybridMultilevel"/>
    <w:tmpl w:val="818C7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F5A91"/>
    <w:multiLevelType w:val="hybridMultilevel"/>
    <w:tmpl w:val="7AE4FCA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4665D"/>
    <w:multiLevelType w:val="hybridMultilevel"/>
    <w:tmpl w:val="A532029A"/>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7438D"/>
    <w:multiLevelType w:val="hybridMultilevel"/>
    <w:tmpl w:val="715C3D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79B78F0"/>
    <w:multiLevelType w:val="hybridMultilevel"/>
    <w:tmpl w:val="1340F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1C3A9C"/>
    <w:multiLevelType w:val="hybridMultilevel"/>
    <w:tmpl w:val="96FA9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FB04E7"/>
    <w:multiLevelType w:val="hybridMultilevel"/>
    <w:tmpl w:val="6A6C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295EA2"/>
    <w:multiLevelType w:val="hybridMultilevel"/>
    <w:tmpl w:val="9B521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4719B0"/>
    <w:multiLevelType w:val="hybridMultilevel"/>
    <w:tmpl w:val="D86A01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E11A73"/>
    <w:multiLevelType w:val="multilevel"/>
    <w:tmpl w:val="5EB0FB6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9FA2BEC"/>
    <w:multiLevelType w:val="hybridMultilevel"/>
    <w:tmpl w:val="BF326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F3351"/>
    <w:multiLevelType w:val="hybridMultilevel"/>
    <w:tmpl w:val="BA14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10"/>
  </w:num>
  <w:num w:numId="5">
    <w:abstractNumId w:val="9"/>
  </w:num>
  <w:num w:numId="6">
    <w:abstractNumId w:val="8"/>
  </w:num>
  <w:num w:numId="7">
    <w:abstractNumId w:val="27"/>
  </w:num>
  <w:num w:numId="8">
    <w:abstractNumId w:val="14"/>
  </w:num>
  <w:num w:numId="9">
    <w:abstractNumId w:val="13"/>
  </w:num>
  <w:num w:numId="10">
    <w:abstractNumId w:val="23"/>
  </w:num>
  <w:num w:numId="11">
    <w:abstractNumId w:val="19"/>
  </w:num>
  <w:num w:numId="12">
    <w:abstractNumId w:val="33"/>
  </w:num>
  <w:num w:numId="13">
    <w:abstractNumId w:val="39"/>
  </w:num>
  <w:num w:numId="14">
    <w:abstractNumId w:val="26"/>
  </w:num>
  <w:num w:numId="15">
    <w:abstractNumId w:val="16"/>
  </w:num>
  <w:num w:numId="16">
    <w:abstractNumId w:val="34"/>
  </w:num>
  <w:num w:numId="17">
    <w:abstractNumId w:val="30"/>
  </w:num>
  <w:num w:numId="18">
    <w:abstractNumId w:val="35"/>
  </w:num>
  <w:num w:numId="19">
    <w:abstractNumId w:val="12"/>
  </w:num>
  <w:num w:numId="20">
    <w:abstractNumId w:val="20"/>
  </w:num>
  <w:num w:numId="21">
    <w:abstractNumId w:val="18"/>
  </w:num>
  <w:num w:numId="22">
    <w:abstractNumId w:val="32"/>
  </w:num>
  <w:num w:numId="23">
    <w:abstractNumId w:val="36"/>
  </w:num>
  <w:num w:numId="24">
    <w:abstractNumId w:val="3"/>
  </w:num>
  <w:num w:numId="25">
    <w:abstractNumId w:val="42"/>
  </w:num>
  <w:num w:numId="26">
    <w:abstractNumId w:val="7"/>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21"/>
  </w:num>
  <w:num w:numId="43">
    <w:abstractNumId w:val="40"/>
  </w:num>
  <w:num w:numId="44">
    <w:abstractNumId w:val="24"/>
  </w:num>
  <w:num w:numId="45">
    <w:abstractNumId w:val="11"/>
  </w:num>
  <w:num w:numId="46">
    <w:abstractNumId w:val="0"/>
  </w:num>
  <w:num w:numId="47">
    <w:abstractNumId w:val="41"/>
  </w:num>
  <w:num w:numId="48">
    <w:abstractNumId w:val="6"/>
  </w:num>
  <w:num w:numId="49">
    <w:abstractNumId w:val="29"/>
  </w:num>
  <w:num w:numId="50">
    <w:abstractNumId w:val="28"/>
  </w:num>
  <w:num w:numId="51">
    <w:abstractNumId w:val="43"/>
  </w:num>
  <w:num w:numId="52">
    <w:abstractNumId w:val="25"/>
  </w:num>
  <w:num w:numId="53">
    <w:abstractNumId w:val="31"/>
  </w:num>
  <w:num w:numId="54">
    <w:abstractNumId w:val="1"/>
  </w:num>
  <w:num w:numId="55">
    <w:abstractNumId w:val="2"/>
  </w:num>
  <w:num w:numId="56">
    <w:abstractNumId w:val="5"/>
  </w:num>
  <w:num w:numId="57">
    <w:abstractNumId w:val="37"/>
  </w:num>
  <w:num w:numId="58">
    <w:abstractNumId w:val="1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Gregory Joseph">
    <w15:presenceInfo w15:providerId="None" w15:userId="Baker, Gregory Joseph"/>
  </w15:person>
  <w15:person w15:author="Microsoft Office User">
    <w15:presenceInfo w15:providerId="None" w15:userId="Microsoft Office User"/>
  </w15:person>
  <w15:person w15:author="psorger@gmail.com">
    <w15:presenceInfo w15:providerId="Windows Live" w15:userId="2eea0bad2ef4a4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activeWritingStyle w:appName="MSWord" w:lang="en-US" w:vendorID="64" w:dllVersion="6" w:nlCheck="1" w:checkStyle="1"/>
  <w:activeWritingStyle w:appName="MSWord" w:lang="en-US" w:vendorID="64" w:dllVersion="409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0F"/>
    <w:rsid w:val="0000013F"/>
    <w:rsid w:val="000002BD"/>
    <w:rsid w:val="000003F6"/>
    <w:rsid w:val="00000AC4"/>
    <w:rsid w:val="00000C9A"/>
    <w:rsid w:val="00000DEA"/>
    <w:rsid w:val="00000FC5"/>
    <w:rsid w:val="0000137C"/>
    <w:rsid w:val="000016E8"/>
    <w:rsid w:val="00001A15"/>
    <w:rsid w:val="00001BE5"/>
    <w:rsid w:val="00001F0C"/>
    <w:rsid w:val="00001F4B"/>
    <w:rsid w:val="000020E3"/>
    <w:rsid w:val="00002158"/>
    <w:rsid w:val="000022A2"/>
    <w:rsid w:val="000025F4"/>
    <w:rsid w:val="00002C40"/>
    <w:rsid w:val="00002C49"/>
    <w:rsid w:val="00002C56"/>
    <w:rsid w:val="00002E7C"/>
    <w:rsid w:val="000030E0"/>
    <w:rsid w:val="000034C2"/>
    <w:rsid w:val="00003671"/>
    <w:rsid w:val="000036A0"/>
    <w:rsid w:val="000037A4"/>
    <w:rsid w:val="0000385F"/>
    <w:rsid w:val="00003B38"/>
    <w:rsid w:val="00003C4A"/>
    <w:rsid w:val="00003CE6"/>
    <w:rsid w:val="00003D78"/>
    <w:rsid w:val="00003D9A"/>
    <w:rsid w:val="00004373"/>
    <w:rsid w:val="000044C9"/>
    <w:rsid w:val="0000454E"/>
    <w:rsid w:val="00004870"/>
    <w:rsid w:val="00004A16"/>
    <w:rsid w:val="00004D66"/>
    <w:rsid w:val="00005000"/>
    <w:rsid w:val="00005126"/>
    <w:rsid w:val="00005173"/>
    <w:rsid w:val="000052E7"/>
    <w:rsid w:val="00005643"/>
    <w:rsid w:val="00005685"/>
    <w:rsid w:val="0000574C"/>
    <w:rsid w:val="000059A9"/>
    <w:rsid w:val="00005AB6"/>
    <w:rsid w:val="0000600A"/>
    <w:rsid w:val="0000607C"/>
    <w:rsid w:val="0000633B"/>
    <w:rsid w:val="0000643A"/>
    <w:rsid w:val="000064A8"/>
    <w:rsid w:val="00006519"/>
    <w:rsid w:val="000067BD"/>
    <w:rsid w:val="00006BB8"/>
    <w:rsid w:val="00006E05"/>
    <w:rsid w:val="0000771A"/>
    <w:rsid w:val="000077F2"/>
    <w:rsid w:val="00007D01"/>
    <w:rsid w:val="00007D82"/>
    <w:rsid w:val="00007F12"/>
    <w:rsid w:val="00007F90"/>
    <w:rsid w:val="00010047"/>
    <w:rsid w:val="0001024C"/>
    <w:rsid w:val="00010310"/>
    <w:rsid w:val="00010378"/>
    <w:rsid w:val="000103E7"/>
    <w:rsid w:val="00010944"/>
    <w:rsid w:val="0001096A"/>
    <w:rsid w:val="0001099B"/>
    <w:rsid w:val="00010D6F"/>
    <w:rsid w:val="000111F0"/>
    <w:rsid w:val="00011683"/>
    <w:rsid w:val="0001171A"/>
    <w:rsid w:val="0001181B"/>
    <w:rsid w:val="00011A3D"/>
    <w:rsid w:val="00011A6B"/>
    <w:rsid w:val="00011A84"/>
    <w:rsid w:val="00011D5A"/>
    <w:rsid w:val="000121F2"/>
    <w:rsid w:val="00012572"/>
    <w:rsid w:val="0001259A"/>
    <w:rsid w:val="000129A8"/>
    <w:rsid w:val="00012A74"/>
    <w:rsid w:val="00012C37"/>
    <w:rsid w:val="00012DB0"/>
    <w:rsid w:val="00013AF6"/>
    <w:rsid w:val="00013BDF"/>
    <w:rsid w:val="00013D49"/>
    <w:rsid w:val="00013E22"/>
    <w:rsid w:val="00013E4F"/>
    <w:rsid w:val="000140D3"/>
    <w:rsid w:val="000141E5"/>
    <w:rsid w:val="0001421E"/>
    <w:rsid w:val="00014680"/>
    <w:rsid w:val="00014692"/>
    <w:rsid w:val="0001474D"/>
    <w:rsid w:val="00014A62"/>
    <w:rsid w:val="00014A7B"/>
    <w:rsid w:val="00014C0D"/>
    <w:rsid w:val="00014C0F"/>
    <w:rsid w:val="00014DD9"/>
    <w:rsid w:val="00014E5C"/>
    <w:rsid w:val="00014FB2"/>
    <w:rsid w:val="000150DB"/>
    <w:rsid w:val="0001534A"/>
    <w:rsid w:val="00015705"/>
    <w:rsid w:val="00015ACE"/>
    <w:rsid w:val="00015CF0"/>
    <w:rsid w:val="00015DC5"/>
    <w:rsid w:val="00015FD5"/>
    <w:rsid w:val="000164AD"/>
    <w:rsid w:val="0001679F"/>
    <w:rsid w:val="000167D9"/>
    <w:rsid w:val="0001685F"/>
    <w:rsid w:val="000168D3"/>
    <w:rsid w:val="00016EAF"/>
    <w:rsid w:val="00016F0C"/>
    <w:rsid w:val="0001713D"/>
    <w:rsid w:val="000172D9"/>
    <w:rsid w:val="000172FF"/>
    <w:rsid w:val="000174D1"/>
    <w:rsid w:val="00017AA4"/>
    <w:rsid w:val="00017BDA"/>
    <w:rsid w:val="00017FF6"/>
    <w:rsid w:val="00020077"/>
    <w:rsid w:val="00020459"/>
    <w:rsid w:val="00020A07"/>
    <w:rsid w:val="00020DD1"/>
    <w:rsid w:val="0002111D"/>
    <w:rsid w:val="00021246"/>
    <w:rsid w:val="0002159F"/>
    <w:rsid w:val="00021611"/>
    <w:rsid w:val="00021956"/>
    <w:rsid w:val="00021D11"/>
    <w:rsid w:val="00021EBF"/>
    <w:rsid w:val="00022373"/>
    <w:rsid w:val="000223EA"/>
    <w:rsid w:val="00022809"/>
    <w:rsid w:val="00022ADA"/>
    <w:rsid w:val="00022BF4"/>
    <w:rsid w:val="00022D5D"/>
    <w:rsid w:val="00022F94"/>
    <w:rsid w:val="00022FE8"/>
    <w:rsid w:val="00023236"/>
    <w:rsid w:val="0002326F"/>
    <w:rsid w:val="00023375"/>
    <w:rsid w:val="00023811"/>
    <w:rsid w:val="00023912"/>
    <w:rsid w:val="00023D1B"/>
    <w:rsid w:val="000240D8"/>
    <w:rsid w:val="0002437E"/>
    <w:rsid w:val="000245E5"/>
    <w:rsid w:val="0002464F"/>
    <w:rsid w:val="000247EA"/>
    <w:rsid w:val="00024881"/>
    <w:rsid w:val="000248F1"/>
    <w:rsid w:val="00025540"/>
    <w:rsid w:val="00025679"/>
    <w:rsid w:val="00025B5C"/>
    <w:rsid w:val="00025BA9"/>
    <w:rsid w:val="00025BC7"/>
    <w:rsid w:val="00025FF3"/>
    <w:rsid w:val="00026055"/>
    <w:rsid w:val="000260D2"/>
    <w:rsid w:val="000264D8"/>
    <w:rsid w:val="000268AB"/>
    <w:rsid w:val="000268D2"/>
    <w:rsid w:val="00026BA2"/>
    <w:rsid w:val="00026DF7"/>
    <w:rsid w:val="00026E03"/>
    <w:rsid w:val="00026F56"/>
    <w:rsid w:val="0002708A"/>
    <w:rsid w:val="00027496"/>
    <w:rsid w:val="00027605"/>
    <w:rsid w:val="00027802"/>
    <w:rsid w:val="000278B4"/>
    <w:rsid w:val="000279B0"/>
    <w:rsid w:val="00027BD1"/>
    <w:rsid w:val="00027CBB"/>
    <w:rsid w:val="00027ED2"/>
    <w:rsid w:val="00027EF7"/>
    <w:rsid w:val="0003011B"/>
    <w:rsid w:val="00030224"/>
    <w:rsid w:val="000302B4"/>
    <w:rsid w:val="000304DA"/>
    <w:rsid w:val="00030903"/>
    <w:rsid w:val="00030B59"/>
    <w:rsid w:val="00030E32"/>
    <w:rsid w:val="0003132C"/>
    <w:rsid w:val="00031378"/>
    <w:rsid w:val="000313A0"/>
    <w:rsid w:val="000316FA"/>
    <w:rsid w:val="0003197E"/>
    <w:rsid w:val="00031B29"/>
    <w:rsid w:val="00031BBA"/>
    <w:rsid w:val="00031CC5"/>
    <w:rsid w:val="00031FAC"/>
    <w:rsid w:val="000320C7"/>
    <w:rsid w:val="00032228"/>
    <w:rsid w:val="000326FD"/>
    <w:rsid w:val="0003279B"/>
    <w:rsid w:val="000327B6"/>
    <w:rsid w:val="00032853"/>
    <w:rsid w:val="00032AFA"/>
    <w:rsid w:val="00032CCC"/>
    <w:rsid w:val="00033126"/>
    <w:rsid w:val="00033962"/>
    <w:rsid w:val="00033E52"/>
    <w:rsid w:val="00033E69"/>
    <w:rsid w:val="00034429"/>
    <w:rsid w:val="00034812"/>
    <w:rsid w:val="00034CC5"/>
    <w:rsid w:val="00034D53"/>
    <w:rsid w:val="00034D54"/>
    <w:rsid w:val="00034E17"/>
    <w:rsid w:val="00034F13"/>
    <w:rsid w:val="000357CF"/>
    <w:rsid w:val="000358A5"/>
    <w:rsid w:val="00035967"/>
    <w:rsid w:val="00035B6C"/>
    <w:rsid w:val="000362E2"/>
    <w:rsid w:val="0003633B"/>
    <w:rsid w:val="0003635B"/>
    <w:rsid w:val="000367A0"/>
    <w:rsid w:val="000369BB"/>
    <w:rsid w:val="00036A7B"/>
    <w:rsid w:val="00036AF9"/>
    <w:rsid w:val="00036D5A"/>
    <w:rsid w:val="00036F0F"/>
    <w:rsid w:val="00037040"/>
    <w:rsid w:val="000372DD"/>
    <w:rsid w:val="00037346"/>
    <w:rsid w:val="000374D5"/>
    <w:rsid w:val="000375A4"/>
    <w:rsid w:val="000375BD"/>
    <w:rsid w:val="00037608"/>
    <w:rsid w:val="0003796A"/>
    <w:rsid w:val="00037A0D"/>
    <w:rsid w:val="00037E8F"/>
    <w:rsid w:val="00037EF0"/>
    <w:rsid w:val="0004007A"/>
    <w:rsid w:val="0004016A"/>
    <w:rsid w:val="00040492"/>
    <w:rsid w:val="000407B8"/>
    <w:rsid w:val="000407BF"/>
    <w:rsid w:val="0004091A"/>
    <w:rsid w:val="00040A34"/>
    <w:rsid w:val="000415D4"/>
    <w:rsid w:val="00041612"/>
    <w:rsid w:val="00041AC5"/>
    <w:rsid w:val="00041EC3"/>
    <w:rsid w:val="0004228C"/>
    <w:rsid w:val="00042A05"/>
    <w:rsid w:val="00042A31"/>
    <w:rsid w:val="00042A70"/>
    <w:rsid w:val="0004312A"/>
    <w:rsid w:val="00043170"/>
    <w:rsid w:val="00043171"/>
    <w:rsid w:val="0004323E"/>
    <w:rsid w:val="0004348E"/>
    <w:rsid w:val="00043B76"/>
    <w:rsid w:val="00043D8E"/>
    <w:rsid w:val="00043ECA"/>
    <w:rsid w:val="00043EF9"/>
    <w:rsid w:val="0004410A"/>
    <w:rsid w:val="00044256"/>
    <w:rsid w:val="00044503"/>
    <w:rsid w:val="00044537"/>
    <w:rsid w:val="00044588"/>
    <w:rsid w:val="00044659"/>
    <w:rsid w:val="000448B2"/>
    <w:rsid w:val="000448D9"/>
    <w:rsid w:val="00044F1E"/>
    <w:rsid w:val="00045005"/>
    <w:rsid w:val="00045097"/>
    <w:rsid w:val="0004515F"/>
    <w:rsid w:val="00045273"/>
    <w:rsid w:val="000454C2"/>
    <w:rsid w:val="000454E6"/>
    <w:rsid w:val="00045511"/>
    <w:rsid w:val="00045543"/>
    <w:rsid w:val="0004561E"/>
    <w:rsid w:val="00045832"/>
    <w:rsid w:val="000458A5"/>
    <w:rsid w:val="00045A26"/>
    <w:rsid w:val="00045BBA"/>
    <w:rsid w:val="00045CCF"/>
    <w:rsid w:val="00045CFD"/>
    <w:rsid w:val="00045D54"/>
    <w:rsid w:val="00045E98"/>
    <w:rsid w:val="00045FDC"/>
    <w:rsid w:val="0004630E"/>
    <w:rsid w:val="00046354"/>
    <w:rsid w:val="000463DF"/>
    <w:rsid w:val="000463ED"/>
    <w:rsid w:val="00046833"/>
    <w:rsid w:val="0004697D"/>
    <w:rsid w:val="00046FA9"/>
    <w:rsid w:val="000471A2"/>
    <w:rsid w:val="000471F0"/>
    <w:rsid w:val="00047480"/>
    <w:rsid w:val="00047486"/>
    <w:rsid w:val="0004755F"/>
    <w:rsid w:val="00047795"/>
    <w:rsid w:val="000477CF"/>
    <w:rsid w:val="00047A04"/>
    <w:rsid w:val="00047ACA"/>
    <w:rsid w:val="00047DB9"/>
    <w:rsid w:val="00047EF5"/>
    <w:rsid w:val="00050299"/>
    <w:rsid w:val="0005041E"/>
    <w:rsid w:val="000504C4"/>
    <w:rsid w:val="00050759"/>
    <w:rsid w:val="00050C58"/>
    <w:rsid w:val="000512DE"/>
    <w:rsid w:val="0005154A"/>
    <w:rsid w:val="000515B7"/>
    <w:rsid w:val="000516D1"/>
    <w:rsid w:val="00051740"/>
    <w:rsid w:val="0005207C"/>
    <w:rsid w:val="0005218B"/>
    <w:rsid w:val="00052839"/>
    <w:rsid w:val="000528C7"/>
    <w:rsid w:val="00052904"/>
    <w:rsid w:val="00052E36"/>
    <w:rsid w:val="00052E76"/>
    <w:rsid w:val="00052F36"/>
    <w:rsid w:val="00053020"/>
    <w:rsid w:val="0005319A"/>
    <w:rsid w:val="000534FE"/>
    <w:rsid w:val="0005362A"/>
    <w:rsid w:val="000537BF"/>
    <w:rsid w:val="000537E6"/>
    <w:rsid w:val="00053804"/>
    <w:rsid w:val="00053D69"/>
    <w:rsid w:val="00054115"/>
    <w:rsid w:val="00054605"/>
    <w:rsid w:val="000548CF"/>
    <w:rsid w:val="0005494A"/>
    <w:rsid w:val="00054B37"/>
    <w:rsid w:val="00054C1D"/>
    <w:rsid w:val="000557C8"/>
    <w:rsid w:val="00055A9E"/>
    <w:rsid w:val="00055AAA"/>
    <w:rsid w:val="00055B3A"/>
    <w:rsid w:val="00055F5D"/>
    <w:rsid w:val="00056185"/>
    <w:rsid w:val="00056445"/>
    <w:rsid w:val="00056655"/>
    <w:rsid w:val="000568B7"/>
    <w:rsid w:val="00056BAD"/>
    <w:rsid w:val="00056FEE"/>
    <w:rsid w:val="000572C2"/>
    <w:rsid w:val="000573DF"/>
    <w:rsid w:val="0005748B"/>
    <w:rsid w:val="0005782C"/>
    <w:rsid w:val="00057BE1"/>
    <w:rsid w:val="00057D8C"/>
    <w:rsid w:val="00057DE3"/>
    <w:rsid w:val="00060012"/>
    <w:rsid w:val="000601D1"/>
    <w:rsid w:val="00060649"/>
    <w:rsid w:val="000606BE"/>
    <w:rsid w:val="0006080C"/>
    <w:rsid w:val="00060B56"/>
    <w:rsid w:val="00060D39"/>
    <w:rsid w:val="00060F01"/>
    <w:rsid w:val="00061211"/>
    <w:rsid w:val="00061272"/>
    <w:rsid w:val="000615E0"/>
    <w:rsid w:val="00061685"/>
    <w:rsid w:val="000618AF"/>
    <w:rsid w:val="0006195B"/>
    <w:rsid w:val="00061BE3"/>
    <w:rsid w:val="00061EAA"/>
    <w:rsid w:val="00062017"/>
    <w:rsid w:val="000620F9"/>
    <w:rsid w:val="000622C6"/>
    <w:rsid w:val="000625BC"/>
    <w:rsid w:val="0006286A"/>
    <w:rsid w:val="00062D33"/>
    <w:rsid w:val="00062E6E"/>
    <w:rsid w:val="00063213"/>
    <w:rsid w:val="000632C9"/>
    <w:rsid w:val="0006340C"/>
    <w:rsid w:val="000637D8"/>
    <w:rsid w:val="000638AC"/>
    <w:rsid w:val="000639A9"/>
    <w:rsid w:val="00063BB1"/>
    <w:rsid w:val="00063CA9"/>
    <w:rsid w:val="00063CEE"/>
    <w:rsid w:val="00064003"/>
    <w:rsid w:val="00064031"/>
    <w:rsid w:val="000640BD"/>
    <w:rsid w:val="000642A8"/>
    <w:rsid w:val="00064320"/>
    <w:rsid w:val="000645BE"/>
    <w:rsid w:val="000647BC"/>
    <w:rsid w:val="00064999"/>
    <w:rsid w:val="000649C1"/>
    <w:rsid w:val="00064F90"/>
    <w:rsid w:val="000652EA"/>
    <w:rsid w:val="0006532C"/>
    <w:rsid w:val="00065361"/>
    <w:rsid w:val="000653B0"/>
    <w:rsid w:val="0006547A"/>
    <w:rsid w:val="0006555D"/>
    <w:rsid w:val="0006567D"/>
    <w:rsid w:val="00065B77"/>
    <w:rsid w:val="000666D1"/>
    <w:rsid w:val="0006672B"/>
    <w:rsid w:val="000667EF"/>
    <w:rsid w:val="00066B41"/>
    <w:rsid w:val="00066E85"/>
    <w:rsid w:val="00066EAC"/>
    <w:rsid w:val="00067158"/>
    <w:rsid w:val="0006717E"/>
    <w:rsid w:val="00067197"/>
    <w:rsid w:val="0006750E"/>
    <w:rsid w:val="0006754A"/>
    <w:rsid w:val="0006763F"/>
    <w:rsid w:val="00067739"/>
    <w:rsid w:val="00067807"/>
    <w:rsid w:val="00067945"/>
    <w:rsid w:val="00067C02"/>
    <w:rsid w:val="00070283"/>
    <w:rsid w:val="0007038B"/>
    <w:rsid w:val="00070589"/>
    <w:rsid w:val="000706B2"/>
    <w:rsid w:val="0007075D"/>
    <w:rsid w:val="000707B5"/>
    <w:rsid w:val="00070AD7"/>
    <w:rsid w:val="00070D00"/>
    <w:rsid w:val="00070DAA"/>
    <w:rsid w:val="00071371"/>
    <w:rsid w:val="00071AAD"/>
    <w:rsid w:val="00071CEB"/>
    <w:rsid w:val="00071D24"/>
    <w:rsid w:val="00071DC6"/>
    <w:rsid w:val="00071DDD"/>
    <w:rsid w:val="00071EF7"/>
    <w:rsid w:val="0007230A"/>
    <w:rsid w:val="000723B5"/>
    <w:rsid w:val="000723C8"/>
    <w:rsid w:val="00072706"/>
    <w:rsid w:val="00072738"/>
    <w:rsid w:val="00072969"/>
    <w:rsid w:val="000729E4"/>
    <w:rsid w:val="00072AF8"/>
    <w:rsid w:val="00072D58"/>
    <w:rsid w:val="000737A7"/>
    <w:rsid w:val="00073ADD"/>
    <w:rsid w:val="00073D6E"/>
    <w:rsid w:val="00073F91"/>
    <w:rsid w:val="0007402F"/>
    <w:rsid w:val="000740A7"/>
    <w:rsid w:val="000743F8"/>
    <w:rsid w:val="000745DD"/>
    <w:rsid w:val="00074606"/>
    <w:rsid w:val="000746CB"/>
    <w:rsid w:val="00074B23"/>
    <w:rsid w:val="00074CF4"/>
    <w:rsid w:val="00074D04"/>
    <w:rsid w:val="00074E6C"/>
    <w:rsid w:val="0007512D"/>
    <w:rsid w:val="00075258"/>
    <w:rsid w:val="000756D5"/>
    <w:rsid w:val="0007573C"/>
    <w:rsid w:val="0007588B"/>
    <w:rsid w:val="000758C1"/>
    <w:rsid w:val="00075BB8"/>
    <w:rsid w:val="000767A4"/>
    <w:rsid w:val="00076BA2"/>
    <w:rsid w:val="00076DCE"/>
    <w:rsid w:val="00076EB9"/>
    <w:rsid w:val="00076F2D"/>
    <w:rsid w:val="00077200"/>
    <w:rsid w:val="000774E1"/>
    <w:rsid w:val="00077A98"/>
    <w:rsid w:val="00077DA3"/>
    <w:rsid w:val="000802B6"/>
    <w:rsid w:val="00080809"/>
    <w:rsid w:val="00080916"/>
    <w:rsid w:val="00080D7E"/>
    <w:rsid w:val="000814E2"/>
    <w:rsid w:val="00081604"/>
    <w:rsid w:val="00081F35"/>
    <w:rsid w:val="00081F71"/>
    <w:rsid w:val="0008231A"/>
    <w:rsid w:val="00082387"/>
    <w:rsid w:val="0008282F"/>
    <w:rsid w:val="000829D3"/>
    <w:rsid w:val="00082E63"/>
    <w:rsid w:val="00083012"/>
    <w:rsid w:val="00083435"/>
    <w:rsid w:val="000835A9"/>
    <w:rsid w:val="0008373E"/>
    <w:rsid w:val="00083788"/>
    <w:rsid w:val="000837FA"/>
    <w:rsid w:val="00083A4D"/>
    <w:rsid w:val="00083BD4"/>
    <w:rsid w:val="00084092"/>
    <w:rsid w:val="00084262"/>
    <w:rsid w:val="000846CF"/>
    <w:rsid w:val="00084A29"/>
    <w:rsid w:val="00084ADC"/>
    <w:rsid w:val="00084B76"/>
    <w:rsid w:val="00084C9A"/>
    <w:rsid w:val="00084F0D"/>
    <w:rsid w:val="000851ED"/>
    <w:rsid w:val="000852B4"/>
    <w:rsid w:val="00085528"/>
    <w:rsid w:val="000855D1"/>
    <w:rsid w:val="00085624"/>
    <w:rsid w:val="0008586C"/>
    <w:rsid w:val="000863FC"/>
    <w:rsid w:val="00086506"/>
    <w:rsid w:val="00086815"/>
    <w:rsid w:val="00086C2F"/>
    <w:rsid w:val="00086CC2"/>
    <w:rsid w:val="00086E97"/>
    <w:rsid w:val="000870AA"/>
    <w:rsid w:val="0008717F"/>
    <w:rsid w:val="000871E8"/>
    <w:rsid w:val="000876E6"/>
    <w:rsid w:val="00087A6B"/>
    <w:rsid w:val="00087AF3"/>
    <w:rsid w:val="00087C20"/>
    <w:rsid w:val="00087D7A"/>
    <w:rsid w:val="00090098"/>
    <w:rsid w:val="000902A6"/>
    <w:rsid w:val="000908F1"/>
    <w:rsid w:val="00090A9C"/>
    <w:rsid w:val="00090ED3"/>
    <w:rsid w:val="00090F42"/>
    <w:rsid w:val="00091247"/>
    <w:rsid w:val="00091462"/>
    <w:rsid w:val="00091591"/>
    <w:rsid w:val="0009160B"/>
    <w:rsid w:val="00091A5B"/>
    <w:rsid w:val="00091AF7"/>
    <w:rsid w:val="00091B5B"/>
    <w:rsid w:val="00091E54"/>
    <w:rsid w:val="0009230E"/>
    <w:rsid w:val="0009264F"/>
    <w:rsid w:val="00092655"/>
    <w:rsid w:val="00092817"/>
    <w:rsid w:val="00092986"/>
    <w:rsid w:val="00092AEB"/>
    <w:rsid w:val="0009301F"/>
    <w:rsid w:val="000933B2"/>
    <w:rsid w:val="00093491"/>
    <w:rsid w:val="000937DC"/>
    <w:rsid w:val="00093841"/>
    <w:rsid w:val="000938ED"/>
    <w:rsid w:val="00093BDB"/>
    <w:rsid w:val="00093F2E"/>
    <w:rsid w:val="000943AB"/>
    <w:rsid w:val="0009443E"/>
    <w:rsid w:val="0009454B"/>
    <w:rsid w:val="000949BE"/>
    <w:rsid w:val="00094BF2"/>
    <w:rsid w:val="00094EB7"/>
    <w:rsid w:val="000954C5"/>
    <w:rsid w:val="0009556D"/>
    <w:rsid w:val="000956CD"/>
    <w:rsid w:val="00095749"/>
    <w:rsid w:val="0009577C"/>
    <w:rsid w:val="000957A0"/>
    <w:rsid w:val="000959FA"/>
    <w:rsid w:val="00095B46"/>
    <w:rsid w:val="00095F7A"/>
    <w:rsid w:val="00095FC0"/>
    <w:rsid w:val="00096263"/>
    <w:rsid w:val="0009645E"/>
    <w:rsid w:val="0009655F"/>
    <w:rsid w:val="000968C1"/>
    <w:rsid w:val="00096ABC"/>
    <w:rsid w:val="00096E51"/>
    <w:rsid w:val="00096FCF"/>
    <w:rsid w:val="00096FF1"/>
    <w:rsid w:val="000970FB"/>
    <w:rsid w:val="000974FD"/>
    <w:rsid w:val="000975A4"/>
    <w:rsid w:val="000975B9"/>
    <w:rsid w:val="000977CB"/>
    <w:rsid w:val="000978A9"/>
    <w:rsid w:val="00097904"/>
    <w:rsid w:val="00097947"/>
    <w:rsid w:val="00097DB1"/>
    <w:rsid w:val="00097DBD"/>
    <w:rsid w:val="000A031B"/>
    <w:rsid w:val="000A05A0"/>
    <w:rsid w:val="000A06C9"/>
    <w:rsid w:val="000A06DA"/>
    <w:rsid w:val="000A075E"/>
    <w:rsid w:val="000A0AE5"/>
    <w:rsid w:val="000A0BDC"/>
    <w:rsid w:val="000A0E13"/>
    <w:rsid w:val="000A0F69"/>
    <w:rsid w:val="000A1089"/>
    <w:rsid w:val="000A164D"/>
    <w:rsid w:val="000A16AA"/>
    <w:rsid w:val="000A1F08"/>
    <w:rsid w:val="000A1FFF"/>
    <w:rsid w:val="000A21B6"/>
    <w:rsid w:val="000A2249"/>
    <w:rsid w:val="000A23F9"/>
    <w:rsid w:val="000A24EB"/>
    <w:rsid w:val="000A2559"/>
    <w:rsid w:val="000A25F7"/>
    <w:rsid w:val="000A25FC"/>
    <w:rsid w:val="000A2BE0"/>
    <w:rsid w:val="000A2F85"/>
    <w:rsid w:val="000A3120"/>
    <w:rsid w:val="000A3294"/>
    <w:rsid w:val="000A3426"/>
    <w:rsid w:val="000A34E0"/>
    <w:rsid w:val="000A3611"/>
    <w:rsid w:val="000A36B1"/>
    <w:rsid w:val="000A3883"/>
    <w:rsid w:val="000A38EE"/>
    <w:rsid w:val="000A3931"/>
    <w:rsid w:val="000A3B93"/>
    <w:rsid w:val="000A3EA0"/>
    <w:rsid w:val="000A3FAC"/>
    <w:rsid w:val="000A4169"/>
    <w:rsid w:val="000A43A8"/>
    <w:rsid w:val="000A4838"/>
    <w:rsid w:val="000A4C15"/>
    <w:rsid w:val="000A4C6C"/>
    <w:rsid w:val="000A4CD2"/>
    <w:rsid w:val="000A5C4A"/>
    <w:rsid w:val="000A5D26"/>
    <w:rsid w:val="000A5D96"/>
    <w:rsid w:val="000A5FD9"/>
    <w:rsid w:val="000A6697"/>
    <w:rsid w:val="000A6853"/>
    <w:rsid w:val="000A686F"/>
    <w:rsid w:val="000A6978"/>
    <w:rsid w:val="000A6AF3"/>
    <w:rsid w:val="000A6B26"/>
    <w:rsid w:val="000A6B81"/>
    <w:rsid w:val="000A6C2E"/>
    <w:rsid w:val="000A6CAD"/>
    <w:rsid w:val="000A6F6B"/>
    <w:rsid w:val="000A7201"/>
    <w:rsid w:val="000A72C3"/>
    <w:rsid w:val="000A751A"/>
    <w:rsid w:val="000A75A4"/>
    <w:rsid w:val="000A780C"/>
    <w:rsid w:val="000A784C"/>
    <w:rsid w:val="000A7D6A"/>
    <w:rsid w:val="000A7D70"/>
    <w:rsid w:val="000A7E73"/>
    <w:rsid w:val="000A7ECD"/>
    <w:rsid w:val="000A7F9B"/>
    <w:rsid w:val="000B02A4"/>
    <w:rsid w:val="000B03C6"/>
    <w:rsid w:val="000B05D6"/>
    <w:rsid w:val="000B0D1A"/>
    <w:rsid w:val="000B0D78"/>
    <w:rsid w:val="000B0DA8"/>
    <w:rsid w:val="000B0F35"/>
    <w:rsid w:val="000B0FF8"/>
    <w:rsid w:val="000B118A"/>
    <w:rsid w:val="000B1338"/>
    <w:rsid w:val="000B1409"/>
    <w:rsid w:val="000B1596"/>
    <w:rsid w:val="000B159F"/>
    <w:rsid w:val="000B171A"/>
    <w:rsid w:val="000B17D6"/>
    <w:rsid w:val="000B17F8"/>
    <w:rsid w:val="000B1DD5"/>
    <w:rsid w:val="000B2C6D"/>
    <w:rsid w:val="000B2CF5"/>
    <w:rsid w:val="000B2FD0"/>
    <w:rsid w:val="000B3085"/>
    <w:rsid w:val="000B317F"/>
    <w:rsid w:val="000B3453"/>
    <w:rsid w:val="000B3845"/>
    <w:rsid w:val="000B3887"/>
    <w:rsid w:val="000B3C9C"/>
    <w:rsid w:val="000B3D4D"/>
    <w:rsid w:val="000B3E50"/>
    <w:rsid w:val="000B43C7"/>
    <w:rsid w:val="000B45CC"/>
    <w:rsid w:val="000B46E6"/>
    <w:rsid w:val="000B4BCA"/>
    <w:rsid w:val="000B4E26"/>
    <w:rsid w:val="000B523D"/>
    <w:rsid w:val="000B52DB"/>
    <w:rsid w:val="000B538C"/>
    <w:rsid w:val="000B5807"/>
    <w:rsid w:val="000B580F"/>
    <w:rsid w:val="000B5861"/>
    <w:rsid w:val="000B58CC"/>
    <w:rsid w:val="000B59F6"/>
    <w:rsid w:val="000B5F99"/>
    <w:rsid w:val="000B6132"/>
    <w:rsid w:val="000B651D"/>
    <w:rsid w:val="000B65AF"/>
    <w:rsid w:val="000B65D0"/>
    <w:rsid w:val="000B6725"/>
    <w:rsid w:val="000B6778"/>
    <w:rsid w:val="000B68DB"/>
    <w:rsid w:val="000B6A76"/>
    <w:rsid w:val="000B6B8E"/>
    <w:rsid w:val="000B6C5F"/>
    <w:rsid w:val="000B6E72"/>
    <w:rsid w:val="000B73BE"/>
    <w:rsid w:val="000B7708"/>
    <w:rsid w:val="000B77C5"/>
    <w:rsid w:val="000B795A"/>
    <w:rsid w:val="000B7DB8"/>
    <w:rsid w:val="000C054D"/>
    <w:rsid w:val="000C06BE"/>
    <w:rsid w:val="000C077A"/>
    <w:rsid w:val="000C0808"/>
    <w:rsid w:val="000C0ED8"/>
    <w:rsid w:val="000C1399"/>
    <w:rsid w:val="000C1556"/>
    <w:rsid w:val="000C18E6"/>
    <w:rsid w:val="000C1942"/>
    <w:rsid w:val="000C1A6A"/>
    <w:rsid w:val="000C1C0F"/>
    <w:rsid w:val="000C1F7C"/>
    <w:rsid w:val="000C1F84"/>
    <w:rsid w:val="000C2646"/>
    <w:rsid w:val="000C2758"/>
    <w:rsid w:val="000C2B3F"/>
    <w:rsid w:val="000C2C1D"/>
    <w:rsid w:val="000C2CD3"/>
    <w:rsid w:val="000C2D20"/>
    <w:rsid w:val="000C2D31"/>
    <w:rsid w:val="000C2D47"/>
    <w:rsid w:val="000C2DE5"/>
    <w:rsid w:val="000C3047"/>
    <w:rsid w:val="000C35AE"/>
    <w:rsid w:val="000C3664"/>
    <w:rsid w:val="000C36E0"/>
    <w:rsid w:val="000C3819"/>
    <w:rsid w:val="000C3896"/>
    <w:rsid w:val="000C3ECA"/>
    <w:rsid w:val="000C3EE4"/>
    <w:rsid w:val="000C4277"/>
    <w:rsid w:val="000C446F"/>
    <w:rsid w:val="000C5053"/>
    <w:rsid w:val="000C53C1"/>
    <w:rsid w:val="000C56BB"/>
    <w:rsid w:val="000C5D4C"/>
    <w:rsid w:val="000C5F48"/>
    <w:rsid w:val="000C5F77"/>
    <w:rsid w:val="000C5FB3"/>
    <w:rsid w:val="000C5FFB"/>
    <w:rsid w:val="000C62E1"/>
    <w:rsid w:val="000C6593"/>
    <w:rsid w:val="000C6CA3"/>
    <w:rsid w:val="000C6F3C"/>
    <w:rsid w:val="000C70DD"/>
    <w:rsid w:val="000C759A"/>
    <w:rsid w:val="000C77D4"/>
    <w:rsid w:val="000C7BFE"/>
    <w:rsid w:val="000C7CBF"/>
    <w:rsid w:val="000C7D4E"/>
    <w:rsid w:val="000C7E4D"/>
    <w:rsid w:val="000D0532"/>
    <w:rsid w:val="000D072E"/>
    <w:rsid w:val="000D073D"/>
    <w:rsid w:val="000D0759"/>
    <w:rsid w:val="000D0897"/>
    <w:rsid w:val="000D0995"/>
    <w:rsid w:val="000D0A7D"/>
    <w:rsid w:val="000D0AD6"/>
    <w:rsid w:val="000D0C38"/>
    <w:rsid w:val="000D0D6E"/>
    <w:rsid w:val="000D0DD9"/>
    <w:rsid w:val="000D1154"/>
    <w:rsid w:val="000D12B0"/>
    <w:rsid w:val="000D15FE"/>
    <w:rsid w:val="000D1605"/>
    <w:rsid w:val="000D181D"/>
    <w:rsid w:val="000D182F"/>
    <w:rsid w:val="000D18D0"/>
    <w:rsid w:val="000D18F1"/>
    <w:rsid w:val="000D19A4"/>
    <w:rsid w:val="000D1BE6"/>
    <w:rsid w:val="000D1C3A"/>
    <w:rsid w:val="000D1EB4"/>
    <w:rsid w:val="000D1ECE"/>
    <w:rsid w:val="000D1F50"/>
    <w:rsid w:val="000D1FAA"/>
    <w:rsid w:val="000D1FEE"/>
    <w:rsid w:val="000D20F7"/>
    <w:rsid w:val="000D221B"/>
    <w:rsid w:val="000D261A"/>
    <w:rsid w:val="000D2B85"/>
    <w:rsid w:val="000D2C47"/>
    <w:rsid w:val="000D2CC4"/>
    <w:rsid w:val="000D2FD0"/>
    <w:rsid w:val="000D304E"/>
    <w:rsid w:val="000D3150"/>
    <w:rsid w:val="000D3356"/>
    <w:rsid w:val="000D3799"/>
    <w:rsid w:val="000D393D"/>
    <w:rsid w:val="000D3966"/>
    <w:rsid w:val="000D3B93"/>
    <w:rsid w:val="000D3E38"/>
    <w:rsid w:val="000D405D"/>
    <w:rsid w:val="000D4154"/>
    <w:rsid w:val="000D42BB"/>
    <w:rsid w:val="000D42CE"/>
    <w:rsid w:val="000D43A8"/>
    <w:rsid w:val="000D44EA"/>
    <w:rsid w:val="000D48AC"/>
    <w:rsid w:val="000D4A40"/>
    <w:rsid w:val="000D4B9E"/>
    <w:rsid w:val="000D4C68"/>
    <w:rsid w:val="000D4D74"/>
    <w:rsid w:val="000D4D86"/>
    <w:rsid w:val="000D4DCE"/>
    <w:rsid w:val="000D4ED4"/>
    <w:rsid w:val="000D5465"/>
    <w:rsid w:val="000D5655"/>
    <w:rsid w:val="000D581A"/>
    <w:rsid w:val="000D584C"/>
    <w:rsid w:val="000D5BBF"/>
    <w:rsid w:val="000D5C36"/>
    <w:rsid w:val="000D5C55"/>
    <w:rsid w:val="000D5CB7"/>
    <w:rsid w:val="000D600F"/>
    <w:rsid w:val="000D613E"/>
    <w:rsid w:val="000D618D"/>
    <w:rsid w:val="000D61A8"/>
    <w:rsid w:val="000D61FB"/>
    <w:rsid w:val="000D622D"/>
    <w:rsid w:val="000D64AF"/>
    <w:rsid w:val="000D6647"/>
    <w:rsid w:val="000D69DF"/>
    <w:rsid w:val="000D6B7B"/>
    <w:rsid w:val="000D75F6"/>
    <w:rsid w:val="000D775E"/>
    <w:rsid w:val="000D7B3F"/>
    <w:rsid w:val="000D7CD3"/>
    <w:rsid w:val="000D7D63"/>
    <w:rsid w:val="000E066C"/>
    <w:rsid w:val="000E0CC3"/>
    <w:rsid w:val="000E0DC1"/>
    <w:rsid w:val="000E0E0C"/>
    <w:rsid w:val="000E132F"/>
    <w:rsid w:val="000E1401"/>
    <w:rsid w:val="000E1484"/>
    <w:rsid w:val="000E170E"/>
    <w:rsid w:val="000E1AC4"/>
    <w:rsid w:val="000E1FB6"/>
    <w:rsid w:val="000E200F"/>
    <w:rsid w:val="000E208C"/>
    <w:rsid w:val="000E21D3"/>
    <w:rsid w:val="000E2993"/>
    <w:rsid w:val="000E2A6B"/>
    <w:rsid w:val="000E2C08"/>
    <w:rsid w:val="000E2C2A"/>
    <w:rsid w:val="000E2CC7"/>
    <w:rsid w:val="000E2CE0"/>
    <w:rsid w:val="000E2E40"/>
    <w:rsid w:val="000E2E62"/>
    <w:rsid w:val="000E2F6D"/>
    <w:rsid w:val="000E2FFF"/>
    <w:rsid w:val="000E32F9"/>
    <w:rsid w:val="000E3370"/>
    <w:rsid w:val="000E33AA"/>
    <w:rsid w:val="000E361D"/>
    <w:rsid w:val="000E3A50"/>
    <w:rsid w:val="000E3A8D"/>
    <w:rsid w:val="000E3AF9"/>
    <w:rsid w:val="000E3CBA"/>
    <w:rsid w:val="000E3ED3"/>
    <w:rsid w:val="000E3F68"/>
    <w:rsid w:val="000E40D0"/>
    <w:rsid w:val="000E418D"/>
    <w:rsid w:val="000E4265"/>
    <w:rsid w:val="000E4276"/>
    <w:rsid w:val="000E4355"/>
    <w:rsid w:val="000E4420"/>
    <w:rsid w:val="000E4BD7"/>
    <w:rsid w:val="000E4E05"/>
    <w:rsid w:val="000E4FEE"/>
    <w:rsid w:val="000E548B"/>
    <w:rsid w:val="000E5947"/>
    <w:rsid w:val="000E5B41"/>
    <w:rsid w:val="000E60A1"/>
    <w:rsid w:val="000E60C9"/>
    <w:rsid w:val="000E6306"/>
    <w:rsid w:val="000E63DA"/>
    <w:rsid w:val="000E63F3"/>
    <w:rsid w:val="000E64AA"/>
    <w:rsid w:val="000E679A"/>
    <w:rsid w:val="000E6A7B"/>
    <w:rsid w:val="000E6B1F"/>
    <w:rsid w:val="000E6E4A"/>
    <w:rsid w:val="000E7491"/>
    <w:rsid w:val="000E7B05"/>
    <w:rsid w:val="000E7F0B"/>
    <w:rsid w:val="000F0253"/>
    <w:rsid w:val="000F06EC"/>
    <w:rsid w:val="000F09E9"/>
    <w:rsid w:val="000F0CCA"/>
    <w:rsid w:val="000F0EBD"/>
    <w:rsid w:val="000F0F11"/>
    <w:rsid w:val="000F0F69"/>
    <w:rsid w:val="000F130C"/>
    <w:rsid w:val="000F1714"/>
    <w:rsid w:val="000F1E89"/>
    <w:rsid w:val="000F1EBA"/>
    <w:rsid w:val="000F23EC"/>
    <w:rsid w:val="000F24BD"/>
    <w:rsid w:val="000F2822"/>
    <w:rsid w:val="000F2B16"/>
    <w:rsid w:val="000F2C09"/>
    <w:rsid w:val="000F2EDA"/>
    <w:rsid w:val="000F3271"/>
    <w:rsid w:val="000F3949"/>
    <w:rsid w:val="000F3B48"/>
    <w:rsid w:val="000F3BB6"/>
    <w:rsid w:val="000F3D56"/>
    <w:rsid w:val="000F3FB7"/>
    <w:rsid w:val="000F434A"/>
    <w:rsid w:val="000F4A42"/>
    <w:rsid w:val="000F4B03"/>
    <w:rsid w:val="000F4CEF"/>
    <w:rsid w:val="000F4E3E"/>
    <w:rsid w:val="000F5085"/>
    <w:rsid w:val="000F5397"/>
    <w:rsid w:val="000F5737"/>
    <w:rsid w:val="000F5788"/>
    <w:rsid w:val="000F57BE"/>
    <w:rsid w:val="000F59BD"/>
    <w:rsid w:val="000F5B0D"/>
    <w:rsid w:val="000F5CBF"/>
    <w:rsid w:val="000F5DEA"/>
    <w:rsid w:val="000F5F81"/>
    <w:rsid w:val="000F628A"/>
    <w:rsid w:val="000F6453"/>
    <w:rsid w:val="000F6488"/>
    <w:rsid w:val="000F6508"/>
    <w:rsid w:val="000F6791"/>
    <w:rsid w:val="000F696F"/>
    <w:rsid w:val="000F6A5B"/>
    <w:rsid w:val="000F6BDD"/>
    <w:rsid w:val="000F6C4E"/>
    <w:rsid w:val="000F6C70"/>
    <w:rsid w:val="000F6D3B"/>
    <w:rsid w:val="000F70B8"/>
    <w:rsid w:val="000F70F2"/>
    <w:rsid w:val="000F716C"/>
    <w:rsid w:val="000F71D1"/>
    <w:rsid w:val="000F7341"/>
    <w:rsid w:val="000F738B"/>
    <w:rsid w:val="000F7401"/>
    <w:rsid w:val="000F744F"/>
    <w:rsid w:val="000F74FE"/>
    <w:rsid w:val="000F76A0"/>
    <w:rsid w:val="000F7AC8"/>
    <w:rsid w:val="000F7C9B"/>
    <w:rsid w:val="000F7DB6"/>
    <w:rsid w:val="000F7E84"/>
    <w:rsid w:val="001009B2"/>
    <w:rsid w:val="00100B0D"/>
    <w:rsid w:val="00100C47"/>
    <w:rsid w:val="00100EE7"/>
    <w:rsid w:val="00100F45"/>
    <w:rsid w:val="00100F69"/>
    <w:rsid w:val="001010C1"/>
    <w:rsid w:val="00101200"/>
    <w:rsid w:val="00101275"/>
    <w:rsid w:val="0010131A"/>
    <w:rsid w:val="00101506"/>
    <w:rsid w:val="00101848"/>
    <w:rsid w:val="001024AD"/>
    <w:rsid w:val="00102636"/>
    <w:rsid w:val="0010264A"/>
    <w:rsid w:val="0010287F"/>
    <w:rsid w:val="001028C7"/>
    <w:rsid w:val="00102BAF"/>
    <w:rsid w:val="00102D4C"/>
    <w:rsid w:val="00102FA3"/>
    <w:rsid w:val="0010306C"/>
    <w:rsid w:val="001030D9"/>
    <w:rsid w:val="00103180"/>
    <w:rsid w:val="001031EF"/>
    <w:rsid w:val="00103226"/>
    <w:rsid w:val="001033D8"/>
    <w:rsid w:val="0010350F"/>
    <w:rsid w:val="0010360F"/>
    <w:rsid w:val="001036EF"/>
    <w:rsid w:val="00103888"/>
    <w:rsid w:val="00103A66"/>
    <w:rsid w:val="00103B75"/>
    <w:rsid w:val="00103C66"/>
    <w:rsid w:val="00103F45"/>
    <w:rsid w:val="00104063"/>
    <w:rsid w:val="001041C8"/>
    <w:rsid w:val="00104462"/>
    <w:rsid w:val="00104686"/>
    <w:rsid w:val="00104A86"/>
    <w:rsid w:val="00104AE1"/>
    <w:rsid w:val="00104B04"/>
    <w:rsid w:val="00104F31"/>
    <w:rsid w:val="00105022"/>
    <w:rsid w:val="00105184"/>
    <w:rsid w:val="001052FA"/>
    <w:rsid w:val="00105307"/>
    <w:rsid w:val="0010558F"/>
    <w:rsid w:val="001059C7"/>
    <w:rsid w:val="00105B26"/>
    <w:rsid w:val="00105BDE"/>
    <w:rsid w:val="00105C77"/>
    <w:rsid w:val="00105D83"/>
    <w:rsid w:val="00105E70"/>
    <w:rsid w:val="0010640E"/>
    <w:rsid w:val="00106656"/>
    <w:rsid w:val="0010686A"/>
    <w:rsid w:val="00106EF7"/>
    <w:rsid w:val="0010700B"/>
    <w:rsid w:val="0010717E"/>
    <w:rsid w:val="001071C1"/>
    <w:rsid w:val="001074C2"/>
    <w:rsid w:val="00107696"/>
    <w:rsid w:val="00107770"/>
    <w:rsid w:val="00107AC4"/>
    <w:rsid w:val="00107F83"/>
    <w:rsid w:val="00110136"/>
    <w:rsid w:val="0011017E"/>
    <w:rsid w:val="001101AF"/>
    <w:rsid w:val="001102AD"/>
    <w:rsid w:val="00110751"/>
    <w:rsid w:val="001108BC"/>
    <w:rsid w:val="001109BE"/>
    <w:rsid w:val="00110A45"/>
    <w:rsid w:val="00110CC0"/>
    <w:rsid w:val="0011134A"/>
    <w:rsid w:val="001114EB"/>
    <w:rsid w:val="00111580"/>
    <w:rsid w:val="001117A3"/>
    <w:rsid w:val="00111A32"/>
    <w:rsid w:val="001124AA"/>
    <w:rsid w:val="001124E7"/>
    <w:rsid w:val="001126A6"/>
    <w:rsid w:val="00112758"/>
    <w:rsid w:val="00112C07"/>
    <w:rsid w:val="00112C6E"/>
    <w:rsid w:val="00112C7E"/>
    <w:rsid w:val="00112E3D"/>
    <w:rsid w:val="00112F4C"/>
    <w:rsid w:val="00113054"/>
    <w:rsid w:val="001131C4"/>
    <w:rsid w:val="00113597"/>
    <w:rsid w:val="001137E1"/>
    <w:rsid w:val="00113A2C"/>
    <w:rsid w:val="00113AB2"/>
    <w:rsid w:val="00113B68"/>
    <w:rsid w:val="001143F9"/>
    <w:rsid w:val="00114560"/>
    <w:rsid w:val="00114BF8"/>
    <w:rsid w:val="00115056"/>
    <w:rsid w:val="001151ED"/>
    <w:rsid w:val="001155CD"/>
    <w:rsid w:val="001158AC"/>
    <w:rsid w:val="00115C75"/>
    <w:rsid w:val="00115D3B"/>
    <w:rsid w:val="00115E77"/>
    <w:rsid w:val="0011658D"/>
    <w:rsid w:val="001168B6"/>
    <w:rsid w:val="00116D0E"/>
    <w:rsid w:val="001178EF"/>
    <w:rsid w:val="00117A2D"/>
    <w:rsid w:val="00120001"/>
    <w:rsid w:val="001201E5"/>
    <w:rsid w:val="001202F9"/>
    <w:rsid w:val="00120628"/>
    <w:rsid w:val="0012081D"/>
    <w:rsid w:val="0012085A"/>
    <w:rsid w:val="001209DC"/>
    <w:rsid w:val="00120AAF"/>
    <w:rsid w:val="00120B38"/>
    <w:rsid w:val="00120BA0"/>
    <w:rsid w:val="00120EBC"/>
    <w:rsid w:val="001210D5"/>
    <w:rsid w:val="00121144"/>
    <w:rsid w:val="00121193"/>
    <w:rsid w:val="001211CB"/>
    <w:rsid w:val="001213DC"/>
    <w:rsid w:val="0012168E"/>
    <w:rsid w:val="00121E83"/>
    <w:rsid w:val="00121F0D"/>
    <w:rsid w:val="00122226"/>
    <w:rsid w:val="00122470"/>
    <w:rsid w:val="001224F8"/>
    <w:rsid w:val="0012266E"/>
    <w:rsid w:val="00122860"/>
    <w:rsid w:val="00122977"/>
    <w:rsid w:val="00122B8D"/>
    <w:rsid w:val="0012359E"/>
    <w:rsid w:val="001235C9"/>
    <w:rsid w:val="0012362C"/>
    <w:rsid w:val="0012365F"/>
    <w:rsid w:val="00123705"/>
    <w:rsid w:val="001241D6"/>
    <w:rsid w:val="001242F9"/>
    <w:rsid w:val="0012445C"/>
    <w:rsid w:val="0012468B"/>
    <w:rsid w:val="00124B1B"/>
    <w:rsid w:val="00124FEF"/>
    <w:rsid w:val="0012514E"/>
    <w:rsid w:val="0012515F"/>
    <w:rsid w:val="001251AB"/>
    <w:rsid w:val="0012530D"/>
    <w:rsid w:val="00125464"/>
    <w:rsid w:val="0012557F"/>
    <w:rsid w:val="0012582C"/>
    <w:rsid w:val="0012599B"/>
    <w:rsid w:val="00126239"/>
    <w:rsid w:val="0012652D"/>
    <w:rsid w:val="00126600"/>
    <w:rsid w:val="0012663A"/>
    <w:rsid w:val="001266BE"/>
    <w:rsid w:val="001267C1"/>
    <w:rsid w:val="0012693B"/>
    <w:rsid w:val="001269A2"/>
    <w:rsid w:val="00126E32"/>
    <w:rsid w:val="00126F63"/>
    <w:rsid w:val="00127085"/>
    <w:rsid w:val="0012718D"/>
    <w:rsid w:val="001273A3"/>
    <w:rsid w:val="001276D4"/>
    <w:rsid w:val="001277CE"/>
    <w:rsid w:val="00127ADB"/>
    <w:rsid w:val="00127B41"/>
    <w:rsid w:val="00127CAE"/>
    <w:rsid w:val="00130282"/>
    <w:rsid w:val="001303AC"/>
    <w:rsid w:val="001304BF"/>
    <w:rsid w:val="001305F5"/>
    <w:rsid w:val="00130617"/>
    <w:rsid w:val="00130801"/>
    <w:rsid w:val="00130ADF"/>
    <w:rsid w:val="00130B02"/>
    <w:rsid w:val="00130D31"/>
    <w:rsid w:val="00131068"/>
    <w:rsid w:val="00131450"/>
    <w:rsid w:val="001315F0"/>
    <w:rsid w:val="001319D4"/>
    <w:rsid w:val="00131D65"/>
    <w:rsid w:val="00131FAE"/>
    <w:rsid w:val="00131FEF"/>
    <w:rsid w:val="0013207C"/>
    <w:rsid w:val="0013225C"/>
    <w:rsid w:val="001322F0"/>
    <w:rsid w:val="001323C9"/>
    <w:rsid w:val="0013285E"/>
    <w:rsid w:val="00132F70"/>
    <w:rsid w:val="001335CE"/>
    <w:rsid w:val="00133731"/>
    <w:rsid w:val="001339D7"/>
    <w:rsid w:val="00133BA1"/>
    <w:rsid w:val="00133D77"/>
    <w:rsid w:val="00133ED6"/>
    <w:rsid w:val="00133F6E"/>
    <w:rsid w:val="00134056"/>
    <w:rsid w:val="00134290"/>
    <w:rsid w:val="00134B2B"/>
    <w:rsid w:val="00134DB2"/>
    <w:rsid w:val="001351A7"/>
    <w:rsid w:val="0013527E"/>
    <w:rsid w:val="001354E1"/>
    <w:rsid w:val="00135A45"/>
    <w:rsid w:val="00135D4D"/>
    <w:rsid w:val="001360B7"/>
    <w:rsid w:val="0013611F"/>
    <w:rsid w:val="001364CC"/>
    <w:rsid w:val="0013672A"/>
    <w:rsid w:val="00136887"/>
    <w:rsid w:val="001368F6"/>
    <w:rsid w:val="00136B3E"/>
    <w:rsid w:val="00136F94"/>
    <w:rsid w:val="0013706B"/>
    <w:rsid w:val="00137229"/>
    <w:rsid w:val="001372E2"/>
    <w:rsid w:val="001373C6"/>
    <w:rsid w:val="00137672"/>
    <w:rsid w:val="001376DA"/>
    <w:rsid w:val="00137972"/>
    <w:rsid w:val="00137A58"/>
    <w:rsid w:val="00137BDF"/>
    <w:rsid w:val="0014001B"/>
    <w:rsid w:val="001400E2"/>
    <w:rsid w:val="001400EB"/>
    <w:rsid w:val="00140109"/>
    <w:rsid w:val="00140285"/>
    <w:rsid w:val="001407BB"/>
    <w:rsid w:val="0014094D"/>
    <w:rsid w:val="00140958"/>
    <w:rsid w:val="001409D1"/>
    <w:rsid w:val="00140F0F"/>
    <w:rsid w:val="0014112B"/>
    <w:rsid w:val="001415E5"/>
    <w:rsid w:val="0014174B"/>
    <w:rsid w:val="00141C11"/>
    <w:rsid w:val="00141DA0"/>
    <w:rsid w:val="00141EFB"/>
    <w:rsid w:val="00141F35"/>
    <w:rsid w:val="001424C4"/>
    <w:rsid w:val="00142685"/>
    <w:rsid w:val="001427D6"/>
    <w:rsid w:val="00142CD7"/>
    <w:rsid w:val="00142D62"/>
    <w:rsid w:val="00142E01"/>
    <w:rsid w:val="00142F4C"/>
    <w:rsid w:val="0014341E"/>
    <w:rsid w:val="001436FE"/>
    <w:rsid w:val="00143710"/>
    <w:rsid w:val="001437E2"/>
    <w:rsid w:val="001438DF"/>
    <w:rsid w:val="00143BB1"/>
    <w:rsid w:val="00143DD7"/>
    <w:rsid w:val="00143E19"/>
    <w:rsid w:val="001440FF"/>
    <w:rsid w:val="0014430D"/>
    <w:rsid w:val="0014441B"/>
    <w:rsid w:val="001445A3"/>
    <w:rsid w:val="00144C58"/>
    <w:rsid w:val="00144C84"/>
    <w:rsid w:val="00144D37"/>
    <w:rsid w:val="00144E28"/>
    <w:rsid w:val="00144E95"/>
    <w:rsid w:val="00145167"/>
    <w:rsid w:val="00145245"/>
    <w:rsid w:val="00145815"/>
    <w:rsid w:val="00145A27"/>
    <w:rsid w:val="00145EA1"/>
    <w:rsid w:val="00145F20"/>
    <w:rsid w:val="00145FB8"/>
    <w:rsid w:val="001463C7"/>
    <w:rsid w:val="00146490"/>
    <w:rsid w:val="0014669C"/>
    <w:rsid w:val="0014670A"/>
    <w:rsid w:val="0014678D"/>
    <w:rsid w:val="001469D4"/>
    <w:rsid w:val="00146CE1"/>
    <w:rsid w:val="00146CE5"/>
    <w:rsid w:val="0014701B"/>
    <w:rsid w:val="00147185"/>
    <w:rsid w:val="00147342"/>
    <w:rsid w:val="001473F6"/>
    <w:rsid w:val="0014746A"/>
    <w:rsid w:val="001474C1"/>
    <w:rsid w:val="001475CF"/>
    <w:rsid w:val="00147A1A"/>
    <w:rsid w:val="00147A22"/>
    <w:rsid w:val="00147D46"/>
    <w:rsid w:val="00147E0D"/>
    <w:rsid w:val="00147F6D"/>
    <w:rsid w:val="00147FD4"/>
    <w:rsid w:val="00150023"/>
    <w:rsid w:val="00150191"/>
    <w:rsid w:val="00150207"/>
    <w:rsid w:val="0015022E"/>
    <w:rsid w:val="0015050F"/>
    <w:rsid w:val="00150611"/>
    <w:rsid w:val="00150654"/>
    <w:rsid w:val="001507F7"/>
    <w:rsid w:val="001508B6"/>
    <w:rsid w:val="0015094F"/>
    <w:rsid w:val="0015099F"/>
    <w:rsid w:val="00150E1E"/>
    <w:rsid w:val="0015119C"/>
    <w:rsid w:val="001518B7"/>
    <w:rsid w:val="00151CF4"/>
    <w:rsid w:val="00151EEA"/>
    <w:rsid w:val="00151F4B"/>
    <w:rsid w:val="001520D6"/>
    <w:rsid w:val="00152659"/>
    <w:rsid w:val="0015278C"/>
    <w:rsid w:val="0015289C"/>
    <w:rsid w:val="00152E64"/>
    <w:rsid w:val="00152E93"/>
    <w:rsid w:val="00152EEF"/>
    <w:rsid w:val="00152F58"/>
    <w:rsid w:val="00152FCE"/>
    <w:rsid w:val="001531E0"/>
    <w:rsid w:val="00153393"/>
    <w:rsid w:val="00153560"/>
    <w:rsid w:val="00153647"/>
    <w:rsid w:val="00153BF4"/>
    <w:rsid w:val="00153C3B"/>
    <w:rsid w:val="00153FF0"/>
    <w:rsid w:val="00154006"/>
    <w:rsid w:val="00154194"/>
    <w:rsid w:val="0015420B"/>
    <w:rsid w:val="0015434C"/>
    <w:rsid w:val="001545BC"/>
    <w:rsid w:val="00154A17"/>
    <w:rsid w:val="0015508D"/>
    <w:rsid w:val="001551C7"/>
    <w:rsid w:val="001551E9"/>
    <w:rsid w:val="00155344"/>
    <w:rsid w:val="00155434"/>
    <w:rsid w:val="00155995"/>
    <w:rsid w:val="00155E26"/>
    <w:rsid w:val="00155E68"/>
    <w:rsid w:val="00155F54"/>
    <w:rsid w:val="001561ED"/>
    <w:rsid w:val="0015622A"/>
    <w:rsid w:val="00156278"/>
    <w:rsid w:val="0015647A"/>
    <w:rsid w:val="0015660E"/>
    <w:rsid w:val="00156633"/>
    <w:rsid w:val="0015674B"/>
    <w:rsid w:val="001567EB"/>
    <w:rsid w:val="00156A83"/>
    <w:rsid w:val="00156DD6"/>
    <w:rsid w:val="00156E6C"/>
    <w:rsid w:val="00156F5A"/>
    <w:rsid w:val="00157B66"/>
    <w:rsid w:val="00157C13"/>
    <w:rsid w:val="00157C6B"/>
    <w:rsid w:val="00157EB6"/>
    <w:rsid w:val="00160003"/>
    <w:rsid w:val="00160010"/>
    <w:rsid w:val="00160390"/>
    <w:rsid w:val="0016066E"/>
    <w:rsid w:val="00160683"/>
    <w:rsid w:val="001606F8"/>
    <w:rsid w:val="001607F8"/>
    <w:rsid w:val="00160A11"/>
    <w:rsid w:val="00160C5A"/>
    <w:rsid w:val="00160DF5"/>
    <w:rsid w:val="0016122E"/>
    <w:rsid w:val="001613D6"/>
    <w:rsid w:val="00161492"/>
    <w:rsid w:val="001614ED"/>
    <w:rsid w:val="001616F4"/>
    <w:rsid w:val="00161B49"/>
    <w:rsid w:val="001623E4"/>
    <w:rsid w:val="001626FE"/>
    <w:rsid w:val="00162E72"/>
    <w:rsid w:val="00162F2B"/>
    <w:rsid w:val="00163115"/>
    <w:rsid w:val="00163612"/>
    <w:rsid w:val="0016394B"/>
    <w:rsid w:val="00163B11"/>
    <w:rsid w:val="00163DDD"/>
    <w:rsid w:val="00163E48"/>
    <w:rsid w:val="001642B2"/>
    <w:rsid w:val="00164731"/>
    <w:rsid w:val="00164844"/>
    <w:rsid w:val="00164A40"/>
    <w:rsid w:val="00164F27"/>
    <w:rsid w:val="001650B9"/>
    <w:rsid w:val="001650F4"/>
    <w:rsid w:val="0016512D"/>
    <w:rsid w:val="001652C9"/>
    <w:rsid w:val="0016535A"/>
    <w:rsid w:val="00165D13"/>
    <w:rsid w:val="00165E81"/>
    <w:rsid w:val="00165EB7"/>
    <w:rsid w:val="00166000"/>
    <w:rsid w:val="00166069"/>
    <w:rsid w:val="0016641F"/>
    <w:rsid w:val="0016645A"/>
    <w:rsid w:val="00166CB1"/>
    <w:rsid w:val="00166EAA"/>
    <w:rsid w:val="00167113"/>
    <w:rsid w:val="001678F0"/>
    <w:rsid w:val="00167A85"/>
    <w:rsid w:val="00167DDE"/>
    <w:rsid w:val="00170010"/>
    <w:rsid w:val="00170429"/>
    <w:rsid w:val="0017060A"/>
    <w:rsid w:val="001706AA"/>
    <w:rsid w:val="00170A0C"/>
    <w:rsid w:val="00170BC8"/>
    <w:rsid w:val="00170EBB"/>
    <w:rsid w:val="0017108C"/>
    <w:rsid w:val="001710CE"/>
    <w:rsid w:val="00171358"/>
    <w:rsid w:val="001715BE"/>
    <w:rsid w:val="00171A44"/>
    <w:rsid w:val="00171B74"/>
    <w:rsid w:val="00171B7D"/>
    <w:rsid w:val="00171B94"/>
    <w:rsid w:val="00171C3C"/>
    <w:rsid w:val="0017228F"/>
    <w:rsid w:val="0017231B"/>
    <w:rsid w:val="001723D8"/>
    <w:rsid w:val="0017268F"/>
    <w:rsid w:val="00172874"/>
    <w:rsid w:val="0017291B"/>
    <w:rsid w:val="00172E19"/>
    <w:rsid w:val="0017304B"/>
    <w:rsid w:val="00173291"/>
    <w:rsid w:val="00173351"/>
    <w:rsid w:val="0017348B"/>
    <w:rsid w:val="001736AA"/>
    <w:rsid w:val="0017396D"/>
    <w:rsid w:val="00173AC5"/>
    <w:rsid w:val="00173B11"/>
    <w:rsid w:val="00173CA8"/>
    <w:rsid w:val="00173E88"/>
    <w:rsid w:val="001740FF"/>
    <w:rsid w:val="001741AB"/>
    <w:rsid w:val="001745E6"/>
    <w:rsid w:val="001748C6"/>
    <w:rsid w:val="001748D4"/>
    <w:rsid w:val="00174F60"/>
    <w:rsid w:val="001756EB"/>
    <w:rsid w:val="00175753"/>
    <w:rsid w:val="00175B6B"/>
    <w:rsid w:val="00175BCF"/>
    <w:rsid w:val="00175D1A"/>
    <w:rsid w:val="00175D39"/>
    <w:rsid w:val="00176068"/>
    <w:rsid w:val="001761AC"/>
    <w:rsid w:val="001761C2"/>
    <w:rsid w:val="0017637D"/>
    <w:rsid w:val="001763BF"/>
    <w:rsid w:val="001763E5"/>
    <w:rsid w:val="0017649A"/>
    <w:rsid w:val="00176662"/>
    <w:rsid w:val="0017668F"/>
    <w:rsid w:val="00176CCB"/>
    <w:rsid w:val="00176E3E"/>
    <w:rsid w:val="001771C6"/>
    <w:rsid w:val="00177287"/>
    <w:rsid w:val="001776B2"/>
    <w:rsid w:val="00177775"/>
    <w:rsid w:val="001777AB"/>
    <w:rsid w:val="00177816"/>
    <w:rsid w:val="001778A7"/>
    <w:rsid w:val="0017790B"/>
    <w:rsid w:val="00177931"/>
    <w:rsid w:val="00177A21"/>
    <w:rsid w:val="00177A34"/>
    <w:rsid w:val="00177C62"/>
    <w:rsid w:val="00177C81"/>
    <w:rsid w:val="00177E43"/>
    <w:rsid w:val="00180349"/>
    <w:rsid w:val="0018060A"/>
    <w:rsid w:val="00180711"/>
    <w:rsid w:val="00180775"/>
    <w:rsid w:val="001809C8"/>
    <w:rsid w:val="0018118C"/>
    <w:rsid w:val="00181251"/>
    <w:rsid w:val="00181990"/>
    <w:rsid w:val="001819C0"/>
    <w:rsid w:val="00181EC4"/>
    <w:rsid w:val="00182209"/>
    <w:rsid w:val="00182268"/>
    <w:rsid w:val="00182270"/>
    <w:rsid w:val="0018233F"/>
    <w:rsid w:val="0018265F"/>
    <w:rsid w:val="00182B4D"/>
    <w:rsid w:val="00182C59"/>
    <w:rsid w:val="00182C69"/>
    <w:rsid w:val="00182CD0"/>
    <w:rsid w:val="00182E79"/>
    <w:rsid w:val="00182EFE"/>
    <w:rsid w:val="00182FEC"/>
    <w:rsid w:val="0018319D"/>
    <w:rsid w:val="00183447"/>
    <w:rsid w:val="0018344C"/>
    <w:rsid w:val="001834B6"/>
    <w:rsid w:val="001834B7"/>
    <w:rsid w:val="001836BF"/>
    <w:rsid w:val="001837D6"/>
    <w:rsid w:val="00183CA4"/>
    <w:rsid w:val="00183E96"/>
    <w:rsid w:val="00183F81"/>
    <w:rsid w:val="00183F86"/>
    <w:rsid w:val="00183FAB"/>
    <w:rsid w:val="00183FF7"/>
    <w:rsid w:val="00184163"/>
    <w:rsid w:val="00184727"/>
    <w:rsid w:val="00184AEE"/>
    <w:rsid w:val="00184B64"/>
    <w:rsid w:val="00184E37"/>
    <w:rsid w:val="00184E7E"/>
    <w:rsid w:val="00184ED4"/>
    <w:rsid w:val="001851CF"/>
    <w:rsid w:val="0018533D"/>
    <w:rsid w:val="00185434"/>
    <w:rsid w:val="00185606"/>
    <w:rsid w:val="0018564F"/>
    <w:rsid w:val="001856C8"/>
    <w:rsid w:val="0018573C"/>
    <w:rsid w:val="00185BBE"/>
    <w:rsid w:val="00185C9F"/>
    <w:rsid w:val="00185E9F"/>
    <w:rsid w:val="00186054"/>
    <w:rsid w:val="00186383"/>
    <w:rsid w:val="001866E0"/>
    <w:rsid w:val="0018676C"/>
    <w:rsid w:val="00186E1A"/>
    <w:rsid w:val="00187444"/>
    <w:rsid w:val="001876C9"/>
    <w:rsid w:val="00187705"/>
    <w:rsid w:val="00187763"/>
    <w:rsid w:val="0018788A"/>
    <w:rsid w:val="00187AB2"/>
    <w:rsid w:val="00187C08"/>
    <w:rsid w:val="00187D05"/>
    <w:rsid w:val="00187D10"/>
    <w:rsid w:val="00187FB9"/>
    <w:rsid w:val="001902B4"/>
    <w:rsid w:val="00190467"/>
    <w:rsid w:val="00190527"/>
    <w:rsid w:val="001906F1"/>
    <w:rsid w:val="00190925"/>
    <w:rsid w:val="00190A67"/>
    <w:rsid w:val="00190BB8"/>
    <w:rsid w:val="00190CEB"/>
    <w:rsid w:val="00190D47"/>
    <w:rsid w:val="00190F05"/>
    <w:rsid w:val="0019119F"/>
    <w:rsid w:val="001913D5"/>
    <w:rsid w:val="001913DF"/>
    <w:rsid w:val="001914A8"/>
    <w:rsid w:val="001914D9"/>
    <w:rsid w:val="00191581"/>
    <w:rsid w:val="0019161F"/>
    <w:rsid w:val="001918BD"/>
    <w:rsid w:val="00191DED"/>
    <w:rsid w:val="00191E31"/>
    <w:rsid w:val="00191E49"/>
    <w:rsid w:val="00191EBE"/>
    <w:rsid w:val="00191F82"/>
    <w:rsid w:val="001920CC"/>
    <w:rsid w:val="0019231C"/>
    <w:rsid w:val="00192410"/>
    <w:rsid w:val="001924C7"/>
    <w:rsid w:val="001925FB"/>
    <w:rsid w:val="001927C7"/>
    <w:rsid w:val="001927D3"/>
    <w:rsid w:val="00192A6E"/>
    <w:rsid w:val="00192ABF"/>
    <w:rsid w:val="00192BE6"/>
    <w:rsid w:val="00192C6C"/>
    <w:rsid w:val="00192D01"/>
    <w:rsid w:val="00192E13"/>
    <w:rsid w:val="001930D4"/>
    <w:rsid w:val="0019333F"/>
    <w:rsid w:val="001933C6"/>
    <w:rsid w:val="001933CB"/>
    <w:rsid w:val="00193450"/>
    <w:rsid w:val="00193536"/>
    <w:rsid w:val="001937C7"/>
    <w:rsid w:val="00193A05"/>
    <w:rsid w:val="00193D08"/>
    <w:rsid w:val="00194027"/>
    <w:rsid w:val="00194072"/>
    <w:rsid w:val="0019440B"/>
    <w:rsid w:val="001947A5"/>
    <w:rsid w:val="00194B1F"/>
    <w:rsid w:val="00194C53"/>
    <w:rsid w:val="00194E7F"/>
    <w:rsid w:val="0019526D"/>
    <w:rsid w:val="001957CC"/>
    <w:rsid w:val="00195F0A"/>
    <w:rsid w:val="00195F29"/>
    <w:rsid w:val="00196419"/>
    <w:rsid w:val="00196485"/>
    <w:rsid w:val="001964B8"/>
    <w:rsid w:val="00196964"/>
    <w:rsid w:val="00197199"/>
    <w:rsid w:val="001974AB"/>
    <w:rsid w:val="00197648"/>
    <w:rsid w:val="00197B4C"/>
    <w:rsid w:val="00197C9F"/>
    <w:rsid w:val="00197CA9"/>
    <w:rsid w:val="001A02EC"/>
    <w:rsid w:val="001A04AC"/>
    <w:rsid w:val="001A04F0"/>
    <w:rsid w:val="001A09A2"/>
    <w:rsid w:val="001A0B9F"/>
    <w:rsid w:val="001A0C15"/>
    <w:rsid w:val="001A0CD6"/>
    <w:rsid w:val="001A0D10"/>
    <w:rsid w:val="001A10F7"/>
    <w:rsid w:val="001A10FB"/>
    <w:rsid w:val="001A11CE"/>
    <w:rsid w:val="001A1823"/>
    <w:rsid w:val="001A184E"/>
    <w:rsid w:val="001A19A4"/>
    <w:rsid w:val="001A1A46"/>
    <w:rsid w:val="001A1E6F"/>
    <w:rsid w:val="001A1E7B"/>
    <w:rsid w:val="001A1EAB"/>
    <w:rsid w:val="001A1F71"/>
    <w:rsid w:val="001A1FD6"/>
    <w:rsid w:val="001A20D4"/>
    <w:rsid w:val="001A20ED"/>
    <w:rsid w:val="001A2103"/>
    <w:rsid w:val="001A2137"/>
    <w:rsid w:val="001A22A3"/>
    <w:rsid w:val="001A2B0C"/>
    <w:rsid w:val="001A2B6D"/>
    <w:rsid w:val="001A2C3E"/>
    <w:rsid w:val="001A310C"/>
    <w:rsid w:val="001A3179"/>
    <w:rsid w:val="001A321B"/>
    <w:rsid w:val="001A329E"/>
    <w:rsid w:val="001A335E"/>
    <w:rsid w:val="001A339C"/>
    <w:rsid w:val="001A33DD"/>
    <w:rsid w:val="001A351B"/>
    <w:rsid w:val="001A3F52"/>
    <w:rsid w:val="001A41F4"/>
    <w:rsid w:val="001A427B"/>
    <w:rsid w:val="001A445E"/>
    <w:rsid w:val="001A45F2"/>
    <w:rsid w:val="001A4634"/>
    <w:rsid w:val="001A4F6B"/>
    <w:rsid w:val="001A5077"/>
    <w:rsid w:val="001A5128"/>
    <w:rsid w:val="001A5263"/>
    <w:rsid w:val="001A557E"/>
    <w:rsid w:val="001A56BE"/>
    <w:rsid w:val="001A573D"/>
    <w:rsid w:val="001A58C5"/>
    <w:rsid w:val="001A594A"/>
    <w:rsid w:val="001A5B7E"/>
    <w:rsid w:val="001A5E35"/>
    <w:rsid w:val="001A5F84"/>
    <w:rsid w:val="001A5FBE"/>
    <w:rsid w:val="001A600F"/>
    <w:rsid w:val="001A60B7"/>
    <w:rsid w:val="001A634E"/>
    <w:rsid w:val="001A6429"/>
    <w:rsid w:val="001A6487"/>
    <w:rsid w:val="001A658D"/>
    <w:rsid w:val="001A65F7"/>
    <w:rsid w:val="001A669E"/>
    <w:rsid w:val="001A6F18"/>
    <w:rsid w:val="001A7557"/>
    <w:rsid w:val="001A78E0"/>
    <w:rsid w:val="001A7A9F"/>
    <w:rsid w:val="001A7AA2"/>
    <w:rsid w:val="001B03E2"/>
    <w:rsid w:val="001B0501"/>
    <w:rsid w:val="001B0A06"/>
    <w:rsid w:val="001B0AA3"/>
    <w:rsid w:val="001B0C25"/>
    <w:rsid w:val="001B0CD8"/>
    <w:rsid w:val="001B132C"/>
    <w:rsid w:val="001B176C"/>
    <w:rsid w:val="001B1971"/>
    <w:rsid w:val="001B1AA7"/>
    <w:rsid w:val="001B1B20"/>
    <w:rsid w:val="001B1BAC"/>
    <w:rsid w:val="001B1BC5"/>
    <w:rsid w:val="001B1C62"/>
    <w:rsid w:val="001B1C66"/>
    <w:rsid w:val="001B1C8D"/>
    <w:rsid w:val="001B2014"/>
    <w:rsid w:val="001B2032"/>
    <w:rsid w:val="001B2771"/>
    <w:rsid w:val="001B2B43"/>
    <w:rsid w:val="001B2D74"/>
    <w:rsid w:val="001B3245"/>
    <w:rsid w:val="001B348E"/>
    <w:rsid w:val="001B3939"/>
    <w:rsid w:val="001B3C30"/>
    <w:rsid w:val="001B3C3D"/>
    <w:rsid w:val="001B3CBB"/>
    <w:rsid w:val="001B3CC3"/>
    <w:rsid w:val="001B40DD"/>
    <w:rsid w:val="001B4137"/>
    <w:rsid w:val="001B416C"/>
    <w:rsid w:val="001B4336"/>
    <w:rsid w:val="001B474D"/>
    <w:rsid w:val="001B4806"/>
    <w:rsid w:val="001B4C6E"/>
    <w:rsid w:val="001B5067"/>
    <w:rsid w:val="001B50C0"/>
    <w:rsid w:val="001B50D1"/>
    <w:rsid w:val="001B5154"/>
    <w:rsid w:val="001B53A3"/>
    <w:rsid w:val="001B541D"/>
    <w:rsid w:val="001B55A8"/>
    <w:rsid w:val="001B56FE"/>
    <w:rsid w:val="001B5722"/>
    <w:rsid w:val="001B5888"/>
    <w:rsid w:val="001B663D"/>
    <w:rsid w:val="001B6A2A"/>
    <w:rsid w:val="001B6A85"/>
    <w:rsid w:val="001B6A9D"/>
    <w:rsid w:val="001B7034"/>
    <w:rsid w:val="001B7083"/>
    <w:rsid w:val="001B72F4"/>
    <w:rsid w:val="001B74A9"/>
    <w:rsid w:val="001B74B3"/>
    <w:rsid w:val="001B7641"/>
    <w:rsid w:val="001B7D0A"/>
    <w:rsid w:val="001B7DF7"/>
    <w:rsid w:val="001B7EF5"/>
    <w:rsid w:val="001C01DB"/>
    <w:rsid w:val="001C04A8"/>
    <w:rsid w:val="001C07B7"/>
    <w:rsid w:val="001C08CB"/>
    <w:rsid w:val="001C0F2F"/>
    <w:rsid w:val="001C10DD"/>
    <w:rsid w:val="001C117C"/>
    <w:rsid w:val="001C1188"/>
    <w:rsid w:val="001C1340"/>
    <w:rsid w:val="001C150B"/>
    <w:rsid w:val="001C1742"/>
    <w:rsid w:val="001C179C"/>
    <w:rsid w:val="001C1ABF"/>
    <w:rsid w:val="001C1CD1"/>
    <w:rsid w:val="001C1EE3"/>
    <w:rsid w:val="001C1FAE"/>
    <w:rsid w:val="001C207B"/>
    <w:rsid w:val="001C20AD"/>
    <w:rsid w:val="001C2449"/>
    <w:rsid w:val="001C26C5"/>
    <w:rsid w:val="001C2731"/>
    <w:rsid w:val="001C283C"/>
    <w:rsid w:val="001C2BAD"/>
    <w:rsid w:val="001C2D96"/>
    <w:rsid w:val="001C2DED"/>
    <w:rsid w:val="001C325C"/>
    <w:rsid w:val="001C33A0"/>
    <w:rsid w:val="001C3697"/>
    <w:rsid w:val="001C36D9"/>
    <w:rsid w:val="001C3749"/>
    <w:rsid w:val="001C3B0E"/>
    <w:rsid w:val="001C3BF7"/>
    <w:rsid w:val="001C4060"/>
    <w:rsid w:val="001C4298"/>
    <w:rsid w:val="001C47BA"/>
    <w:rsid w:val="001C47C9"/>
    <w:rsid w:val="001C4868"/>
    <w:rsid w:val="001C491B"/>
    <w:rsid w:val="001C4A6D"/>
    <w:rsid w:val="001C4BCC"/>
    <w:rsid w:val="001C4DA1"/>
    <w:rsid w:val="001C4E82"/>
    <w:rsid w:val="001C52F8"/>
    <w:rsid w:val="001C5487"/>
    <w:rsid w:val="001C54AC"/>
    <w:rsid w:val="001C5CA6"/>
    <w:rsid w:val="001C5F20"/>
    <w:rsid w:val="001C618B"/>
    <w:rsid w:val="001C61A7"/>
    <w:rsid w:val="001C61AD"/>
    <w:rsid w:val="001C68EF"/>
    <w:rsid w:val="001C6A04"/>
    <w:rsid w:val="001C6C8B"/>
    <w:rsid w:val="001C6CC0"/>
    <w:rsid w:val="001C6D37"/>
    <w:rsid w:val="001C6DCA"/>
    <w:rsid w:val="001C6F46"/>
    <w:rsid w:val="001C72D4"/>
    <w:rsid w:val="001C7374"/>
    <w:rsid w:val="001C74D0"/>
    <w:rsid w:val="001C7610"/>
    <w:rsid w:val="001C7690"/>
    <w:rsid w:val="001C78FD"/>
    <w:rsid w:val="001C7CF7"/>
    <w:rsid w:val="001D08CD"/>
    <w:rsid w:val="001D0EDA"/>
    <w:rsid w:val="001D1100"/>
    <w:rsid w:val="001D1114"/>
    <w:rsid w:val="001D125A"/>
    <w:rsid w:val="001D1382"/>
    <w:rsid w:val="001D155A"/>
    <w:rsid w:val="001D1675"/>
    <w:rsid w:val="001D17CC"/>
    <w:rsid w:val="001D1945"/>
    <w:rsid w:val="001D19B5"/>
    <w:rsid w:val="001D1A6E"/>
    <w:rsid w:val="001D1AC9"/>
    <w:rsid w:val="001D1B7A"/>
    <w:rsid w:val="001D1D78"/>
    <w:rsid w:val="001D1E26"/>
    <w:rsid w:val="001D1F31"/>
    <w:rsid w:val="001D1FB6"/>
    <w:rsid w:val="001D22CA"/>
    <w:rsid w:val="001D25E3"/>
    <w:rsid w:val="001D2DD6"/>
    <w:rsid w:val="001D311B"/>
    <w:rsid w:val="001D3843"/>
    <w:rsid w:val="001D3B35"/>
    <w:rsid w:val="001D3BC5"/>
    <w:rsid w:val="001D3E6D"/>
    <w:rsid w:val="001D3EFE"/>
    <w:rsid w:val="001D40FC"/>
    <w:rsid w:val="001D4387"/>
    <w:rsid w:val="001D43CA"/>
    <w:rsid w:val="001D47F0"/>
    <w:rsid w:val="001D4A66"/>
    <w:rsid w:val="001D4CA6"/>
    <w:rsid w:val="001D4D7B"/>
    <w:rsid w:val="001D4F80"/>
    <w:rsid w:val="001D50F3"/>
    <w:rsid w:val="001D52A7"/>
    <w:rsid w:val="001D53F0"/>
    <w:rsid w:val="001D5493"/>
    <w:rsid w:val="001D557A"/>
    <w:rsid w:val="001D55F0"/>
    <w:rsid w:val="001D5649"/>
    <w:rsid w:val="001D59DA"/>
    <w:rsid w:val="001D5B50"/>
    <w:rsid w:val="001D5F30"/>
    <w:rsid w:val="001D5FD3"/>
    <w:rsid w:val="001D61DB"/>
    <w:rsid w:val="001D6218"/>
    <w:rsid w:val="001D622D"/>
    <w:rsid w:val="001D63F8"/>
    <w:rsid w:val="001D6566"/>
    <w:rsid w:val="001D666B"/>
    <w:rsid w:val="001D66F5"/>
    <w:rsid w:val="001D68D5"/>
    <w:rsid w:val="001D6AB1"/>
    <w:rsid w:val="001D6BE4"/>
    <w:rsid w:val="001D6E0C"/>
    <w:rsid w:val="001D6E94"/>
    <w:rsid w:val="001D70D1"/>
    <w:rsid w:val="001D7207"/>
    <w:rsid w:val="001D72B7"/>
    <w:rsid w:val="001D76C4"/>
    <w:rsid w:val="001D7C29"/>
    <w:rsid w:val="001D7DC4"/>
    <w:rsid w:val="001D7EE4"/>
    <w:rsid w:val="001E00A0"/>
    <w:rsid w:val="001E0437"/>
    <w:rsid w:val="001E08A8"/>
    <w:rsid w:val="001E0E6B"/>
    <w:rsid w:val="001E13D3"/>
    <w:rsid w:val="001E1BE4"/>
    <w:rsid w:val="001E1C4F"/>
    <w:rsid w:val="001E1E62"/>
    <w:rsid w:val="001E1F82"/>
    <w:rsid w:val="001E26AC"/>
    <w:rsid w:val="001E271A"/>
    <w:rsid w:val="001E2826"/>
    <w:rsid w:val="001E285E"/>
    <w:rsid w:val="001E28EC"/>
    <w:rsid w:val="001E2B10"/>
    <w:rsid w:val="001E2C26"/>
    <w:rsid w:val="001E2DB8"/>
    <w:rsid w:val="001E2EC5"/>
    <w:rsid w:val="001E3204"/>
    <w:rsid w:val="001E3520"/>
    <w:rsid w:val="001E3688"/>
    <w:rsid w:val="001E38AC"/>
    <w:rsid w:val="001E38B4"/>
    <w:rsid w:val="001E3A51"/>
    <w:rsid w:val="001E3BCF"/>
    <w:rsid w:val="001E3C4B"/>
    <w:rsid w:val="001E3DB2"/>
    <w:rsid w:val="001E3EBC"/>
    <w:rsid w:val="001E3F1B"/>
    <w:rsid w:val="001E4034"/>
    <w:rsid w:val="001E4272"/>
    <w:rsid w:val="001E439B"/>
    <w:rsid w:val="001E4577"/>
    <w:rsid w:val="001E4599"/>
    <w:rsid w:val="001E4983"/>
    <w:rsid w:val="001E4FC2"/>
    <w:rsid w:val="001E5E30"/>
    <w:rsid w:val="001E656F"/>
    <w:rsid w:val="001E6724"/>
    <w:rsid w:val="001E6921"/>
    <w:rsid w:val="001E6933"/>
    <w:rsid w:val="001E6A42"/>
    <w:rsid w:val="001E6B89"/>
    <w:rsid w:val="001E6BE5"/>
    <w:rsid w:val="001E6FE7"/>
    <w:rsid w:val="001E7025"/>
    <w:rsid w:val="001E72D5"/>
    <w:rsid w:val="001E7767"/>
    <w:rsid w:val="001E7B11"/>
    <w:rsid w:val="001E7BFE"/>
    <w:rsid w:val="001E7CFE"/>
    <w:rsid w:val="001E7DD0"/>
    <w:rsid w:val="001E7E79"/>
    <w:rsid w:val="001E7EEE"/>
    <w:rsid w:val="001F0146"/>
    <w:rsid w:val="001F02B1"/>
    <w:rsid w:val="001F06B5"/>
    <w:rsid w:val="001F095F"/>
    <w:rsid w:val="001F0F1A"/>
    <w:rsid w:val="001F1894"/>
    <w:rsid w:val="001F1CAB"/>
    <w:rsid w:val="001F1D58"/>
    <w:rsid w:val="001F2048"/>
    <w:rsid w:val="001F20B7"/>
    <w:rsid w:val="001F2390"/>
    <w:rsid w:val="001F2950"/>
    <w:rsid w:val="001F29FA"/>
    <w:rsid w:val="001F2E84"/>
    <w:rsid w:val="001F2EBB"/>
    <w:rsid w:val="001F2F2A"/>
    <w:rsid w:val="001F30D1"/>
    <w:rsid w:val="001F314E"/>
    <w:rsid w:val="001F3302"/>
    <w:rsid w:val="001F336A"/>
    <w:rsid w:val="001F347D"/>
    <w:rsid w:val="001F35D8"/>
    <w:rsid w:val="001F36D3"/>
    <w:rsid w:val="001F3750"/>
    <w:rsid w:val="001F3A31"/>
    <w:rsid w:val="001F3A66"/>
    <w:rsid w:val="001F3A9E"/>
    <w:rsid w:val="001F3AF2"/>
    <w:rsid w:val="001F3FB6"/>
    <w:rsid w:val="001F4458"/>
    <w:rsid w:val="001F4712"/>
    <w:rsid w:val="001F48A0"/>
    <w:rsid w:val="001F4C19"/>
    <w:rsid w:val="001F5036"/>
    <w:rsid w:val="001F52A3"/>
    <w:rsid w:val="001F5324"/>
    <w:rsid w:val="001F548C"/>
    <w:rsid w:val="001F591D"/>
    <w:rsid w:val="001F5A92"/>
    <w:rsid w:val="001F5CCF"/>
    <w:rsid w:val="001F5F16"/>
    <w:rsid w:val="001F6378"/>
    <w:rsid w:val="001F65CA"/>
    <w:rsid w:val="001F688D"/>
    <w:rsid w:val="001F6918"/>
    <w:rsid w:val="001F6B3D"/>
    <w:rsid w:val="001F6C57"/>
    <w:rsid w:val="001F6D5F"/>
    <w:rsid w:val="001F72F0"/>
    <w:rsid w:val="001F76D3"/>
    <w:rsid w:val="001F7735"/>
    <w:rsid w:val="001F7774"/>
    <w:rsid w:val="001F785A"/>
    <w:rsid w:val="001F78A2"/>
    <w:rsid w:val="001F7BC2"/>
    <w:rsid w:val="0020001F"/>
    <w:rsid w:val="00200057"/>
    <w:rsid w:val="002000F3"/>
    <w:rsid w:val="00200355"/>
    <w:rsid w:val="002003F2"/>
    <w:rsid w:val="002006C4"/>
    <w:rsid w:val="00200844"/>
    <w:rsid w:val="002008A1"/>
    <w:rsid w:val="00200A61"/>
    <w:rsid w:val="00200E0A"/>
    <w:rsid w:val="002010BF"/>
    <w:rsid w:val="002011D6"/>
    <w:rsid w:val="002012AD"/>
    <w:rsid w:val="002015F0"/>
    <w:rsid w:val="00201770"/>
    <w:rsid w:val="00201B95"/>
    <w:rsid w:val="002021B7"/>
    <w:rsid w:val="0020227C"/>
    <w:rsid w:val="00202516"/>
    <w:rsid w:val="00202532"/>
    <w:rsid w:val="00202872"/>
    <w:rsid w:val="00202A13"/>
    <w:rsid w:val="00202C59"/>
    <w:rsid w:val="002032DE"/>
    <w:rsid w:val="0020332D"/>
    <w:rsid w:val="00203806"/>
    <w:rsid w:val="002039F0"/>
    <w:rsid w:val="00203B71"/>
    <w:rsid w:val="00203F76"/>
    <w:rsid w:val="002042CA"/>
    <w:rsid w:val="0020435F"/>
    <w:rsid w:val="00204459"/>
    <w:rsid w:val="00204A6C"/>
    <w:rsid w:val="00204D80"/>
    <w:rsid w:val="00204DDB"/>
    <w:rsid w:val="002051A8"/>
    <w:rsid w:val="00205422"/>
    <w:rsid w:val="002057C5"/>
    <w:rsid w:val="002057E4"/>
    <w:rsid w:val="00205924"/>
    <w:rsid w:val="00205973"/>
    <w:rsid w:val="00205B29"/>
    <w:rsid w:val="00205CF3"/>
    <w:rsid w:val="00205E3B"/>
    <w:rsid w:val="00206107"/>
    <w:rsid w:val="00206127"/>
    <w:rsid w:val="002064DC"/>
    <w:rsid w:val="00206755"/>
    <w:rsid w:val="00206835"/>
    <w:rsid w:val="00206952"/>
    <w:rsid w:val="00206ADD"/>
    <w:rsid w:val="00206AF2"/>
    <w:rsid w:val="00206B31"/>
    <w:rsid w:val="00206F03"/>
    <w:rsid w:val="00206F53"/>
    <w:rsid w:val="00206F68"/>
    <w:rsid w:val="002071C4"/>
    <w:rsid w:val="0020732F"/>
    <w:rsid w:val="002078B0"/>
    <w:rsid w:val="0020798C"/>
    <w:rsid w:val="00207A6C"/>
    <w:rsid w:val="0021003E"/>
    <w:rsid w:val="00210073"/>
    <w:rsid w:val="00210168"/>
    <w:rsid w:val="002102B3"/>
    <w:rsid w:val="0021041F"/>
    <w:rsid w:val="00210451"/>
    <w:rsid w:val="00210476"/>
    <w:rsid w:val="00210623"/>
    <w:rsid w:val="002109D6"/>
    <w:rsid w:val="00210B8C"/>
    <w:rsid w:val="00210BDA"/>
    <w:rsid w:val="00210DE8"/>
    <w:rsid w:val="002110BB"/>
    <w:rsid w:val="0021137F"/>
    <w:rsid w:val="00211402"/>
    <w:rsid w:val="00211562"/>
    <w:rsid w:val="00211631"/>
    <w:rsid w:val="002118C5"/>
    <w:rsid w:val="00211A6D"/>
    <w:rsid w:val="00211C2E"/>
    <w:rsid w:val="00211F4A"/>
    <w:rsid w:val="00211FC9"/>
    <w:rsid w:val="00212617"/>
    <w:rsid w:val="00212658"/>
    <w:rsid w:val="00212730"/>
    <w:rsid w:val="00212A5F"/>
    <w:rsid w:val="00212B3F"/>
    <w:rsid w:val="002132E8"/>
    <w:rsid w:val="00213342"/>
    <w:rsid w:val="00213611"/>
    <w:rsid w:val="00213A88"/>
    <w:rsid w:val="00213E7A"/>
    <w:rsid w:val="00213F16"/>
    <w:rsid w:val="00214470"/>
    <w:rsid w:val="00214505"/>
    <w:rsid w:val="00214863"/>
    <w:rsid w:val="00214CFB"/>
    <w:rsid w:val="00214E9C"/>
    <w:rsid w:val="00214ECA"/>
    <w:rsid w:val="00215353"/>
    <w:rsid w:val="00215355"/>
    <w:rsid w:val="00215932"/>
    <w:rsid w:val="00215AE5"/>
    <w:rsid w:val="00215B2B"/>
    <w:rsid w:val="00215CBD"/>
    <w:rsid w:val="00215DAA"/>
    <w:rsid w:val="00215E80"/>
    <w:rsid w:val="00216024"/>
    <w:rsid w:val="0021604A"/>
    <w:rsid w:val="002161DE"/>
    <w:rsid w:val="0021623F"/>
    <w:rsid w:val="0021625C"/>
    <w:rsid w:val="0021632E"/>
    <w:rsid w:val="002164FA"/>
    <w:rsid w:val="0021651C"/>
    <w:rsid w:val="00216787"/>
    <w:rsid w:val="00216AC6"/>
    <w:rsid w:val="00216EB9"/>
    <w:rsid w:val="00216EFC"/>
    <w:rsid w:val="00216FE0"/>
    <w:rsid w:val="002171C0"/>
    <w:rsid w:val="00217851"/>
    <w:rsid w:val="00217A21"/>
    <w:rsid w:val="00217A73"/>
    <w:rsid w:val="00217D3D"/>
    <w:rsid w:val="00220385"/>
    <w:rsid w:val="0022058A"/>
    <w:rsid w:val="002208C0"/>
    <w:rsid w:val="00220976"/>
    <w:rsid w:val="00220B80"/>
    <w:rsid w:val="00220EAA"/>
    <w:rsid w:val="00221363"/>
    <w:rsid w:val="0022142F"/>
    <w:rsid w:val="0022155D"/>
    <w:rsid w:val="00221715"/>
    <w:rsid w:val="0022177A"/>
    <w:rsid w:val="0022182B"/>
    <w:rsid w:val="00221CA7"/>
    <w:rsid w:val="00221E3A"/>
    <w:rsid w:val="00222034"/>
    <w:rsid w:val="0022229C"/>
    <w:rsid w:val="00222557"/>
    <w:rsid w:val="002226BD"/>
    <w:rsid w:val="00222A6B"/>
    <w:rsid w:val="00222B1D"/>
    <w:rsid w:val="00222BE2"/>
    <w:rsid w:val="00222D33"/>
    <w:rsid w:val="00223049"/>
    <w:rsid w:val="00223181"/>
    <w:rsid w:val="0022328B"/>
    <w:rsid w:val="00223314"/>
    <w:rsid w:val="002234C7"/>
    <w:rsid w:val="00223B38"/>
    <w:rsid w:val="00223BF5"/>
    <w:rsid w:val="00223CDD"/>
    <w:rsid w:val="00223CFF"/>
    <w:rsid w:val="0022426E"/>
    <w:rsid w:val="00224453"/>
    <w:rsid w:val="0022470D"/>
    <w:rsid w:val="00224CBD"/>
    <w:rsid w:val="00224EB5"/>
    <w:rsid w:val="00224F4A"/>
    <w:rsid w:val="0022501E"/>
    <w:rsid w:val="00225224"/>
    <w:rsid w:val="002252C9"/>
    <w:rsid w:val="0022543E"/>
    <w:rsid w:val="00225466"/>
    <w:rsid w:val="0022547A"/>
    <w:rsid w:val="0022559B"/>
    <w:rsid w:val="002256B6"/>
    <w:rsid w:val="002257D9"/>
    <w:rsid w:val="0022580B"/>
    <w:rsid w:val="002259D5"/>
    <w:rsid w:val="00225C0B"/>
    <w:rsid w:val="00226021"/>
    <w:rsid w:val="00226065"/>
    <w:rsid w:val="00226577"/>
    <w:rsid w:val="0022688C"/>
    <w:rsid w:val="00226BDC"/>
    <w:rsid w:val="00226CFE"/>
    <w:rsid w:val="00226D17"/>
    <w:rsid w:val="0022722D"/>
    <w:rsid w:val="002273CC"/>
    <w:rsid w:val="0022756D"/>
    <w:rsid w:val="00227963"/>
    <w:rsid w:val="00227D84"/>
    <w:rsid w:val="00227DC9"/>
    <w:rsid w:val="00227F28"/>
    <w:rsid w:val="0023031F"/>
    <w:rsid w:val="0023053C"/>
    <w:rsid w:val="00230593"/>
    <w:rsid w:val="002306E1"/>
    <w:rsid w:val="00230768"/>
    <w:rsid w:val="00230D2C"/>
    <w:rsid w:val="00230E39"/>
    <w:rsid w:val="002316C1"/>
    <w:rsid w:val="00231729"/>
    <w:rsid w:val="00231855"/>
    <w:rsid w:val="0023190F"/>
    <w:rsid w:val="00231976"/>
    <w:rsid w:val="00231B86"/>
    <w:rsid w:val="00231C5F"/>
    <w:rsid w:val="00231CC0"/>
    <w:rsid w:val="00231E39"/>
    <w:rsid w:val="00231E6E"/>
    <w:rsid w:val="00231EC4"/>
    <w:rsid w:val="00232055"/>
    <w:rsid w:val="0023260F"/>
    <w:rsid w:val="0023289B"/>
    <w:rsid w:val="00232B65"/>
    <w:rsid w:val="0023310A"/>
    <w:rsid w:val="0023312E"/>
    <w:rsid w:val="00233154"/>
    <w:rsid w:val="00233197"/>
    <w:rsid w:val="00233230"/>
    <w:rsid w:val="00233539"/>
    <w:rsid w:val="002335A8"/>
    <w:rsid w:val="00233611"/>
    <w:rsid w:val="00233649"/>
    <w:rsid w:val="002337A4"/>
    <w:rsid w:val="002337D5"/>
    <w:rsid w:val="00233874"/>
    <w:rsid w:val="00233998"/>
    <w:rsid w:val="00233A9F"/>
    <w:rsid w:val="00233FF2"/>
    <w:rsid w:val="0023417A"/>
    <w:rsid w:val="0023433B"/>
    <w:rsid w:val="0023437C"/>
    <w:rsid w:val="00234506"/>
    <w:rsid w:val="00234507"/>
    <w:rsid w:val="0023465B"/>
    <w:rsid w:val="002348D4"/>
    <w:rsid w:val="00234A5D"/>
    <w:rsid w:val="00234B17"/>
    <w:rsid w:val="002350C9"/>
    <w:rsid w:val="002350FE"/>
    <w:rsid w:val="00235665"/>
    <w:rsid w:val="00235E6A"/>
    <w:rsid w:val="00236698"/>
    <w:rsid w:val="00237058"/>
    <w:rsid w:val="0023789A"/>
    <w:rsid w:val="00237A06"/>
    <w:rsid w:val="00237F8F"/>
    <w:rsid w:val="0024008E"/>
    <w:rsid w:val="0024022A"/>
    <w:rsid w:val="00240266"/>
    <w:rsid w:val="0024063D"/>
    <w:rsid w:val="002406AF"/>
    <w:rsid w:val="00240D81"/>
    <w:rsid w:val="00241E03"/>
    <w:rsid w:val="00241F46"/>
    <w:rsid w:val="0024203F"/>
    <w:rsid w:val="00242533"/>
    <w:rsid w:val="00242546"/>
    <w:rsid w:val="00242559"/>
    <w:rsid w:val="002426CF"/>
    <w:rsid w:val="002426FC"/>
    <w:rsid w:val="00242F18"/>
    <w:rsid w:val="00243076"/>
    <w:rsid w:val="002432A4"/>
    <w:rsid w:val="00243B27"/>
    <w:rsid w:val="00243BD7"/>
    <w:rsid w:val="00243D84"/>
    <w:rsid w:val="00243E51"/>
    <w:rsid w:val="00244134"/>
    <w:rsid w:val="0024429F"/>
    <w:rsid w:val="002442D1"/>
    <w:rsid w:val="002442DE"/>
    <w:rsid w:val="00244474"/>
    <w:rsid w:val="00244731"/>
    <w:rsid w:val="00244853"/>
    <w:rsid w:val="00244A2A"/>
    <w:rsid w:val="00244E33"/>
    <w:rsid w:val="00244E55"/>
    <w:rsid w:val="00245152"/>
    <w:rsid w:val="00245599"/>
    <w:rsid w:val="0024567F"/>
    <w:rsid w:val="00245B60"/>
    <w:rsid w:val="00245B9B"/>
    <w:rsid w:val="00245D35"/>
    <w:rsid w:val="00245E67"/>
    <w:rsid w:val="00245F0A"/>
    <w:rsid w:val="00246055"/>
    <w:rsid w:val="002464DF"/>
    <w:rsid w:val="0024659E"/>
    <w:rsid w:val="00246770"/>
    <w:rsid w:val="00246A60"/>
    <w:rsid w:val="00246E93"/>
    <w:rsid w:val="002474F4"/>
    <w:rsid w:val="00247684"/>
    <w:rsid w:val="002476C5"/>
    <w:rsid w:val="00247917"/>
    <w:rsid w:val="00247DA7"/>
    <w:rsid w:val="0025012B"/>
    <w:rsid w:val="00250200"/>
    <w:rsid w:val="0025056E"/>
    <w:rsid w:val="002505DB"/>
    <w:rsid w:val="00250608"/>
    <w:rsid w:val="00250CF9"/>
    <w:rsid w:val="00250D67"/>
    <w:rsid w:val="00250E46"/>
    <w:rsid w:val="00250ED8"/>
    <w:rsid w:val="00250F9B"/>
    <w:rsid w:val="002510B8"/>
    <w:rsid w:val="00251485"/>
    <w:rsid w:val="002515F1"/>
    <w:rsid w:val="00251661"/>
    <w:rsid w:val="0025174B"/>
    <w:rsid w:val="002517DF"/>
    <w:rsid w:val="002518D8"/>
    <w:rsid w:val="0025194A"/>
    <w:rsid w:val="002519AC"/>
    <w:rsid w:val="00251AFD"/>
    <w:rsid w:val="00251F84"/>
    <w:rsid w:val="002522DF"/>
    <w:rsid w:val="00252325"/>
    <w:rsid w:val="0025239B"/>
    <w:rsid w:val="00252648"/>
    <w:rsid w:val="00252CB4"/>
    <w:rsid w:val="002530AF"/>
    <w:rsid w:val="002531EC"/>
    <w:rsid w:val="00253257"/>
    <w:rsid w:val="00253993"/>
    <w:rsid w:val="00253C1A"/>
    <w:rsid w:val="00253E57"/>
    <w:rsid w:val="002542CB"/>
    <w:rsid w:val="00254676"/>
    <w:rsid w:val="00254717"/>
    <w:rsid w:val="00254E9E"/>
    <w:rsid w:val="00255537"/>
    <w:rsid w:val="00255716"/>
    <w:rsid w:val="00255A28"/>
    <w:rsid w:val="00255B57"/>
    <w:rsid w:val="00255C54"/>
    <w:rsid w:val="00255DBD"/>
    <w:rsid w:val="00255E3B"/>
    <w:rsid w:val="0025622F"/>
    <w:rsid w:val="002562E9"/>
    <w:rsid w:val="0025646D"/>
    <w:rsid w:val="002566D5"/>
    <w:rsid w:val="0025698F"/>
    <w:rsid w:val="00256ABC"/>
    <w:rsid w:val="00256B0C"/>
    <w:rsid w:val="00256FA4"/>
    <w:rsid w:val="00257008"/>
    <w:rsid w:val="002570C9"/>
    <w:rsid w:val="0025777E"/>
    <w:rsid w:val="00257CFE"/>
    <w:rsid w:val="00257D02"/>
    <w:rsid w:val="00257DC5"/>
    <w:rsid w:val="00260056"/>
    <w:rsid w:val="002600E2"/>
    <w:rsid w:val="00260188"/>
    <w:rsid w:val="00260379"/>
    <w:rsid w:val="002603D4"/>
    <w:rsid w:val="002603FA"/>
    <w:rsid w:val="0026063D"/>
    <w:rsid w:val="0026069C"/>
    <w:rsid w:val="00260857"/>
    <w:rsid w:val="00260A73"/>
    <w:rsid w:val="00260AAD"/>
    <w:rsid w:val="00260B17"/>
    <w:rsid w:val="00261037"/>
    <w:rsid w:val="00261501"/>
    <w:rsid w:val="0026189A"/>
    <w:rsid w:val="00261F5B"/>
    <w:rsid w:val="002620EA"/>
    <w:rsid w:val="002625CF"/>
    <w:rsid w:val="00262A9C"/>
    <w:rsid w:val="00262F38"/>
    <w:rsid w:val="002630CD"/>
    <w:rsid w:val="002631B5"/>
    <w:rsid w:val="002631EE"/>
    <w:rsid w:val="002632D5"/>
    <w:rsid w:val="00263396"/>
    <w:rsid w:val="00263475"/>
    <w:rsid w:val="002638D0"/>
    <w:rsid w:val="00263B35"/>
    <w:rsid w:val="00263BB9"/>
    <w:rsid w:val="00263FF9"/>
    <w:rsid w:val="00264104"/>
    <w:rsid w:val="00264469"/>
    <w:rsid w:val="002646BA"/>
    <w:rsid w:val="00264957"/>
    <w:rsid w:val="00264A19"/>
    <w:rsid w:val="00264CBD"/>
    <w:rsid w:val="00264FBB"/>
    <w:rsid w:val="00265399"/>
    <w:rsid w:val="00265589"/>
    <w:rsid w:val="0026563E"/>
    <w:rsid w:val="0026574B"/>
    <w:rsid w:val="0026575E"/>
    <w:rsid w:val="0026599B"/>
    <w:rsid w:val="00265AE2"/>
    <w:rsid w:val="00265BA6"/>
    <w:rsid w:val="0026622A"/>
    <w:rsid w:val="00266317"/>
    <w:rsid w:val="0026639A"/>
    <w:rsid w:val="002665B5"/>
    <w:rsid w:val="00266A53"/>
    <w:rsid w:val="00266AAA"/>
    <w:rsid w:val="00266B87"/>
    <w:rsid w:val="00266CE2"/>
    <w:rsid w:val="00266D27"/>
    <w:rsid w:val="00266EE4"/>
    <w:rsid w:val="00266FBE"/>
    <w:rsid w:val="00267089"/>
    <w:rsid w:val="0026737C"/>
    <w:rsid w:val="00267734"/>
    <w:rsid w:val="002678E6"/>
    <w:rsid w:val="0026794A"/>
    <w:rsid w:val="00267D1C"/>
    <w:rsid w:val="00267DE7"/>
    <w:rsid w:val="00267EA3"/>
    <w:rsid w:val="00267EC3"/>
    <w:rsid w:val="00270084"/>
    <w:rsid w:val="00270265"/>
    <w:rsid w:val="00270273"/>
    <w:rsid w:val="0027076E"/>
    <w:rsid w:val="00270C43"/>
    <w:rsid w:val="00271099"/>
    <w:rsid w:val="002711D2"/>
    <w:rsid w:val="002714D7"/>
    <w:rsid w:val="002718FE"/>
    <w:rsid w:val="0027190A"/>
    <w:rsid w:val="0027192B"/>
    <w:rsid w:val="00271984"/>
    <w:rsid w:val="00271C7F"/>
    <w:rsid w:val="00271D6A"/>
    <w:rsid w:val="00271DF4"/>
    <w:rsid w:val="00271EAD"/>
    <w:rsid w:val="00271F28"/>
    <w:rsid w:val="00271F44"/>
    <w:rsid w:val="00271FBE"/>
    <w:rsid w:val="002727E9"/>
    <w:rsid w:val="002728F2"/>
    <w:rsid w:val="00272A9A"/>
    <w:rsid w:val="00272DE6"/>
    <w:rsid w:val="00272E9E"/>
    <w:rsid w:val="0027307A"/>
    <w:rsid w:val="0027357F"/>
    <w:rsid w:val="002739D0"/>
    <w:rsid w:val="00273B60"/>
    <w:rsid w:val="00273EB5"/>
    <w:rsid w:val="00273F89"/>
    <w:rsid w:val="00274054"/>
    <w:rsid w:val="002746F4"/>
    <w:rsid w:val="002749B4"/>
    <w:rsid w:val="00274E4C"/>
    <w:rsid w:val="00274F5E"/>
    <w:rsid w:val="002754D0"/>
    <w:rsid w:val="00275566"/>
    <w:rsid w:val="00275A0A"/>
    <w:rsid w:val="00275A8D"/>
    <w:rsid w:val="00275C2D"/>
    <w:rsid w:val="00275D4A"/>
    <w:rsid w:val="00275DFE"/>
    <w:rsid w:val="00275F5E"/>
    <w:rsid w:val="00275FB8"/>
    <w:rsid w:val="00276865"/>
    <w:rsid w:val="0027692C"/>
    <w:rsid w:val="00276A8D"/>
    <w:rsid w:val="00276B95"/>
    <w:rsid w:val="00276CE2"/>
    <w:rsid w:val="00276F3C"/>
    <w:rsid w:val="0027729A"/>
    <w:rsid w:val="0027753B"/>
    <w:rsid w:val="0027760D"/>
    <w:rsid w:val="0027772C"/>
    <w:rsid w:val="002778C5"/>
    <w:rsid w:val="00277953"/>
    <w:rsid w:val="00277A18"/>
    <w:rsid w:val="00277A57"/>
    <w:rsid w:val="00277B31"/>
    <w:rsid w:val="00277BA2"/>
    <w:rsid w:val="00277BE1"/>
    <w:rsid w:val="00277DB3"/>
    <w:rsid w:val="00277DD3"/>
    <w:rsid w:val="00277DEC"/>
    <w:rsid w:val="0028007D"/>
    <w:rsid w:val="002800B0"/>
    <w:rsid w:val="00280357"/>
    <w:rsid w:val="00280524"/>
    <w:rsid w:val="0028069C"/>
    <w:rsid w:val="0028085E"/>
    <w:rsid w:val="00280865"/>
    <w:rsid w:val="00280AF3"/>
    <w:rsid w:val="00280B99"/>
    <w:rsid w:val="00280DAC"/>
    <w:rsid w:val="00280DFC"/>
    <w:rsid w:val="00280FA2"/>
    <w:rsid w:val="0028110F"/>
    <w:rsid w:val="0028122A"/>
    <w:rsid w:val="002816C2"/>
    <w:rsid w:val="0028186A"/>
    <w:rsid w:val="00281EA2"/>
    <w:rsid w:val="00281EED"/>
    <w:rsid w:val="00281F56"/>
    <w:rsid w:val="00281FB3"/>
    <w:rsid w:val="00282347"/>
    <w:rsid w:val="00282901"/>
    <w:rsid w:val="0028298A"/>
    <w:rsid w:val="00282B08"/>
    <w:rsid w:val="00282CDA"/>
    <w:rsid w:val="002835A6"/>
    <w:rsid w:val="00283870"/>
    <w:rsid w:val="002839E4"/>
    <w:rsid w:val="00283A76"/>
    <w:rsid w:val="00283C5D"/>
    <w:rsid w:val="00283DE3"/>
    <w:rsid w:val="002840B0"/>
    <w:rsid w:val="00284432"/>
    <w:rsid w:val="0028449A"/>
    <w:rsid w:val="0028460A"/>
    <w:rsid w:val="00284693"/>
    <w:rsid w:val="002847C5"/>
    <w:rsid w:val="002847FB"/>
    <w:rsid w:val="002848FE"/>
    <w:rsid w:val="00284F92"/>
    <w:rsid w:val="0028511A"/>
    <w:rsid w:val="0028520A"/>
    <w:rsid w:val="002854B4"/>
    <w:rsid w:val="00285777"/>
    <w:rsid w:val="002858EE"/>
    <w:rsid w:val="00285B07"/>
    <w:rsid w:val="00285D62"/>
    <w:rsid w:val="00285DC0"/>
    <w:rsid w:val="00285E3D"/>
    <w:rsid w:val="0028627D"/>
    <w:rsid w:val="002862A4"/>
    <w:rsid w:val="00286319"/>
    <w:rsid w:val="00286632"/>
    <w:rsid w:val="00286743"/>
    <w:rsid w:val="00286B99"/>
    <w:rsid w:val="00286E1E"/>
    <w:rsid w:val="00287121"/>
    <w:rsid w:val="00287537"/>
    <w:rsid w:val="00287A15"/>
    <w:rsid w:val="00290214"/>
    <w:rsid w:val="0029026D"/>
    <w:rsid w:val="00290318"/>
    <w:rsid w:val="00290608"/>
    <w:rsid w:val="00290824"/>
    <w:rsid w:val="00290903"/>
    <w:rsid w:val="00290D38"/>
    <w:rsid w:val="0029103C"/>
    <w:rsid w:val="002911FD"/>
    <w:rsid w:val="002914CA"/>
    <w:rsid w:val="00291567"/>
    <w:rsid w:val="00291920"/>
    <w:rsid w:val="00291DB0"/>
    <w:rsid w:val="00291E80"/>
    <w:rsid w:val="002920AC"/>
    <w:rsid w:val="002920B9"/>
    <w:rsid w:val="0029269B"/>
    <w:rsid w:val="002926D2"/>
    <w:rsid w:val="002928F4"/>
    <w:rsid w:val="002929DD"/>
    <w:rsid w:val="00292B38"/>
    <w:rsid w:val="00292BC2"/>
    <w:rsid w:val="00292C76"/>
    <w:rsid w:val="00292E8E"/>
    <w:rsid w:val="00292FA3"/>
    <w:rsid w:val="002930D6"/>
    <w:rsid w:val="0029366D"/>
    <w:rsid w:val="0029366F"/>
    <w:rsid w:val="00293875"/>
    <w:rsid w:val="00293EE5"/>
    <w:rsid w:val="00293F5F"/>
    <w:rsid w:val="00293FEE"/>
    <w:rsid w:val="002947DC"/>
    <w:rsid w:val="00294CE2"/>
    <w:rsid w:val="00294CF3"/>
    <w:rsid w:val="002951AE"/>
    <w:rsid w:val="00295788"/>
    <w:rsid w:val="00295AB6"/>
    <w:rsid w:val="00295E27"/>
    <w:rsid w:val="002961AC"/>
    <w:rsid w:val="0029641E"/>
    <w:rsid w:val="002965FE"/>
    <w:rsid w:val="0029667E"/>
    <w:rsid w:val="0029687A"/>
    <w:rsid w:val="00296C0F"/>
    <w:rsid w:val="00296C66"/>
    <w:rsid w:val="00296F6F"/>
    <w:rsid w:val="00296F72"/>
    <w:rsid w:val="0029710D"/>
    <w:rsid w:val="0029715B"/>
    <w:rsid w:val="002971A1"/>
    <w:rsid w:val="00297869"/>
    <w:rsid w:val="00297A33"/>
    <w:rsid w:val="00297D06"/>
    <w:rsid w:val="00297FEE"/>
    <w:rsid w:val="002A02C0"/>
    <w:rsid w:val="002A0326"/>
    <w:rsid w:val="002A0336"/>
    <w:rsid w:val="002A0422"/>
    <w:rsid w:val="002A0559"/>
    <w:rsid w:val="002A059A"/>
    <w:rsid w:val="002A07AB"/>
    <w:rsid w:val="002A0A58"/>
    <w:rsid w:val="002A0BBE"/>
    <w:rsid w:val="002A0CAD"/>
    <w:rsid w:val="002A1187"/>
    <w:rsid w:val="002A1268"/>
    <w:rsid w:val="002A1314"/>
    <w:rsid w:val="002A14FE"/>
    <w:rsid w:val="002A183A"/>
    <w:rsid w:val="002A1ABD"/>
    <w:rsid w:val="002A1E40"/>
    <w:rsid w:val="002A1F64"/>
    <w:rsid w:val="002A1F8B"/>
    <w:rsid w:val="002A2075"/>
    <w:rsid w:val="002A22CA"/>
    <w:rsid w:val="002A24A8"/>
    <w:rsid w:val="002A2734"/>
    <w:rsid w:val="002A2B54"/>
    <w:rsid w:val="002A2F9B"/>
    <w:rsid w:val="002A304B"/>
    <w:rsid w:val="002A31D1"/>
    <w:rsid w:val="002A3383"/>
    <w:rsid w:val="002A34C7"/>
    <w:rsid w:val="002A3573"/>
    <w:rsid w:val="002A3623"/>
    <w:rsid w:val="002A37F6"/>
    <w:rsid w:val="002A39F2"/>
    <w:rsid w:val="002A3C90"/>
    <w:rsid w:val="002A415E"/>
    <w:rsid w:val="002A452C"/>
    <w:rsid w:val="002A46A9"/>
    <w:rsid w:val="002A4AB5"/>
    <w:rsid w:val="002A4EA5"/>
    <w:rsid w:val="002A4F64"/>
    <w:rsid w:val="002A4FD8"/>
    <w:rsid w:val="002A52D8"/>
    <w:rsid w:val="002A55A2"/>
    <w:rsid w:val="002A56C9"/>
    <w:rsid w:val="002A5941"/>
    <w:rsid w:val="002A5CF1"/>
    <w:rsid w:val="002A5CFD"/>
    <w:rsid w:val="002A5E67"/>
    <w:rsid w:val="002A645F"/>
    <w:rsid w:val="002A6E2F"/>
    <w:rsid w:val="002A6E6D"/>
    <w:rsid w:val="002A7069"/>
    <w:rsid w:val="002A72F2"/>
    <w:rsid w:val="002A74FC"/>
    <w:rsid w:val="002A756B"/>
    <w:rsid w:val="002A7A94"/>
    <w:rsid w:val="002A7CB7"/>
    <w:rsid w:val="002A7F8F"/>
    <w:rsid w:val="002B0156"/>
    <w:rsid w:val="002B0249"/>
    <w:rsid w:val="002B0337"/>
    <w:rsid w:val="002B07FB"/>
    <w:rsid w:val="002B1347"/>
    <w:rsid w:val="002B1622"/>
    <w:rsid w:val="002B179A"/>
    <w:rsid w:val="002B1E8E"/>
    <w:rsid w:val="002B2051"/>
    <w:rsid w:val="002B246C"/>
    <w:rsid w:val="002B26D1"/>
    <w:rsid w:val="002B29EE"/>
    <w:rsid w:val="002B2DC4"/>
    <w:rsid w:val="002B313E"/>
    <w:rsid w:val="002B314F"/>
    <w:rsid w:val="002B3260"/>
    <w:rsid w:val="002B3485"/>
    <w:rsid w:val="002B39EA"/>
    <w:rsid w:val="002B3A62"/>
    <w:rsid w:val="002B3B3B"/>
    <w:rsid w:val="002B4863"/>
    <w:rsid w:val="002B49DC"/>
    <w:rsid w:val="002B4BE6"/>
    <w:rsid w:val="002B4BED"/>
    <w:rsid w:val="002B4C89"/>
    <w:rsid w:val="002B5399"/>
    <w:rsid w:val="002B53DB"/>
    <w:rsid w:val="002B53F1"/>
    <w:rsid w:val="002B582F"/>
    <w:rsid w:val="002B59FC"/>
    <w:rsid w:val="002B5A41"/>
    <w:rsid w:val="002B5B51"/>
    <w:rsid w:val="002B5CD8"/>
    <w:rsid w:val="002B5E16"/>
    <w:rsid w:val="002B5EF9"/>
    <w:rsid w:val="002B61F6"/>
    <w:rsid w:val="002B625E"/>
    <w:rsid w:val="002B6955"/>
    <w:rsid w:val="002B6F1D"/>
    <w:rsid w:val="002B7110"/>
    <w:rsid w:val="002B7231"/>
    <w:rsid w:val="002B764A"/>
    <w:rsid w:val="002B7BC7"/>
    <w:rsid w:val="002B7E78"/>
    <w:rsid w:val="002B7F89"/>
    <w:rsid w:val="002B7FF4"/>
    <w:rsid w:val="002C09D3"/>
    <w:rsid w:val="002C0AAF"/>
    <w:rsid w:val="002C0D48"/>
    <w:rsid w:val="002C0EAA"/>
    <w:rsid w:val="002C0F35"/>
    <w:rsid w:val="002C125B"/>
    <w:rsid w:val="002C1293"/>
    <w:rsid w:val="002C14F9"/>
    <w:rsid w:val="002C1561"/>
    <w:rsid w:val="002C1718"/>
    <w:rsid w:val="002C1B6C"/>
    <w:rsid w:val="002C208B"/>
    <w:rsid w:val="002C266D"/>
    <w:rsid w:val="002C2889"/>
    <w:rsid w:val="002C29B9"/>
    <w:rsid w:val="002C2CAF"/>
    <w:rsid w:val="002C2F4D"/>
    <w:rsid w:val="002C3022"/>
    <w:rsid w:val="002C3368"/>
    <w:rsid w:val="002C3494"/>
    <w:rsid w:val="002C3EF8"/>
    <w:rsid w:val="002C3F8C"/>
    <w:rsid w:val="002C3FC6"/>
    <w:rsid w:val="002C4474"/>
    <w:rsid w:val="002C4671"/>
    <w:rsid w:val="002C47AB"/>
    <w:rsid w:val="002C47D6"/>
    <w:rsid w:val="002C47EC"/>
    <w:rsid w:val="002C4D49"/>
    <w:rsid w:val="002C529A"/>
    <w:rsid w:val="002C543E"/>
    <w:rsid w:val="002C5A53"/>
    <w:rsid w:val="002C5C70"/>
    <w:rsid w:val="002C6017"/>
    <w:rsid w:val="002C61B1"/>
    <w:rsid w:val="002C6221"/>
    <w:rsid w:val="002C6287"/>
    <w:rsid w:val="002C6332"/>
    <w:rsid w:val="002C638E"/>
    <w:rsid w:val="002C6431"/>
    <w:rsid w:val="002C6808"/>
    <w:rsid w:val="002C6AD3"/>
    <w:rsid w:val="002C6B05"/>
    <w:rsid w:val="002C6BFF"/>
    <w:rsid w:val="002C6D10"/>
    <w:rsid w:val="002C6D27"/>
    <w:rsid w:val="002C6D3F"/>
    <w:rsid w:val="002C6D6C"/>
    <w:rsid w:val="002C7047"/>
    <w:rsid w:val="002C7053"/>
    <w:rsid w:val="002C70C3"/>
    <w:rsid w:val="002C70D6"/>
    <w:rsid w:val="002C7283"/>
    <w:rsid w:val="002C7499"/>
    <w:rsid w:val="002C75EA"/>
    <w:rsid w:val="002C79C3"/>
    <w:rsid w:val="002C7B15"/>
    <w:rsid w:val="002C7C2C"/>
    <w:rsid w:val="002C7C98"/>
    <w:rsid w:val="002C7C9C"/>
    <w:rsid w:val="002C7CAF"/>
    <w:rsid w:val="002C7EED"/>
    <w:rsid w:val="002D004D"/>
    <w:rsid w:val="002D01FC"/>
    <w:rsid w:val="002D03FD"/>
    <w:rsid w:val="002D0919"/>
    <w:rsid w:val="002D0A61"/>
    <w:rsid w:val="002D0CF4"/>
    <w:rsid w:val="002D0D0D"/>
    <w:rsid w:val="002D0F6E"/>
    <w:rsid w:val="002D1215"/>
    <w:rsid w:val="002D12EC"/>
    <w:rsid w:val="002D16FD"/>
    <w:rsid w:val="002D1AB2"/>
    <w:rsid w:val="002D1BBF"/>
    <w:rsid w:val="002D1BE5"/>
    <w:rsid w:val="002D1CE0"/>
    <w:rsid w:val="002D1CE1"/>
    <w:rsid w:val="002D1D52"/>
    <w:rsid w:val="002D1EDE"/>
    <w:rsid w:val="002D1FEE"/>
    <w:rsid w:val="002D2051"/>
    <w:rsid w:val="002D26D0"/>
    <w:rsid w:val="002D30AD"/>
    <w:rsid w:val="002D3132"/>
    <w:rsid w:val="002D3247"/>
    <w:rsid w:val="002D32C0"/>
    <w:rsid w:val="002D32E5"/>
    <w:rsid w:val="002D36DF"/>
    <w:rsid w:val="002D3C76"/>
    <w:rsid w:val="002D3FF6"/>
    <w:rsid w:val="002D4116"/>
    <w:rsid w:val="002D4422"/>
    <w:rsid w:val="002D4716"/>
    <w:rsid w:val="002D4736"/>
    <w:rsid w:val="002D479C"/>
    <w:rsid w:val="002D4BE6"/>
    <w:rsid w:val="002D4D34"/>
    <w:rsid w:val="002D4DBD"/>
    <w:rsid w:val="002D524C"/>
    <w:rsid w:val="002D53D0"/>
    <w:rsid w:val="002D5577"/>
    <w:rsid w:val="002D564F"/>
    <w:rsid w:val="002D5931"/>
    <w:rsid w:val="002D5982"/>
    <w:rsid w:val="002D5CE5"/>
    <w:rsid w:val="002D5D70"/>
    <w:rsid w:val="002D5DE3"/>
    <w:rsid w:val="002D6226"/>
    <w:rsid w:val="002D69B6"/>
    <w:rsid w:val="002D6D38"/>
    <w:rsid w:val="002D768F"/>
    <w:rsid w:val="002D7C7E"/>
    <w:rsid w:val="002D7C8E"/>
    <w:rsid w:val="002E00B7"/>
    <w:rsid w:val="002E01EC"/>
    <w:rsid w:val="002E041E"/>
    <w:rsid w:val="002E0464"/>
    <w:rsid w:val="002E0609"/>
    <w:rsid w:val="002E0F87"/>
    <w:rsid w:val="002E12DD"/>
    <w:rsid w:val="002E13C4"/>
    <w:rsid w:val="002E16AA"/>
    <w:rsid w:val="002E16C7"/>
    <w:rsid w:val="002E1A83"/>
    <w:rsid w:val="002E1D10"/>
    <w:rsid w:val="002E1D3E"/>
    <w:rsid w:val="002E202A"/>
    <w:rsid w:val="002E21D4"/>
    <w:rsid w:val="002E2617"/>
    <w:rsid w:val="002E2686"/>
    <w:rsid w:val="002E2A49"/>
    <w:rsid w:val="002E2ACC"/>
    <w:rsid w:val="002E2B43"/>
    <w:rsid w:val="002E2BC3"/>
    <w:rsid w:val="002E2C72"/>
    <w:rsid w:val="002E2E64"/>
    <w:rsid w:val="002E30B2"/>
    <w:rsid w:val="002E3411"/>
    <w:rsid w:val="002E35D4"/>
    <w:rsid w:val="002E380C"/>
    <w:rsid w:val="002E3813"/>
    <w:rsid w:val="002E38C4"/>
    <w:rsid w:val="002E3910"/>
    <w:rsid w:val="002E3BB0"/>
    <w:rsid w:val="002E3BCF"/>
    <w:rsid w:val="002E401E"/>
    <w:rsid w:val="002E45CB"/>
    <w:rsid w:val="002E4937"/>
    <w:rsid w:val="002E4A29"/>
    <w:rsid w:val="002E4D8D"/>
    <w:rsid w:val="002E4E5F"/>
    <w:rsid w:val="002E4E60"/>
    <w:rsid w:val="002E4E95"/>
    <w:rsid w:val="002E4EF4"/>
    <w:rsid w:val="002E4F29"/>
    <w:rsid w:val="002E52A3"/>
    <w:rsid w:val="002E5663"/>
    <w:rsid w:val="002E569F"/>
    <w:rsid w:val="002E5762"/>
    <w:rsid w:val="002E5B7A"/>
    <w:rsid w:val="002E5ECA"/>
    <w:rsid w:val="002E5EE8"/>
    <w:rsid w:val="002E60D9"/>
    <w:rsid w:val="002E6120"/>
    <w:rsid w:val="002E6140"/>
    <w:rsid w:val="002E625F"/>
    <w:rsid w:val="002E640F"/>
    <w:rsid w:val="002E6527"/>
    <w:rsid w:val="002E685E"/>
    <w:rsid w:val="002E6AFA"/>
    <w:rsid w:val="002E6D5F"/>
    <w:rsid w:val="002E6FCE"/>
    <w:rsid w:val="002E6FDA"/>
    <w:rsid w:val="002E72C4"/>
    <w:rsid w:val="002E7448"/>
    <w:rsid w:val="002E7524"/>
    <w:rsid w:val="002E7591"/>
    <w:rsid w:val="002E7630"/>
    <w:rsid w:val="002E77D0"/>
    <w:rsid w:val="002E7971"/>
    <w:rsid w:val="002E7A15"/>
    <w:rsid w:val="002E7A83"/>
    <w:rsid w:val="002E7BDA"/>
    <w:rsid w:val="002F00B3"/>
    <w:rsid w:val="002F02CD"/>
    <w:rsid w:val="002F05E6"/>
    <w:rsid w:val="002F0844"/>
    <w:rsid w:val="002F08DA"/>
    <w:rsid w:val="002F0ADD"/>
    <w:rsid w:val="002F0C15"/>
    <w:rsid w:val="002F0C4E"/>
    <w:rsid w:val="002F0CA0"/>
    <w:rsid w:val="002F10D9"/>
    <w:rsid w:val="002F10EA"/>
    <w:rsid w:val="002F11F1"/>
    <w:rsid w:val="002F135F"/>
    <w:rsid w:val="002F13A6"/>
    <w:rsid w:val="002F1541"/>
    <w:rsid w:val="002F1597"/>
    <w:rsid w:val="002F1AAB"/>
    <w:rsid w:val="002F1BD7"/>
    <w:rsid w:val="002F1CDE"/>
    <w:rsid w:val="002F20B8"/>
    <w:rsid w:val="002F210D"/>
    <w:rsid w:val="002F215B"/>
    <w:rsid w:val="002F2776"/>
    <w:rsid w:val="002F282C"/>
    <w:rsid w:val="002F2E24"/>
    <w:rsid w:val="002F2EEB"/>
    <w:rsid w:val="002F2F6F"/>
    <w:rsid w:val="002F2FB5"/>
    <w:rsid w:val="002F33BD"/>
    <w:rsid w:val="002F35F6"/>
    <w:rsid w:val="002F361D"/>
    <w:rsid w:val="002F38C8"/>
    <w:rsid w:val="002F3A33"/>
    <w:rsid w:val="002F3ADC"/>
    <w:rsid w:val="002F3AE4"/>
    <w:rsid w:val="002F405F"/>
    <w:rsid w:val="002F4329"/>
    <w:rsid w:val="002F43C0"/>
    <w:rsid w:val="002F43CA"/>
    <w:rsid w:val="002F49E8"/>
    <w:rsid w:val="002F4A1B"/>
    <w:rsid w:val="002F4C44"/>
    <w:rsid w:val="002F4E68"/>
    <w:rsid w:val="002F4F13"/>
    <w:rsid w:val="002F4F1B"/>
    <w:rsid w:val="002F5115"/>
    <w:rsid w:val="002F53D1"/>
    <w:rsid w:val="002F553F"/>
    <w:rsid w:val="002F5594"/>
    <w:rsid w:val="002F594C"/>
    <w:rsid w:val="002F5956"/>
    <w:rsid w:val="002F5BBA"/>
    <w:rsid w:val="002F5CDC"/>
    <w:rsid w:val="002F5D18"/>
    <w:rsid w:val="002F61C8"/>
    <w:rsid w:val="002F6285"/>
    <w:rsid w:val="002F63A8"/>
    <w:rsid w:val="002F63DF"/>
    <w:rsid w:val="002F672B"/>
    <w:rsid w:val="002F6879"/>
    <w:rsid w:val="002F6C71"/>
    <w:rsid w:val="002F6CF2"/>
    <w:rsid w:val="002F6DC4"/>
    <w:rsid w:val="002F6E61"/>
    <w:rsid w:val="002F773E"/>
    <w:rsid w:val="002F7A94"/>
    <w:rsid w:val="002F7B2A"/>
    <w:rsid w:val="002F7DCC"/>
    <w:rsid w:val="002F7E10"/>
    <w:rsid w:val="002F7ECB"/>
    <w:rsid w:val="00300125"/>
    <w:rsid w:val="00300A90"/>
    <w:rsid w:val="00300D30"/>
    <w:rsid w:val="00300E99"/>
    <w:rsid w:val="00300EFA"/>
    <w:rsid w:val="00300F63"/>
    <w:rsid w:val="0030115B"/>
    <w:rsid w:val="00301237"/>
    <w:rsid w:val="0030128B"/>
    <w:rsid w:val="0030148E"/>
    <w:rsid w:val="00301845"/>
    <w:rsid w:val="0030188B"/>
    <w:rsid w:val="00301969"/>
    <w:rsid w:val="00301B8A"/>
    <w:rsid w:val="003023F1"/>
    <w:rsid w:val="0030248E"/>
    <w:rsid w:val="003029AB"/>
    <w:rsid w:val="0030318C"/>
    <w:rsid w:val="00303209"/>
    <w:rsid w:val="003033EB"/>
    <w:rsid w:val="00303509"/>
    <w:rsid w:val="0030360A"/>
    <w:rsid w:val="0030364F"/>
    <w:rsid w:val="00303F91"/>
    <w:rsid w:val="003041A7"/>
    <w:rsid w:val="003046AC"/>
    <w:rsid w:val="00304889"/>
    <w:rsid w:val="00304B3B"/>
    <w:rsid w:val="003050A7"/>
    <w:rsid w:val="003052DE"/>
    <w:rsid w:val="00305402"/>
    <w:rsid w:val="00305534"/>
    <w:rsid w:val="003055E2"/>
    <w:rsid w:val="00305696"/>
    <w:rsid w:val="0030597D"/>
    <w:rsid w:val="00305E6F"/>
    <w:rsid w:val="00305EBE"/>
    <w:rsid w:val="00305FC4"/>
    <w:rsid w:val="00306090"/>
    <w:rsid w:val="00306188"/>
    <w:rsid w:val="00306312"/>
    <w:rsid w:val="00306337"/>
    <w:rsid w:val="0030637A"/>
    <w:rsid w:val="003066AA"/>
    <w:rsid w:val="003066B2"/>
    <w:rsid w:val="003067C9"/>
    <w:rsid w:val="00306821"/>
    <w:rsid w:val="00306BF6"/>
    <w:rsid w:val="00306C7D"/>
    <w:rsid w:val="00306E98"/>
    <w:rsid w:val="00306FD9"/>
    <w:rsid w:val="00307358"/>
    <w:rsid w:val="003073F0"/>
    <w:rsid w:val="003074B6"/>
    <w:rsid w:val="003077A4"/>
    <w:rsid w:val="00307939"/>
    <w:rsid w:val="00307A08"/>
    <w:rsid w:val="00307C39"/>
    <w:rsid w:val="00307D6C"/>
    <w:rsid w:val="00310522"/>
    <w:rsid w:val="003107DC"/>
    <w:rsid w:val="00310BFB"/>
    <w:rsid w:val="00310C93"/>
    <w:rsid w:val="00310E80"/>
    <w:rsid w:val="00310F15"/>
    <w:rsid w:val="00311238"/>
    <w:rsid w:val="00311ACF"/>
    <w:rsid w:val="00311CE5"/>
    <w:rsid w:val="00311D61"/>
    <w:rsid w:val="00312260"/>
    <w:rsid w:val="003124B8"/>
    <w:rsid w:val="00312517"/>
    <w:rsid w:val="00312544"/>
    <w:rsid w:val="00312568"/>
    <w:rsid w:val="0031283E"/>
    <w:rsid w:val="00312843"/>
    <w:rsid w:val="00312875"/>
    <w:rsid w:val="003128C9"/>
    <w:rsid w:val="003128E7"/>
    <w:rsid w:val="00312B01"/>
    <w:rsid w:val="00312C17"/>
    <w:rsid w:val="00312CBD"/>
    <w:rsid w:val="00312D51"/>
    <w:rsid w:val="003130F9"/>
    <w:rsid w:val="00313250"/>
    <w:rsid w:val="003134A0"/>
    <w:rsid w:val="003137E4"/>
    <w:rsid w:val="003138A2"/>
    <w:rsid w:val="00313989"/>
    <w:rsid w:val="00313BEE"/>
    <w:rsid w:val="00313E79"/>
    <w:rsid w:val="00313EC1"/>
    <w:rsid w:val="00313F05"/>
    <w:rsid w:val="00314247"/>
    <w:rsid w:val="003142B7"/>
    <w:rsid w:val="00314477"/>
    <w:rsid w:val="003149F3"/>
    <w:rsid w:val="00314AAA"/>
    <w:rsid w:val="00314BF2"/>
    <w:rsid w:val="00314DC2"/>
    <w:rsid w:val="00314F33"/>
    <w:rsid w:val="00314F51"/>
    <w:rsid w:val="00314F78"/>
    <w:rsid w:val="00315160"/>
    <w:rsid w:val="00315315"/>
    <w:rsid w:val="003153AA"/>
    <w:rsid w:val="00315AB9"/>
    <w:rsid w:val="00315E5E"/>
    <w:rsid w:val="00315FD9"/>
    <w:rsid w:val="00316015"/>
    <w:rsid w:val="00316087"/>
    <w:rsid w:val="0031680B"/>
    <w:rsid w:val="0031681D"/>
    <w:rsid w:val="00316937"/>
    <w:rsid w:val="00316A8D"/>
    <w:rsid w:val="00316BCA"/>
    <w:rsid w:val="00316CD0"/>
    <w:rsid w:val="00316D34"/>
    <w:rsid w:val="00316D46"/>
    <w:rsid w:val="00316E88"/>
    <w:rsid w:val="00316EB5"/>
    <w:rsid w:val="00317480"/>
    <w:rsid w:val="00317519"/>
    <w:rsid w:val="00317685"/>
    <w:rsid w:val="0031772B"/>
    <w:rsid w:val="00317D80"/>
    <w:rsid w:val="00317E8D"/>
    <w:rsid w:val="003203C4"/>
    <w:rsid w:val="003204BE"/>
    <w:rsid w:val="003205B8"/>
    <w:rsid w:val="003207A9"/>
    <w:rsid w:val="003207B4"/>
    <w:rsid w:val="00320847"/>
    <w:rsid w:val="00320A65"/>
    <w:rsid w:val="00320D63"/>
    <w:rsid w:val="00320EEB"/>
    <w:rsid w:val="00321042"/>
    <w:rsid w:val="00321091"/>
    <w:rsid w:val="003211E8"/>
    <w:rsid w:val="00321229"/>
    <w:rsid w:val="003212E3"/>
    <w:rsid w:val="00321387"/>
    <w:rsid w:val="00321514"/>
    <w:rsid w:val="00321A45"/>
    <w:rsid w:val="00321AE7"/>
    <w:rsid w:val="00321B23"/>
    <w:rsid w:val="00321BC9"/>
    <w:rsid w:val="00321F1A"/>
    <w:rsid w:val="00322301"/>
    <w:rsid w:val="003226D8"/>
    <w:rsid w:val="003226E7"/>
    <w:rsid w:val="00322837"/>
    <w:rsid w:val="00322846"/>
    <w:rsid w:val="00322A20"/>
    <w:rsid w:val="00322E2B"/>
    <w:rsid w:val="00322F61"/>
    <w:rsid w:val="00323009"/>
    <w:rsid w:val="00323319"/>
    <w:rsid w:val="00323431"/>
    <w:rsid w:val="00323517"/>
    <w:rsid w:val="00323595"/>
    <w:rsid w:val="00323692"/>
    <w:rsid w:val="00323926"/>
    <w:rsid w:val="00323A52"/>
    <w:rsid w:val="00323CF2"/>
    <w:rsid w:val="00323D83"/>
    <w:rsid w:val="003240CA"/>
    <w:rsid w:val="0032418A"/>
    <w:rsid w:val="003241A3"/>
    <w:rsid w:val="003247DE"/>
    <w:rsid w:val="003248D1"/>
    <w:rsid w:val="003248FC"/>
    <w:rsid w:val="00324A40"/>
    <w:rsid w:val="00324B0B"/>
    <w:rsid w:val="00324B62"/>
    <w:rsid w:val="00324B6E"/>
    <w:rsid w:val="00324BE9"/>
    <w:rsid w:val="00324C65"/>
    <w:rsid w:val="00324DA8"/>
    <w:rsid w:val="00324DCA"/>
    <w:rsid w:val="00324E9B"/>
    <w:rsid w:val="00324F63"/>
    <w:rsid w:val="003250F5"/>
    <w:rsid w:val="003252C2"/>
    <w:rsid w:val="003254AB"/>
    <w:rsid w:val="003258D7"/>
    <w:rsid w:val="00325A20"/>
    <w:rsid w:val="00325AC0"/>
    <w:rsid w:val="00325CB0"/>
    <w:rsid w:val="00325D09"/>
    <w:rsid w:val="00326077"/>
    <w:rsid w:val="00326196"/>
    <w:rsid w:val="00326246"/>
    <w:rsid w:val="0032624D"/>
    <w:rsid w:val="003263B4"/>
    <w:rsid w:val="00326588"/>
    <w:rsid w:val="003265FA"/>
    <w:rsid w:val="003269F1"/>
    <w:rsid w:val="00326FB0"/>
    <w:rsid w:val="00327320"/>
    <w:rsid w:val="003274A5"/>
    <w:rsid w:val="00327631"/>
    <w:rsid w:val="0032784F"/>
    <w:rsid w:val="003279DA"/>
    <w:rsid w:val="00327B65"/>
    <w:rsid w:val="00327EA5"/>
    <w:rsid w:val="00327EE6"/>
    <w:rsid w:val="00327FB1"/>
    <w:rsid w:val="00330156"/>
    <w:rsid w:val="00330259"/>
    <w:rsid w:val="003304DD"/>
    <w:rsid w:val="00330517"/>
    <w:rsid w:val="00330B69"/>
    <w:rsid w:val="003311EC"/>
    <w:rsid w:val="00331492"/>
    <w:rsid w:val="003316B2"/>
    <w:rsid w:val="003316D5"/>
    <w:rsid w:val="00331732"/>
    <w:rsid w:val="003319D4"/>
    <w:rsid w:val="00331DA2"/>
    <w:rsid w:val="00331E94"/>
    <w:rsid w:val="003321B0"/>
    <w:rsid w:val="0033239F"/>
    <w:rsid w:val="00332501"/>
    <w:rsid w:val="003325C3"/>
    <w:rsid w:val="0033262E"/>
    <w:rsid w:val="0033274D"/>
    <w:rsid w:val="003327AB"/>
    <w:rsid w:val="003328CE"/>
    <w:rsid w:val="00332D4D"/>
    <w:rsid w:val="00332ED5"/>
    <w:rsid w:val="003332AA"/>
    <w:rsid w:val="003334C1"/>
    <w:rsid w:val="0033367B"/>
    <w:rsid w:val="00333C14"/>
    <w:rsid w:val="00333C6D"/>
    <w:rsid w:val="003340A0"/>
    <w:rsid w:val="0033419F"/>
    <w:rsid w:val="0033457B"/>
    <w:rsid w:val="003345E2"/>
    <w:rsid w:val="0033469F"/>
    <w:rsid w:val="00334802"/>
    <w:rsid w:val="0033492F"/>
    <w:rsid w:val="00334CC8"/>
    <w:rsid w:val="00334D4B"/>
    <w:rsid w:val="00334D7F"/>
    <w:rsid w:val="00334E9E"/>
    <w:rsid w:val="00334F49"/>
    <w:rsid w:val="00334FF1"/>
    <w:rsid w:val="00335008"/>
    <w:rsid w:val="00335429"/>
    <w:rsid w:val="0033570E"/>
    <w:rsid w:val="00335C8F"/>
    <w:rsid w:val="00336659"/>
    <w:rsid w:val="00336AD9"/>
    <w:rsid w:val="00336BDB"/>
    <w:rsid w:val="00336CDD"/>
    <w:rsid w:val="00337157"/>
    <w:rsid w:val="003372B6"/>
    <w:rsid w:val="00337711"/>
    <w:rsid w:val="00337E48"/>
    <w:rsid w:val="00340127"/>
    <w:rsid w:val="00340389"/>
    <w:rsid w:val="003408C9"/>
    <w:rsid w:val="00340FDA"/>
    <w:rsid w:val="0034114A"/>
    <w:rsid w:val="0034128C"/>
    <w:rsid w:val="00341F90"/>
    <w:rsid w:val="00341FF9"/>
    <w:rsid w:val="00342208"/>
    <w:rsid w:val="0034241B"/>
    <w:rsid w:val="003424B5"/>
    <w:rsid w:val="003424FF"/>
    <w:rsid w:val="00342675"/>
    <w:rsid w:val="00342879"/>
    <w:rsid w:val="003429EB"/>
    <w:rsid w:val="00342C1A"/>
    <w:rsid w:val="00342FBC"/>
    <w:rsid w:val="0034300E"/>
    <w:rsid w:val="0034302D"/>
    <w:rsid w:val="003433F8"/>
    <w:rsid w:val="003433FC"/>
    <w:rsid w:val="003436F8"/>
    <w:rsid w:val="003438FA"/>
    <w:rsid w:val="0034391D"/>
    <w:rsid w:val="00343E02"/>
    <w:rsid w:val="00343E40"/>
    <w:rsid w:val="00343FEA"/>
    <w:rsid w:val="0034416E"/>
    <w:rsid w:val="00344453"/>
    <w:rsid w:val="00344559"/>
    <w:rsid w:val="00344987"/>
    <w:rsid w:val="00344C6C"/>
    <w:rsid w:val="003453D2"/>
    <w:rsid w:val="0034541D"/>
    <w:rsid w:val="00345449"/>
    <w:rsid w:val="003455C1"/>
    <w:rsid w:val="003457E1"/>
    <w:rsid w:val="003458E0"/>
    <w:rsid w:val="00345AAE"/>
    <w:rsid w:val="00345B4C"/>
    <w:rsid w:val="00345BCF"/>
    <w:rsid w:val="00345C1E"/>
    <w:rsid w:val="00346473"/>
    <w:rsid w:val="0034657B"/>
    <w:rsid w:val="0034677A"/>
    <w:rsid w:val="00346B39"/>
    <w:rsid w:val="003478BE"/>
    <w:rsid w:val="00347BD0"/>
    <w:rsid w:val="00347C98"/>
    <w:rsid w:val="00347DB5"/>
    <w:rsid w:val="00347E01"/>
    <w:rsid w:val="00347E2B"/>
    <w:rsid w:val="00347E92"/>
    <w:rsid w:val="0035004D"/>
    <w:rsid w:val="0035048E"/>
    <w:rsid w:val="00350552"/>
    <w:rsid w:val="00350555"/>
    <w:rsid w:val="00350BC7"/>
    <w:rsid w:val="00350FA6"/>
    <w:rsid w:val="00350FCD"/>
    <w:rsid w:val="003512A5"/>
    <w:rsid w:val="003512D8"/>
    <w:rsid w:val="00351779"/>
    <w:rsid w:val="00351882"/>
    <w:rsid w:val="003518AB"/>
    <w:rsid w:val="0035197C"/>
    <w:rsid w:val="00351BE7"/>
    <w:rsid w:val="00351C57"/>
    <w:rsid w:val="00351D00"/>
    <w:rsid w:val="003520B4"/>
    <w:rsid w:val="003522C5"/>
    <w:rsid w:val="0035244B"/>
    <w:rsid w:val="00352577"/>
    <w:rsid w:val="0035258C"/>
    <w:rsid w:val="0035299E"/>
    <w:rsid w:val="00352A32"/>
    <w:rsid w:val="00352B5F"/>
    <w:rsid w:val="00352D44"/>
    <w:rsid w:val="00353062"/>
    <w:rsid w:val="00353452"/>
    <w:rsid w:val="00353970"/>
    <w:rsid w:val="00353EDC"/>
    <w:rsid w:val="003543D8"/>
    <w:rsid w:val="00354B57"/>
    <w:rsid w:val="00354BA3"/>
    <w:rsid w:val="00354CDB"/>
    <w:rsid w:val="00354D41"/>
    <w:rsid w:val="00354DDE"/>
    <w:rsid w:val="00354ED6"/>
    <w:rsid w:val="00355077"/>
    <w:rsid w:val="00355457"/>
    <w:rsid w:val="0035551A"/>
    <w:rsid w:val="003559D4"/>
    <w:rsid w:val="003559EE"/>
    <w:rsid w:val="00355B21"/>
    <w:rsid w:val="00355C35"/>
    <w:rsid w:val="00355FFB"/>
    <w:rsid w:val="003560F9"/>
    <w:rsid w:val="003561B4"/>
    <w:rsid w:val="003561DC"/>
    <w:rsid w:val="0035634A"/>
    <w:rsid w:val="00356424"/>
    <w:rsid w:val="003565CE"/>
    <w:rsid w:val="00356B2E"/>
    <w:rsid w:val="00356BC6"/>
    <w:rsid w:val="00356E62"/>
    <w:rsid w:val="00356EEC"/>
    <w:rsid w:val="0035706F"/>
    <w:rsid w:val="00357083"/>
    <w:rsid w:val="003570BB"/>
    <w:rsid w:val="003574B4"/>
    <w:rsid w:val="00357730"/>
    <w:rsid w:val="0035789D"/>
    <w:rsid w:val="003578F2"/>
    <w:rsid w:val="00357A4E"/>
    <w:rsid w:val="00357A6D"/>
    <w:rsid w:val="00357D20"/>
    <w:rsid w:val="00357E0B"/>
    <w:rsid w:val="00357EF4"/>
    <w:rsid w:val="00357EF6"/>
    <w:rsid w:val="00360190"/>
    <w:rsid w:val="0036019C"/>
    <w:rsid w:val="0036072C"/>
    <w:rsid w:val="0036086E"/>
    <w:rsid w:val="00360929"/>
    <w:rsid w:val="00360E0F"/>
    <w:rsid w:val="00360E67"/>
    <w:rsid w:val="00360F0E"/>
    <w:rsid w:val="00360F56"/>
    <w:rsid w:val="003612A6"/>
    <w:rsid w:val="003612B2"/>
    <w:rsid w:val="0036135A"/>
    <w:rsid w:val="003613C9"/>
    <w:rsid w:val="003616BA"/>
    <w:rsid w:val="003618B5"/>
    <w:rsid w:val="003618F4"/>
    <w:rsid w:val="00361B62"/>
    <w:rsid w:val="00361EF4"/>
    <w:rsid w:val="003620E5"/>
    <w:rsid w:val="0036217C"/>
    <w:rsid w:val="003621AC"/>
    <w:rsid w:val="0036220E"/>
    <w:rsid w:val="0036271A"/>
    <w:rsid w:val="00362742"/>
    <w:rsid w:val="0036282C"/>
    <w:rsid w:val="00362A4C"/>
    <w:rsid w:val="00362BA1"/>
    <w:rsid w:val="003632B8"/>
    <w:rsid w:val="00363435"/>
    <w:rsid w:val="00363B2D"/>
    <w:rsid w:val="00363D24"/>
    <w:rsid w:val="00363E75"/>
    <w:rsid w:val="00364954"/>
    <w:rsid w:val="003649E6"/>
    <w:rsid w:val="00364AC9"/>
    <w:rsid w:val="00364B62"/>
    <w:rsid w:val="00364D41"/>
    <w:rsid w:val="00364DE6"/>
    <w:rsid w:val="00364F41"/>
    <w:rsid w:val="00365718"/>
    <w:rsid w:val="00365C83"/>
    <w:rsid w:val="00365CF7"/>
    <w:rsid w:val="00365E1E"/>
    <w:rsid w:val="00365EFE"/>
    <w:rsid w:val="00365F41"/>
    <w:rsid w:val="00365FC2"/>
    <w:rsid w:val="00366038"/>
    <w:rsid w:val="003663F5"/>
    <w:rsid w:val="00366DA6"/>
    <w:rsid w:val="0036701D"/>
    <w:rsid w:val="0036734D"/>
    <w:rsid w:val="00367403"/>
    <w:rsid w:val="00367417"/>
    <w:rsid w:val="0036773D"/>
    <w:rsid w:val="00367DFD"/>
    <w:rsid w:val="00367F2E"/>
    <w:rsid w:val="00370685"/>
    <w:rsid w:val="00370750"/>
    <w:rsid w:val="003709D2"/>
    <w:rsid w:val="00370AE9"/>
    <w:rsid w:val="00370B2A"/>
    <w:rsid w:val="003710FA"/>
    <w:rsid w:val="0037138D"/>
    <w:rsid w:val="00371E1A"/>
    <w:rsid w:val="00372216"/>
    <w:rsid w:val="00372288"/>
    <w:rsid w:val="003722CD"/>
    <w:rsid w:val="003722E3"/>
    <w:rsid w:val="003722FA"/>
    <w:rsid w:val="00372341"/>
    <w:rsid w:val="00372438"/>
    <w:rsid w:val="00372471"/>
    <w:rsid w:val="00372483"/>
    <w:rsid w:val="003729A3"/>
    <w:rsid w:val="003732E9"/>
    <w:rsid w:val="0037335D"/>
    <w:rsid w:val="00373414"/>
    <w:rsid w:val="0037392A"/>
    <w:rsid w:val="00373C3F"/>
    <w:rsid w:val="00373DF6"/>
    <w:rsid w:val="003741A1"/>
    <w:rsid w:val="003741AC"/>
    <w:rsid w:val="003742F8"/>
    <w:rsid w:val="003744FD"/>
    <w:rsid w:val="003746C5"/>
    <w:rsid w:val="00374856"/>
    <w:rsid w:val="00374875"/>
    <w:rsid w:val="00374975"/>
    <w:rsid w:val="00374DAA"/>
    <w:rsid w:val="00374FA1"/>
    <w:rsid w:val="003751B2"/>
    <w:rsid w:val="003751CF"/>
    <w:rsid w:val="00375233"/>
    <w:rsid w:val="003754E5"/>
    <w:rsid w:val="00375804"/>
    <w:rsid w:val="003758E0"/>
    <w:rsid w:val="00375E47"/>
    <w:rsid w:val="0037610F"/>
    <w:rsid w:val="003762CB"/>
    <w:rsid w:val="003763C8"/>
    <w:rsid w:val="0037645B"/>
    <w:rsid w:val="00376691"/>
    <w:rsid w:val="003768A6"/>
    <w:rsid w:val="00376B41"/>
    <w:rsid w:val="00376C62"/>
    <w:rsid w:val="00376D51"/>
    <w:rsid w:val="00376E68"/>
    <w:rsid w:val="00376FDE"/>
    <w:rsid w:val="00377461"/>
    <w:rsid w:val="003775BA"/>
    <w:rsid w:val="003776B2"/>
    <w:rsid w:val="00377C59"/>
    <w:rsid w:val="00377D99"/>
    <w:rsid w:val="00380064"/>
    <w:rsid w:val="003800D8"/>
    <w:rsid w:val="00380118"/>
    <w:rsid w:val="00380254"/>
    <w:rsid w:val="00380384"/>
    <w:rsid w:val="00380425"/>
    <w:rsid w:val="0038046F"/>
    <w:rsid w:val="00380484"/>
    <w:rsid w:val="003805E4"/>
    <w:rsid w:val="00380CBD"/>
    <w:rsid w:val="0038123F"/>
    <w:rsid w:val="00381298"/>
    <w:rsid w:val="00381326"/>
    <w:rsid w:val="00381530"/>
    <w:rsid w:val="0038199E"/>
    <w:rsid w:val="00381F0B"/>
    <w:rsid w:val="0038235C"/>
    <w:rsid w:val="00382648"/>
    <w:rsid w:val="003827E2"/>
    <w:rsid w:val="00382980"/>
    <w:rsid w:val="00382C81"/>
    <w:rsid w:val="00383015"/>
    <w:rsid w:val="003830EC"/>
    <w:rsid w:val="00383258"/>
    <w:rsid w:val="00383321"/>
    <w:rsid w:val="00383552"/>
    <w:rsid w:val="00383712"/>
    <w:rsid w:val="00383C13"/>
    <w:rsid w:val="00383C3F"/>
    <w:rsid w:val="00383E8C"/>
    <w:rsid w:val="003840CB"/>
    <w:rsid w:val="003841A6"/>
    <w:rsid w:val="0038455F"/>
    <w:rsid w:val="003845F6"/>
    <w:rsid w:val="003847B2"/>
    <w:rsid w:val="00384EB4"/>
    <w:rsid w:val="0038500F"/>
    <w:rsid w:val="00385593"/>
    <w:rsid w:val="0038571F"/>
    <w:rsid w:val="0038588C"/>
    <w:rsid w:val="00385E6C"/>
    <w:rsid w:val="0038630F"/>
    <w:rsid w:val="0038682C"/>
    <w:rsid w:val="00386C33"/>
    <w:rsid w:val="00386E0D"/>
    <w:rsid w:val="0038704C"/>
    <w:rsid w:val="003870F6"/>
    <w:rsid w:val="00387288"/>
    <w:rsid w:val="003874F2"/>
    <w:rsid w:val="003877D5"/>
    <w:rsid w:val="003878D3"/>
    <w:rsid w:val="00387C5D"/>
    <w:rsid w:val="00387EEA"/>
    <w:rsid w:val="0039035D"/>
    <w:rsid w:val="00390394"/>
    <w:rsid w:val="003906EE"/>
    <w:rsid w:val="003906F1"/>
    <w:rsid w:val="00390E28"/>
    <w:rsid w:val="00390F1B"/>
    <w:rsid w:val="00390F5F"/>
    <w:rsid w:val="003915F7"/>
    <w:rsid w:val="00391D1D"/>
    <w:rsid w:val="00391D75"/>
    <w:rsid w:val="00391F9C"/>
    <w:rsid w:val="003920D2"/>
    <w:rsid w:val="0039216D"/>
    <w:rsid w:val="00392310"/>
    <w:rsid w:val="0039235D"/>
    <w:rsid w:val="00392475"/>
    <w:rsid w:val="00392524"/>
    <w:rsid w:val="00392530"/>
    <w:rsid w:val="003925C2"/>
    <w:rsid w:val="003925F4"/>
    <w:rsid w:val="00392628"/>
    <w:rsid w:val="00392729"/>
    <w:rsid w:val="003928EC"/>
    <w:rsid w:val="00392913"/>
    <w:rsid w:val="00392956"/>
    <w:rsid w:val="003929B2"/>
    <w:rsid w:val="00392C97"/>
    <w:rsid w:val="0039314D"/>
    <w:rsid w:val="0039352F"/>
    <w:rsid w:val="003936E7"/>
    <w:rsid w:val="003936FE"/>
    <w:rsid w:val="00393755"/>
    <w:rsid w:val="0039377B"/>
    <w:rsid w:val="003938A1"/>
    <w:rsid w:val="003938B4"/>
    <w:rsid w:val="0039391E"/>
    <w:rsid w:val="00393A49"/>
    <w:rsid w:val="003940BC"/>
    <w:rsid w:val="00394198"/>
    <w:rsid w:val="003941BF"/>
    <w:rsid w:val="00394649"/>
    <w:rsid w:val="0039497A"/>
    <w:rsid w:val="00394B74"/>
    <w:rsid w:val="00394BAB"/>
    <w:rsid w:val="00394D09"/>
    <w:rsid w:val="00395022"/>
    <w:rsid w:val="0039531E"/>
    <w:rsid w:val="003953AD"/>
    <w:rsid w:val="0039551B"/>
    <w:rsid w:val="00395877"/>
    <w:rsid w:val="00395B19"/>
    <w:rsid w:val="003960B9"/>
    <w:rsid w:val="00396225"/>
    <w:rsid w:val="00396626"/>
    <w:rsid w:val="00396659"/>
    <w:rsid w:val="00396689"/>
    <w:rsid w:val="00396832"/>
    <w:rsid w:val="003968F1"/>
    <w:rsid w:val="003969C8"/>
    <w:rsid w:val="00396B27"/>
    <w:rsid w:val="00396D4E"/>
    <w:rsid w:val="00396E57"/>
    <w:rsid w:val="00396E5D"/>
    <w:rsid w:val="00397056"/>
    <w:rsid w:val="0039705F"/>
    <w:rsid w:val="0039774A"/>
    <w:rsid w:val="00397AFA"/>
    <w:rsid w:val="00397B48"/>
    <w:rsid w:val="003A0049"/>
    <w:rsid w:val="003A017B"/>
    <w:rsid w:val="003A055C"/>
    <w:rsid w:val="003A0A9E"/>
    <w:rsid w:val="003A0C03"/>
    <w:rsid w:val="003A0E73"/>
    <w:rsid w:val="003A0F51"/>
    <w:rsid w:val="003A12CC"/>
    <w:rsid w:val="003A167E"/>
    <w:rsid w:val="003A19B8"/>
    <w:rsid w:val="003A19DC"/>
    <w:rsid w:val="003A1C15"/>
    <w:rsid w:val="003A1CE0"/>
    <w:rsid w:val="003A20F6"/>
    <w:rsid w:val="003A224C"/>
    <w:rsid w:val="003A279B"/>
    <w:rsid w:val="003A2E49"/>
    <w:rsid w:val="003A2E58"/>
    <w:rsid w:val="003A31BA"/>
    <w:rsid w:val="003A32F5"/>
    <w:rsid w:val="003A3400"/>
    <w:rsid w:val="003A34B4"/>
    <w:rsid w:val="003A36F0"/>
    <w:rsid w:val="003A3B86"/>
    <w:rsid w:val="003A3D72"/>
    <w:rsid w:val="003A4031"/>
    <w:rsid w:val="003A40E4"/>
    <w:rsid w:val="003A4161"/>
    <w:rsid w:val="003A4874"/>
    <w:rsid w:val="003A4B8A"/>
    <w:rsid w:val="003A4BED"/>
    <w:rsid w:val="003A4D32"/>
    <w:rsid w:val="003A4ED3"/>
    <w:rsid w:val="003A5072"/>
    <w:rsid w:val="003A533F"/>
    <w:rsid w:val="003A566A"/>
    <w:rsid w:val="003A5D8C"/>
    <w:rsid w:val="003A6056"/>
    <w:rsid w:val="003A6096"/>
    <w:rsid w:val="003A613C"/>
    <w:rsid w:val="003A6534"/>
    <w:rsid w:val="003A67D6"/>
    <w:rsid w:val="003A694E"/>
    <w:rsid w:val="003A6D10"/>
    <w:rsid w:val="003A6D8D"/>
    <w:rsid w:val="003A7577"/>
    <w:rsid w:val="003A75A4"/>
    <w:rsid w:val="003A7890"/>
    <w:rsid w:val="003A7B6D"/>
    <w:rsid w:val="003A7C2B"/>
    <w:rsid w:val="003A7FC7"/>
    <w:rsid w:val="003B002B"/>
    <w:rsid w:val="003B05A6"/>
    <w:rsid w:val="003B05FD"/>
    <w:rsid w:val="003B08DC"/>
    <w:rsid w:val="003B0A73"/>
    <w:rsid w:val="003B1224"/>
    <w:rsid w:val="003B15D0"/>
    <w:rsid w:val="003B17A6"/>
    <w:rsid w:val="003B205E"/>
    <w:rsid w:val="003B2184"/>
    <w:rsid w:val="003B22EC"/>
    <w:rsid w:val="003B23D1"/>
    <w:rsid w:val="003B24DC"/>
    <w:rsid w:val="003B25DF"/>
    <w:rsid w:val="003B2647"/>
    <w:rsid w:val="003B27CF"/>
    <w:rsid w:val="003B2891"/>
    <w:rsid w:val="003B2908"/>
    <w:rsid w:val="003B2A81"/>
    <w:rsid w:val="003B2B14"/>
    <w:rsid w:val="003B2E23"/>
    <w:rsid w:val="003B2F0E"/>
    <w:rsid w:val="003B3291"/>
    <w:rsid w:val="003B36AE"/>
    <w:rsid w:val="003B3C63"/>
    <w:rsid w:val="003B3E03"/>
    <w:rsid w:val="003B3E9E"/>
    <w:rsid w:val="003B4094"/>
    <w:rsid w:val="003B415C"/>
    <w:rsid w:val="003B41CD"/>
    <w:rsid w:val="003B426D"/>
    <w:rsid w:val="003B4671"/>
    <w:rsid w:val="003B4827"/>
    <w:rsid w:val="003B4960"/>
    <w:rsid w:val="003B4A10"/>
    <w:rsid w:val="003B4D4F"/>
    <w:rsid w:val="003B5621"/>
    <w:rsid w:val="003B5624"/>
    <w:rsid w:val="003B565C"/>
    <w:rsid w:val="003B5839"/>
    <w:rsid w:val="003B5AC1"/>
    <w:rsid w:val="003B5EEB"/>
    <w:rsid w:val="003B608D"/>
    <w:rsid w:val="003B62AA"/>
    <w:rsid w:val="003B63CE"/>
    <w:rsid w:val="003B66CA"/>
    <w:rsid w:val="003B6AED"/>
    <w:rsid w:val="003B6DED"/>
    <w:rsid w:val="003B703B"/>
    <w:rsid w:val="003B71BC"/>
    <w:rsid w:val="003B735D"/>
    <w:rsid w:val="003B73D6"/>
    <w:rsid w:val="003B7467"/>
    <w:rsid w:val="003B792D"/>
    <w:rsid w:val="003B7D82"/>
    <w:rsid w:val="003B7E8E"/>
    <w:rsid w:val="003B7EE8"/>
    <w:rsid w:val="003B7F6C"/>
    <w:rsid w:val="003B7FD7"/>
    <w:rsid w:val="003C0032"/>
    <w:rsid w:val="003C0048"/>
    <w:rsid w:val="003C03BB"/>
    <w:rsid w:val="003C044A"/>
    <w:rsid w:val="003C07FF"/>
    <w:rsid w:val="003C0816"/>
    <w:rsid w:val="003C0B88"/>
    <w:rsid w:val="003C10DF"/>
    <w:rsid w:val="003C12D7"/>
    <w:rsid w:val="003C12E6"/>
    <w:rsid w:val="003C1401"/>
    <w:rsid w:val="003C1525"/>
    <w:rsid w:val="003C1540"/>
    <w:rsid w:val="003C1846"/>
    <w:rsid w:val="003C1BF2"/>
    <w:rsid w:val="003C1D64"/>
    <w:rsid w:val="003C1F8F"/>
    <w:rsid w:val="003C2032"/>
    <w:rsid w:val="003C2201"/>
    <w:rsid w:val="003C242D"/>
    <w:rsid w:val="003C25E0"/>
    <w:rsid w:val="003C2E4B"/>
    <w:rsid w:val="003C2F82"/>
    <w:rsid w:val="003C327F"/>
    <w:rsid w:val="003C32DC"/>
    <w:rsid w:val="003C386F"/>
    <w:rsid w:val="003C3A51"/>
    <w:rsid w:val="003C3BBF"/>
    <w:rsid w:val="003C3C74"/>
    <w:rsid w:val="003C3C9D"/>
    <w:rsid w:val="003C3D52"/>
    <w:rsid w:val="003C40FB"/>
    <w:rsid w:val="003C4101"/>
    <w:rsid w:val="003C4209"/>
    <w:rsid w:val="003C4329"/>
    <w:rsid w:val="003C43B5"/>
    <w:rsid w:val="003C4533"/>
    <w:rsid w:val="003C4623"/>
    <w:rsid w:val="003C4658"/>
    <w:rsid w:val="003C46B4"/>
    <w:rsid w:val="003C4A4D"/>
    <w:rsid w:val="003C4A85"/>
    <w:rsid w:val="003C4E0B"/>
    <w:rsid w:val="003C4F6D"/>
    <w:rsid w:val="003C52ED"/>
    <w:rsid w:val="003C53E2"/>
    <w:rsid w:val="003C54E6"/>
    <w:rsid w:val="003C56D9"/>
    <w:rsid w:val="003C576B"/>
    <w:rsid w:val="003C5AFF"/>
    <w:rsid w:val="003C5D35"/>
    <w:rsid w:val="003C5DC7"/>
    <w:rsid w:val="003C5E93"/>
    <w:rsid w:val="003C5F76"/>
    <w:rsid w:val="003C5FC8"/>
    <w:rsid w:val="003C6374"/>
    <w:rsid w:val="003C66B2"/>
    <w:rsid w:val="003C66D3"/>
    <w:rsid w:val="003C697B"/>
    <w:rsid w:val="003C6B87"/>
    <w:rsid w:val="003C6BAD"/>
    <w:rsid w:val="003C6DC5"/>
    <w:rsid w:val="003C702A"/>
    <w:rsid w:val="003C7060"/>
    <w:rsid w:val="003C70C6"/>
    <w:rsid w:val="003C710D"/>
    <w:rsid w:val="003C72A8"/>
    <w:rsid w:val="003C735F"/>
    <w:rsid w:val="003C75B1"/>
    <w:rsid w:val="003C7D4C"/>
    <w:rsid w:val="003C7E40"/>
    <w:rsid w:val="003D00D0"/>
    <w:rsid w:val="003D07F8"/>
    <w:rsid w:val="003D0971"/>
    <w:rsid w:val="003D09F7"/>
    <w:rsid w:val="003D0A55"/>
    <w:rsid w:val="003D0AD0"/>
    <w:rsid w:val="003D0B16"/>
    <w:rsid w:val="003D10D7"/>
    <w:rsid w:val="003D15C2"/>
    <w:rsid w:val="003D180A"/>
    <w:rsid w:val="003D19B5"/>
    <w:rsid w:val="003D1F81"/>
    <w:rsid w:val="003D1FD5"/>
    <w:rsid w:val="003D1FF9"/>
    <w:rsid w:val="003D2148"/>
    <w:rsid w:val="003D2356"/>
    <w:rsid w:val="003D3028"/>
    <w:rsid w:val="003D31A0"/>
    <w:rsid w:val="003D330B"/>
    <w:rsid w:val="003D33AA"/>
    <w:rsid w:val="003D33EC"/>
    <w:rsid w:val="003D3494"/>
    <w:rsid w:val="003D3A1C"/>
    <w:rsid w:val="003D3C01"/>
    <w:rsid w:val="003D4024"/>
    <w:rsid w:val="003D420F"/>
    <w:rsid w:val="003D443D"/>
    <w:rsid w:val="003D4C90"/>
    <w:rsid w:val="003D4E77"/>
    <w:rsid w:val="003D5052"/>
    <w:rsid w:val="003D5064"/>
    <w:rsid w:val="003D50A6"/>
    <w:rsid w:val="003D52C1"/>
    <w:rsid w:val="003D5320"/>
    <w:rsid w:val="003D5396"/>
    <w:rsid w:val="003D576E"/>
    <w:rsid w:val="003D58E6"/>
    <w:rsid w:val="003D5960"/>
    <w:rsid w:val="003D5992"/>
    <w:rsid w:val="003D5AE5"/>
    <w:rsid w:val="003D5C6E"/>
    <w:rsid w:val="003D5D83"/>
    <w:rsid w:val="003D63CB"/>
    <w:rsid w:val="003D6468"/>
    <w:rsid w:val="003D64E1"/>
    <w:rsid w:val="003D6513"/>
    <w:rsid w:val="003D658B"/>
    <w:rsid w:val="003D6598"/>
    <w:rsid w:val="003D662C"/>
    <w:rsid w:val="003D6B9F"/>
    <w:rsid w:val="003D6D7A"/>
    <w:rsid w:val="003D6ECB"/>
    <w:rsid w:val="003D71E8"/>
    <w:rsid w:val="003D784D"/>
    <w:rsid w:val="003D78BD"/>
    <w:rsid w:val="003D78DE"/>
    <w:rsid w:val="003D78E3"/>
    <w:rsid w:val="003D7BDE"/>
    <w:rsid w:val="003E0013"/>
    <w:rsid w:val="003E033B"/>
    <w:rsid w:val="003E0670"/>
    <w:rsid w:val="003E0679"/>
    <w:rsid w:val="003E06E6"/>
    <w:rsid w:val="003E071A"/>
    <w:rsid w:val="003E0912"/>
    <w:rsid w:val="003E0947"/>
    <w:rsid w:val="003E0BF4"/>
    <w:rsid w:val="003E0DBA"/>
    <w:rsid w:val="003E1151"/>
    <w:rsid w:val="003E150E"/>
    <w:rsid w:val="003E181E"/>
    <w:rsid w:val="003E1869"/>
    <w:rsid w:val="003E1A93"/>
    <w:rsid w:val="003E1CD3"/>
    <w:rsid w:val="003E1EE3"/>
    <w:rsid w:val="003E1FBD"/>
    <w:rsid w:val="003E213B"/>
    <w:rsid w:val="003E2217"/>
    <w:rsid w:val="003E233C"/>
    <w:rsid w:val="003E2351"/>
    <w:rsid w:val="003E266A"/>
    <w:rsid w:val="003E2682"/>
    <w:rsid w:val="003E27D5"/>
    <w:rsid w:val="003E2BE7"/>
    <w:rsid w:val="003E2C3D"/>
    <w:rsid w:val="003E3209"/>
    <w:rsid w:val="003E343C"/>
    <w:rsid w:val="003E3549"/>
    <w:rsid w:val="003E3788"/>
    <w:rsid w:val="003E38AF"/>
    <w:rsid w:val="003E394F"/>
    <w:rsid w:val="003E3B82"/>
    <w:rsid w:val="003E3CEE"/>
    <w:rsid w:val="003E4047"/>
    <w:rsid w:val="003E47F2"/>
    <w:rsid w:val="003E4868"/>
    <w:rsid w:val="003E48F4"/>
    <w:rsid w:val="003E4BC2"/>
    <w:rsid w:val="003E4E96"/>
    <w:rsid w:val="003E4F5C"/>
    <w:rsid w:val="003E4FF0"/>
    <w:rsid w:val="003E511B"/>
    <w:rsid w:val="003E5199"/>
    <w:rsid w:val="003E58BC"/>
    <w:rsid w:val="003E58E6"/>
    <w:rsid w:val="003E5C64"/>
    <w:rsid w:val="003E5C75"/>
    <w:rsid w:val="003E5F84"/>
    <w:rsid w:val="003E645F"/>
    <w:rsid w:val="003E646B"/>
    <w:rsid w:val="003E64AF"/>
    <w:rsid w:val="003E6589"/>
    <w:rsid w:val="003E6686"/>
    <w:rsid w:val="003E6726"/>
    <w:rsid w:val="003E7066"/>
    <w:rsid w:val="003E7206"/>
    <w:rsid w:val="003E723F"/>
    <w:rsid w:val="003E76EC"/>
    <w:rsid w:val="003E774F"/>
    <w:rsid w:val="003E786E"/>
    <w:rsid w:val="003E7C96"/>
    <w:rsid w:val="003E7FBA"/>
    <w:rsid w:val="003F019C"/>
    <w:rsid w:val="003F03FC"/>
    <w:rsid w:val="003F0952"/>
    <w:rsid w:val="003F0AB8"/>
    <w:rsid w:val="003F0D00"/>
    <w:rsid w:val="003F0D8D"/>
    <w:rsid w:val="003F1751"/>
    <w:rsid w:val="003F1871"/>
    <w:rsid w:val="003F19AB"/>
    <w:rsid w:val="003F1B70"/>
    <w:rsid w:val="003F1B73"/>
    <w:rsid w:val="003F1D21"/>
    <w:rsid w:val="003F1D81"/>
    <w:rsid w:val="003F2238"/>
    <w:rsid w:val="003F23F0"/>
    <w:rsid w:val="003F2536"/>
    <w:rsid w:val="003F26AD"/>
    <w:rsid w:val="003F2751"/>
    <w:rsid w:val="003F2A71"/>
    <w:rsid w:val="003F2D59"/>
    <w:rsid w:val="003F2D63"/>
    <w:rsid w:val="003F2F1E"/>
    <w:rsid w:val="003F3029"/>
    <w:rsid w:val="003F31B9"/>
    <w:rsid w:val="003F373E"/>
    <w:rsid w:val="003F3A96"/>
    <w:rsid w:val="003F4025"/>
    <w:rsid w:val="003F4064"/>
    <w:rsid w:val="003F43AD"/>
    <w:rsid w:val="003F4521"/>
    <w:rsid w:val="003F45EE"/>
    <w:rsid w:val="003F476A"/>
    <w:rsid w:val="003F4D4A"/>
    <w:rsid w:val="003F4EEF"/>
    <w:rsid w:val="003F50DE"/>
    <w:rsid w:val="003F5180"/>
    <w:rsid w:val="003F5299"/>
    <w:rsid w:val="003F5619"/>
    <w:rsid w:val="003F5689"/>
    <w:rsid w:val="003F5B60"/>
    <w:rsid w:val="003F5B61"/>
    <w:rsid w:val="003F5C40"/>
    <w:rsid w:val="003F5D81"/>
    <w:rsid w:val="003F5E90"/>
    <w:rsid w:val="003F6324"/>
    <w:rsid w:val="003F6713"/>
    <w:rsid w:val="003F69DA"/>
    <w:rsid w:val="003F6C82"/>
    <w:rsid w:val="003F6D3C"/>
    <w:rsid w:val="003F6D8D"/>
    <w:rsid w:val="003F6FA8"/>
    <w:rsid w:val="003F7028"/>
    <w:rsid w:val="003F705E"/>
    <w:rsid w:val="003F71BD"/>
    <w:rsid w:val="003F74A9"/>
    <w:rsid w:val="003F755C"/>
    <w:rsid w:val="003F76A1"/>
    <w:rsid w:val="003F7A3B"/>
    <w:rsid w:val="003F7D0A"/>
    <w:rsid w:val="003F7F15"/>
    <w:rsid w:val="00400118"/>
    <w:rsid w:val="00400395"/>
    <w:rsid w:val="0040039E"/>
    <w:rsid w:val="004003F3"/>
    <w:rsid w:val="00400450"/>
    <w:rsid w:val="00400644"/>
    <w:rsid w:val="0040075A"/>
    <w:rsid w:val="00400BDF"/>
    <w:rsid w:val="00400E6F"/>
    <w:rsid w:val="0040127C"/>
    <w:rsid w:val="004012D7"/>
    <w:rsid w:val="004014B6"/>
    <w:rsid w:val="00401590"/>
    <w:rsid w:val="0040199B"/>
    <w:rsid w:val="00401CBD"/>
    <w:rsid w:val="00401DA0"/>
    <w:rsid w:val="00401DA8"/>
    <w:rsid w:val="00401F32"/>
    <w:rsid w:val="00402048"/>
    <w:rsid w:val="00402115"/>
    <w:rsid w:val="004021BC"/>
    <w:rsid w:val="00402606"/>
    <w:rsid w:val="0040264C"/>
    <w:rsid w:val="00402746"/>
    <w:rsid w:val="00402924"/>
    <w:rsid w:val="00402A26"/>
    <w:rsid w:val="00402C68"/>
    <w:rsid w:val="00402C93"/>
    <w:rsid w:val="00402D57"/>
    <w:rsid w:val="00402DC1"/>
    <w:rsid w:val="00402E83"/>
    <w:rsid w:val="00403760"/>
    <w:rsid w:val="0040377D"/>
    <w:rsid w:val="00403916"/>
    <w:rsid w:val="004039CB"/>
    <w:rsid w:val="00403C0B"/>
    <w:rsid w:val="00403DAB"/>
    <w:rsid w:val="00403EEB"/>
    <w:rsid w:val="004040E9"/>
    <w:rsid w:val="0040437F"/>
    <w:rsid w:val="0040438B"/>
    <w:rsid w:val="004043D5"/>
    <w:rsid w:val="0040442B"/>
    <w:rsid w:val="00404889"/>
    <w:rsid w:val="0040489D"/>
    <w:rsid w:val="00404AA8"/>
    <w:rsid w:val="00404C51"/>
    <w:rsid w:val="00404CCC"/>
    <w:rsid w:val="00404DCE"/>
    <w:rsid w:val="0040513A"/>
    <w:rsid w:val="0040529C"/>
    <w:rsid w:val="00405636"/>
    <w:rsid w:val="0040580D"/>
    <w:rsid w:val="0040591C"/>
    <w:rsid w:val="00405CAC"/>
    <w:rsid w:val="00405DF3"/>
    <w:rsid w:val="00405E36"/>
    <w:rsid w:val="00406425"/>
    <w:rsid w:val="00406638"/>
    <w:rsid w:val="00406671"/>
    <w:rsid w:val="0040676A"/>
    <w:rsid w:val="00406FE4"/>
    <w:rsid w:val="004075F4"/>
    <w:rsid w:val="004077D8"/>
    <w:rsid w:val="004079E1"/>
    <w:rsid w:val="00407A64"/>
    <w:rsid w:val="00407DA3"/>
    <w:rsid w:val="00410346"/>
    <w:rsid w:val="00410550"/>
    <w:rsid w:val="00410707"/>
    <w:rsid w:val="004109E0"/>
    <w:rsid w:val="00410C32"/>
    <w:rsid w:val="00410DD9"/>
    <w:rsid w:val="004113B2"/>
    <w:rsid w:val="0041148F"/>
    <w:rsid w:val="00411693"/>
    <w:rsid w:val="004116A5"/>
    <w:rsid w:val="00411734"/>
    <w:rsid w:val="004118F9"/>
    <w:rsid w:val="00411920"/>
    <w:rsid w:val="00411A38"/>
    <w:rsid w:val="00411B13"/>
    <w:rsid w:val="00411F4F"/>
    <w:rsid w:val="00411FD1"/>
    <w:rsid w:val="00412580"/>
    <w:rsid w:val="00412596"/>
    <w:rsid w:val="004127D6"/>
    <w:rsid w:val="004131E2"/>
    <w:rsid w:val="00413250"/>
    <w:rsid w:val="004137E6"/>
    <w:rsid w:val="004138E7"/>
    <w:rsid w:val="004139F7"/>
    <w:rsid w:val="00413A4F"/>
    <w:rsid w:val="00413B6F"/>
    <w:rsid w:val="00413FC5"/>
    <w:rsid w:val="0041415C"/>
    <w:rsid w:val="004147C4"/>
    <w:rsid w:val="00414A15"/>
    <w:rsid w:val="00414A4E"/>
    <w:rsid w:val="00414BA5"/>
    <w:rsid w:val="00414F41"/>
    <w:rsid w:val="00414F4E"/>
    <w:rsid w:val="00414FFB"/>
    <w:rsid w:val="00415345"/>
    <w:rsid w:val="004153DC"/>
    <w:rsid w:val="00415480"/>
    <w:rsid w:val="0041557A"/>
    <w:rsid w:val="004156F3"/>
    <w:rsid w:val="0041582E"/>
    <w:rsid w:val="0041598F"/>
    <w:rsid w:val="00415AF7"/>
    <w:rsid w:val="00415BBA"/>
    <w:rsid w:val="00415DEF"/>
    <w:rsid w:val="00416120"/>
    <w:rsid w:val="00416605"/>
    <w:rsid w:val="00416A4C"/>
    <w:rsid w:val="00416B1D"/>
    <w:rsid w:val="00416C03"/>
    <w:rsid w:val="00416CE9"/>
    <w:rsid w:val="00416E68"/>
    <w:rsid w:val="00416E70"/>
    <w:rsid w:val="00416ECC"/>
    <w:rsid w:val="00417577"/>
    <w:rsid w:val="00417942"/>
    <w:rsid w:val="00417959"/>
    <w:rsid w:val="00417AB0"/>
    <w:rsid w:val="00417D9E"/>
    <w:rsid w:val="00417E3A"/>
    <w:rsid w:val="00417F92"/>
    <w:rsid w:val="00417FD2"/>
    <w:rsid w:val="00420552"/>
    <w:rsid w:val="00420592"/>
    <w:rsid w:val="00420805"/>
    <w:rsid w:val="00420B5C"/>
    <w:rsid w:val="00420D69"/>
    <w:rsid w:val="00420E87"/>
    <w:rsid w:val="004214FE"/>
    <w:rsid w:val="004217F6"/>
    <w:rsid w:val="00421800"/>
    <w:rsid w:val="00421876"/>
    <w:rsid w:val="00421920"/>
    <w:rsid w:val="00421C18"/>
    <w:rsid w:val="00421CD4"/>
    <w:rsid w:val="00421E5D"/>
    <w:rsid w:val="00421F70"/>
    <w:rsid w:val="00421FAB"/>
    <w:rsid w:val="004221D9"/>
    <w:rsid w:val="00422440"/>
    <w:rsid w:val="0042245B"/>
    <w:rsid w:val="004228DE"/>
    <w:rsid w:val="0042291D"/>
    <w:rsid w:val="00422A27"/>
    <w:rsid w:val="00422C9B"/>
    <w:rsid w:val="00422FD2"/>
    <w:rsid w:val="0042314D"/>
    <w:rsid w:val="0042318A"/>
    <w:rsid w:val="004237A9"/>
    <w:rsid w:val="00423826"/>
    <w:rsid w:val="004239DE"/>
    <w:rsid w:val="00423B0A"/>
    <w:rsid w:val="00423DBE"/>
    <w:rsid w:val="0042416B"/>
    <w:rsid w:val="00424179"/>
    <w:rsid w:val="00424530"/>
    <w:rsid w:val="00424619"/>
    <w:rsid w:val="00424976"/>
    <w:rsid w:val="00424C03"/>
    <w:rsid w:val="004255B8"/>
    <w:rsid w:val="00425628"/>
    <w:rsid w:val="004259F1"/>
    <w:rsid w:val="00425C89"/>
    <w:rsid w:val="00425D61"/>
    <w:rsid w:val="00425D64"/>
    <w:rsid w:val="00426345"/>
    <w:rsid w:val="00426564"/>
    <w:rsid w:val="00426B38"/>
    <w:rsid w:val="00426E15"/>
    <w:rsid w:val="00426E1E"/>
    <w:rsid w:val="0042728B"/>
    <w:rsid w:val="0042736F"/>
    <w:rsid w:val="004273D6"/>
    <w:rsid w:val="00427593"/>
    <w:rsid w:val="004276D1"/>
    <w:rsid w:val="004279DE"/>
    <w:rsid w:val="00427A86"/>
    <w:rsid w:val="00427AE6"/>
    <w:rsid w:val="00427AF2"/>
    <w:rsid w:val="00427B85"/>
    <w:rsid w:val="00427C2F"/>
    <w:rsid w:val="00427C55"/>
    <w:rsid w:val="00427CF8"/>
    <w:rsid w:val="00427DAB"/>
    <w:rsid w:val="00427E9A"/>
    <w:rsid w:val="00427F05"/>
    <w:rsid w:val="00427F7D"/>
    <w:rsid w:val="004301F7"/>
    <w:rsid w:val="0043022D"/>
    <w:rsid w:val="004302F7"/>
    <w:rsid w:val="00430507"/>
    <w:rsid w:val="00430768"/>
    <w:rsid w:val="00430980"/>
    <w:rsid w:val="004309CD"/>
    <w:rsid w:val="00430B8E"/>
    <w:rsid w:val="00430C42"/>
    <w:rsid w:val="00430E0C"/>
    <w:rsid w:val="0043102B"/>
    <w:rsid w:val="00431043"/>
    <w:rsid w:val="00431150"/>
    <w:rsid w:val="004311B3"/>
    <w:rsid w:val="004311F7"/>
    <w:rsid w:val="00431811"/>
    <w:rsid w:val="00431833"/>
    <w:rsid w:val="004319A1"/>
    <w:rsid w:val="00431A2B"/>
    <w:rsid w:val="00431CEA"/>
    <w:rsid w:val="00431D06"/>
    <w:rsid w:val="00431E22"/>
    <w:rsid w:val="00431EF9"/>
    <w:rsid w:val="00432104"/>
    <w:rsid w:val="0043219C"/>
    <w:rsid w:val="0043229D"/>
    <w:rsid w:val="00432495"/>
    <w:rsid w:val="004326C0"/>
    <w:rsid w:val="00432A76"/>
    <w:rsid w:val="0043355B"/>
    <w:rsid w:val="00433819"/>
    <w:rsid w:val="00433882"/>
    <w:rsid w:val="004339CB"/>
    <w:rsid w:val="00433F6D"/>
    <w:rsid w:val="00433F70"/>
    <w:rsid w:val="00433FC7"/>
    <w:rsid w:val="00434048"/>
    <w:rsid w:val="00434198"/>
    <w:rsid w:val="004343FA"/>
    <w:rsid w:val="004347A5"/>
    <w:rsid w:val="0043493C"/>
    <w:rsid w:val="00434ED5"/>
    <w:rsid w:val="00434FA6"/>
    <w:rsid w:val="004353F8"/>
    <w:rsid w:val="0043554C"/>
    <w:rsid w:val="004355FE"/>
    <w:rsid w:val="00435982"/>
    <w:rsid w:val="00435AE5"/>
    <w:rsid w:val="00435B05"/>
    <w:rsid w:val="00435C5C"/>
    <w:rsid w:val="00435EDA"/>
    <w:rsid w:val="00435F56"/>
    <w:rsid w:val="004363DA"/>
    <w:rsid w:val="0043658B"/>
    <w:rsid w:val="00436771"/>
    <w:rsid w:val="004367B8"/>
    <w:rsid w:val="0043693D"/>
    <w:rsid w:val="00436C4D"/>
    <w:rsid w:val="00436CFD"/>
    <w:rsid w:val="00437366"/>
    <w:rsid w:val="00437551"/>
    <w:rsid w:val="00437783"/>
    <w:rsid w:val="00437B6E"/>
    <w:rsid w:val="00437E4F"/>
    <w:rsid w:val="00437F29"/>
    <w:rsid w:val="00437F3B"/>
    <w:rsid w:val="00437FD0"/>
    <w:rsid w:val="004403C6"/>
    <w:rsid w:val="004404A9"/>
    <w:rsid w:val="00440641"/>
    <w:rsid w:val="004407DC"/>
    <w:rsid w:val="004409B6"/>
    <w:rsid w:val="00440BBD"/>
    <w:rsid w:val="00440BF2"/>
    <w:rsid w:val="00440CCE"/>
    <w:rsid w:val="00441115"/>
    <w:rsid w:val="00441254"/>
    <w:rsid w:val="00441534"/>
    <w:rsid w:val="00441900"/>
    <w:rsid w:val="0044194A"/>
    <w:rsid w:val="00441D3F"/>
    <w:rsid w:val="004422ED"/>
    <w:rsid w:val="004423BB"/>
    <w:rsid w:val="0044256E"/>
    <w:rsid w:val="004429B7"/>
    <w:rsid w:val="00442CC0"/>
    <w:rsid w:val="00442D1B"/>
    <w:rsid w:val="00442E4D"/>
    <w:rsid w:val="00442EF7"/>
    <w:rsid w:val="004430F8"/>
    <w:rsid w:val="004434DC"/>
    <w:rsid w:val="004437EB"/>
    <w:rsid w:val="00443A57"/>
    <w:rsid w:val="00443A85"/>
    <w:rsid w:val="00443FA9"/>
    <w:rsid w:val="004440A2"/>
    <w:rsid w:val="0044410A"/>
    <w:rsid w:val="0044412B"/>
    <w:rsid w:val="0044466C"/>
    <w:rsid w:val="00444795"/>
    <w:rsid w:val="00444E61"/>
    <w:rsid w:val="004452C4"/>
    <w:rsid w:val="004454B7"/>
    <w:rsid w:val="0044560A"/>
    <w:rsid w:val="004456C0"/>
    <w:rsid w:val="0044575B"/>
    <w:rsid w:val="00445969"/>
    <w:rsid w:val="00445B1F"/>
    <w:rsid w:val="00445B50"/>
    <w:rsid w:val="004460AC"/>
    <w:rsid w:val="00446301"/>
    <w:rsid w:val="00446354"/>
    <w:rsid w:val="004463AD"/>
    <w:rsid w:val="004463F8"/>
    <w:rsid w:val="00446585"/>
    <w:rsid w:val="0044660A"/>
    <w:rsid w:val="00446978"/>
    <w:rsid w:val="0044699B"/>
    <w:rsid w:val="00446F76"/>
    <w:rsid w:val="00447778"/>
    <w:rsid w:val="004477A6"/>
    <w:rsid w:val="00447AFB"/>
    <w:rsid w:val="00447D1A"/>
    <w:rsid w:val="00450175"/>
    <w:rsid w:val="0045023E"/>
    <w:rsid w:val="00450300"/>
    <w:rsid w:val="0045074C"/>
    <w:rsid w:val="00450787"/>
    <w:rsid w:val="004510C3"/>
    <w:rsid w:val="004512C3"/>
    <w:rsid w:val="004516A4"/>
    <w:rsid w:val="00451B7A"/>
    <w:rsid w:val="00451C56"/>
    <w:rsid w:val="00451D99"/>
    <w:rsid w:val="00451E91"/>
    <w:rsid w:val="00452186"/>
    <w:rsid w:val="00452250"/>
    <w:rsid w:val="004526F6"/>
    <w:rsid w:val="004527A3"/>
    <w:rsid w:val="004527BC"/>
    <w:rsid w:val="00452B6D"/>
    <w:rsid w:val="00453295"/>
    <w:rsid w:val="00453508"/>
    <w:rsid w:val="00453C5D"/>
    <w:rsid w:val="00453CD4"/>
    <w:rsid w:val="00453E43"/>
    <w:rsid w:val="00453F02"/>
    <w:rsid w:val="004540B4"/>
    <w:rsid w:val="004548C7"/>
    <w:rsid w:val="00454C5A"/>
    <w:rsid w:val="00454CE0"/>
    <w:rsid w:val="00454F7B"/>
    <w:rsid w:val="004551ED"/>
    <w:rsid w:val="0045533B"/>
    <w:rsid w:val="0045535D"/>
    <w:rsid w:val="00455790"/>
    <w:rsid w:val="00455A10"/>
    <w:rsid w:val="00455AAC"/>
    <w:rsid w:val="00455CDE"/>
    <w:rsid w:val="00455EE4"/>
    <w:rsid w:val="0045612A"/>
    <w:rsid w:val="0045652F"/>
    <w:rsid w:val="00456583"/>
    <w:rsid w:val="00456A5C"/>
    <w:rsid w:val="00456B4C"/>
    <w:rsid w:val="00456E2B"/>
    <w:rsid w:val="00456EF7"/>
    <w:rsid w:val="00457127"/>
    <w:rsid w:val="0045716A"/>
    <w:rsid w:val="004572AE"/>
    <w:rsid w:val="004573AC"/>
    <w:rsid w:val="00457419"/>
    <w:rsid w:val="004574D7"/>
    <w:rsid w:val="004574DE"/>
    <w:rsid w:val="004575F0"/>
    <w:rsid w:val="004577C9"/>
    <w:rsid w:val="00457812"/>
    <w:rsid w:val="00457821"/>
    <w:rsid w:val="00457970"/>
    <w:rsid w:val="00457A45"/>
    <w:rsid w:val="00457B87"/>
    <w:rsid w:val="00457B8A"/>
    <w:rsid w:val="00457F40"/>
    <w:rsid w:val="00457FE7"/>
    <w:rsid w:val="00460277"/>
    <w:rsid w:val="00460590"/>
    <w:rsid w:val="00460A41"/>
    <w:rsid w:val="00460AC3"/>
    <w:rsid w:val="00460CF4"/>
    <w:rsid w:val="00460F07"/>
    <w:rsid w:val="0046117E"/>
    <w:rsid w:val="004611A6"/>
    <w:rsid w:val="0046150F"/>
    <w:rsid w:val="00461750"/>
    <w:rsid w:val="00461C14"/>
    <w:rsid w:val="00461E7A"/>
    <w:rsid w:val="0046202C"/>
    <w:rsid w:val="00462070"/>
    <w:rsid w:val="00462545"/>
    <w:rsid w:val="00462611"/>
    <w:rsid w:val="0046272A"/>
    <w:rsid w:val="0046277D"/>
    <w:rsid w:val="004627C3"/>
    <w:rsid w:val="00462982"/>
    <w:rsid w:val="00462A4F"/>
    <w:rsid w:val="00463048"/>
    <w:rsid w:val="00463060"/>
    <w:rsid w:val="00463321"/>
    <w:rsid w:val="00463406"/>
    <w:rsid w:val="004634E2"/>
    <w:rsid w:val="00463573"/>
    <w:rsid w:val="00463890"/>
    <w:rsid w:val="00463994"/>
    <w:rsid w:val="00463A85"/>
    <w:rsid w:val="00463B25"/>
    <w:rsid w:val="00463B4F"/>
    <w:rsid w:val="00463C95"/>
    <w:rsid w:val="004640A2"/>
    <w:rsid w:val="00464122"/>
    <w:rsid w:val="0046420D"/>
    <w:rsid w:val="004647FE"/>
    <w:rsid w:val="004648B7"/>
    <w:rsid w:val="0046499D"/>
    <w:rsid w:val="00464E24"/>
    <w:rsid w:val="00464F33"/>
    <w:rsid w:val="00464FE1"/>
    <w:rsid w:val="0046508C"/>
    <w:rsid w:val="00465753"/>
    <w:rsid w:val="00465EE4"/>
    <w:rsid w:val="00465F0F"/>
    <w:rsid w:val="00465FC4"/>
    <w:rsid w:val="004661D4"/>
    <w:rsid w:val="004662A5"/>
    <w:rsid w:val="00466DC5"/>
    <w:rsid w:val="0046704B"/>
    <w:rsid w:val="004670A2"/>
    <w:rsid w:val="00467106"/>
    <w:rsid w:val="004671AA"/>
    <w:rsid w:val="004671BA"/>
    <w:rsid w:val="0046792F"/>
    <w:rsid w:val="004679B4"/>
    <w:rsid w:val="00467DFD"/>
    <w:rsid w:val="00467FBB"/>
    <w:rsid w:val="004707B4"/>
    <w:rsid w:val="004708B6"/>
    <w:rsid w:val="004709A6"/>
    <w:rsid w:val="00470C44"/>
    <w:rsid w:val="00470C53"/>
    <w:rsid w:val="00470D9D"/>
    <w:rsid w:val="00470E4F"/>
    <w:rsid w:val="00470F23"/>
    <w:rsid w:val="00470FDF"/>
    <w:rsid w:val="00471416"/>
    <w:rsid w:val="0047148B"/>
    <w:rsid w:val="004714BB"/>
    <w:rsid w:val="004715FD"/>
    <w:rsid w:val="00471710"/>
    <w:rsid w:val="00471979"/>
    <w:rsid w:val="00471AB2"/>
    <w:rsid w:val="00472124"/>
    <w:rsid w:val="0047256B"/>
    <w:rsid w:val="0047268F"/>
    <w:rsid w:val="00472957"/>
    <w:rsid w:val="00472B76"/>
    <w:rsid w:val="00472F0A"/>
    <w:rsid w:val="004730BF"/>
    <w:rsid w:val="004730D4"/>
    <w:rsid w:val="0047327A"/>
    <w:rsid w:val="00473404"/>
    <w:rsid w:val="00473477"/>
    <w:rsid w:val="0047363A"/>
    <w:rsid w:val="00473955"/>
    <w:rsid w:val="00473A45"/>
    <w:rsid w:val="00473D31"/>
    <w:rsid w:val="0047409C"/>
    <w:rsid w:val="00474249"/>
    <w:rsid w:val="00474358"/>
    <w:rsid w:val="00474661"/>
    <w:rsid w:val="00474D82"/>
    <w:rsid w:val="00474E59"/>
    <w:rsid w:val="00474E61"/>
    <w:rsid w:val="00475542"/>
    <w:rsid w:val="00475809"/>
    <w:rsid w:val="004758F4"/>
    <w:rsid w:val="00475906"/>
    <w:rsid w:val="00475984"/>
    <w:rsid w:val="00475BD4"/>
    <w:rsid w:val="00475BE7"/>
    <w:rsid w:val="00475D89"/>
    <w:rsid w:val="00475DA2"/>
    <w:rsid w:val="00475F60"/>
    <w:rsid w:val="0047618E"/>
    <w:rsid w:val="00476255"/>
    <w:rsid w:val="00476550"/>
    <w:rsid w:val="004765A6"/>
    <w:rsid w:val="00476AC2"/>
    <w:rsid w:val="00476D20"/>
    <w:rsid w:val="00477BB7"/>
    <w:rsid w:val="004803CE"/>
    <w:rsid w:val="00480502"/>
    <w:rsid w:val="00480A80"/>
    <w:rsid w:val="00480E7E"/>
    <w:rsid w:val="00480FBE"/>
    <w:rsid w:val="004813E5"/>
    <w:rsid w:val="00481403"/>
    <w:rsid w:val="00481485"/>
    <w:rsid w:val="004816EE"/>
    <w:rsid w:val="00481744"/>
    <w:rsid w:val="004818A5"/>
    <w:rsid w:val="00481AE4"/>
    <w:rsid w:val="00481B41"/>
    <w:rsid w:val="00481B99"/>
    <w:rsid w:val="00482352"/>
    <w:rsid w:val="004823C0"/>
    <w:rsid w:val="0048254B"/>
    <w:rsid w:val="004827BF"/>
    <w:rsid w:val="00482883"/>
    <w:rsid w:val="004828A0"/>
    <w:rsid w:val="0048325C"/>
    <w:rsid w:val="00483271"/>
    <w:rsid w:val="004833BA"/>
    <w:rsid w:val="00483674"/>
    <w:rsid w:val="00483A56"/>
    <w:rsid w:val="00483B5E"/>
    <w:rsid w:val="004841A6"/>
    <w:rsid w:val="004841CF"/>
    <w:rsid w:val="004845A1"/>
    <w:rsid w:val="0048461B"/>
    <w:rsid w:val="00484749"/>
    <w:rsid w:val="00484A30"/>
    <w:rsid w:val="00484AE8"/>
    <w:rsid w:val="00484BCF"/>
    <w:rsid w:val="004850C3"/>
    <w:rsid w:val="00485300"/>
    <w:rsid w:val="004853FA"/>
    <w:rsid w:val="0048558A"/>
    <w:rsid w:val="00485830"/>
    <w:rsid w:val="00485AD7"/>
    <w:rsid w:val="00485F5B"/>
    <w:rsid w:val="00486025"/>
    <w:rsid w:val="0048603B"/>
    <w:rsid w:val="0048626F"/>
    <w:rsid w:val="00486560"/>
    <w:rsid w:val="00486759"/>
    <w:rsid w:val="00486A97"/>
    <w:rsid w:val="00486F8F"/>
    <w:rsid w:val="0048703A"/>
    <w:rsid w:val="0048723D"/>
    <w:rsid w:val="004872E8"/>
    <w:rsid w:val="0048762E"/>
    <w:rsid w:val="00487637"/>
    <w:rsid w:val="004878BF"/>
    <w:rsid w:val="00487A2D"/>
    <w:rsid w:val="00487AFB"/>
    <w:rsid w:val="00487CDA"/>
    <w:rsid w:val="00487D51"/>
    <w:rsid w:val="00487DCE"/>
    <w:rsid w:val="0049019E"/>
    <w:rsid w:val="004902A4"/>
    <w:rsid w:val="00490754"/>
    <w:rsid w:val="00490A67"/>
    <w:rsid w:val="00490EBC"/>
    <w:rsid w:val="00490F27"/>
    <w:rsid w:val="00490FC7"/>
    <w:rsid w:val="0049169D"/>
    <w:rsid w:val="00491769"/>
    <w:rsid w:val="00491810"/>
    <w:rsid w:val="00491910"/>
    <w:rsid w:val="0049198C"/>
    <w:rsid w:val="0049198E"/>
    <w:rsid w:val="00491C2D"/>
    <w:rsid w:val="00491F68"/>
    <w:rsid w:val="00492045"/>
    <w:rsid w:val="0049209B"/>
    <w:rsid w:val="0049216A"/>
    <w:rsid w:val="00492589"/>
    <w:rsid w:val="00492918"/>
    <w:rsid w:val="00492FC3"/>
    <w:rsid w:val="00493161"/>
    <w:rsid w:val="00493588"/>
    <w:rsid w:val="00493804"/>
    <w:rsid w:val="00493A04"/>
    <w:rsid w:val="00493D2A"/>
    <w:rsid w:val="004945FA"/>
    <w:rsid w:val="004947AF"/>
    <w:rsid w:val="00494E75"/>
    <w:rsid w:val="0049537A"/>
    <w:rsid w:val="004953A7"/>
    <w:rsid w:val="004953C9"/>
    <w:rsid w:val="00495400"/>
    <w:rsid w:val="0049563A"/>
    <w:rsid w:val="0049591F"/>
    <w:rsid w:val="00495A6E"/>
    <w:rsid w:val="00495B64"/>
    <w:rsid w:val="00495C32"/>
    <w:rsid w:val="00496195"/>
    <w:rsid w:val="004962FA"/>
    <w:rsid w:val="00496376"/>
    <w:rsid w:val="0049655A"/>
    <w:rsid w:val="0049659D"/>
    <w:rsid w:val="00496688"/>
    <w:rsid w:val="0049669B"/>
    <w:rsid w:val="00496E75"/>
    <w:rsid w:val="00496FB8"/>
    <w:rsid w:val="00497109"/>
    <w:rsid w:val="004973AF"/>
    <w:rsid w:val="00497590"/>
    <w:rsid w:val="004976C1"/>
    <w:rsid w:val="0049799F"/>
    <w:rsid w:val="00497D30"/>
    <w:rsid w:val="00497F06"/>
    <w:rsid w:val="00497FA7"/>
    <w:rsid w:val="004A00A2"/>
    <w:rsid w:val="004A03BD"/>
    <w:rsid w:val="004A0738"/>
    <w:rsid w:val="004A0814"/>
    <w:rsid w:val="004A0876"/>
    <w:rsid w:val="004A0A0B"/>
    <w:rsid w:val="004A0C12"/>
    <w:rsid w:val="004A0E5D"/>
    <w:rsid w:val="004A0E6C"/>
    <w:rsid w:val="004A1051"/>
    <w:rsid w:val="004A119F"/>
    <w:rsid w:val="004A1286"/>
    <w:rsid w:val="004A13C9"/>
    <w:rsid w:val="004A147A"/>
    <w:rsid w:val="004A164B"/>
    <w:rsid w:val="004A1877"/>
    <w:rsid w:val="004A18A5"/>
    <w:rsid w:val="004A195F"/>
    <w:rsid w:val="004A1980"/>
    <w:rsid w:val="004A1B7F"/>
    <w:rsid w:val="004A1B91"/>
    <w:rsid w:val="004A1BD2"/>
    <w:rsid w:val="004A1D38"/>
    <w:rsid w:val="004A1F31"/>
    <w:rsid w:val="004A207B"/>
    <w:rsid w:val="004A21C4"/>
    <w:rsid w:val="004A2685"/>
    <w:rsid w:val="004A26CF"/>
    <w:rsid w:val="004A28B0"/>
    <w:rsid w:val="004A2B43"/>
    <w:rsid w:val="004A2C3E"/>
    <w:rsid w:val="004A2CA9"/>
    <w:rsid w:val="004A2E3C"/>
    <w:rsid w:val="004A324C"/>
    <w:rsid w:val="004A32E1"/>
    <w:rsid w:val="004A3435"/>
    <w:rsid w:val="004A34FF"/>
    <w:rsid w:val="004A3556"/>
    <w:rsid w:val="004A3626"/>
    <w:rsid w:val="004A37BC"/>
    <w:rsid w:val="004A38C1"/>
    <w:rsid w:val="004A3A29"/>
    <w:rsid w:val="004A3AA2"/>
    <w:rsid w:val="004A3B17"/>
    <w:rsid w:val="004A3F67"/>
    <w:rsid w:val="004A434B"/>
    <w:rsid w:val="004A4531"/>
    <w:rsid w:val="004A48E5"/>
    <w:rsid w:val="004A4A4F"/>
    <w:rsid w:val="004A4CC5"/>
    <w:rsid w:val="004A500A"/>
    <w:rsid w:val="004A5064"/>
    <w:rsid w:val="004A5093"/>
    <w:rsid w:val="004A5380"/>
    <w:rsid w:val="004A541A"/>
    <w:rsid w:val="004A5525"/>
    <w:rsid w:val="004A5B6E"/>
    <w:rsid w:val="004A62E5"/>
    <w:rsid w:val="004A6EA1"/>
    <w:rsid w:val="004A7064"/>
    <w:rsid w:val="004A73BC"/>
    <w:rsid w:val="004A7452"/>
    <w:rsid w:val="004A78AE"/>
    <w:rsid w:val="004A78CD"/>
    <w:rsid w:val="004A7B2F"/>
    <w:rsid w:val="004A7F4C"/>
    <w:rsid w:val="004B0449"/>
    <w:rsid w:val="004B0497"/>
    <w:rsid w:val="004B0A60"/>
    <w:rsid w:val="004B0B1D"/>
    <w:rsid w:val="004B0B46"/>
    <w:rsid w:val="004B0CBD"/>
    <w:rsid w:val="004B0CDE"/>
    <w:rsid w:val="004B0D38"/>
    <w:rsid w:val="004B1127"/>
    <w:rsid w:val="004B1191"/>
    <w:rsid w:val="004B11B6"/>
    <w:rsid w:val="004B125A"/>
    <w:rsid w:val="004B137B"/>
    <w:rsid w:val="004B157A"/>
    <w:rsid w:val="004B158E"/>
    <w:rsid w:val="004B1723"/>
    <w:rsid w:val="004B1B04"/>
    <w:rsid w:val="004B209D"/>
    <w:rsid w:val="004B229F"/>
    <w:rsid w:val="004B29DA"/>
    <w:rsid w:val="004B2C03"/>
    <w:rsid w:val="004B2C88"/>
    <w:rsid w:val="004B2D1B"/>
    <w:rsid w:val="004B2E1A"/>
    <w:rsid w:val="004B312F"/>
    <w:rsid w:val="004B31AF"/>
    <w:rsid w:val="004B326F"/>
    <w:rsid w:val="004B3469"/>
    <w:rsid w:val="004B355E"/>
    <w:rsid w:val="004B38E4"/>
    <w:rsid w:val="004B3E28"/>
    <w:rsid w:val="004B44FE"/>
    <w:rsid w:val="004B4847"/>
    <w:rsid w:val="004B4A91"/>
    <w:rsid w:val="004B4E30"/>
    <w:rsid w:val="004B4EF4"/>
    <w:rsid w:val="004B4F99"/>
    <w:rsid w:val="004B50F0"/>
    <w:rsid w:val="004B510A"/>
    <w:rsid w:val="004B5186"/>
    <w:rsid w:val="004B5D04"/>
    <w:rsid w:val="004B5D86"/>
    <w:rsid w:val="004B61D5"/>
    <w:rsid w:val="004B63B0"/>
    <w:rsid w:val="004B6662"/>
    <w:rsid w:val="004B67AB"/>
    <w:rsid w:val="004B67B5"/>
    <w:rsid w:val="004B6AEE"/>
    <w:rsid w:val="004B724D"/>
    <w:rsid w:val="004B766E"/>
    <w:rsid w:val="004B768A"/>
    <w:rsid w:val="004B7908"/>
    <w:rsid w:val="004B7943"/>
    <w:rsid w:val="004B795D"/>
    <w:rsid w:val="004B7B50"/>
    <w:rsid w:val="004B7EB5"/>
    <w:rsid w:val="004B7F42"/>
    <w:rsid w:val="004C09D6"/>
    <w:rsid w:val="004C0C07"/>
    <w:rsid w:val="004C0C61"/>
    <w:rsid w:val="004C1151"/>
    <w:rsid w:val="004C11A9"/>
    <w:rsid w:val="004C130E"/>
    <w:rsid w:val="004C1377"/>
    <w:rsid w:val="004C19DB"/>
    <w:rsid w:val="004C1B8E"/>
    <w:rsid w:val="004C1BCC"/>
    <w:rsid w:val="004C1C56"/>
    <w:rsid w:val="004C2012"/>
    <w:rsid w:val="004C2140"/>
    <w:rsid w:val="004C237B"/>
    <w:rsid w:val="004C2645"/>
    <w:rsid w:val="004C297E"/>
    <w:rsid w:val="004C2C69"/>
    <w:rsid w:val="004C3488"/>
    <w:rsid w:val="004C369A"/>
    <w:rsid w:val="004C36B6"/>
    <w:rsid w:val="004C390A"/>
    <w:rsid w:val="004C3B5C"/>
    <w:rsid w:val="004C3DED"/>
    <w:rsid w:val="004C408B"/>
    <w:rsid w:val="004C481C"/>
    <w:rsid w:val="004C489B"/>
    <w:rsid w:val="004C4BB7"/>
    <w:rsid w:val="004C4E36"/>
    <w:rsid w:val="004C4F55"/>
    <w:rsid w:val="004C50EF"/>
    <w:rsid w:val="004C50FE"/>
    <w:rsid w:val="004C5178"/>
    <w:rsid w:val="004C5522"/>
    <w:rsid w:val="004C5617"/>
    <w:rsid w:val="004C57EF"/>
    <w:rsid w:val="004C5925"/>
    <w:rsid w:val="004C5B84"/>
    <w:rsid w:val="004C5D4E"/>
    <w:rsid w:val="004C6080"/>
    <w:rsid w:val="004C686E"/>
    <w:rsid w:val="004C6965"/>
    <w:rsid w:val="004C6A58"/>
    <w:rsid w:val="004C6A7E"/>
    <w:rsid w:val="004C6E11"/>
    <w:rsid w:val="004C6F62"/>
    <w:rsid w:val="004C70BD"/>
    <w:rsid w:val="004C7610"/>
    <w:rsid w:val="004C7656"/>
    <w:rsid w:val="004C776C"/>
    <w:rsid w:val="004C7982"/>
    <w:rsid w:val="004C7B7E"/>
    <w:rsid w:val="004C7FC4"/>
    <w:rsid w:val="004D03E7"/>
    <w:rsid w:val="004D04EB"/>
    <w:rsid w:val="004D0581"/>
    <w:rsid w:val="004D0611"/>
    <w:rsid w:val="004D06B2"/>
    <w:rsid w:val="004D09AA"/>
    <w:rsid w:val="004D0B61"/>
    <w:rsid w:val="004D0EDC"/>
    <w:rsid w:val="004D143C"/>
    <w:rsid w:val="004D14EE"/>
    <w:rsid w:val="004D15E4"/>
    <w:rsid w:val="004D1805"/>
    <w:rsid w:val="004D1B51"/>
    <w:rsid w:val="004D1D8C"/>
    <w:rsid w:val="004D208D"/>
    <w:rsid w:val="004D2148"/>
    <w:rsid w:val="004D21F1"/>
    <w:rsid w:val="004D220E"/>
    <w:rsid w:val="004D2242"/>
    <w:rsid w:val="004D23A4"/>
    <w:rsid w:val="004D240F"/>
    <w:rsid w:val="004D2677"/>
    <w:rsid w:val="004D27A2"/>
    <w:rsid w:val="004D28F2"/>
    <w:rsid w:val="004D2959"/>
    <w:rsid w:val="004D29A1"/>
    <w:rsid w:val="004D2CCC"/>
    <w:rsid w:val="004D2DD2"/>
    <w:rsid w:val="004D3107"/>
    <w:rsid w:val="004D33F3"/>
    <w:rsid w:val="004D340E"/>
    <w:rsid w:val="004D3501"/>
    <w:rsid w:val="004D38BB"/>
    <w:rsid w:val="004D3B3E"/>
    <w:rsid w:val="004D3C97"/>
    <w:rsid w:val="004D3D16"/>
    <w:rsid w:val="004D3DC9"/>
    <w:rsid w:val="004D3F56"/>
    <w:rsid w:val="004D3FBF"/>
    <w:rsid w:val="004D41F9"/>
    <w:rsid w:val="004D464F"/>
    <w:rsid w:val="004D46B8"/>
    <w:rsid w:val="004D497C"/>
    <w:rsid w:val="004D4ABF"/>
    <w:rsid w:val="004D52B1"/>
    <w:rsid w:val="004D5984"/>
    <w:rsid w:val="004D5A5F"/>
    <w:rsid w:val="004D5AAE"/>
    <w:rsid w:val="004D5B94"/>
    <w:rsid w:val="004D5C65"/>
    <w:rsid w:val="004D5DFD"/>
    <w:rsid w:val="004D5E96"/>
    <w:rsid w:val="004D602E"/>
    <w:rsid w:val="004D60E5"/>
    <w:rsid w:val="004D635C"/>
    <w:rsid w:val="004D6991"/>
    <w:rsid w:val="004D6AE9"/>
    <w:rsid w:val="004D6BA4"/>
    <w:rsid w:val="004D6FBA"/>
    <w:rsid w:val="004D733B"/>
    <w:rsid w:val="004D77B6"/>
    <w:rsid w:val="004D7BA8"/>
    <w:rsid w:val="004D7F27"/>
    <w:rsid w:val="004E02EC"/>
    <w:rsid w:val="004E0304"/>
    <w:rsid w:val="004E04CB"/>
    <w:rsid w:val="004E05EA"/>
    <w:rsid w:val="004E0AC4"/>
    <w:rsid w:val="004E0AFC"/>
    <w:rsid w:val="004E10BC"/>
    <w:rsid w:val="004E11AD"/>
    <w:rsid w:val="004E1493"/>
    <w:rsid w:val="004E1515"/>
    <w:rsid w:val="004E1751"/>
    <w:rsid w:val="004E17F9"/>
    <w:rsid w:val="004E1A44"/>
    <w:rsid w:val="004E1B5A"/>
    <w:rsid w:val="004E1E3E"/>
    <w:rsid w:val="004E237A"/>
    <w:rsid w:val="004E25B3"/>
    <w:rsid w:val="004E2B4C"/>
    <w:rsid w:val="004E2DC8"/>
    <w:rsid w:val="004E2EEC"/>
    <w:rsid w:val="004E34D4"/>
    <w:rsid w:val="004E376F"/>
    <w:rsid w:val="004E3A0B"/>
    <w:rsid w:val="004E3EF9"/>
    <w:rsid w:val="004E3F25"/>
    <w:rsid w:val="004E4393"/>
    <w:rsid w:val="004E43E5"/>
    <w:rsid w:val="004E4A67"/>
    <w:rsid w:val="004E4A8D"/>
    <w:rsid w:val="004E4E98"/>
    <w:rsid w:val="004E550D"/>
    <w:rsid w:val="004E588A"/>
    <w:rsid w:val="004E58F3"/>
    <w:rsid w:val="004E5902"/>
    <w:rsid w:val="004E5B19"/>
    <w:rsid w:val="004E5C5F"/>
    <w:rsid w:val="004E5D64"/>
    <w:rsid w:val="004E5DBB"/>
    <w:rsid w:val="004E60BC"/>
    <w:rsid w:val="004E686C"/>
    <w:rsid w:val="004E6F83"/>
    <w:rsid w:val="004E70C7"/>
    <w:rsid w:val="004E72D3"/>
    <w:rsid w:val="004E76BB"/>
    <w:rsid w:val="004E7879"/>
    <w:rsid w:val="004E78C1"/>
    <w:rsid w:val="004E7A6A"/>
    <w:rsid w:val="004E7EB6"/>
    <w:rsid w:val="004E7F7A"/>
    <w:rsid w:val="004F01EE"/>
    <w:rsid w:val="004F02D3"/>
    <w:rsid w:val="004F0454"/>
    <w:rsid w:val="004F04C4"/>
    <w:rsid w:val="004F08A7"/>
    <w:rsid w:val="004F0B0A"/>
    <w:rsid w:val="004F10A7"/>
    <w:rsid w:val="004F1118"/>
    <w:rsid w:val="004F1351"/>
    <w:rsid w:val="004F1514"/>
    <w:rsid w:val="004F15EE"/>
    <w:rsid w:val="004F1650"/>
    <w:rsid w:val="004F168B"/>
    <w:rsid w:val="004F1701"/>
    <w:rsid w:val="004F188E"/>
    <w:rsid w:val="004F190D"/>
    <w:rsid w:val="004F1BBC"/>
    <w:rsid w:val="004F1C73"/>
    <w:rsid w:val="004F1D5E"/>
    <w:rsid w:val="004F1DEA"/>
    <w:rsid w:val="004F201D"/>
    <w:rsid w:val="004F21A6"/>
    <w:rsid w:val="004F2354"/>
    <w:rsid w:val="004F23D7"/>
    <w:rsid w:val="004F25E8"/>
    <w:rsid w:val="004F2787"/>
    <w:rsid w:val="004F2CCD"/>
    <w:rsid w:val="004F2DA4"/>
    <w:rsid w:val="004F2FB5"/>
    <w:rsid w:val="004F367D"/>
    <w:rsid w:val="004F400C"/>
    <w:rsid w:val="004F40F7"/>
    <w:rsid w:val="004F418F"/>
    <w:rsid w:val="004F423B"/>
    <w:rsid w:val="004F4593"/>
    <w:rsid w:val="004F465D"/>
    <w:rsid w:val="004F4E46"/>
    <w:rsid w:val="004F532B"/>
    <w:rsid w:val="004F5331"/>
    <w:rsid w:val="004F58DA"/>
    <w:rsid w:val="004F5AC8"/>
    <w:rsid w:val="004F5B0D"/>
    <w:rsid w:val="004F5CA0"/>
    <w:rsid w:val="004F5E03"/>
    <w:rsid w:val="004F6757"/>
    <w:rsid w:val="004F6868"/>
    <w:rsid w:val="004F6996"/>
    <w:rsid w:val="004F6D33"/>
    <w:rsid w:val="004F70CD"/>
    <w:rsid w:val="004F7393"/>
    <w:rsid w:val="004F75F3"/>
    <w:rsid w:val="004F7606"/>
    <w:rsid w:val="004F7689"/>
    <w:rsid w:val="004F7A74"/>
    <w:rsid w:val="004F7A8E"/>
    <w:rsid w:val="004F7A9A"/>
    <w:rsid w:val="004F7B4F"/>
    <w:rsid w:val="00500000"/>
    <w:rsid w:val="00500383"/>
    <w:rsid w:val="00500395"/>
    <w:rsid w:val="00500640"/>
    <w:rsid w:val="005008AC"/>
    <w:rsid w:val="00500C51"/>
    <w:rsid w:val="00500DBB"/>
    <w:rsid w:val="00500DE0"/>
    <w:rsid w:val="00500E2A"/>
    <w:rsid w:val="00501077"/>
    <w:rsid w:val="005017BE"/>
    <w:rsid w:val="005019EA"/>
    <w:rsid w:val="00501BC0"/>
    <w:rsid w:val="00501F04"/>
    <w:rsid w:val="0050231A"/>
    <w:rsid w:val="0050238A"/>
    <w:rsid w:val="005024AB"/>
    <w:rsid w:val="0050266F"/>
    <w:rsid w:val="005026E4"/>
    <w:rsid w:val="00502B23"/>
    <w:rsid w:val="00502B73"/>
    <w:rsid w:val="00502BD3"/>
    <w:rsid w:val="00502F0F"/>
    <w:rsid w:val="00502FBD"/>
    <w:rsid w:val="00503264"/>
    <w:rsid w:val="00503313"/>
    <w:rsid w:val="0050353E"/>
    <w:rsid w:val="00503666"/>
    <w:rsid w:val="00503C66"/>
    <w:rsid w:val="00503D11"/>
    <w:rsid w:val="00503FF8"/>
    <w:rsid w:val="005040BE"/>
    <w:rsid w:val="0050430B"/>
    <w:rsid w:val="0050436A"/>
    <w:rsid w:val="0050438E"/>
    <w:rsid w:val="005043AE"/>
    <w:rsid w:val="005047BF"/>
    <w:rsid w:val="005053F2"/>
    <w:rsid w:val="005055CF"/>
    <w:rsid w:val="00505664"/>
    <w:rsid w:val="005056B0"/>
    <w:rsid w:val="005058BA"/>
    <w:rsid w:val="00505AD7"/>
    <w:rsid w:val="00505B2A"/>
    <w:rsid w:val="00505B42"/>
    <w:rsid w:val="00505D8D"/>
    <w:rsid w:val="005060DB"/>
    <w:rsid w:val="005061BA"/>
    <w:rsid w:val="00506229"/>
    <w:rsid w:val="00506355"/>
    <w:rsid w:val="00506458"/>
    <w:rsid w:val="0050645B"/>
    <w:rsid w:val="005065CA"/>
    <w:rsid w:val="0050672A"/>
    <w:rsid w:val="00506734"/>
    <w:rsid w:val="005067B4"/>
    <w:rsid w:val="00506817"/>
    <w:rsid w:val="0050785D"/>
    <w:rsid w:val="005078B5"/>
    <w:rsid w:val="00507C70"/>
    <w:rsid w:val="00507D13"/>
    <w:rsid w:val="00507D42"/>
    <w:rsid w:val="00507F83"/>
    <w:rsid w:val="00507FA8"/>
    <w:rsid w:val="0051000D"/>
    <w:rsid w:val="005100D4"/>
    <w:rsid w:val="005102CA"/>
    <w:rsid w:val="005103E1"/>
    <w:rsid w:val="00510882"/>
    <w:rsid w:val="00510C04"/>
    <w:rsid w:val="00510DEA"/>
    <w:rsid w:val="00511077"/>
    <w:rsid w:val="005110A0"/>
    <w:rsid w:val="005112AA"/>
    <w:rsid w:val="0051135A"/>
    <w:rsid w:val="0051140A"/>
    <w:rsid w:val="005116C4"/>
    <w:rsid w:val="005117D7"/>
    <w:rsid w:val="00511B0A"/>
    <w:rsid w:val="00511D45"/>
    <w:rsid w:val="00511FA9"/>
    <w:rsid w:val="005125A4"/>
    <w:rsid w:val="005127E7"/>
    <w:rsid w:val="00512870"/>
    <w:rsid w:val="0051294F"/>
    <w:rsid w:val="00512B64"/>
    <w:rsid w:val="00512D9D"/>
    <w:rsid w:val="00512DE6"/>
    <w:rsid w:val="00512F7B"/>
    <w:rsid w:val="00512F94"/>
    <w:rsid w:val="005131AA"/>
    <w:rsid w:val="00513373"/>
    <w:rsid w:val="00513660"/>
    <w:rsid w:val="0051366C"/>
    <w:rsid w:val="00513A2B"/>
    <w:rsid w:val="00513D60"/>
    <w:rsid w:val="00513E20"/>
    <w:rsid w:val="00513F86"/>
    <w:rsid w:val="00514DB0"/>
    <w:rsid w:val="00514E72"/>
    <w:rsid w:val="00514E94"/>
    <w:rsid w:val="00515286"/>
    <w:rsid w:val="00515601"/>
    <w:rsid w:val="00515905"/>
    <w:rsid w:val="00515997"/>
    <w:rsid w:val="00515E83"/>
    <w:rsid w:val="00515E96"/>
    <w:rsid w:val="0051632C"/>
    <w:rsid w:val="005168CB"/>
    <w:rsid w:val="00516B3E"/>
    <w:rsid w:val="00516D2B"/>
    <w:rsid w:val="0051713B"/>
    <w:rsid w:val="005171CA"/>
    <w:rsid w:val="00517718"/>
    <w:rsid w:val="00517995"/>
    <w:rsid w:val="00520110"/>
    <w:rsid w:val="00520290"/>
    <w:rsid w:val="0052040A"/>
    <w:rsid w:val="005204A6"/>
    <w:rsid w:val="005205BC"/>
    <w:rsid w:val="0052064A"/>
    <w:rsid w:val="00520812"/>
    <w:rsid w:val="00520D98"/>
    <w:rsid w:val="00520DA3"/>
    <w:rsid w:val="00520E17"/>
    <w:rsid w:val="00520F4E"/>
    <w:rsid w:val="00520FE4"/>
    <w:rsid w:val="00521066"/>
    <w:rsid w:val="005210F1"/>
    <w:rsid w:val="005210FB"/>
    <w:rsid w:val="00521221"/>
    <w:rsid w:val="00521A3F"/>
    <w:rsid w:val="00521A68"/>
    <w:rsid w:val="00521A74"/>
    <w:rsid w:val="00521A89"/>
    <w:rsid w:val="005221DF"/>
    <w:rsid w:val="005222A5"/>
    <w:rsid w:val="00522645"/>
    <w:rsid w:val="005227CA"/>
    <w:rsid w:val="00522B6D"/>
    <w:rsid w:val="00523016"/>
    <w:rsid w:val="005232F5"/>
    <w:rsid w:val="0052359B"/>
    <w:rsid w:val="005236CC"/>
    <w:rsid w:val="00523A30"/>
    <w:rsid w:val="00523A4B"/>
    <w:rsid w:val="00523B22"/>
    <w:rsid w:val="00523C12"/>
    <w:rsid w:val="00524095"/>
    <w:rsid w:val="00524123"/>
    <w:rsid w:val="00524358"/>
    <w:rsid w:val="0052458C"/>
    <w:rsid w:val="005247F2"/>
    <w:rsid w:val="00524A20"/>
    <w:rsid w:val="00524D24"/>
    <w:rsid w:val="005250C9"/>
    <w:rsid w:val="005256C6"/>
    <w:rsid w:val="00525704"/>
    <w:rsid w:val="0052578E"/>
    <w:rsid w:val="0052590A"/>
    <w:rsid w:val="0052595C"/>
    <w:rsid w:val="00525C03"/>
    <w:rsid w:val="00525D1E"/>
    <w:rsid w:val="00525F9D"/>
    <w:rsid w:val="00526320"/>
    <w:rsid w:val="00526435"/>
    <w:rsid w:val="00526647"/>
    <w:rsid w:val="00526651"/>
    <w:rsid w:val="005266D4"/>
    <w:rsid w:val="0052679B"/>
    <w:rsid w:val="005267A6"/>
    <w:rsid w:val="005268BE"/>
    <w:rsid w:val="005268FC"/>
    <w:rsid w:val="00526D32"/>
    <w:rsid w:val="00526E93"/>
    <w:rsid w:val="00526FB6"/>
    <w:rsid w:val="00527358"/>
    <w:rsid w:val="0052739F"/>
    <w:rsid w:val="005273E1"/>
    <w:rsid w:val="005279C0"/>
    <w:rsid w:val="00527A0C"/>
    <w:rsid w:val="00527A56"/>
    <w:rsid w:val="00527D92"/>
    <w:rsid w:val="0053031D"/>
    <w:rsid w:val="00530382"/>
    <w:rsid w:val="0053039D"/>
    <w:rsid w:val="005305BD"/>
    <w:rsid w:val="005309DC"/>
    <w:rsid w:val="00530FF7"/>
    <w:rsid w:val="00531447"/>
    <w:rsid w:val="005314D7"/>
    <w:rsid w:val="0053183A"/>
    <w:rsid w:val="005318DE"/>
    <w:rsid w:val="00531D67"/>
    <w:rsid w:val="00531DF4"/>
    <w:rsid w:val="00532456"/>
    <w:rsid w:val="005328C2"/>
    <w:rsid w:val="00532DEE"/>
    <w:rsid w:val="00533012"/>
    <w:rsid w:val="00533069"/>
    <w:rsid w:val="00533098"/>
    <w:rsid w:val="0053320F"/>
    <w:rsid w:val="0053375E"/>
    <w:rsid w:val="005338C9"/>
    <w:rsid w:val="005340C6"/>
    <w:rsid w:val="005343AE"/>
    <w:rsid w:val="00534512"/>
    <w:rsid w:val="005347DA"/>
    <w:rsid w:val="00534B68"/>
    <w:rsid w:val="00534B6F"/>
    <w:rsid w:val="00534D4E"/>
    <w:rsid w:val="00534D84"/>
    <w:rsid w:val="00534DAF"/>
    <w:rsid w:val="00534F43"/>
    <w:rsid w:val="00535119"/>
    <w:rsid w:val="0053519D"/>
    <w:rsid w:val="0053520B"/>
    <w:rsid w:val="00535299"/>
    <w:rsid w:val="00535329"/>
    <w:rsid w:val="00535431"/>
    <w:rsid w:val="005356B3"/>
    <w:rsid w:val="00535876"/>
    <w:rsid w:val="00535903"/>
    <w:rsid w:val="00535C68"/>
    <w:rsid w:val="00535C8A"/>
    <w:rsid w:val="00535CC9"/>
    <w:rsid w:val="00535DD7"/>
    <w:rsid w:val="00535EFA"/>
    <w:rsid w:val="005360F8"/>
    <w:rsid w:val="0053617D"/>
    <w:rsid w:val="00536333"/>
    <w:rsid w:val="005368C6"/>
    <w:rsid w:val="005368D5"/>
    <w:rsid w:val="0053699D"/>
    <w:rsid w:val="005369BA"/>
    <w:rsid w:val="00536AB2"/>
    <w:rsid w:val="0053722F"/>
    <w:rsid w:val="00537488"/>
    <w:rsid w:val="0053756A"/>
    <w:rsid w:val="005377D3"/>
    <w:rsid w:val="00537A5D"/>
    <w:rsid w:val="00537C6E"/>
    <w:rsid w:val="00537E66"/>
    <w:rsid w:val="00537EEB"/>
    <w:rsid w:val="00537EFD"/>
    <w:rsid w:val="005400CB"/>
    <w:rsid w:val="005402D2"/>
    <w:rsid w:val="00540388"/>
    <w:rsid w:val="0054064A"/>
    <w:rsid w:val="00540730"/>
    <w:rsid w:val="00540768"/>
    <w:rsid w:val="0054085B"/>
    <w:rsid w:val="00540B11"/>
    <w:rsid w:val="00540D16"/>
    <w:rsid w:val="00540E78"/>
    <w:rsid w:val="00541366"/>
    <w:rsid w:val="005413D9"/>
    <w:rsid w:val="00541558"/>
    <w:rsid w:val="005416E9"/>
    <w:rsid w:val="00541750"/>
    <w:rsid w:val="00541F17"/>
    <w:rsid w:val="0054213B"/>
    <w:rsid w:val="00542373"/>
    <w:rsid w:val="0054292F"/>
    <w:rsid w:val="00542988"/>
    <w:rsid w:val="00542A35"/>
    <w:rsid w:val="00542B9C"/>
    <w:rsid w:val="00542C29"/>
    <w:rsid w:val="00542C4D"/>
    <w:rsid w:val="00542FB8"/>
    <w:rsid w:val="005430AF"/>
    <w:rsid w:val="00543297"/>
    <w:rsid w:val="00543349"/>
    <w:rsid w:val="005435C9"/>
    <w:rsid w:val="005435D4"/>
    <w:rsid w:val="005436B3"/>
    <w:rsid w:val="005438B9"/>
    <w:rsid w:val="0054392D"/>
    <w:rsid w:val="005439D8"/>
    <w:rsid w:val="00543A2D"/>
    <w:rsid w:val="00543F01"/>
    <w:rsid w:val="005440C2"/>
    <w:rsid w:val="0054457C"/>
    <w:rsid w:val="00544A22"/>
    <w:rsid w:val="00544C6B"/>
    <w:rsid w:val="00544C8E"/>
    <w:rsid w:val="00544D3A"/>
    <w:rsid w:val="00544DB0"/>
    <w:rsid w:val="00544E14"/>
    <w:rsid w:val="00544E46"/>
    <w:rsid w:val="00544E50"/>
    <w:rsid w:val="00544F05"/>
    <w:rsid w:val="00545290"/>
    <w:rsid w:val="0054530E"/>
    <w:rsid w:val="005453A7"/>
    <w:rsid w:val="005454A4"/>
    <w:rsid w:val="005454DB"/>
    <w:rsid w:val="005455A9"/>
    <w:rsid w:val="00545633"/>
    <w:rsid w:val="00545951"/>
    <w:rsid w:val="0054595F"/>
    <w:rsid w:val="00545CA7"/>
    <w:rsid w:val="00545ED6"/>
    <w:rsid w:val="00545F6B"/>
    <w:rsid w:val="00546091"/>
    <w:rsid w:val="005461B5"/>
    <w:rsid w:val="00546229"/>
    <w:rsid w:val="00546281"/>
    <w:rsid w:val="005462F2"/>
    <w:rsid w:val="0054638F"/>
    <w:rsid w:val="0054662B"/>
    <w:rsid w:val="005469DD"/>
    <w:rsid w:val="00546AFD"/>
    <w:rsid w:val="00546B9D"/>
    <w:rsid w:val="00546C64"/>
    <w:rsid w:val="00547234"/>
    <w:rsid w:val="005472A1"/>
    <w:rsid w:val="00547364"/>
    <w:rsid w:val="005473A2"/>
    <w:rsid w:val="005474A1"/>
    <w:rsid w:val="00547602"/>
    <w:rsid w:val="00547AEC"/>
    <w:rsid w:val="00547B71"/>
    <w:rsid w:val="00547C49"/>
    <w:rsid w:val="00547E02"/>
    <w:rsid w:val="00547E9C"/>
    <w:rsid w:val="00547F56"/>
    <w:rsid w:val="005501FC"/>
    <w:rsid w:val="00550251"/>
    <w:rsid w:val="005502F1"/>
    <w:rsid w:val="005507FA"/>
    <w:rsid w:val="00550AB6"/>
    <w:rsid w:val="00550C06"/>
    <w:rsid w:val="00550D27"/>
    <w:rsid w:val="00550D84"/>
    <w:rsid w:val="0055109C"/>
    <w:rsid w:val="005512A9"/>
    <w:rsid w:val="005513AC"/>
    <w:rsid w:val="005516B0"/>
    <w:rsid w:val="00551872"/>
    <w:rsid w:val="00551ACF"/>
    <w:rsid w:val="00551C27"/>
    <w:rsid w:val="00551D60"/>
    <w:rsid w:val="00551DF0"/>
    <w:rsid w:val="00551EC8"/>
    <w:rsid w:val="00552596"/>
    <w:rsid w:val="005525D6"/>
    <w:rsid w:val="00552837"/>
    <w:rsid w:val="005528E6"/>
    <w:rsid w:val="00552990"/>
    <w:rsid w:val="00552D4C"/>
    <w:rsid w:val="00553042"/>
    <w:rsid w:val="0055309C"/>
    <w:rsid w:val="00553276"/>
    <w:rsid w:val="00553372"/>
    <w:rsid w:val="0055348F"/>
    <w:rsid w:val="00553658"/>
    <w:rsid w:val="005536D5"/>
    <w:rsid w:val="00553854"/>
    <w:rsid w:val="005538AD"/>
    <w:rsid w:val="005539C6"/>
    <w:rsid w:val="00553A9C"/>
    <w:rsid w:val="00553AEE"/>
    <w:rsid w:val="00553C59"/>
    <w:rsid w:val="00553D81"/>
    <w:rsid w:val="00553E63"/>
    <w:rsid w:val="0055404D"/>
    <w:rsid w:val="00554856"/>
    <w:rsid w:val="00554BDF"/>
    <w:rsid w:val="00554C89"/>
    <w:rsid w:val="00554D39"/>
    <w:rsid w:val="00555149"/>
    <w:rsid w:val="00555317"/>
    <w:rsid w:val="0055553E"/>
    <w:rsid w:val="005558E3"/>
    <w:rsid w:val="00555AF3"/>
    <w:rsid w:val="00555B6B"/>
    <w:rsid w:val="0055603F"/>
    <w:rsid w:val="005562B3"/>
    <w:rsid w:val="00556475"/>
    <w:rsid w:val="005565B1"/>
    <w:rsid w:val="00556AFC"/>
    <w:rsid w:val="00557001"/>
    <w:rsid w:val="00557057"/>
    <w:rsid w:val="00557085"/>
    <w:rsid w:val="0055741E"/>
    <w:rsid w:val="0055742F"/>
    <w:rsid w:val="005578DA"/>
    <w:rsid w:val="0055795D"/>
    <w:rsid w:val="00557AE5"/>
    <w:rsid w:val="005603B2"/>
    <w:rsid w:val="00560551"/>
    <w:rsid w:val="00560735"/>
    <w:rsid w:val="005608B0"/>
    <w:rsid w:val="00560C9F"/>
    <w:rsid w:val="00560CFE"/>
    <w:rsid w:val="00560E02"/>
    <w:rsid w:val="00561147"/>
    <w:rsid w:val="00561181"/>
    <w:rsid w:val="005612CB"/>
    <w:rsid w:val="00561331"/>
    <w:rsid w:val="0056143C"/>
    <w:rsid w:val="00561641"/>
    <w:rsid w:val="00561790"/>
    <w:rsid w:val="00561986"/>
    <w:rsid w:val="00561B42"/>
    <w:rsid w:val="00561BA4"/>
    <w:rsid w:val="00562001"/>
    <w:rsid w:val="0056219F"/>
    <w:rsid w:val="005621B2"/>
    <w:rsid w:val="00562510"/>
    <w:rsid w:val="0056256D"/>
    <w:rsid w:val="0056264D"/>
    <w:rsid w:val="005629FB"/>
    <w:rsid w:val="00562F57"/>
    <w:rsid w:val="00563787"/>
    <w:rsid w:val="00563DE0"/>
    <w:rsid w:val="00563DE8"/>
    <w:rsid w:val="00563ECF"/>
    <w:rsid w:val="005640AF"/>
    <w:rsid w:val="0056443E"/>
    <w:rsid w:val="005647F7"/>
    <w:rsid w:val="0056480A"/>
    <w:rsid w:val="005648B1"/>
    <w:rsid w:val="00564A41"/>
    <w:rsid w:val="00564C6B"/>
    <w:rsid w:val="00564C6C"/>
    <w:rsid w:val="00564CBF"/>
    <w:rsid w:val="00564E41"/>
    <w:rsid w:val="005653FE"/>
    <w:rsid w:val="005654E8"/>
    <w:rsid w:val="0056566F"/>
    <w:rsid w:val="00565B6D"/>
    <w:rsid w:val="00565D46"/>
    <w:rsid w:val="00565DC0"/>
    <w:rsid w:val="00565DDE"/>
    <w:rsid w:val="00565E18"/>
    <w:rsid w:val="00566024"/>
    <w:rsid w:val="00566078"/>
    <w:rsid w:val="0056618F"/>
    <w:rsid w:val="0056637C"/>
    <w:rsid w:val="00566523"/>
    <w:rsid w:val="0056662E"/>
    <w:rsid w:val="00566C66"/>
    <w:rsid w:val="00566FB4"/>
    <w:rsid w:val="00567049"/>
    <w:rsid w:val="0056708C"/>
    <w:rsid w:val="00567320"/>
    <w:rsid w:val="005677C6"/>
    <w:rsid w:val="0056793B"/>
    <w:rsid w:val="005700FE"/>
    <w:rsid w:val="005706C4"/>
    <w:rsid w:val="0057091D"/>
    <w:rsid w:val="00570AF7"/>
    <w:rsid w:val="00570EA0"/>
    <w:rsid w:val="0057129E"/>
    <w:rsid w:val="005712FB"/>
    <w:rsid w:val="0057131F"/>
    <w:rsid w:val="0057143D"/>
    <w:rsid w:val="00571541"/>
    <w:rsid w:val="005715B9"/>
    <w:rsid w:val="005715F8"/>
    <w:rsid w:val="00571772"/>
    <w:rsid w:val="00571821"/>
    <w:rsid w:val="00571B8A"/>
    <w:rsid w:val="00572131"/>
    <w:rsid w:val="00572204"/>
    <w:rsid w:val="00572244"/>
    <w:rsid w:val="00572470"/>
    <w:rsid w:val="00572485"/>
    <w:rsid w:val="005729FD"/>
    <w:rsid w:val="00572D69"/>
    <w:rsid w:val="005730D0"/>
    <w:rsid w:val="00573265"/>
    <w:rsid w:val="00573494"/>
    <w:rsid w:val="005734F5"/>
    <w:rsid w:val="005738A0"/>
    <w:rsid w:val="0057397B"/>
    <w:rsid w:val="00573EEC"/>
    <w:rsid w:val="00574208"/>
    <w:rsid w:val="00574337"/>
    <w:rsid w:val="005743F5"/>
    <w:rsid w:val="00574438"/>
    <w:rsid w:val="00574AD6"/>
    <w:rsid w:val="00574B8A"/>
    <w:rsid w:val="00574C09"/>
    <w:rsid w:val="0057513E"/>
    <w:rsid w:val="0057549C"/>
    <w:rsid w:val="00575751"/>
    <w:rsid w:val="00575BA9"/>
    <w:rsid w:val="00575D07"/>
    <w:rsid w:val="00575D38"/>
    <w:rsid w:val="00575EC4"/>
    <w:rsid w:val="00575FC4"/>
    <w:rsid w:val="00576359"/>
    <w:rsid w:val="005764BA"/>
    <w:rsid w:val="0057654A"/>
    <w:rsid w:val="00576881"/>
    <w:rsid w:val="00576992"/>
    <w:rsid w:val="0057729F"/>
    <w:rsid w:val="005773BF"/>
    <w:rsid w:val="00577998"/>
    <w:rsid w:val="00577B08"/>
    <w:rsid w:val="00577C31"/>
    <w:rsid w:val="00577C8E"/>
    <w:rsid w:val="00580097"/>
    <w:rsid w:val="005800E7"/>
    <w:rsid w:val="005807F0"/>
    <w:rsid w:val="005809AD"/>
    <w:rsid w:val="00580B94"/>
    <w:rsid w:val="00580C33"/>
    <w:rsid w:val="00580DB6"/>
    <w:rsid w:val="00580E7B"/>
    <w:rsid w:val="00581058"/>
    <w:rsid w:val="005813FC"/>
    <w:rsid w:val="00581627"/>
    <w:rsid w:val="00581BED"/>
    <w:rsid w:val="00581CBE"/>
    <w:rsid w:val="00581F85"/>
    <w:rsid w:val="005820D8"/>
    <w:rsid w:val="005821EC"/>
    <w:rsid w:val="00582804"/>
    <w:rsid w:val="005828E0"/>
    <w:rsid w:val="00582AA2"/>
    <w:rsid w:val="0058311C"/>
    <w:rsid w:val="0058321D"/>
    <w:rsid w:val="005835EB"/>
    <w:rsid w:val="00583874"/>
    <w:rsid w:val="00583904"/>
    <w:rsid w:val="00583DC4"/>
    <w:rsid w:val="005842E5"/>
    <w:rsid w:val="00584465"/>
    <w:rsid w:val="00584AB9"/>
    <w:rsid w:val="00584BBD"/>
    <w:rsid w:val="00584C8D"/>
    <w:rsid w:val="00584DBB"/>
    <w:rsid w:val="00585512"/>
    <w:rsid w:val="0058576E"/>
    <w:rsid w:val="005858FC"/>
    <w:rsid w:val="005859F9"/>
    <w:rsid w:val="00585F5F"/>
    <w:rsid w:val="00586082"/>
    <w:rsid w:val="00586549"/>
    <w:rsid w:val="00586B04"/>
    <w:rsid w:val="00586B60"/>
    <w:rsid w:val="00586C69"/>
    <w:rsid w:val="00586D72"/>
    <w:rsid w:val="00586E9E"/>
    <w:rsid w:val="00586ED0"/>
    <w:rsid w:val="00587192"/>
    <w:rsid w:val="005871B2"/>
    <w:rsid w:val="0058742A"/>
    <w:rsid w:val="005878C7"/>
    <w:rsid w:val="00587A09"/>
    <w:rsid w:val="00587A7F"/>
    <w:rsid w:val="00587B80"/>
    <w:rsid w:val="00587BA2"/>
    <w:rsid w:val="00590012"/>
    <w:rsid w:val="00590110"/>
    <w:rsid w:val="00590715"/>
    <w:rsid w:val="00590C07"/>
    <w:rsid w:val="00590D6A"/>
    <w:rsid w:val="00591390"/>
    <w:rsid w:val="005913E3"/>
    <w:rsid w:val="00591559"/>
    <w:rsid w:val="00591709"/>
    <w:rsid w:val="005918E6"/>
    <w:rsid w:val="00591B70"/>
    <w:rsid w:val="00591C93"/>
    <w:rsid w:val="00591CA7"/>
    <w:rsid w:val="00591D20"/>
    <w:rsid w:val="00591D44"/>
    <w:rsid w:val="005920A4"/>
    <w:rsid w:val="005922EF"/>
    <w:rsid w:val="00592620"/>
    <w:rsid w:val="005926FB"/>
    <w:rsid w:val="00592981"/>
    <w:rsid w:val="00592C3F"/>
    <w:rsid w:val="00592E06"/>
    <w:rsid w:val="00593295"/>
    <w:rsid w:val="00593409"/>
    <w:rsid w:val="0059343B"/>
    <w:rsid w:val="005936E7"/>
    <w:rsid w:val="00593D05"/>
    <w:rsid w:val="005940AF"/>
    <w:rsid w:val="005942EB"/>
    <w:rsid w:val="005946C8"/>
    <w:rsid w:val="005946FB"/>
    <w:rsid w:val="0059494D"/>
    <w:rsid w:val="00594D8D"/>
    <w:rsid w:val="00594D95"/>
    <w:rsid w:val="00594D9D"/>
    <w:rsid w:val="00594F42"/>
    <w:rsid w:val="00594F74"/>
    <w:rsid w:val="00594F93"/>
    <w:rsid w:val="005951B2"/>
    <w:rsid w:val="005951E0"/>
    <w:rsid w:val="00595787"/>
    <w:rsid w:val="00595975"/>
    <w:rsid w:val="00595B5E"/>
    <w:rsid w:val="00596114"/>
    <w:rsid w:val="00596212"/>
    <w:rsid w:val="005964B6"/>
    <w:rsid w:val="00596504"/>
    <w:rsid w:val="0059677C"/>
    <w:rsid w:val="00596D60"/>
    <w:rsid w:val="00596F1D"/>
    <w:rsid w:val="005971AE"/>
    <w:rsid w:val="00597515"/>
    <w:rsid w:val="00597605"/>
    <w:rsid w:val="00597792"/>
    <w:rsid w:val="005978A0"/>
    <w:rsid w:val="0059798C"/>
    <w:rsid w:val="00597B07"/>
    <w:rsid w:val="00597CA6"/>
    <w:rsid w:val="005A0209"/>
    <w:rsid w:val="005A0254"/>
    <w:rsid w:val="005A0953"/>
    <w:rsid w:val="005A0C13"/>
    <w:rsid w:val="005A112F"/>
    <w:rsid w:val="005A162F"/>
    <w:rsid w:val="005A18BD"/>
    <w:rsid w:val="005A1B12"/>
    <w:rsid w:val="005A1DD6"/>
    <w:rsid w:val="005A1EDC"/>
    <w:rsid w:val="005A200D"/>
    <w:rsid w:val="005A201A"/>
    <w:rsid w:val="005A2115"/>
    <w:rsid w:val="005A2159"/>
    <w:rsid w:val="005A21C8"/>
    <w:rsid w:val="005A26D4"/>
    <w:rsid w:val="005A289E"/>
    <w:rsid w:val="005A2BFC"/>
    <w:rsid w:val="005A2CEC"/>
    <w:rsid w:val="005A2DF2"/>
    <w:rsid w:val="005A3077"/>
    <w:rsid w:val="005A30C7"/>
    <w:rsid w:val="005A3103"/>
    <w:rsid w:val="005A3215"/>
    <w:rsid w:val="005A32D9"/>
    <w:rsid w:val="005A3478"/>
    <w:rsid w:val="005A35FD"/>
    <w:rsid w:val="005A36AD"/>
    <w:rsid w:val="005A3864"/>
    <w:rsid w:val="005A39CD"/>
    <w:rsid w:val="005A3A55"/>
    <w:rsid w:val="005A3A5D"/>
    <w:rsid w:val="005A3AED"/>
    <w:rsid w:val="005A3BE5"/>
    <w:rsid w:val="005A3E17"/>
    <w:rsid w:val="005A402A"/>
    <w:rsid w:val="005A4120"/>
    <w:rsid w:val="005A45A4"/>
    <w:rsid w:val="005A4642"/>
    <w:rsid w:val="005A46C3"/>
    <w:rsid w:val="005A4A04"/>
    <w:rsid w:val="005A4C57"/>
    <w:rsid w:val="005A4FFB"/>
    <w:rsid w:val="005A536F"/>
    <w:rsid w:val="005A598C"/>
    <w:rsid w:val="005A5C73"/>
    <w:rsid w:val="005A5D11"/>
    <w:rsid w:val="005A5E69"/>
    <w:rsid w:val="005A5E91"/>
    <w:rsid w:val="005A6066"/>
    <w:rsid w:val="005A636F"/>
    <w:rsid w:val="005A6409"/>
    <w:rsid w:val="005A64BE"/>
    <w:rsid w:val="005A64CC"/>
    <w:rsid w:val="005A6695"/>
    <w:rsid w:val="005A67AB"/>
    <w:rsid w:val="005A684B"/>
    <w:rsid w:val="005A68FB"/>
    <w:rsid w:val="005A6FE9"/>
    <w:rsid w:val="005A7346"/>
    <w:rsid w:val="005A7425"/>
    <w:rsid w:val="005A7AE8"/>
    <w:rsid w:val="005A7C19"/>
    <w:rsid w:val="005A7E91"/>
    <w:rsid w:val="005A7EC8"/>
    <w:rsid w:val="005B0685"/>
    <w:rsid w:val="005B0AFC"/>
    <w:rsid w:val="005B107C"/>
    <w:rsid w:val="005B110B"/>
    <w:rsid w:val="005B138B"/>
    <w:rsid w:val="005B1704"/>
    <w:rsid w:val="005B1CDC"/>
    <w:rsid w:val="005B1D60"/>
    <w:rsid w:val="005B1D6B"/>
    <w:rsid w:val="005B20A5"/>
    <w:rsid w:val="005B253F"/>
    <w:rsid w:val="005B273F"/>
    <w:rsid w:val="005B27A8"/>
    <w:rsid w:val="005B2870"/>
    <w:rsid w:val="005B2DCD"/>
    <w:rsid w:val="005B329C"/>
    <w:rsid w:val="005B3453"/>
    <w:rsid w:val="005B3531"/>
    <w:rsid w:val="005B3552"/>
    <w:rsid w:val="005B3566"/>
    <w:rsid w:val="005B3644"/>
    <w:rsid w:val="005B3869"/>
    <w:rsid w:val="005B391D"/>
    <w:rsid w:val="005B3A23"/>
    <w:rsid w:val="005B3C99"/>
    <w:rsid w:val="005B3D38"/>
    <w:rsid w:val="005B454C"/>
    <w:rsid w:val="005B45CC"/>
    <w:rsid w:val="005B4634"/>
    <w:rsid w:val="005B48E7"/>
    <w:rsid w:val="005B4D6A"/>
    <w:rsid w:val="005B4DC2"/>
    <w:rsid w:val="005B5000"/>
    <w:rsid w:val="005B51EE"/>
    <w:rsid w:val="005B52EF"/>
    <w:rsid w:val="005B5347"/>
    <w:rsid w:val="005B5690"/>
    <w:rsid w:val="005B5702"/>
    <w:rsid w:val="005B5742"/>
    <w:rsid w:val="005B58C8"/>
    <w:rsid w:val="005B5A13"/>
    <w:rsid w:val="005B5A8C"/>
    <w:rsid w:val="005B5B04"/>
    <w:rsid w:val="005B5C52"/>
    <w:rsid w:val="005B5CB7"/>
    <w:rsid w:val="005B6132"/>
    <w:rsid w:val="005B62D6"/>
    <w:rsid w:val="005B63BC"/>
    <w:rsid w:val="005B6669"/>
    <w:rsid w:val="005B6B79"/>
    <w:rsid w:val="005B6D4C"/>
    <w:rsid w:val="005B7187"/>
    <w:rsid w:val="005B730F"/>
    <w:rsid w:val="005B736E"/>
    <w:rsid w:val="005B76E3"/>
    <w:rsid w:val="005B7B08"/>
    <w:rsid w:val="005B7B76"/>
    <w:rsid w:val="005B7C6C"/>
    <w:rsid w:val="005B7E72"/>
    <w:rsid w:val="005C02B8"/>
    <w:rsid w:val="005C0364"/>
    <w:rsid w:val="005C0915"/>
    <w:rsid w:val="005C093F"/>
    <w:rsid w:val="005C0C69"/>
    <w:rsid w:val="005C0C85"/>
    <w:rsid w:val="005C1868"/>
    <w:rsid w:val="005C1C92"/>
    <w:rsid w:val="005C1FEE"/>
    <w:rsid w:val="005C2DDE"/>
    <w:rsid w:val="005C2FBE"/>
    <w:rsid w:val="005C3046"/>
    <w:rsid w:val="005C32D8"/>
    <w:rsid w:val="005C33A8"/>
    <w:rsid w:val="005C3468"/>
    <w:rsid w:val="005C349E"/>
    <w:rsid w:val="005C39FA"/>
    <w:rsid w:val="005C3C69"/>
    <w:rsid w:val="005C3E8C"/>
    <w:rsid w:val="005C3EED"/>
    <w:rsid w:val="005C4379"/>
    <w:rsid w:val="005C442F"/>
    <w:rsid w:val="005C4479"/>
    <w:rsid w:val="005C4530"/>
    <w:rsid w:val="005C4679"/>
    <w:rsid w:val="005C4995"/>
    <w:rsid w:val="005C499F"/>
    <w:rsid w:val="005C4A4C"/>
    <w:rsid w:val="005C4BB0"/>
    <w:rsid w:val="005C4D56"/>
    <w:rsid w:val="005C4E41"/>
    <w:rsid w:val="005C4ECB"/>
    <w:rsid w:val="005C4F0E"/>
    <w:rsid w:val="005C4F39"/>
    <w:rsid w:val="005C5080"/>
    <w:rsid w:val="005C5406"/>
    <w:rsid w:val="005C54CB"/>
    <w:rsid w:val="005C5B10"/>
    <w:rsid w:val="005C5D48"/>
    <w:rsid w:val="005C5DB9"/>
    <w:rsid w:val="005C61AB"/>
    <w:rsid w:val="005C62B6"/>
    <w:rsid w:val="005C632F"/>
    <w:rsid w:val="005C633B"/>
    <w:rsid w:val="005C6611"/>
    <w:rsid w:val="005C67F0"/>
    <w:rsid w:val="005C67F8"/>
    <w:rsid w:val="005C6C23"/>
    <w:rsid w:val="005C6D47"/>
    <w:rsid w:val="005C6EFE"/>
    <w:rsid w:val="005C7066"/>
    <w:rsid w:val="005C737A"/>
    <w:rsid w:val="005C75BB"/>
    <w:rsid w:val="005C7A91"/>
    <w:rsid w:val="005C7A94"/>
    <w:rsid w:val="005C7B5B"/>
    <w:rsid w:val="005C7EB2"/>
    <w:rsid w:val="005C7F7F"/>
    <w:rsid w:val="005C7FC1"/>
    <w:rsid w:val="005C7FE4"/>
    <w:rsid w:val="005D00D1"/>
    <w:rsid w:val="005D00D3"/>
    <w:rsid w:val="005D0351"/>
    <w:rsid w:val="005D0467"/>
    <w:rsid w:val="005D0C6B"/>
    <w:rsid w:val="005D0DE6"/>
    <w:rsid w:val="005D1397"/>
    <w:rsid w:val="005D159F"/>
    <w:rsid w:val="005D1684"/>
    <w:rsid w:val="005D19C0"/>
    <w:rsid w:val="005D26B2"/>
    <w:rsid w:val="005D26BD"/>
    <w:rsid w:val="005D2729"/>
    <w:rsid w:val="005D2763"/>
    <w:rsid w:val="005D2AA1"/>
    <w:rsid w:val="005D2C2A"/>
    <w:rsid w:val="005D2C86"/>
    <w:rsid w:val="005D2F4D"/>
    <w:rsid w:val="005D2FDD"/>
    <w:rsid w:val="005D308D"/>
    <w:rsid w:val="005D34D8"/>
    <w:rsid w:val="005D3633"/>
    <w:rsid w:val="005D36C8"/>
    <w:rsid w:val="005D397D"/>
    <w:rsid w:val="005D39A4"/>
    <w:rsid w:val="005D3EEC"/>
    <w:rsid w:val="005D44E4"/>
    <w:rsid w:val="005D478C"/>
    <w:rsid w:val="005D4AD2"/>
    <w:rsid w:val="005D4D69"/>
    <w:rsid w:val="005D5396"/>
    <w:rsid w:val="005D5531"/>
    <w:rsid w:val="005D5A15"/>
    <w:rsid w:val="005D5A7D"/>
    <w:rsid w:val="005D5F0C"/>
    <w:rsid w:val="005D6204"/>
    <w:rsid w:val="005D651E"/>
    <w:rsid w:val="005D669F"/>
    <w:rsid w:val="005D6765"/>
    <w:rsid w:val="005D6830"/>
    <w:rsid w:val="005D68FE"/>
    <w:rsid w:val="005D6AF8"/>
    <w:rsid w:val="005D6B23"/>
    <w:rsid w:val="005D6C47"/>
    <w:rsid w:val="005D70B5"/>
    <w:rsid w:val="005D70D9"/>
    <w:rsid w:val="005D7345"/>
    <w:rsid w:val="005D7466"/>
    <w:rsid w:val="005D765E"/>
    <w:rsid w:val="005D76AE"/>
    <w:rsid w:val="005D7C45"/>
    <w:rsid w:val="005D7E9E"/>
    <w:rsid w:val="005D7F40"/>
    <w:rsid w:val="005E005F"/>
    <w:rsid w:val="005E01B9"/>
    <w:rsid w:val="005E01EE"/>
    <w:rsid w:val="005E02E9"/>
    <w:rsid w:val="005E0455"/>
    <w:rsid w:val="005E0FC4"/>
    <w:rsid w:val="005E184B"/>
    <w:rsid w:val="005E1C65"/>
    <w:rsid w:val="005E1CD2"/>
    <w:rsid w:val="005E1F94"/>
    <w:rsid w:val="005E20B8"/>
    <w:rsid w:val="005E236F"/>
    <w:rsid w:val="005E275E"/>
    <w:rsid w:val="005E27A1"/>
    <w:rsid w:val="005E282E"/>
    <w:rsid w:val="005E2A7A"/>
    <w:rsid w:val="005E2C88"/>
    <w:rsid w:val="005E31AD"/>
    <w:rsid w:val="005E3606"/>
    <w:rsid w:val="005E39DD"/>
    <w:rsid w:val="005E3CCD"/>
    <w:rsid w:val="005E3DC0"/>
    <w:rsid w:val="005E3E45"/>
    <w:rsid w:val="005E4033"/>
    <w:rsid w:val="005E40C5"/>
    <w:rsid w:val="005E426E"/>
    <w:rsid w:val="005E440A"/>
    <w:rsid w:val="005E4441"/>
    <w:rsid w:val="005E4662"/>
    <w:rsid w:val="005E4768"/>
    <w:rsid w:val="005E48C6"/>
    <w:rsid w:val="005E4975"/>
    <w:rsid w:val="005E4B88"/>
    <w:rsid w:val="005E4C0B"/>
    <w:rsid w:val="005E4E83"/>
    <w:rsid w:val="005E4F2E"/>
    <w:rsid w:val="005E51CF"/>
    <w:rsid w:val="005E52AB"/>
    <w:rsid w:val="005E567E"/>
    <w:rsid w:val="005E5827"/>
    <w:rsid w:val="005E586E"/>
    <w:rsid w:val="005E58A5"/>
    <w:rsid w:val="005E5E4A"/>
    <w:rsid w:val="005E5F62"/>
    <w:rsid w:val="005E5F81"/>
    <w:rsid w:val="005E6220"/>
    <w:rsid w:val="005E65EA"/>
    <w:rsid w:val="005E696C"/>
    <w:rsid w:val="005E6C92"/>
    <w:rsid w:val="005E6F1A"/>
    <w:rsid w:val="005E719A"/>
    <w:rsid w:val="005E7346"/>
    <w:rsid w:val="005E76C2"/>
    <w:rsid w:val="005E7891"/>
    <w:rsid w:val="005E7972"/>
    <w:rsid w:val="005E7C49"/>
    <w:rsid w:val="005E7DE4"/>
    <w:rsid w:val="005E7ED5"/>
    <w:rsid w:val="005E7FEA"/>
    <w:rsid w:val="005F0628"/>
    <w:rsid w:val="005F072B"/>
    <w:rsid w:val="005F07AA"/>
    <w:rsid w:val="005F0B92"/>
    <w:rsid w:val="005F0BA6"/>
    <w:rsid w:val="005F0DF5"/>
    <w:rsid w:val="005F0E12"/>
    <w:rsid w:val="005F0E6F"/>
    <w:rsid w:val="005F0F09"/>
    <w:rsid w:val="005F0F8C"/>
    <w:rsid w:val="005F13D6"/>
    <w:rsid w:val="005F148F"/>
    <w:rsid w:val="005F14E4"/>
    <w:rsid w:val="005F1581"/>
    <w:rsid w:val="005F1588"/>
    <w:rsid w:val="005F15BA"/>
    <w:rsid w:val="005F18C0"/>
    <w:rsid w:val="005F1B8B"/>
    <w:rsid w:val="005F1F8E"/>
    <w:rsid w:val="005F21E7"/>
    <w:rsid w:val="005F2231"/>
    <w:rsid w:val="005F2272"/>
    <w:rsid w:val="005F2513"/>
    <w:rsid w:val="005F2798"/>
    <w:rsid w:val="005F2799"/>
    <w:rsid w:val="005F2DFC"/>
    <w:rsid w:val="005F2E12"/>
    <w:rsid w:val="005F3024"/>
    <w:rsid w:val="005F32DD"/>
    <w:rsid w:val="005F339C"/>
    <w:rsid w:val="005F34B6"/>
    <w:rsid w:val="005F35A3"/>
    <w:rsid w:val="005F35DF"/>
    <w:rsid w:val="005F3793"/>
    <w:rsid w:val="005F382E"/>
    <w:rsid w:val="005F3976"/>
    <w:rsid w:val="005F3BCD"/>
    <w:rsid w:val="005F3C36"/>
    <w:rsid w:val="005F3CE9"/>
    <w:rsid w:val="005F3DD4"/>
    <w:rsid w:val="005F3F15"/>
    <w:rsid w:val="005F41B2"/>
    <w:rsid w:val="005F420E"/>
    <w:rsid w:val="005F4787"/>
    <w:rsid w:val="005F47B3"/>
    <w:rsid w:val="005F51FF"/>
    <w:rsid w:val="005F5478"/>
    <w:rsid w:val="005F5833"/>
    <w:rsid w:val="005F6184"/>
    <w:rsid w:val="005F675C"/>
    <w:rsid w:val="005F67C9"/>
    <w:rsid w:val="005F6C06"/>
    <w:rsid w:val="005F6C34"/>
    <w:rsid w:val="005F6F59"/>
    <w:rsid w:val="005F7099"/>
    <w:rsid w:val="005F7493"/>
    <w:rsid w:val="005F7818"/>
    <w:rsid w:val="005F7A5A"/>
    <w:rsid w:val="005F7A92"/>
    <w:rsid w:val="005F7C37"/>
    <w:rsid w:val="005F7CA5"/>
    <w:rsid w:val="005F7DD4"/>
    <w:rsid w:val="005F7E5D"/>
    <w:rsid w:val="005F7F84"/>
    <w:rsid w:val="006006D7"/>
    <w:rsid w:val="0060073D"/>
    <w:rsid w:val="006008B9"/>
    <w:rsid w:val="006009BE"/>
    <w:rsid w:val="00600C2B"/>
    <w:rsid w:val="00600FC8"/>
    <w:rsid w:val="00601670"/>
    <w:rsid w:val="00601864"/>
    <w:rsid w:val="00601969"/>
    <w:rsid w:val="006019A3"/>
    <w:rsid w:val="00601C53"/>
    <w:rsid w:val="00601D8C"/>
    <w:rsid w:val="006020A2"/>
    <w:rsid w:val="0060229F"/>
    <w:rsid w:val="0060235E"/>
    <w:rsid w:val="0060262C"/>
    <w:rsid w:val="00602926"/>
    <w:rsid w:val="006029F2"/>
    <w:rsid w:val="00602D04"/>
    <w:rsid w:val="00602D5C"/>
    <w:rsid w:val="00602E25"/>
    <w:rsid w:val="00602FB8"/>
    <w:rsid w:val="00603262"/>
    <w:rsid w:val="00603266"/>
    <w:rsid w:val="006034C1"/>
    <w:rsid w:val="00603593"/>
    <w:rsid w:val="006039B7"/>
    <w:rsid w:val="00603B6A"/>
    <w:rsid w:val="00603C4C"/>
    <w:rsid w:val="00604262"/>
    <w:rsid w:val="006044CE"/>
    <w:rsid w:val="00604513"/>
    <w:rsid w:val="006049F3"/>
    <w:rsid w:val="006049FD"/>
    <w:rsid w:val="00605755"/>
    <w:rsid w:val="006061DC"/>
    <w:rsid w:val="006062AE"/>
    <w:rsid w:val="006062FB"/>
    <w:rsid w:val="006067C2"/>
    <w:rsid w:val="00606896"/>
    <w:rsid w:val="00606997"/>
    <w:rsid w:val="006069F0"/>
    <w:rsid w:val="00606A62"/>
    <w:rsid w:val="00606B41"/>
    <w:rsid w:val="00606C31"/>
    <w:rsid w:val="00606CB8"/>
    <w:rsid w:val="00607087"/>
    <w:rsid w:val="00607219"/>
    <w:rsid w:val="006076AD"/>
    <w:rsid w:val="006076F5"/>
    <w:rsid w:val="00607877"/>
    <w:rsid w:val="00607B8D"/>
    <w:rsid w:val="00607E2C"/>
    <w:rsid w:val="006109D8"/>
    <w:rsid w:val="00610B74"/>
    <w:rsid w:val="00610DF8"/>
    <w:rsid w:val="00610FAA"/>
    <w:rsid w:val="00611332"/>
    <w:rsid w:val="0061134B"/>
    <w:rsid w:val="00611574"/>
    <w:rsid w:val="006115AC"/>
    <w:rsid w:val="00611A54"/>
    <w:rsid w:val="00612718"/>
    <w:rsid w:val="00612740"/>
    <w:rsid w:val="006127A3"/>
    <w:rsid w:val="0061311C"/>
    <w:rsid w:val="0061314B"/>
    <w:rsid w:val="00613368"/>
    <w:rsid w:val="00613AB9"/>
    <w:rsid w:val="00613E19"/>
    <w:rsid w:val="00613ECE"/>
    <w:rsid w:val="0061432B"/>
    <w:rsid w:val="0061445A"/>
    <w:rsid w:val="00614477"/>
    <w:rsid w:val="0061461C"/>
    <w:rsid w:val="00614843"/>
    <w:rsid w:val="0061487C"/>
    <w:rsid w:val="00614AFE"/>
    <w:rsid w:val="00614C31"/>
    <w:rsid w:val="00614ED6"/>
    <w:rsid w:val="00614FE3"/>
    <w:rsid w:val="00615028"/>
    <w:rsid w:val="0061503A"/>
    <w:rsid w:val="0061523E"/>
    <w:rsid w:val="00615397"/>
    <w:rsid w:val="0061567C"/>
    <w:rsid w:val="00615B64"/>
    <w:rsid w:val="00615DE7"/>
    <w:rsid w:val="00616221"/>
    <w:rsid w:val="006166B7"/>
    <w:rsid w:val="006167DF"/>
    <w:rsid w:val="00616827"/>
    <w:rsid w:val="00616BF9"/>
    <w:rsid w:val="00616DE6"/>
    <w:rsid w:val="00616DF7"/>
    <w:rsid w:val="00616E32"/>
    <w:rsid w:val="006173D2"/>
    <w:rsid w:val="006173FB"/>
    <w:rsid w:val="0061746D"/>
    <w:rsid w:val="006174F0"/>
    <w:rsid w:val="00617B04"/>
    <w:rsid w:val="00617DE2"/>
    <w:rsid w:val="00617FD7"/>
    <w:rsid w:val="00620096"/>
    <w:rsid w:val="00620223"/>
    <w:rsid w:val="00620497"/>
    <w:rsid w:val="006204F8"/>
    <w:rsid w:val="006208AA"/>
    <w:rsid w:val="00620F73"/>
    <w:rsid w:val="0062112C"/>
    <w:rsid w:val="006211D6"/>
    <w:rsid w:val="006212F6"/>
    <w:rsid w:val="00621458"/>
    <w:rsid w:val="00621650"/>
    <w:rsid w:val="00621AA6"/>
    <w:rsid w:val="00621D6B"/>
    <w:rsid w:val="0062207B"/>
    <w:rsid w:val="006221CC"/>
    <w:rsid w:val="00622481"/>
    <w:rsid w:val="00622875"/>
    <w:rsid w:val="00622968"/>
    <w:rsid w:val="00622A44"/>
    <w:rsid w:val="00622B2B"/>
    <w:rsid w:val="00622BF0"/>
    <w:rsid w:val="00622F11"/>
    <w:rsid w:val="00623289"/>
    <w:rsid w:val="006232EA"/>
    <w:rsid w:val="006232F7"/>
    <w:rsid w:val="006238B6"/>
    <w:rsid w:val="006238DF"/>
    <w:rsid w:val="00623975"/>
    <w:rsid w:val="006239D6"/>
    <w:rsid w:val="00623E6C"/>
    <w:rsid w:val="006246D0"/>
    <w:rsid w:val="0062495E"/>
    <w:rsid w:val="00624A68"/>
    <w:rsid w:val="00624B05"/>
    <w:rsid w:val="00624D51"/>
    <w:rsid w:val="00624E56"/>
    <w:rsid w:val="00624EDD"/>
    <w:rsid w:val="0062501C"/>
    <w:rsid w:val="006252D4"/>
    <w:rsid w:val="0062544B"/>
    <w:rsid w:val="006257CB"/>
    <w:rsid w:val="0062587F"/>
    <w:rsid w:val="0062596A"/>
    <w:rsid w:val="00625B76"/>
    <w:rsid w:val="00625D90"/>
    <w:rsid w:val="00625F04"/>
    <w:rsid w:val="00625F3C"/>
    <w:rsid w:val="006260CD"/>
    <w:rsid w:val="00626AD5"/>
    <w:rsid w:val="0062719F"/>
    <w:rsid w:val="006272F5"/>
    <w:rsid w:val="00627355"/>
    <w:rsid w:val="00627448"/>
    <w:rsid w:val="0062763B"/>
    <w:rsid w:val="00627B77"/>
    <w:rsid w:val="00627BDB"/>
    <w:rsid w:val="00627E85"/>
    <w:rsid w:val="00627F60"/>
    <w:rsid w:val="0063022F"/>
    <w:rsid w:val="00630367"/>
    <w:rsid w:val="006304BB"/>
    <w:rsid w:val="00630881"/>
    <w:rsid w:val="006308D5"/>
    <w:rsid w:val="006308F7"/>
    <w:rsid w:val="00630AB1"/>
    <w:rsid w:val="00630B4E"/>
    <w:rsid w:val="00630E43"/>
    <w:rsid w:val="00631219"/>
    <w:rsid w:val="006315F6"/>
    <w:rsid w:val="00631620"/>
    <w:rsid w:val="006316E6"/>
    <w:rsid w:val="00631710"/>
    <w:rsid w:val="0063188F"/>
    <w:rsid w:val="00631984"/>
    <w:rsid w:val="00631AE9"/>
    <w:rsid w:val="00631B02"/>
    <w:rsid w:val="00631B7A"/>
    <w:rsid w:val="00631E07"/>
    <w:rsid w:val="00631F9F"/>
    <w:rsid w:val="006320F7"/>
    <w:rsid w:val="006322FF"/>
    <w:rsid w:val="0063267B"/>
    <w:rsid w:val="006327E9"/>
    <w:rsid w:val="0063307E"/>
    <w:rsid w:val="0063313A"/>
    <w:rsid w:val="006336C6"/>
    <w:rsid w:val="00633792"/>
    <w:rsid w:val="00633A54"/>
    <w:rsid w:val="00633E43"/>
    <w:rsid w:val="00633F71"/>
    <w:rsid w:val="00634104"/>
    <w:rsid w:val="00634528"/>
    <w:rsid w:val="00634626"/>
    <w:rsid w:val="00634715"/>
    <w:rsid w:val="00634858"/>
    <w:rsid w:val="006348B2"/>
    <w:rsid w:val="00634A52"/>
    <w:rsid w:val="00635313"/>
    <w:rsid w:val="00635543"/>
    <w:rsid w:val="006356E2"/>
    <w:rsid w:val="0063577F"/>
    <w:rsid w:val="0063581C"/>
    <w:rsid w:val="00635868"/>
    <w:rsid w:val="006359EE"/>
    <w:rsid w:val="00635B09"/>
    <w:rsid w:val="00635BD6"/>
    <w:rsid w:val="00635C95"/>
    <w:rsid w:val="00635D86"/>
    <w:rsid w:val="00635E9E"/>
    <w:rsid w:val="00636364"/>
    <w:rsid w:val="0063659E"/>
    <w:rsid w:val="006367E3"/>
    <w:rsid w:val="006369F9"/>
    <w:rsid w:val="00636A45"/>
    <w:rsid w:val="00636D7C"/>
    <w:rsid w:val="00636E99"/>
    <w:rsid w:val="00636F1D"/>
    <w:rsid w:val="00636F38"/>
    <w:rsid w:val="0063711E"/>
    <w:rsid w:val="006374A1"/>
    <w:rsid w:val="006377A7"/>
    <w:rsid w:val="006377C1"/>
    <w:rsid w:val="006378D7"/>
    <w:rsid w:val="006378F0"/>
    <w:rsid w:val="00637C4C"/>
    <w:rsid w:val="00640153"/>
    <w:rsid w:val="006403F8"/>
    <w:rsid w:val="00640497"/>
    <w:rsid w:val="006405D3"/>
    <w:rsid w:val="006405E0"/>
    <w:rsid w:val="00640942"/>
    <w:rsid w:val="006409E1"/>
    <w:rsid w:val="00640AD8"/>
    <w:rsid w:val="00640AEC"/>
    <w:rsid w:val="00640D1F"/>
    <w:rsid w:val="00640D4B"/>
    <w:rsid w:val="00641390"/>
    <w:rsid w:val="00641847"/>
    <w:rsid w:val="0064185C"/>
    <w:rsid w:val="006419F7"/>
    <w:rsid w:val="00641B39"/>
    <w:rsid w:val="00641DE4"/>
    <w:rsid w:val="006425D6"/>
    <w:rsid w:val="00642617"/>
    <w:rsid w:val="00642631"/>
    <w:rsid w:val="006426CA"/>
    <w:rsid w:val="006426F8"/>
    <w:rsid w:val="00642B21"/>
    <w:rsid w:val="00642E92"/>
    <w:rsid w:val="00643349"/>
    <w:rsid w:val="006433BF"/>
    <w:rsid w:val="0064371D"/>
    <w:rsid w:val="006439DF"/>
    <w:rsid w:val="00643B1C"/>
    <w:rsid w:val="00643D08"/>
    <w:rsid w:val="00643FF9"/>
    <w:rsid w:val="0064432C"/>
    <w:rsid w:val="0064438B"/>
    <w:rsid w:val="006444C7"/>
    <w:rsid w:val="00644733"/>
    <w:rsid w:val="00644802"/>
    <w:rsid w:val="00644963"/>
    <w:rsid w:val="00644985"/>
    <w:rsid w:val="00644AC3"/>
    <w:rsid w:val="00644B69"/>
    <w:rsid w:val="006456B3"/>
    <w:rsid w:val="006458BC"/>
    <w:rsid w:val="00645B3D"/>
    <w:rsid w:val="00645B42"/>
    <w:rsid w:val="00645B4E"/>
    <w:rsid w:val="00645F40"/>
    <w:rsid w:val="0064624C"/>
    <w:rsid w:val="00646382"/>
    <w:rsid w:val="0064658C"/>
    <w:rsid w:val="00646711"/>
    <w:rsid w:val="0064679A"/>
    <w:rsid w:val="00646809"/>
    <w:rsid w:val="006469E1"/>
    <w:rsid w:val="0064708C"/>
    <w:rsid w:val="0064730A"/>
    <w:rsid w:val="00647973"/>
    <w:rsid w:val="00647AAF"/>
    <w:rsid w:val="00647BC2"/>
    <w:rsid w:val="00647C4B"/>
    <w:rsid w:val="00647CA6"/>
    <w:rsid w:val="00647EFA"/>
    <w:rsid w:val="0065028E"/>
    <w:rsid w:val="006502BF"/>
    <w:rsid w:val="0065065B"/>
    <w:rsid w:val="006506CD"/>
    <w:rsid w:val="00650711"/>
    <w:rsid w:val="006507FF"/>
    <w:rsid w:val="006509EA"/>
    <w:rsid w:val="00650CCB"/>
    <w:rsid w:val="00651124"/>
    <w:rsid w:val="0065133B"/>
    <w:rsid w:val="00651785"/>
    <w:rsid w:val="00651B38"/>
    <w:rsid w:val="00651B4D"/>
    <w:rsid w:val="00651BC1"/>
    <w:rsid w:val="00651D81"/>
    <w:rsid w:val="00651E4E"/>
    <w:rsid w:val="00652008"/>
    <w:rsid w:val="00652066"/>
    <w:rsid w:val="006523A4"/>
    <w:rsid w:val="00652584"/>
    <w:rsid w:val="00652987"/>
    <w:rsid w:val="00652EA8"/>
    <w:rsid w:val="00652EB3"/>
    <w:rsid w:val="00652F14"/>
    <w:rsid w:val="00653654"/>
    <w:rsid w:val="006536BF"/>
    <w:rsid w:val="00654123"/>
    <w:rsid w:val="0065416F"/>
    <w:rsid w:val="006542F6"/>
    <w:rsid w:val="0065435B"/>
    <w:rsid w:val="00654743"/>
    <w:rsid w:val="0065479E"/>
    <w:rsid w:val="006549B9"/>
    <w:rsid w:val="00654B45"/>
    <w:rsid w:val="00654C78"/>
    <w:rsid w:val="00655070"/>
    <w:rsid w:val="00655355"/>
    <w:rsid w:val="00655A26"/>
    <w:rsid w:val="00655C94"/>
    <w:rsid w:val="00655D8D"/>
    <w:rsid w:val="00655E0B"/>
    <w:rsid w:val="00655F52"/>
    <w:rsid w:val="0065630E"/>
    <w:rsid w:val="006563BE"/>
    <w:rsid w:val="0065661A"/>
    <w:rsid w:val="0065695E"/>
    <w:rsid w:val="00656A44"/>
    <w:rsid w:val="00656DB3"/>
    <w:rsid w:val="006571E1"/>
    <w:rsid w:val="00657483"/>
    <w:rsid w:val="006574C8"/>
    <w:rsid w:val="006576A4"/>
    <w:rsid w:val="00657AD1"/>
    <w:rsid w:val="00657B38"/>
    <w:rsid w:val="00657FC6"/>
    <w:rsid w:val="00660263"/>
    <w:rsid w:val="00660388"/>
    <w:rsid w:val="0066051E"/>
    <w:rsid w:val="00660710"/>
    <w:rsid w:val="00660741"/>
    <w:rsid w:val="00660813"/>
    <w:rsid w:val="0066087B"/>
    <w:rsid w:val="0066087E"/>
    <w:rsid w:val="00660BF2"/>
    <w:rsid w:val="006612FF"/>
    <w:rsid w:val="006614CA"/>
    <w:rsid w:val="006614E4"/>
    <w:rsid w:val="0066156C"/>
    <w:rsid w:val="006615E6"/>
    <w:rsid w:val="00661813"/>
    <w:rsid w:val="006619A0"/>
    <w:rsid w:val="006619DC"/>
    <w:rsid w:val="00661B15"/>
    <w:rsid w:val="00661D1F"/>
    <w:rsid w:val="006622B6"/>
    <w:rsid w:val="006622C8"/>
    <w:rsid w:val="00662380"/>
    <w:rsid w:val="006624F9"/>
    <w:rsid w:val="00662525"/>
    <w:rsid w:val="0066260E"/>
    <w:rsid w:val="00662F5A"/>
    <w:rsid w:val="006639D4"/>
    <w:rsid w:val="00663DBD"/>
    <w:rsid w:val="0066405D"/>
    <w:rsid w:val="00664379"/>
    <w:rsid w:val="00664735"/>
    <w:rsid w:val="00664839"/>
    <w:rsid w:val="00664A08"/>
    <w:rsid w:val="00664A55"/>
    <w:rsid w:val="00664B78"/>
    <w:rsid w:val="00664F56"/>
    <w:rsid w:val="00665350"/>
    <w:rsid w:val="00665782"/>
    <w:rsid w:val="006657B4"/>
    <w:rsid w:val="006658D5"/>
    <w:rsid w:val="0066599F"/>
    <w:rsid w:val="006661C5"/>
    <w:rsid w:val="00666243"/>
    <w:rsid w:val="00666303"/>
    <w:rsid w:val="00666690"/>
    <w:rsid w:val="006666B6"/>
    <w:rsid w:val="00666A90"/>
    <w:rsid w:val="00666D6E"/>
    <w:rsid w:val="0066752F"/>
    <w:rsid w:val="0066756D"/>
    <w:rsid w:val="0066784E"/>
    <w:rsid w:val="00670313"/>
    <w:rsid w:val="0067072C"/>
    <w:rsid w:val="006707D6"/>
    <w:rsid w:val="006709ED"/>
    <w:rsid w:val="00670B64"/>
    <w:rsid w:val="00670D27"/>
    <w:rsid w:val="00670D76"/>
    <w:rsid w:val="0067141E"/>
    <w:rsid w:val="00671464"/>
    <w:rsid w:val="0067167A"/>
    <w:rsid w:val="006718E8"/>
    <w:rsid w:val="00671B58"/>
    <w:rsid w:val="00671B81"/>
    <w:rsid w:val="00671BFF"/>
    <w:rsid w:val="00671C9F"/>
    <w:rsid w:val="00671F65"/>
    <w:rsid w:val="0067204F"/>
    <w:rsid w:val="0067254C"/>
    <w:rsid w:val="00672649"/>
    <w:rsid w:val="0067281A"/>
    <w:rsid w:val="00672829"/>
    <w:rsid w:val="00672917"/>
    <w:rsid w:val="00672939"/>
    <w:rsid w:val="00672C42"/>
    <w:rsid w:val="00672DD1"/>
    <w:rsid w:val="00673086"/>
    <w:rsid w:val="00673124"/>
    <w:rsid w:val="006733F3"/>
    <w:rsid w:val="006735BD"/>
    <w:rsid w:val="00673687"/>
    <w:rsid w:val="00673752"/>
    <w:rsid w:val="006739C5"/>
    <w:rsid w:val="00673FB5"/>
    <w:rsid w:val="0067428D"/>
    <w:rsid w:val="00674300"/>
    <w:rsid w:val="00674776"/>
    <w:rsid w:val="006747AF"/>
    <w:rsid w:val="00674A48"/>
    <w:rsid w:val="00674D17"/>
    <w:rsid w:val="006751D0"/>
    <w:rsid w:val="006754C0"/>
    <w:rsid w:val="006755BC"/>
    <w:rsid w:val="00675C2E"/>
    <w:rsid w:val="00675DFE"/>
    <w:rsid w:val="006762EC"/>
    <w:rsid w:val="00676343"/>
    <w:rsid w:val="0067646D"/>
    <w:rsid w:val="0067680B"/>
    <w:rsid w:val="00676845"/>
    <w:rsid w:val="006768D5"/>
    <w:rsid w:val="00676B0D"/>
    <w:rsid w:val="00677130"/>
    <w:rsid w:val="006776A3"/>
    <w:rsid w:val="006776C0"/>
    <w:rsid w:val="00677787"/>
    <w:rsid w:val="0067782A"/>
    <w:rsid w:val="00677C24"/>
    <w:rsid w:val="00677F6B"/>
    <w:rsid w:val="00680097"/>
    <w:rsid w:val="006803AB"/>
    <w:rsid w:val="00680617"/>
    <w:rsid w:val="00680813"/>
    <w:rsid w:val="00680980"/>
    <w:rsid w:val="00680F24"/>
    <w:rsid w:val="0068111E"/>
    <w:rsid w:val="00681429"/>
    <w:rsid w:val="006814B5"/>
    <w:rsid w:val="00681B23"/>
    <w:rsid w:val="00681C4F"/>
    <w:rsid w:val="00681C95"/>
    <w:rsid w:val="00681EFB"/>
    <w:rsid w:val="00682352"/>
    <w:rsid w:val="00682427"/>
    <w:rsid w:val="006824E5"/>
    <w:rsid w:val="006825BF"/>
    <w:rsid w:val="00682780"/>
    <w:rsid w:val="00682820"/>
    <w:rsid w:val="006828D5"/>
    <w:rsid w:val="006828F4"/>
    <w:rsid w:val="006829DD"/>
    <w:rsid w:val="006829DE"/>
    <w:rsid w:val="00682B09"/>
    <w:rsid w:val="00682CFE"/>
    <w:rsid w:val="006830AA"/>
    <w:rsid w:val="0068331E"/>
    <w:rsid w:val="006833CD"/>
    <w:rsid w:val="00683706"/>
    <w:rsid w:val="00683EC1"/>
    <w:rsid w:val="00684987"/>
    <w:rsid w:val="00685443"/>
    <w:rsid w:val="00685524"/>
    <w:rsid w:val="00685A13"/>
    <w:rsid w:val="00685EA2"/>
    <w:rsid w:val="0068605D"/>
    <w:rsid w:val="0068609D"/>
    <w:rsid w:val="006861AC"/>
    <w:rsid w:val="0068639D"/>
    <w:rsid w:val="0068668A"/>
    <w:rsid w:val="00686783"/>
    <w:rsid w:val="006867E0"/>
    <w:rsid w:val="0068681D"/>
    <w:rsid w:val="006868BB"/>
    <w:rsid w:val="006869BD"/>
    <w:rsid w:val="00686CD0"/>
    <w:rsid w:val="00686DD4"/>
    <w:rsid w:val="00686E2B"/>
    <w:rsid w:val="00686E90"/>
    <w:rsid w:val="006870C7"/>
    <w:rsid w:val="0068748E"/>
    <w:rsid w:val="00687A14"/>
    <w:rsid w:val="00687AF3"/>
    <w:rsid w:val="00687BAF"/>
    <w:rsid w:val="00687BC9"/>
    <w:rsid w:val="00687F91"/>
    <w:rsid w:val="006900D5"/>
    <w:rsid w:val="00690330"/>
    <w:rsid w:val="0069044F"/>
    <w:rsid w:val="00690536"/>
    <w:rsid w:val="0069071E"/>
    <w:rsid w:val="0069079E"/>
    <w:rsid w:val="00690925"/>
    <w:rsid w:val="00690B49"/>
    <w:rsid w:val="00690C24"/>
    <w:rsid w:val="00690F4E"/>
    <w:rsid w:val="00691571"/>
    <w:rsid w:val="006924DB"/>
    <w:rsid w:val="00692792"/>
    <w:rsid w:val="00692F4F"/>
    <w:rsid w:val="00693126"/>
    <w:rsid w:val="00693218"/>
    <w:rsid w:val="0069349F"/>
    <w:rsid w:val="00693670"/>
    <w:rsid w:val="00693684"/>
    <w:rsid w:val="00693744"/>
    <w:rsid w:val="00693C3E"/>
    <w:rsid w:val="00693E67"/>
    <w:rsid w:val="00694387"/>
    <w:rsid w:val="00694480"/>
    <w:rsid w:val="00694C04"/>
    <w:rsid w:val="00694C30"/>
    <w:rsid w:val="00694CAB"/>
    <w:rsid w:val="00695019"/>
    <w:rsid w:val="00695191"/>
    <w:rsid w:val="0069521A"/>
    <w:rsid w:val="0069527E"/>
    <w:rsid w:val="00695963"/>
    <w:rsid w:val="00695BBD"/>
    <w:rsid w:val="006962FD"/>
    <w:rsid w:val="00696D12"/>
    <w:rsid w:val="0069721C"/>
    <w:rsid w:val="00697359"/>
    <w:rsid w:val="006976D9"/>
    <w:rsid w:val="00697771"/>
    <w:rsid w:val="00697BE9"/>
    <w:rsid w:val="00697CE8"/>
    <w:rsid w:val="00697D2B"/>
    <w:rsid w:val="00697F34"/>
    <w:rsid w:val="006A041C"/>
    <w:rsid w:val="006A0424"/>
    <w:rsid w:val="006A0805"/>
    <w:rsid w:val="006A098D"/>
    <w:rsid w:val="006A0A1E"/>
    <w:rsid w:val="006A0B1C"/>
    <w:rsid w:val="006A1030"/>
    <w:rsid w:val="006A10B9"/>
    <w:rsid w:val="006A11BA"/>
    <w:rsid w:val="006A1378"/>
    <w:rsid w:val="006A13EE"/>
    <w:rsid w:val="006A191F"/>
    <w:rsid w:val="006A2094"/>
    <w:rsid w:val="006A21E2"/>
    <w:rsid w:val="006A22CD"/>
    <w:rsid w:val="006A26A8"/>
    <w:rsid w:val="006A2C4E"/>
    <w:rsid w:val="006A38C6"/>
    <w:rsid w:val="006A3B49"/>
    <w:rsid w:val="006A3C12"/>
    <w:rsid w:val="006A3CDF"/>
    <w:rsid w:val="006A3D1E"/>
    <w:rsid w:val="006A3D64"/>
    <w:rsid w:val="006A3DC1"/>
    <w:rsid w:val="006A3F24"/>
    <w:rsid w:val="006A4092"/>
    <w:rsid w:val="006A42D7"/>
    <w:rsid w:val="006A4342"/>
    <w:rsid w:val="006A439F"/>
    <w:rsid w:val="006A45E1"/>
    <w:rsid w:val="006A4762"/>
    <w:rsid w:val="006A4876"/>
    <w:rsid w:val="006A4C27"/>
    <w:rsid w:val="006A4E73"/>
    <w:rsid w:val="006A5004"/>
    <w:rsid w:val="006A5064"/>
    <w:rsid w:val="006A5294"/>
    <w:rsid w:val="006A584C"/>
    <w:rsid w:val="006A5938"/>
    <w:rsid w:val="006A5ADC"/>
    <w:rsid w:val="006A5AE3"/>
    <w:rsid w:val="006A5B51"/>
    <w:rsid w:val="006A60A6"/>
    <w:rsid w:val="006A6305"/>
    <w:rsid w:val="006A6409"/>
    <w:rsid w:val="006A6487"/>
    <w:rsid w:val="006A66AF"/>
    <w:rsid w:val="006A691A"/>
    <w:rsid w:val="006A733D"/>
    <w:rsid w:val="006A7373"/>
    <w:rsid w:val="006A7482"/>
    <w:rsid w:val="006A7701"/>
    <w:rsid w:val="006A7818"/>
    <w:rsid w:val="006A785A"/>
    <w:rsid w:val="006A7929"/>
    <w:rsid w:val="006A7AAA"/>
    <w:rsid w:val="006A7BFB"/>
    <w:rsid w:val="006A7CE9"/>
    <w:rsid w:val="006A7FF3"/>
    <w:rsid w:val="006B0189"/>
    <w:rsid w:val="006B039A"/>
    <w:rsid w:val="006B05F3"/>
    <w:rsid w:val="006B0995"/>
    <w:rsid w:val="006B11D2"/>
    <w:rsid w:val="006B121D"/>
    <w:rsid w:val="006B128C"/>
    <w:rsid w:val="006B14A9"/>
    <w:rsid w:val="006B17FE"/>
    <w:rsid w:val="006B193C"/>
    <w:rsid w:val="006B19C3"/>
    <w:rsid w:val="006B1CCB"/>
    <w:rsid w:val="006B2019"/>
    <w:rsid w:val="006B203C"/>
    <w:rsid w:val="006B2172"/>
    <w:rsid w:val="006B21ED"/>
    <w:rsid w:val="006B22B7"/>
    <w:rsid w:val="006B22E6"/>
    <w:rsid w:val="006B2404"/>
    <w:rsid w:val="006B25EF"/>
    <w:rsid w:val="006B2886"/>
    <w:rsid w:val="006B2C60"/>
    <w:rsid w:val="006B30B3"/>
    <w:rsid w:val="006B31DF"/>
    <w:rsid w:val="006B342A"/>
    <w:rsid w:val="006B3935"/>
    <w:rsid w:val="006B3A0C"/>
    <w:rsid w:val="006B3AE3"/>
    <w:rsid w:val="006B3BF1"/>
    <w:rsid w:val="006B3D2E"/>
    <w:rsid w:val="006B3E2D"/>
    <w:rsid w:val="006B3FCB"/>
    <w:rsid w:val="006B410C"/>
    <w:rsid w:val="006B495C"/>
    <w:rsid w:val="006B499B"/>
    <w:rsid w:val="006B4A3F"/>
    <w:rsid w:val="006B4C9D"/>
    <w:rsid w:val="006B4DA2"/>
    <w:rsid w:val="006B5055"/>
    <w:rsid w:val="006B51B3"/>
    <w:rsid w:val="006B537A"/>
    <w:rsid w:val="006B53CC"/>
    <w:rsid w:val="006B53D2"/>
    <w:rsid w:val="006B5594"/>
    <w:rsid w:val="006B5780"/>
    <w:rsid w:val="006B590A"/>
    <w:rsid w:val="006B5935"/>
    <w:rsid w:val="006B595E"/>
    <w:rsid w:val="006B59D1"/>
    <w:rsid w:val="006B6209"/>
    <w:rsid w:val="006B6236"/>
    <w:rsid w:val="006B62AF"/>
    <w:rsid w:val="006B63D0"/>
    <w:rsid w:val="006B64A4"/>
    <w:rsid w:val="006B665C"/>
    <w:rsid w:val="006B68B8"/>
    <w:rsid w:val="006B68BB"/>
    <w:rsid w:val="006B6C26"/>
    <w:rsid w:val="006B6DBD"/>
    <w:rsid w:val="006B6F03"/>
    <w:rsid w:val="006B704A"/>
    <w:rsid w:val="006B70F0"/>
    <w:rsid w:val="006B74D0"/>
    <w:rsid w:val="006B77E6"/>
    <w:rsid w:val="006B79DE"/>
    <w:rsid w:val="006B7A6C"/>
    <w:rsid w:val="006B7BE5"/>
    <w:rsid w:val="006B7E12"/>
    <w:rsid w:val="006C0180"/>
    <w:rsid w:val="006C026D"/>
    <w:rsid w:val="006C034B"/>
    <w:rsid w:val="006C0418"/>
    <w:rsid w:val="006C0D2C"/>
    <w:rsid w:val="006C117E"/>
    <w:rsid w:val="006C129B"/>
    <w:rsid w:val="006C13C9"/>
    <w:rsid w:val="006C1586"/>
    <w:rsid w:val="006C1659"/>
    <w:rsid w:val="006C16F2"/>
    <w:rsid w:val="006C1DB4"/>
    <w:rsid w:val="006C1FC3"/>
    <w:rsid w:val="006C2455"/>
    <w:rsid w:val="006C24D0"/>
    <w:rsid w:val="006C253D"/>
    <w:rsid w:val="006C2599"/>
    <w:rsid w:val="006C26EC"/>
    <w:rsid w:val="006C287F"/>
    <w:rsid w:val="006C2AFF"/>
    <w:rsid w:val="006C2E03"/>
    <w:rsid w:val="006C320F"/>
    <w:rsid w:val="006C3366"/>
    <w:rsid w:val="006C3378"/>
    <w:rsid w:val="006C366D"/>
    <w:rsid w:val="006C388E"/>
    <w:rsid w:val="006C3B38"/>
    <w:rsid w:val="006C3B3C"/>
    <w:rsid w:val="006C3F63"/>
    <w:rsid w:val="006C40EA"/>
    <w:rsid w:val="006C412B"/>
    <w:rsid w:val="006C42E2"/>
    <w:rsid w:val="006C4441"/>
    <w:rsid w:val="006C479A"/>
    <w:rsid w:val="006C48A7"/>
    <w:rsid w:val="006C48D7"/>
    <w:rsid w:val="006C4A00"/>
    <w:rsid w:val="006C4AD6"/>
    <w:rsid w:val="006C4F22"/>
    <w:rsid w:val="006C4FFC"/>
    <w:rsid w:val="006C51B1"/>
    <w:rsid w:val="006C5D65"/>
    <w:rsid w:val="006C5E6E"/>
    <w:rsid w:val="006C6039"/>
    <w:rsid w:val="006C6051"/>
    <w:rsid w:val="006C6064"/>
    <w:rsid w:val="006C60B9"/>
    <w:rsid w:val="006C6210"/>
    <w:rsid w:val="006C647F"/>
    <w:rsid w:val="006C692F"/>
    <w:rsid w:val="006C6E52"/>
    <w:rsid w:val="006C6ED4"/>
    <w:rsid w:val="006C6F81"/>
    <w:rsid w:val="006C7233"/>
    <w:rsid w:val="006C7246"/>
    <w:rsid w:val="006C7688"/>
    <w:rsid w:val="006C76CC"/>
    <w:rsid w:val="006C7799"/>
    <w:rsid w:val="006C77C6"/>
    <w:rsid w:val="006C7A79"/>
    <w:rsid w:val="006C7BCE"/>
    <w:rsid w:val="006C7D4A"/>
    <w:rsid w:val="006C7E45"/>
    <w:rsid w:val="006D01DE"/>
    <w:rsid w:val="006D0220"/>
    <w:rsid w:val="006D0BDF"/>
    <w:rsid w:val="006D0DA8"/>
    <w:rsid w:val="006D18FE"/>
    <w:rsid w:val="006D1918"/>
    <w:rsid w:val="006D1BC5"/>
    <w:rsid w:val="006D235D"/>
    <w:rsid w:val="006D24E8"/>
    <w:rsid w:val="006D25F3"/>
    <w:rsid w:val="006D276D"/>
    <w:rsid w:val="006D2AAF"/>
    <w:rsid w:val="006D2C62"/>
    <w:rsid w:val="006D2F5D"/>
    <w:rsid w:val="006D31BF"/>
    <w:rsid w:val="006D3236"/>
    <w:rsid w:val="006D34A4"/>
    <w:rsid w:val="006D3AD0"/>
    <w:rsid w:val="006D3D53"/>
    <w:rsid w:val="006D3F47"/>
    <w:rsid w:val="006D40CC"/>
    <w:rsid w:val="006D44AC"/>
    <w:rsid w:val="006D46E6"/>
    <w:rsid w:val="006D47A8"/>
    <w:rsid w:val="006D4E02"/>
    <w:rsid w:val="006D5225"/>
    <w:rsid w:val="006D52C3"/>
    <w:rsid w:val="006D5448"/>
    <w:rsid w:val="006D57C5"/>
    <w:rsid w:val="006D598D"/>
    <w:rsid w:val="006D5AE2"/>
    <w:rsid w:val="006D5BA3"/>
    <w:rsid w:val="006D64DA"/>
    <w:rsid w:val="006D679C"/>
    <w:rsid w:val="006D6924"/>
    <w:rsid w:val="006D6F0A"/>
    <w:rsid w:val="006D6F1E"/>
    <w:rsid w:val="006D713D"/>
    <w:rsid w:val="006D71A3"/>
    <w:rsid w:val="006D71B9"/>
    <w:rsid w:val="006D7943"/>
    <w:rsid w:val="006D7E13"/>
    <w:rsid w:val="006D7E8C"/>
    <w:rsid w:val="006E00F6"/>
    <w:rsid w:val="006E00F8"/>
    <w:rsid w:val="006E0158"/>
    <w:rsid w:val="006E0322"/>
    <w:rsid w:val="006E0389"/>
    <w:rsid w:val="006E0BEC"/>
    <w:rsid w:val="006E0E7D"/>
    <w:rsid w:val="006E0F54"/>
    <w:rsid w:val="006E0FAD"/>
    <w:rsid w:val="006E0FF6"/>
    <w:rsid w:val="006E120A"/>
    <w:rsid w:val="006E1326"/>
    <w:rsid w:val="006E163C"/>
    <w:rsid w:val="006E17F5"/>
    <w:rsid w:val="006E1B93"/>
    <w:rsid w:val="006E1C96"/>
    <w:rsid w:val="006E205C"/>
    <w:rsid w:val="006E2272"/>
    <w:rsid w:val="006E25B9"/>
    <w:rsid w:val="006E2C5C"/>
    <w:rsid w:val="006E2D21"/>
    <w:rsid w:val="006E2DE9"/>
    <w:rsid w:val="006E3108"/>
    <w:rsid w:val="006E3275"/>
    <w:rsid w:val="006E347F"/>
    <w:rsid w:val="006E3645"/>
    <w:rsid w:val="006E38A8"/>
    <w:rsid w:val="006E3C49"/>
    <w:rsid w:val="006E3D22"/>
    <w:rsid w:val="006E3E6A"/>
    <w:rsid w:val="006E41B2"/>
    <w:rsid w:val="006E4662"/>
    <w:rsid w:val="006E4A46"/>
    <w:rsid w:val="006E4E29"/>
    <w:rsid w:val="006E5426"/>
    <w:rsid w:val="006E57A7"/>
    <w:rsid w:val="006E5824"/>
    <w:rsid w:val="006E59BD"/>
    <w:rsid w:val="006E5B98"/>
    <w:rsid w:val="006E5D0A"/>
    <w:rsid w:val="006E5D71"/>
    <w:rsid w:val="006E5DDB"/>
    <w:rsid w:val="006E5FF3"/>
    <w:rsid w:val="006E6C59"/>
    <w:rsid w:val="006E6EEF"/>
    <w:rsid w:val="006E7781"/>
    <w:rsid w:val="006E7C19"/>
    <w:rsid w:val="006E7FA5"/>
    <w:rsid w:val="006F03F2"/>
    <w:rsid w:val="006F0571"/>
    <w:rsid w:val="006F09C3"/>
    <w:rsid w:val="006F09E1"/>
    <w:rsid w:val="006F0A11"/>
    <w:rsid w:val="006F0A68"/>
    <w:rsid w:val="006F0C0B"/>
    <w:rsid w:val="006F12BE"/>
    <w:rsid w:val="006F153F"/>
    <w:rsid w:val="006F176F"/>
    <w:rsid w:val="006F19DC"/>
    <w:rsid w:val="006F1C49"/>
    <w:rsid w:val="006F1D45"/>
    <w:rsid w:val="006F1E98"/>
    <w:rsid w:val="006F1F95"/>
    <w:rsid w:val="006F2379"/>
    <w:rsid w:val="006F23C8"/>
    <w:rsid w:val="006F2581"/>
    <w:rsid w:val="006F2584"/>
    <w:rsid w:val="006F2839"/>
    <w:rsid w:val="006F2BC6"/>
    <w:rsid w:val="006F2D4B"/>
    <w:rsid w:val="006F2F93"/>
    <w:rsid w:val="006F30D9"/>
    <w:rsid w:val="006F33DE"/>
    <w:rsid w:val="006F3743"/>
    <w:rsid w:val="006F379D"/>
    <w:rsid w:val="006F3804"/>
    <w:rsid w:val="006F38D4"/>
    <w:rsid w:val="006F38D7"/>
    <w:rsid w:val="006F3ABD"/>
    <w:rsid w:val="006F3CB3"/>
    <w:rsid w:val="006F3DF5"/>
    <w:rsid w:val="006F4580"/>
    <w:rsid w:val="006F4589"/>
    <w:rsid w:val="006F4858"/>
    <w:rsid w:val="006F4A63"/>
    <w:rsid w:val="006F4BB5"/>
    <w:rsid w:val="006F4C77"/>
    <w:rsid w:val="006F4D73"/>
    <w:rsid w:val="006F4FFB"/>
    <w:rsid w:val="006F50CE"/>
    <w:rsid w:val="006F526F"/>
    <w:rsid w:val="006F5486"/>
    <w:rsid w:val="006F56F7"/>
    <w:rsid w:val="006F58CC"/>
    <w:rsid w:val="006F5A42"/>
    <w:rsid w:val="006F5A5B"/>
    <w:rsid w:val="006F5BB4"/>
    <w:rsid w:val="006F5F27"/>
    <w:rsid w:val="006F5FA2"/>
    <w:rsid w:val="006F625B"/>
    <w:rsid w:val="006F6283"/>
    <w:rsid w:val="006F65DF"/>
    <w:rsid w:val="006F6935"/>
    <w:rsid w:val="006F6CDF"/>
    <w:rsid w:val="006F6E20"/>
    <w:rsid w:val="006F7186"/>
    <w:rsid w:val="006F72B4"/>
    <w:rsid w:val="006F72B8"/>
    <w:rsid w:val="006F76B4"/>
    <w:rsid w:val="006F76D6"/>
    <w:rsid w:val="006F777C"/>
    <w:rsid w:val="006F78A3"/>
    <w:rsid w:val="006F7957"/>
    <w:rsid w:val="006F7A7A"/>
    <w:rsid w:val="006F7B1A"/>
    <w:rsid w:val="006F7CAF"/>
    <w:rsid w:val="006F7F7D"/>
    <w:rsid w:val="0070021F"/>
    <w:rsid w:val="00700243"/>
    <w:rsid w:val="00700311"/>
    <w:rsid w:val="00700363"/>
    <w:rsid w:val="00700DF8"/>
    <w:rsid w:val="00700FE6"/>
    <w:rsid w:val="00701388"/>
    <w:rsid w:val="007015E1"/>
    <w:rsid w:val="00701686"/>
    <w:rsid w:val="0070195F"/>
    <w:rsid w:val="007019D4"/>
    <w:rsid w:val="00701AE4"/>
    <w:rsid w:val="00701C31"/>
    <w:rsid w:val="00701D0D"/>
    <w:rsid w:val="007022D7"/>
    <w:rsid w:val="0070234B"/>
    <w:rsid w:val="007023DB"/>
    <w:rsid w:val="007028EC"/>
    <w:rsid w:val="00702B42"/>
    <w:rsid w:val="00702D2F"/>
    <w:rsid w:val="00702EA7"/>
    <w:rsid w:val="00702F31"/>
    <w:rsid w:val="00702F6E"/>
    <w:rsid w:val="007030C2"/>
    <w:rsid w:val="00703121"/>
    <w:rsid w:val="00703139"/>
    <w:rsid w:val="00703396"/>
    <w:rsid w:val="007035AD"/>
    <w:rsid w:val="0070363F"/>
    <w:rsid w:val="007036AA"/>
    <w:rsid w:val="007036F6"/>
    <w:rsid w:val="0070385F"/>
    <w:rsid w:val="007039A8"/>
    <w:rsid w:val="007039C5"/>
    <w:rsid w:val="00703A99"/>
    <w:rsid w:val="00703CC2"/>
    <w:rsid w:val="007041ED"/>
    <w:rsid w:val="00704436"/>
    <w:rsid w:val="0070451F"/>
    <w:rsid w:val="00704564"/>
    <w:rsid w:val="007045D1"/>
    <w:rsid w:val="007046A5"/>
    <w:rsid w:val="007046F6"/>
    <w:rsid w:val="007049AC"/>
    <w:rsid w:val="00704D11"/>
    <w:rsid w:val="00704EA5"/>
    <w:rsid w:val="00704EC5"/>
    <w:rsid w:val="00704ED8"/>
    <w:rsid w:val="00704F25"/>
    <w:rsid w:val="00705434"/>
    <w:rsid w:val="00705558"/>
    <w:rsid w:val="00705964"/>
    <w:rsid w:val="007060C9"/>
    <w:rsid w:val="007060D6"/>
    <w:rsid w:val="007061D1"/>
    <w:rsid w:val="00706248"/>
    <w:rsid w:val="0070649C"/>
    <w:rsid w:val="00706511"/>
    <w:rsid w:val="007065C6"/>
    <w:rsid w:val="007068CF"/>
    <w:rsid w:val="00706A1A"/>
    <w:rsid w:val="00706CFB"/>
    <w:rsid w:val="0070700A"/>
    <w:rsid w:val="00707031"/>
    <w:rsid w:val="00707821"/>
    <w:rsid w:val="007079A0"/>
    <w:rsid w:val="007079AC"/>
    <w:rsid w:val="00707D81"/>
    <w:rsid w:val="00707EBC"/>
    <w:rsid w:val="0071001B"/>
    <w:rsid w:val="007100C9"/>
    <w:rsid w:val="007100D7"/>
    <w:rsid w:val="00710179"/>
    <w:rsid w:val="0071020F"/>
    <w:rsid w:val="0071027E"/>
    <w:rsid w:val="0071032E"/>
    <w:rsid w:val="00710344"/>
    <w:rsid w:val="007103A6"/>
    <w:rsid w:val="007104F7"/>
    <w:rsid w:val="007105BD"/>
    <w:rsid w:val="00710771"/>
    <w:rsid w:val="007107AC"/>
    <w:rsid w:val="007109C7"/>
    <w:rsid w:val="00710A5C"/>
    <w:rsid w:val="00710C0C"/>
    <w:rsid w:val="00710DA2"/>
    <w:rsid w:val="00710DB6"/>
    <w:rsid w:val="00710ED6"/>
    <w:rsid w:val="00710EDA"/>
    <w:rsid w:val="0071106B"/>
    <w:rsid w:val="00711490"/>
    <w:rsid w:val="0071185E"/>
    <w:rsid w:val="007119ED"/>
    <w:rsid w:val="00711D18"/>
    <w:rsid w:val="00711F13"/>
    <w:rsid w:val="00711F7E"/>
    <w:rsid w:val="007120B9"/>
    <w:rsid w:val="007127B0"/>
    <w:rsid w:val="00712B6F"/>
    <w:rsid w:val="00712C4D"/>
    <w:rsid w:val="00712C80"/>
    <w:rsid w:val="00712C95"/>
    <w:rsid w:val="0071300C"/>
    <w:rsid w:val="00713441"/>
    <w:rsid w:val="0071362C"/>
    <w:rsid w:val="00713C28"/>
    <w:rsid w:val="007142F1"/>
    <w:rsid w:val="0071435A"/>
    <w:rsid w:val="0071442C"/>
    <w:rsid w:val="00714453"/>
    <w:rsid w:val="007145C9"/>
    <w:rsid w:val="007147F0"/>
    <w:rsid w:val="007149DD"/>
    <w:rsid w:val="00714A31"/>
    <w:rsid w:val="00714B60"/>
    <w:rsid w:val="007154A5"/>
    <w:rsid w:val="00715607"/>
    <w:rsid w:val="00715AB1"/>
    <w:rsid w:val="00715B4B"/>
    <w:rsid w:val="00715B8B"/>
    <w:rsid w:val="00715D54"/>
    <w:rsid w:val="0071605B"/>
    <w:rsid w:val="007166B9"/>
    <w:rsid w:val="0071679A"/>
    <w:rsid w:val="00716873"/>
    <w:rsid w:val="00716A67"/>
    <w:rsid w:val="00716BB2"/>
    <w:rsid w:val="00716C17"/>
    <w:rsid w:val="00716DE7"/>
    <w:rsid w:val="00716E50"/>
    <w:rsid w:val="00716E63"/>
    <w:rsid w:val="00716F34"/>
    <w:rsid w:val="00717156"/>
    <w:rsid w:val="007175D1"/>
    <w:rsid w:val="00717710"/>
    <w:rsid w:val="007179A9"/>
    <w:rsid w:val="0072042F"/>
    <w:rsid w:val="007204AD"/>
    <w:rsid w:val="007205C9"/>
    <w:rsid w:val="0072067F"/>
    <w:rsid w:val="007206D3"/>
    <w:rsid w:val="00720719"/>
    <w:rsid w:val="00720950"/>
    <w:rsid w:val="00720A74"/>
    <w:rsid w:val="00720BAC"/>
    <w:rsid w:val="00720EE6"/>
    <w:rsid w:val="00720F5A"/>
    <w:rsid w:val="00721081"/>
    <w:rsid w:val="00721128"/>
    <w:rsid w:val="007211A8"/>
    <w:rsid w:val="00721369"/>
    <w:rsid w:val="00721492"/>
    <w:rsid w:val="0072156F"/>
    <w:rsid w:val="00721A81"/>
    <w:rsid w:val="00721A83"/>
    <w:rsid w:val="00721CA8"/>
    <w:rsid w:val="00721D70"/>
    <w:rsid w:val="00722051"/>
    <w:rsid w:val="007225A6"/>
    <w:rsid w:val="007226DD"/>
    <w:rsid w:val="007226E1"/>
    <w:rsid w:val="0072286E"/>
    <w:rsid w:val="00722CF7"/>
    <w:rsid w:val="00722FBA"/>
    <w:rsid w:val="00722FF8"/>
    <w:rsid w:val="00723396"/>
    <w:rsid w:val="0072341D"/>
    <w:rsid w:val="007236EC"/>
    <w:rsid w:val="007237B1"/>
    <w:rsid w:val="00723BBA"/>
    <w:rsid w:val="00723C4A"/>
    <w:rsid w:val="00723E4A"/>
    <w:rsid w:val="00723F20"/>
    <w:rsid w:val="00723FB6"/>
    <w:rsid w:val="00724308"/>
    <w:rsid w:val="00724382"/>
    <w:rsid w:val="0072464D"/>
    <w:rsid w:val="0072490C"/>
    <w:rsid w:val="00724C58"/>
    <w:rsid w:val="00724FE1"/>
    <w:rsid w:val="007252AE"/>
    <w:rsid w:val="007252EC"/>
    <w:rsid w:val="0072547F"/>
    <w:rsid w:val="007256EB"/>
    <w:rsid w:val="007258EE"/>
    <w:rsid w:val="007259AD"/>
    <w:rsid w:val="00725A37"/>
    <w:rsid w:val="00725B18"/>
    <w:rsid w:val="007263C8"/>
    <w:rsid w:val="0072670D"/>
    <w:rsid w:val="0072675A"/>
    <w:rsid w:val="00726CAC"/>
    <w:rsid w:val="00726DB2"/>
    <w:rsid w:val="00727696"/>
    <w:rsid w:val="00727AE8"/>
    <w:rsid w:val="0073011E"/>
    <w:rsid w:val="00730345"/>
    <w:rsid w:val="0073037C"/>
    <w:rsid w:val="007304A2"/>
    <w:rsid w:val="007307D5"/>
    <w:rsid w:val="0073088B"/>
    <w:rsid w:val="00730A4A"/>
    <w:rsid w:val="00730ACE"/>
    <w:rsid w:val="00730B76"/>
    <w:rsid w:val="007311D0"/>
    <w:rsid w:val="0073132D"/>
    <w:rsid w:val="0073143C"/>
    <w:rsid w:val="0073144B"/>
    <w:rsid w:val="0073153B"/>
    <w:rsid w:val="007315C7"/>
    <w:rsid w:val="007315ED"/>
    <w:rsid w:val="00731FD3"/>
    <w:rsid w:val="00732467"/>
    <w:rsid w:val="00732496"/>
    <w:rsid w:val="00732633"/>
    <w:rsid w:val="00732BE7"/>
    <w:rsid w:val="00732C1B"/>
    <w:rsid w:val="00732C30"/>
    <w:rsid w:val="00732CD4"/>
    <w:rsid w:val="00732DE3"/>
    <w:rsid w:val="007333D1"/>
    <w:rsid w:val="0073345A"/>
    <w:rsid w:val="00733962"/>
    <w:rsid w:val="007339E0"/>
    <w:rsid w:val="00733B9E"/>
    <w:rsid w:val="00733C2B"/>
    <w:rsid w:val="00734460"/>
    <w:rsid w:val="0073467E"/>
    <w:rsid w:val="00734706"/>
    <w:rsid w:val="0073475C"/>
    <w:rsid w:val="0073499B"/>
    <w:rsid w:val="00734B72"/>
    <w:rsid w:val="00734D17"/>
    <w:rsid w:val="00734D3B"/>
    <w:rsid w:val="00734E97"/>
    <w:rsid w:val="00734EB9"/>
    <w:rsid w:val="00734F0E"/>
    <w:rsid w:val="00734FCC"/>
    <w:rsid w:val="00735122"/>
    <w:rsid w:val="00735165"/>
    <w:rsid w:val="007352CF"/>
    <w:rsid w:val="007356B2"/>
    <w:rsid w:val="007359E5"/>
    <w:rsid w:val="00735C63"/>
    <w:rsid w:val="0073620B"/>
    <w:rsid w:val="007364AD"/>
    <w:rsid w:val="00736736"/>
    <w:rsid w:val="00736DA9"/>
    <w:rsid w:val="0073730A"/>
    <w:rsid w:val="007373EC"/>
    <w:rsid w:val="00737407"/>
    <w:rsid w:val="007378ED"/>
    <w:rsid w:val="0074037B"/>
    <w:rsid w:val="00740C1D"/>
    <w:rsid w:val="00741081"/>
    <w:rsid w:val="007410BD"/>
    <w:rsid w:val="00741171"/>
    <w:rsid w:val="007413E4"/>
    <w:rsid w:val="007417C4"/>
    <w:rsid w:val="00741852"/>
    <w:rsid w:val="00741AFE"/>
    <w:rsid w:val="00741E77"/>
    <w:rsid w:val="007425D5"/>
    <w:rsid w:val="007426E4"/>
    <w:rsid w:val="00742A71"/>
    <w:rsid w:val="00742AB1"/>
    <w:rsid w:val="00742B1A"/>
    <w:rsid w:val="00742BB4"/>
    <w:rsid w:val="00742C61"/>
    <w:rsid w:val="00742E76"/>
    <w:rsid w:val="00742F79"/>
    <w:rsid w:val="00743651"/>
    <w:rsid w:val="00743B59"/>
    <w:rsid w:val="00743C34"/>
    <w:rsid w:val="00744088"/>
    <w:rsid w:val="007443B5"/>
    <w:rsid w:val="00744510"/>
    <w:rsid w:val="00744826"/>
    <w:rsid w:val="00744AB5"/>
    <w:rsid w:val="00744F45"/>
    <w:rsid w:val="007450BE"/>
    <w:rsid w:val="00745396"/>
    <w:rsid w:val="00745EA1"/>
    <w:rsid w:val="00746954"/>
    <w:rsid w:val="0074718C"/>
    <w:rsid w:val="0074719F"/>
    <w:rsid w:val="007475C7"/>
    <w:rsid w:val="00747734"/>
    <w:rsid w:val="00747A43"/>
    <w:rsid w:val="00747DBC"/>
    <w:rsid w:val="00747F2B"/>
    <w:rsid w:val="00747FCF"/>
    <w:rsid w:val="00750398"/>
    <w:rsid w:val="007505C4"/>
    <w:rsid w:val="00750604"/>
    <w:rsid w:val="00750880"/>
    <w:rsid w:val="00750B47"/>
    <w:rsid w:val="00750CDE"/>
    <w:rsid w:val="00750E8B"/>
    <w:rsid w:val="00750F51"/>
    <w:rsid w:val="007510CB"/>
    <w:rsid w:val="00751311"/>
    <w:rsid w:val="0075131F"/>
    <w:rsid w:val="00751568"/>
    <w:rsid w:val="00751752"/>
    <w:rsid w:val="0075196A"/>
    <w:rsid w:val="00751A7B"/>
    <w:rsid w:val="00751BD8"/>
    <w:rsid w:val="00751D11"/>
    <w:rsid w:val="00751F57"/>
    <w:rsid w:val="007526DB"/>
    <w:rsid w:val="0075279C"/>
    <w:rsid w:val="00752BBF"/>
    <w:rsid w:val="00752D30"/>
    <w:rsid w:val="00752F3B"/>
    <w:rsid w:val="007530D6"/>
    <w:rsid w:val="00753214"/>
    <w:rsid w:val="00753266"/>
    <w:rsid w:val="0075380A"/>
    <w:rsid w:val="007539E5"/>
    <w:rsid w:val="00753B65"/>
    <w:rsid w:val="00753C0B"/>
    <w:rsid w:val="00753C58"/>
    <w:rsid w:val="00753E76"/>
    <w:rsid w:val="00753EBD"/>
    <w:rsid w:val="0075406C"/>
    <w:rsid w:val="00754239"/>
    <w:rsid w:val="00754450"/>
    <w:rsid w:val="00754580"/>
    <w:rsid w:val="007546F8"/>
    <w:rsid w:val="00754862"/>
    <w:rsid w:val="007548F5"/>
    <w:rsid w:val="00754CD0"/>
    <w:rsid w:val="00754CDF"/>
    <w:rsid w:val="0075501E"/>
    <w:rsid w:val="00755348"/>
    <w:rsid w:val="007556D0"/>
    <w:rsid w:val="00755737"/>
    <w:rsid w:val="00755C0A"/>
    <w:rsid w:val="00755F4A"/>
    <w:rsid w:val="007560BD"/>
    <w:rsid w:val="0075640F"/>
    <w:rsid w:val="0075667E"/>
    <w:rsid w:val="0075670A"/>
    <w:rsid w:val="00756898"/>
    <w:rsid w:val="00756F7A"/>
    <w:rsid w:val="007571C2"/>
    <w:rsid w:val="0075722E"/>
    <w:rsid w:val="007573D2"/>
    <w:rsid w:val="007576DE"/>
    <w:rsid w:val="0075779D"/>
    <w:rsid w:val="007577C2"/>
    <w:rsid w:val="007577FC"/>
    <w:rsid w:val="0075796A"/>
    <w:rsid w:val="007579A8"/>
    <w:rsid w:val="00757A13"/>
    <w:rsid w:val="00757B15"/>
    <w:rsid w:val="00757BBB"/>
    <w:rsid w:val="00757E5E"/>
    <w:rsid w:val="007602AC"/>
    <w:rsid w:val="007602EE"/>
    <w:rsid w:val="0076034E"/>
    <w:rsid w:val="0076037D"/>
    <w:rsid w:val="00760474"/>
    <w:rsid w:val="00760B7C"/>
    <w:rsid w:val="00760CE1"/>
    <w:rsid w:val="00760F42"/>
    <w:rsid w:val="00761182"/>
    <w:rsid w:val="007611AC"/>
    <w:rsid w:val="00761620"/>
    <w:rsid w:val="007616E9"/>
    <w:rsid w:val="0076171E"/>
    <w:rsid w:val="00761940"/>
    <w:rsid w:val="00761A05"/>
    <w:rsid w:val="00761C4C"/>
    <w:rsid w:val="00761C91"/>
    <w:rsid w:val="00761C97"/>
    <w:rsid w:val="007621D2"/>
    <w:rsid w:val="00762312"/>
    <w:rsid w:val="007626A4"/>
    <w:rsid w:val="00762A36"/>
    <w:rsid w:val="00762C4E"/>
    <w:rsid w:val="00762CC1"/>
    <w:rsid w:val="00762DB7"/>
    <w:rsid w:val="00763188"/>
    <w:rsid w:val="00763420"/>
    <w:rsid w:val="00763B4D"/>
    <w:rsid w:val="00763F3A"/>
    <w:rsid w:val="007641C9"/>
    <w:rsid w:val="007642B6"/>
    <w:rsid w:val="007643BA"/>
    <w:rsid w:val="007645F1"/>
    <w:rsid w:val="00764892"/>
    <w:rsid w:val="00764969"/>
    <w:rsid w:val="00764E9E"/>
    <w:rsid w:val="007653F8"/>
    <w:rsid w:val="0076546D"/>
    <w:rsid w:val="007658C7"/>
    <w:rsid w:val="007659B1"/>
    <w:rsid w:val="00765A19"/>
    <w:rsid w:val="00765B31"/>
    <w:rsid w:val="00765BE0"/>
    <w:rsid w:val="00766208"/>
    <w:rsid w:val="007664FE"/>
    <w:rsid w:val="0076693A"/>
    <w:rsid w:val="0076693C"/>
    <w:rsid w:val="00767231"/>
    <w:rsid w:val="007676A8"/>
    <w:rsid w:val="00767759"/>
    <w:rsid w:val="0076792C"/>
    <w:rsid w:val="00767A51"/>
    <w:rsid w:val="00767EE0"/>
    <w:rsid w:val="007700AF"/>
    <w:rsid w:val="0077033B"/>
    <w:rsid w:val="0077046C"/>
    <w:rsid w:val="00770873"/>
    <w:rsid w:val="007709E8"/>
    <w:rsid w:val="00770BEE"/>
    <w:rsid w:val="00770C8C"/>
    <w:rsid w:val="00771069"/>
    <w:rsid w:val="00771360"/>
    <w:rsid w:val="0077156C"/>
    <w:rsid w:val="00771741"/>
    <w:rsid w:val="00771F0D"/>
    <w:rsid w:val="00771FCE"/>
    <w:rsid w:val="0077240C"/>
    <w:rsid w:val="00772532"/>
    <w:rsid w:val="0077272E"/>
    <w:rsid w:val="00772FAD"/>
    <w:rsid w:val="00773058"/>
    <w:rsid w:val="0077336F"/>
    <w:rsid w:val="00773578"/>
    <w:rsid w:val="007735EA"/>
    <w:rsid w:val="0077366D"/>
    <w:rsid w:val="0077369B"/>
    <w:rsid w:val="007738B8"/>
    <w:rsid w:val="00773B34"/>
    <w:rsid w:val="00773DDF"/>
    <w:rsid w:val="00773EA2"/>
    <w:rsid w:val="007742A4"/>
    <w:rsid w:val="007742CC"/>
    <w:rsid w:val="00774489"/>
    <w:rsid w:val="007745BF"/>
    <w:rsid w:val="00774778"/>
    <w:rsid w:val="0077483C"/>
    <w:rsid w:val="00774A8D"/>
    <w:rsid w:val="00774AE0"/>
    <w:rsid w:val="00774CC6"/>
    <w:rsid w:val="0077524C"/>
    <w:rsid w:val="00775971"/>
    <w:rsid w:val="00775B37"/>
    <w:rsid w:val="00775E03"/>
    <w:rsid w:val="00775E1A"/>
    <w:rsid w:val="00776120"/>
    <w:rsid w:val="00776352"/>
    <w:rsid w:val="00776520"/>
    <w:rsid w:val="00776755"/>
    <w:rsid w:val="00776932"/>
    <w:rsid w:val="00776A6A"/>
    <w:rsid w:val="00776F90"/>
    <w:rsid w:val="007772DA"/>
    <w:rsid w:val="00777D58"/>
    <w:rsid w:val="00777D96"/>
    <w:rsid w:val="00780243"/>
    <w:rsid w:val="007807ED"/>
    <w:rsid w:val="007808E5"/>
    <w:rsid w:val="00780901"/>
    <w:rsid w:val="00780C76"/>
    <w:rsid w:val="00780EB3"/>
    <w:rsid w:val="007814C0"/>
    <w:rsid w:val="007818AB"/>
    <w:rsid w:val="007819D0"/>
    <w:rsid w:val="00781A96"/>
    <w:rsid w:val="00781B98"/>
    <w:rsid w:val="00781CF7"/>
    <w:rsid w:val="00781DAD"/>
    <w:rsid w:val="00782595"/>
    <w:rsid w:val="00782676"/>
    <w:rsid w:val="007829E1"/>
    <w:rsid w:val="00782BDB"/>
    <w:rsid w:val="007833DB"/>
    <w:rsid w:val="007835B3"/>
    <w:rsid w:val="007835FD"/>
    <w:rsid w:val="00783723"/>
    <w:rsid w:val="00783AEE"/>
    <w:rsid w:val="00783C5E"/>
    <w:rsid w:val="00783E29"/>
    <w:rsid w:val="00783E78"/>
    <w:rsid w:val="0078427E"/>
    <w:rsid w:val="0078460C"/>
    <w:rsid w:val="00784658"/>
    <w:rsid w:val="00784A21"/>
    <w:rsid w:val="00784AEF"/>
    <w:rsid w:val="00785084"/>
    <w:rsid w:val="00785212"/>
    <w:rsid w:val="007858AD"/>
    <w:rsid w:val="00785952"/>
    <w:rsid w:val="00785AB8"/>
    <w:rsid w:val="00785D7C"/>
    <w:rsid w:val="00785E24"/>
    <w:rsid w:val="00786099"/>
    <w:rsid w:val="007861DA"/>
    <w:rsid w:val="0078626F"/>
    <w:rsid w:val="0078634F"/>
    <w:rsid w:val="007868E7"/>
    <w:rsid w:val="00786974"/>
    <w:rsid w:val="00786C9A"/>
    <w:rsid w:val="00787131"/>
    <w:rsid w:val="00787907"/>
    <w:rsid w:val="00787D4F"/>
    <w:rsid w:val="00787D75"/>
    <w:rsid w:val="00787D79"/>
    <w:rsid w:val="00787EF4"/>
    <w:rsid w:val="00787F3D"/>
    <w:rsid w:val="00787FEF"/>
    <w:rsid w:val="0079004C"/>
    <w:rsid w:val="0079007F"/>
    <w:rsid w:val="007900DB"/>
    <w:rsid w:val="00790122"/>
    <w:rsid w:val="00790251"/>
    <w:rsid w:val="0079096F"/>
    <w:rsid w:val="00790A7D"/>
    <w:rsid w:val="00790AEB"/>
    <w:rsid w:val="00790BA8"/>
    <w:rsid w:val="00790C2C"/>
    <w:rsid w:val="00790D64"/>
    <w:rsid w:val="00790F02"/>
    <w:rsid w:val="00791084"/>
    <w:rsid w:val="007910B8"/>
    <w:rsid w:val="00791176"/>
    <w:rsid w:val="007914B4"/>
    <w:rsid w:val="00791AF7"/>
    <w:rsid w:val="00791BA1"/>
    <w:rsid w:val="00791BD3"/>
    <w:rsid w:val="00791F38"/>
    <w:rsid w:val="007922F1"/>
    <w:rsid w:val="00792439"/>
    <w:rsid w:val="00792450"/>
    <w:rsid w:val="00792834"/>
    <w:rsid w:val="00792AFB"/>
    <w:rsid w:val="00792CE5"/>
    <w:rsid w:val="00792E77"/>
    <w:rsid w:val="00792F35"/>
    <w:rsid w:val="0079338D"/>
    <w:rsid w:val="00793449"/>
    <w:rsid w:val="0079389A"/>
    <w:rsid w:val="0079391B"/>
    <w:rsid w:val="00793920"/>
    <w:rsid w:val="007939CB"/>
    <w:rsid w:val="00793A02"/>
    <w:rsid w:val="00793A20"/>
    <w:rsid w:val="00793B56"/>
    <w:rsid w:val="00793C5D"/>
    <w:rsid w:val="00793CD7"/>
    <w:rsid w:val="00793F04"/>
    <w:rsid w:val="00793F65"/>
    <w:rsid w:val="00794199"/>
    <w:rsid w:val="0079427B"/>
    <w:rsid w:val="00794395"/>
    <w:rsid w:val="00794637"/>
    <w:rsid w:val="00794BDF"/>
    <w:rsid w:val="00794EF7"/>
    <w:rsid w:val="00794EFF"/>
    <w:rsid w:val="00795227"/>
    <w:rsid w:val="007954F0"/>
    <w:rsid w:val="0079566A"/>
    <w:rsid w:val="00795687"/>
    <w:rsid w:val="00795E7B"/>
    <w:rsid w:val="00795E80"/>
    <w:rsid w:val="00795F0F"/>
    <w:rsid w:val="0079609D"/>
    <w:rsid w:val="00796154"/>
    <w:rsid w:val="00796164"/>
    <w:rsid w:val="0079620F"/>
    <w:rsid w:val="007962CD"/>
    <w:rsid w:val="0079649D"/>
    <w:rsid w:val="0079656F"/>
    <w:rsid w:val="00796804"/>
    <w:rsid w:val="00796A86"/>
    <w:rsid w:val="00796B36"/>
    <w:rsid w:val="00796D46"/>
    <w:rsid w:val="00796DC4"/>
    <w:rsid w:val="00796DF2"/>
    <w:rsid w:val="00796E07"/>
    <w:rsid w:val="00796F7E"/>
    <w:rsid w:val="00796FC0"/>
    <w:rsid w:val="00797091"/>
    <w:rsid w:val="007976B0"/>
    <w:rsid w:val="00797C61"/>
    <w:rsid w:val="00797C8E"/>
    <w:rsid w:val="00797F4A"/>
    <w:rsid w:val="00797FD9"/>
    <w:rsid w:val="007A0297"/>
    <w:rsid w:val="007A0730"/>
    <w:rsid w:val="007A0C3B"/>
    <w:rsid w:val="007A0D86"/>
    <w:rsid w:val="007A1225"/>
    <w:rsid w:val="007A161B"/>
    <w:rsid w:val="007A189A"/>
    <w:rsid w:val="007A1BBB"/>
    <w:rsid w:val="007A1CC3"/>
    <w:rsid w:val="007A219B"/>
    <w:rsid w:val="007A21AA"/>
    <w:rsid w:val="007A21E1"/>
    <w:rsid w:val="007A2581"/>
    <w:rsid w:val="007A2688"/>
    <w:rsid w:val="007A2777"/>
    <w:rsid w:val="007A2F93"/>
    <w:rsid w:val="007A3092"/>
    <w:rsid w:val="007A3247"/>
    <w:rsid w:val="007A3278"/>
    <w:rsid w:val="007A3615"/>
    <w:rsid w:val="007A383E"/>
    <w:rsid w:val="007A3B15"/>
    <w:rsid w:val="007A3BD5"/>
    <w:rsid w:val="007A3DD7"/>
    <w:rsid w:val="007A40D0"/>
    <w:rsid w:val="007A43F9"/>
    <w:rsid w:val="007A4717"/>
    <w:rsid w:val="007A4724"/>
    <w:rsid w:val="007A47AF"/>
    <w:rsid w:val="007A4940"/>
    <w:rsid w:val="007A498A"/>
    <w:rsid w:val="007A4D81"/>
    <w:rsid w:val="007A4E34"/>
    <w:rsid w:val="007A4E3B"/>
    <w:rsid w:val="007A4F92"/>
    <w:rsid w:val="007A50AB"/>
    <w:rsid w:val="007A50B8"/>
    <w:rsid w:val="007A514F"/>
    <w:rsid w:val="007A52B2"/>
    <w:rsid w:val="007A537F"/>
    <w:rsid w:val="007A5861"/>
    <w:rsid w:val="007A58D2"/>
    <w:rsid w:val="007A5C32"/>
    <w:rsid w:val="007A5C92"/>
    <w:rsid w:val="007A5E7E"/>
    <w:rsid w:val="007A61C6"/>
    <w:rsid w:val="007A61EE"/>
    <w:rsid w:val="007A643D"/>
    <w:rsid w:val="007A690D"/>
    <w:rsid w:val="007A69BD"/>
    <w:rsid w:val="007A6A41"/>
    <w:rsid w:val="007A6D5A"/>
    <w:rsid w:val="007A6DD7"/>
    <w:rsid w:val="007A6E31"/>
    <w:rsid w:val="007A7104"/>
    <w:rsid w:val="007A719F"/>
    <w:rsid w:val="007A7391"/>
    <w:rsid w:val="007A75A9"/>
    <w:rsid w:val="007A75CB"/>
    <w:rsid w:val="007A7EF1"/>
    <w:rsid w:val="007A7FE0"/>
    <w:rsid w:val="007B0071"/>
    <w:rsid w:val="007B0110"/>
    <w:rsid w:val="007B04F2"/>
    <w:rsid w:val="007B056D"/>
    <w:rsid w:val="007B0924"/>
    <w:rsid w:val="007B09D6"/>
    <w:rsid w:val="007B0BC9"/>
    <w:rsid w:val="007B0D6D"/>
    <w:rsid w:val="007B0DD3"/>
    <w:rsid w:val="007B1456"/>
    <w:rsid w:val="007B1609"/>
    <w:rsid w:val="007B17E5"/>
    <w:rsid w:val="007B187C"/>
    <w:rsid w:val="007B1A92"/>
    <w:rsid w:val="007B1C37"/>
    <w:rsid w:val="007B1CAA"/>
    <w:rsid w:val="007B1F41"/>
    <w:rsid w:val="007B247D"/>
    <w:rsid w:val="007B287F"/>
    <w:rsid w:val="007B288D"/>
    <w:rsid w:val="007B29A0"/>
    <w:rsid w:val="007B2C13"/>
    <w:rsid w:val="007B2F1C"/>
    <w:rsid w:val="007B3068"/>
    <w:rsid w:val="007B332B"/>
    <w:rsid w:val="007B34C2"/>
    <w:rsid w:val="007B3607"/>
    <w:rsid w:val="007B3783"/>
    <w:rsid w:val="007B3869"/>
    <w:rsid w:val="007B38C0"/>
    <w:rsid w:val="007B3C04"/>
    <w:rsid w:val="007B3DEB"/>
    <w:rsid w:val="007B3EA5"/>
    <w:rsid w:val="007B3FC1"/>
    <w:rsid w:val="007B3FE5"/>
    <w:rsid w:val="007B3FFA"/>
    <w:rsid w:val="007B41F8"/>
    <w:rsid w:val="007B4687"/>
    <w:rsid w:val="007B4A4A"/>
    <w:rsid w:val="007B4BF7"/>
    <w:rsid w:val="007B4E4A"/>
    <w:rsid w:val="007B5081"/>
    <w:rsid w:val="007B5219"/>
    <w:rsid w:val="007B5409"/>
    <w:rsid w:val="007B5672"/>
    <w:rsid w:val="007B5992"/>
    <w:rsid w:val="007B59AD"/>
    <w:rsid w:val="007B5AE4"/>
    <w:rsid w:val="007B5D33"/>
    <w:rsid w:val="007B5EAF"/>
    <w:rsid w:val="007B5F00"/>
    <w:rsid w:val="007B6629"/>
    <w:rsid w:val="007B6690"/>
    <w:rsid w:val="007B6740"/>
    <w:rsid w:val="007B6A1E"/>
    <w:rsid w:val="007B6CB0"/>
    <w:rsid w:val="007B7057"/>
    <w:rsid w:val="007B746A"/>
    <w:rsid w:val="007B751B"/>
    <w:rsid w:val="007B76C7"/>
    <w:rsid w:val="007B7B1C"/>
    <w:rsid w:val="007B7C2B"/>
    <w:rsid w:val="007B7CAB"/>
    <w:rsid w:val="007B7D55"/>
    <w:rsid w:val="007B7EA9"/>
    <w:rsid w:val="007C01A8"/>
    <w:rsid w:val="007C03B7"/>
    <w:rsid w:val="007C0436"/>
    <w:rsid w:val="007C05B9"/>
    <w:rsid w:val="007C0BB7"/>
    <w:rsid w:val="007C0E6F"/>
    <w:rsid w:val="007C122B"/>
    <w:rsid w:val="007C1402"/>
    <w:rsid w:val="007C14A0"/>
    <w:rsid w:val="007C1970"/>
    <w:rsid w:val="007C19AC"/>
    <w:rsid w:val="007C1DF0"/>
    <w:rsid w:val="007C1EDB"/>
    <w:rsid w:val="007C1F7B"/>
    <w:rsid w:val="007C22A2"/>
    <w:rsid w:val="007C2454"/>
    <w:rsid w:val="007C2605"/>
    <w:rsid w:val="007C294B"/>
    <w:rsid w:val="007C2992"/>
    <w:rsid w:val="007C2A61"/>
    <w:rsid w:val="007C2C52"/>
    <w:rsid w:val="007C2C89"/>
    <w:rsid w:val="007C2D70"/>
    <w:rsid w:val="007C2E84"/>
    <w:rsid w:val="007C324C"/>
    <w:rsid w:val="007C3591"/>
    <w:rsid w:val="007C3638"/>
    <w:rsid w:val="007C366E"/>
    <w:rsid w:val="007C3CF0"/>
    <w:rsid w:val="007C3ECD"/>
    <w:rsid w:val="007C3F10"/>
    <w:rsid w:val="007C40AD"/>
    <w:rsid w:val="007C412A"/>
    <w:rsid w:val="007C470A"/>
    <w:rsid w:val="007C475E"/>
    <w:rsid w:val="007C476B"/>
    <w:rsid w:val="007C486A"/>
    <w:rsid w:val="007C4A97"/>
    <w:rsid w:val="007C4B19"/>
    <w:rsid w:val="007C4C68"/>
    <w:rsid w:val="007C4FEB"/>
    <w:rsid w:val="007C5052"/>
    <w:rsid w:val="007C5208"/>
    <w:rsid w:val="007C52AC"/>
    <w:rsid w:val="007C55E3"/>
    <w:rsid w:val="007C5663"/>
    <w:rsid w:val="007C5CF6"/>
    <w:rsid w:val="007C6409"/>
    <w:rsid w:val="007C6436"/>
    <w:rsid w:val="007C64D0"/>
    <w:rsid w:val="007C6631"/>
    <w:rsid w:val="007C669C"/>
    <w:rsid w:val="007C68F8"/>
    <w:rsid w:val="007C6AD5"/>
    <w:rsid w:val="007C71C2"/>
    <w:rsid w:val="007C799C"/>
    <w:rsid w:val="007C799E"/>
    <w:rsid w:val="007C7B33"/>
    <w:rsid w:val="007C7DF6"/>
    <w:rsid w:val="007C7ED3"/>
    <w:rsid w:val="007D00C8"/>
    <w:rsid w:val="007D0AC5"/>
    <w:rsid w:val="007D0B03"/>
    <w:rsid w:val="007D0C53"/>
    <w:rsid w:val="007D173C"/>
    <w:rsid w:val="007D189F"/>
    <w:rsid w:val="007D1FF2"/>
    <w:rsid w:val="007D21CD"/>
    <w:rsid w:val="007D231D"/>
    <w:rsid w:val="007D2542"/>
    <w:rsid w:val="007D2599"/>
    <w:rsid w:val="007D260D"/>
    <w:rsid w:val="007D26A8"/>
    <w:rsid w:val="007D294F"/>
    <w:rsid w:val="007D29C3"/>
    <w:rsid w:val="007D2A85"/>
    <w:rsid w:val="007D2AF3"/>
    <w:rsid w:val="007D2DB5"/>
    <w:rsid w:val="007D2F37"/>
    <w:rsid w:val="007D3190"/>
    <w:rsid w:val="007D328E"/>
    <w:rsid w:val="007D344F"/>
    <w:rsid w:val="007D36F3"/>
    <w:rsid w:val="007D39ED"/>
    <w:rsid w:val="007D3A25"/>
    <w:rsid w:val="007D3B79"/>
    <w:rsid w:val="007D3CC9"/>
    <w:rsid w:val="007D45EA"/>
    <w:rsid w:val="007D4742"/>
    <w:rsid w:val="007D480B"/>
    <w:rsid w:val="007D4A8C"/>
    <w:rsid w:val="007D4E50"/>
    <w:rsid w:val="007D4E8A"/>
    <w:rsid w:val="007D511B"/>
    <w:rsid w:val="007D594F"/>
    <w:rsid w:val="007D5C09"/>
    <w:rsid w:val="007D5E90"/>
    <w:rsid w:val="007D5EFF"/>
    <w:rsid w:val="007D62E4"/>
    <w:rsid w:val="007D6AD5"/>
    <w:rsid w:val="007D6C43"/>
    <w:rsid w:val="007D6D44"/>
    <w:rsid w:val="007D6DCE"/>
    <w:rsid w:val="007D7275"/>
    <w:rsid w:val="007D7387"/>
    <w:rsid w:val="007D7935"/>
    <w:rsid w:val="007D79ED"/>
    <w:rsid w:val="007D7E4C"/>
    <w:rsid w:val="007D7EDB"/>
    <w:rsid w:val="007E03DB"/>
    <w:rsid w:val="007E03FE"/>
    <w:rsid w:val="007E0A52"/>
    <w:rsid w:val="007E0ADA"/>
    <w:rsid w:val="007E0EA0"/>
    <w:rsid w:val="007E1015"/>
    <w:rsid w:val="007E115E"/>
    <w:rsid w:val="007E1540"/>
    <w:rsid w:val="007E15D6"/>
    <w:rsid w:val="007E1647"/>
    <w:rsid w:val="007E1A5B"/>
    <w:rsid w:val="007E2281"/>
    <w:rsid w:val="007E244A"/>
    <w:rsid w:val="007E257E"/>
    <w:rsid w:val="007E2D33"/>
    <w:rsid w:val="007E2D7E"/>
    <w:rsid w:val="007E2FA0"/>
    <w:rsid w:val="007E32DF"/>
    <w:rsid w:val="007E3B21"/>
    <w:rsid w:val="007E3EDB"/>
    <w:rsid w:val="007E3F7E"/>
    <w:rsid w:val="007E4204"/>
    <w:rsid w:val="007E4227"/>
    <w:rsid w:val="007E467B"/>
    <w:rsid w:val="007E49CD"/>
    <w:rsid w:val="007E4AE8"/>
    <w:rsid w:val="007E4CAF"/>
    <w:rsid w:val="007E4F00"/>
    <w:rsid w:val="007E4FE9"/>
    <w:rsid w:val="007E50B1"/>
    <w:rsid w:val="007E510A"/>
    <w:rsid w:val="007E5172"/>
    <w:rsid w:val="007E5203"/>
    <w:rsid w:val="007E53CA"/>
    <w:rsid w:val="007E583D"/>
    <w:rsid w:val="007E5855"/>
    <w:rsid w:val="007E5D34"/>
    <w:rsid w:val="007E600E"/>
    <w:rsid w:val="007E61BA"/>
    <w:rsid w:val="007E63C9"/>
    <w:rsid w:val="007E65E4"/>
    <w:rsid w:val="007E67B9"/>
    <w:rsid w:val="007E6885"/>
    <w:rsid w:val="007E6BED"/>
    <w:rsid w:val="007E6C41"/>
    <w:rsid w:val="007E6C85"/>
    <w:rsid w:val="007E6D91"/>
    <w:rsid w:val="007E71D0"/>
    <w:rsid w:val="007E72D0"/>
    <w:rsid w:val="007E734E"/>
    <w:rsid w:val="007E74DD"/>
    <w:rsid w:val="007E75CD"/>
    <w:rsid w:val="007E75EF"/>
    <w:rsid w:val="007E7648"/>
    <w:rsid w:val="007E7696"/>
    <w:rsid w:val="007E7741"/>
    <w:rsid w:val="007E79F7"/>
    <w:rsid w:val="007E7A22"/>
    <w:rsid w:val="007E7A88"/>
    <w:rsid w:val="007E7C38"/>
    <w:rsid w:val="007E7D63"/>
    <w:rsid w:val="007F048B"/>
    <w:rsid w:val="007F04C7"/>
    <w:rsid w:val="007F052C"/>
    <w:rsid w:val="007F0568"/>
    <w:rsid w:val="007F0586"/>
    <w:rsid w:val="007F06C6"/>
    <w:rsid w:val="007F0894"/>
    <w:rsid w:val="007F104A"/>
    <w:rsid w:val="007F133E"/>
    <w:rsid w:val="007F14BC"/>
    <w:rsid w:val="007F168E"/>
    <w:rsid w:val="007F18F9"/>
    <w:rsid w:val="007F1B00"/>
    <w:rsid w:val="007F1DED"/>
    <w:rsid w:val="007F1E0A"/>
    <w:rsid w:val="007F20AD"/>
    <w:rsid w:val="007F21D6"/>
    <w:rsid w:val="007F24E0"/>
    <w:rsid w:val="007F2546"/>
    <w:rsid w:val="007F2893"/>
    <w:rsid w:val="007F29F7"/>
    <w:rsid w:val="007F3B53"/>
    <w:rsid w:val="007F3C18"/>
    <w:rsid w:val="007F430D"/>
    <w:rsid w:val="007F44E3"/>
    <w:rsid w:val="007F498C"/>
    <w:rsid w:val="007F5149"/>
    <w:rsid w:val="007F52F4"/>
    <w:rsid w:val="007F5327"/>
    <w:rsid w:val="007F547F"/>
    <w:rsid w:val="007F5539"/>
    <w:rsid w:val="007F5674"/>
    <w:rsid w:val="007F57FD"/>
    <w:rsid w:val="007F5843"/>
    <w:rsid w:val="007F5890"/>
    <w:rsid w:val="007F59A8"/>
    <w:rsid w:val="007F5D2D"/>
    <w:rsid w:val="007F5D5D"/>
    <w:rsid w:val="007F5F75"/>
    <w:rsid w:val="007F6042"/>
    <w:rsid w:val="007F63CC"/>
    <w:rsid w:val="007F6A66"/>
    <w:rsid w:val="007F6D7A"/>
    <w:rsid w:val="007F6DA6"/>
    <w:rsid w:val="007F7011"/>
    <w:rsid w:val="007F71E8"/>
    <w:rsid w:val="007F71FC"/>
    <w:rsid w:val="007F7297"/>
    <w:rsid w:val="007F7363"/>
    <w:rsid w:val="007F73FA"/>
    <w:rsid w:val="007F7693"/>
    <w:rsid w:val="007F7699"/>
    <w:rsid w:val="007F76DE"/>
    <w:rsid w:val="00800213"/>
    <w:rsid w:val="0080032D"/>
    <w:rsid w:val="00800667"/>
    <w:rsid w:val="00800708"/>
    <w:rsid w:val="008008DD"/>
    <w:rsid w:val="00800AEE"/>
    <w:rsid w:val="00800E24"/>
    <w:rsid w:val="00800E29"/>
    <w:rsid w:val="00800ECE"/>
    <w:rsid w:val="00800ED9"/>
    <w:rsid w:val="00800F41"/>
    <w:rsid w:val="00801021"/>
    <w:rsid w:val="00801038"/>
    <w:rsid w:val="0080138F"/>
    <w:rsid w:val="00801510"/>
    <w:rsid w:val="0080156A"/>
    <w:rsid w:val="008015B4"/>
    <w:rsid w:val="0080164D"/>
    <w:rsid w:val="008017D4"/>
    <w:rsid w:val="00801A14"/>
    <w:rsid w:val="00801EA3"/>
    <w:rsid w:val="00801F96"/>
    <w:rsid w:val="0080207C"/>
    <w:rsid w:val="00802587"/>
    <w:rsid w:val="008025DB"/>
    <w:rsid w:val="008028AA"/>
    <w:rsid w:val="00802916"/>
    <w:rsid w:val="00802A59"/>
    <w:rsid w:val="00802BB4"/>
    <w:rsid w:val="00802F74"/>
    <w:rsid w:val="008032BC"/>
    <w:rsid w:val="00803360"/>
    <w:rsid w:val="008033D2"/>
    <w:rsid w:val="00803BC9"/>
    <w:rsid w:val="00803C70"/>
    <w:rsid w:val="00803CDD"/>
    <w:rsid w:val="00803DB7"/>
    <w:rsid w:val="00803F1A"/>
    <w:rsid w:val="00803F79"/>
    <w:rsid w:val="0080407D"/>
    <w:rsid w:val="00804494"/>
    <w:rsid w:val="0080470C"/>
    <w:rsid w:val="0080492C"/>
    <w:rsid w:val="00804958"/>
    <w:rsid w:val="00804A25"/>
    <w:rsid w:val="00804C02"/>
    <w:rsid w:val="00804C43"/>
    <w:rsid w:val="00804FBC"/>
    <w:rsid w:val="00805308"/>
    <w:rsid w:val="00805318"/>
    <w:rsid w:val="00805332"/>
    <w:rsid w:val="008056B0"/>
    <w:rsid w:val="008056C2"/>
    <w:rsid w:val="00805C38"/>
    <w:rsid w:val="00806127"/>
    <w:rsid w:val="0080624D"/>
    <w:rsid w:val="0080638A"/>
    <w:rsid w:val="008065DB"/>
    <w:rsid w:val="008066D4"/>
    <w:rsid w:val="00806B25"/>
    <w:rsid w:val="00806B78"/>
    <w:rsid w:val="00806D3F"/>
    <w:rsid w:val="00806D7E"/>
    <w:rsid w:val="0080721D"/>
    <w:rsid w:val="00807383"/>
    <w:rsid w:val="0080758E"/>
    <w:rsid w:val="00807912"/>
    <w:rsid w:val="00807A76"/>
    <w:rsid w:val="008102CD"/>
    <w:rsid w:val="008105A1"/>
    <w:rsid w:val="00810704"/>
    <w:rsid w:val="00810815"/>
    <w:rsid w:val="00810856"/>
    <w:rsid w:val="00810E83"/>
    <w:rsid w:val="00811063"/>
    <w:rsid w:val="00811226"/>
    <w:rsid w:val="00811899"/>
    <w:rsid w:val="008118FD"/>
    <w:rsid w:val="00811F90"/>
    <w:rsid w:val="00812028"/>
    <w:rsid w:val="00812187"/>
    <w:rsid w:val="0081227B"/>
    <w:rsid w:val="00812368"/>
    <w:rsid w:val="00812415"/>
    <w:rsid w:val="008127FB"/>
    <w:rsid w:val="00812834"/>
    <w:rsid w:val="00812930"/>
    <w:rsid w:val="0081295C"/>
    <w:rsid w:val="00812B2E"/>
    <w:rsid w:val="00812C7A"/>
    <w:rsid w:val="008133CB"/>
    <w:rsid w:val="00813BAD"/>
    <w:rsid w:val="00813F95"/>
    <w:rsid w:val="00814694"/>
    <w:rsid w:val="008148C9"/>
    <w:rsid w:val="008149F4"/>
    <w:rsid w:val="00814C77"/>
    <w:rsid w:val="00814DF5"/>
    <w:rsid w:val="00815150"/>
    <w:rsid w:val="0081522B"/>
    <w:rsid w:val="00815279"/>
    <w:rsid w:val="00815522"/>
    <w:rsid w:val="00815637"/>
    <w:rsid w:val="008158C5"/>
    <w:rsid w:val="0081597B"/>
    <w:rsid w:val="00815DEB"/>
    <w:rsid w:val="0081619C"/>
    <w:rsid w:val="008163CD"/>
    <w:rsid w:val="008164CF"/>
    <w:rsid w:val="00816581"/>
    <w:rsid w:val="00816618"/>
    <w:rsid w:val="0081691C"/>
    <w:rsid w:val="008170DD"/>
    <w:rsid w:val="00817119"/>
    <w:rsid w:val="00817145"/>
    <w:rsid w:val="008171C8"/>
    <w:rsid w:val="008175DD"/>
    <w:rsid w:val="00817A76"/>
    <w:rsid w:val="00817C3E"/>
    <w:rsid w:val="00817D51"/>
    <w:rsid w:val="00817F31"/>
    <w:rsid w:val="00820B6A"/>
    <w:rsid w:val="00820D20"/>
    <w:rsid w:val="00820ECA"/>
    <w:rsid w:val="00821347"/>
    <w:rsid w:val="008215CC"/>
    <w:rsid w:val="00821F5E"/>
    <w:rsid w:val="008221A7"/>
    <w:rsid w:val="00822471"/>
    <w:rsid w:val="008224C1"/>
    <w:rsid w:val="00822667"/>
    <w:rsid w:val="00822672"/>
    <w:rsid w:val="00822686"/>
    <w:rsid w:val="008226B4"/>
    <w:rsid w:val="008226F3"/>
    <w:rsid w:val="0082270B"/>
    <w:rsid w:val="00822743"/>
    <w:rsid w:val="008227B2"/>
    <w:rsid w:val="00822BD8"/>
    <w:rsid w:val="00822D09"/>
    <w:rsid w:val="00823084"/>
    <w:rsid w:val="00823300"/>
    <w:rsid w:val="00823383"/>
    <w:rsid w:val="00823829"/>
    <w:rsid w:val="008239EE"/>
    <w:rsid w:val="00823C9B"/>
    <w:rsid w:val="00823CEB"/>
    <w:rsid w:val="0082402C"/>
    <w:rsid w:val="008242CA"/>
    <w:rsid w:val="0082442A"/>
    <w:rsid w:val="0082445A"/>
    <w:rsid w:val="0082468C"/>
    <w:rsid w:val="008247E0"/>
    <w:rsid w:val="008247EA"/>
    <w:rsid w:val="0082481F"/>
    <w:rsid w:val="00824B0A"/>
    <w:rsid w:val="00824B7E"/>
    <w:rsid w:val="00824E1F"/>
    <w:rsid w:val="00824E84"/>
    <w:rsid w:val="00824EFD"/>
    <w:rsid w:val="00824F80"/>
    <w:rsid w:val="00825183"/>
    <w:rsid w:val="008251B6"/>
    <w:rsid w:val="0082547A"/>
    <w:rsid w:val="00825528"/>
    <w:rsid w:val="00825552"/>
    <w:rsid w:val="008257FA"/>
    <w:rsid w:val="00825829"/>
    <w:rsid w:val="0082610C"/>
    <w:rsid w:val="0082615A"/>
    <w:rsid w:val="00826484"/>
    <w:rsid w:val="0082652C"/>
    <w:rsid w:val="008265DF"/>
    <w:rsid w:val="008268A7"/>
    <w:rsid w:val="00826B32"/>
    <w:rsid w:val="00826BA3"/>
    <w:rsid w:val="008270A4"/>
    <w:rsid w:val="0082752C"/>
    <w:rsid w:val="0082753F"/>
    <w:rsid w:val="008277A1"/>
    <w:rsid w:val="00827AB1"/>
    <w:rsid w:val="00827BEE"/>
    <w:rsid w:val="00827CC1"/>
    <w:rsid w:val="00827D1C"/>
    <w:rsid w:val="008303EA"/>
    <w:rsid w:val="008304FE"/>
    <w:rsid w:val="00830704"/>
    <w:rsid w:val="00830911"/>
    <w:rsid w:val="00830CF8"/>
    <w:rsid w:val="00831085"/>
    <w:rsid w:val="00831112"/>
    <w:rsid w:val="00831153"/>
    <w:rsid w:val="008316EA"/>
    <w:rsid w:val="00831AE9"/>
    <w:rsid w:val="00831E56"/>
    <w:rsid w:val="00831F43"/>
    <w:rsid w:val="00831FE0"/>
    <w:rsid w:val="008324C5"/>
    <w:rsid w:val="0083270C"/>
    <w:rsid w:val="0083313B"/>
    <w:rsid w:val="00833262"/>
    <w:rsid w:val="008332BB"/>
    <w:rsid w:val="008334C5"/>
    <w:rsid w:val="00833BA0"/>
    <w:rsid w:val="00833C37"/>
    <w:rsid w:val="00833C87"/>
    <w:rsid w:val="00833E67"/>
    <w:rsid w:val="00833F85"/>
    <w:rsid w:val="0083427D"/>
    <w:rsid w:val="008345B4"/>
    <w:rsid w:val="0083517F"/>
    <w:rsid w:val="0083526E"/>
    <w:rsid w:val="008358FD"/>
    <w:rsid w:val="00835CDC"/>
    <w:rsid w:val="00835D51"/>
    <w:rsid w:val="00835E25"/>
    <w:rsid w:val="00835F12"/>
    <w:rsid w:val="0083624B"/>
    <w:rsid w:val="008363A4"/>
    <w:rsid w:val="008367B7"/>
    <w:rsid w:val="0083684C"/>
    <w:rsid w:val="00836ADF"/>
    <w:rsid w:val="00836AF8"/>
    <w:rsid w:val="0083704A"/>
    <w:rsid w:val="0083747D"/>
    <w:rsid w:val="0083770C"/>
    <w:rsid w:val="00837C52"/>
    <w:rsid w:val="00837DBB"/>
    <w:rsid w:val="00840241"/>
    <w:rsid w:val="0084062E"/>
    <w:rsid w:val="00840668"/>
    <w:rsid w:val="0084077F"/>
    <w:rsid w:val="008409E5"/>
    <w:rsid w:val="00840ABB"/>
    <w:rsid w:val="00840C61"/>
    <w:rsid w:val="00841503"/>
    <w:rsid w:val="00841684"/>
    <w:rsid w:val="00841859"/>
    <w:rsid w:val="0084188A"/>
    <w:rsid w:val="008419A1"/>
    <w:rsid w:val="00841C1A"/>
    <w:rsid w:val="00841EEA"/>
    <w:rsid w:val="008420C3"/>
    <w:rsid w:val="00842326"/>
    <w:rsid w:val="0084239F"/>
    <w:rsid w:val="008423F5"/>
    <w:rsid w:val="00842417"/>
    <w:rsid w:val="00842623"/>
    <w:rsid w:val="008427B7"/>
    <w:rsid w:val="00842A67"/>
    <w:rsid w:val="00842E9B"/>
    <w:rsid w:val="00843438"/>
    <w:rsid w:val="008434E7"/>
    <w:rsid w:val="008435DA"/>
    <w:rsid w:val="00843669"/>
    <w:rsid w:val="008439B0"/>
    <w:rsid w:val="00843ACB"/>
    <w:rsid w:val="00844369"/>
    <w:rsid w:val="00844763"/>
    <w:rsid w:val="00844C49"/>
    <w:rsid w:val="00844CA6"/>
    <w:rsid w:val="00844D26"/>
    <w:rsid w:val="00844DBE"/>
    <w:rsid w:val="00844EAC"/>
    <w:rsid w:val="00844F89"/>
    <w:rsid w:val="00845A4C"/>
    <w:rsid w:val="00845B86"/>
    <w:rsid w:val="00845CFE"/>
    <w:rsid w:val="00846160"/>
    <w:rsid w:val="00846259"/>
    <w:rsid w:val="00846AA2"/>
    <w:rsid w:val="00846BA0"/>
    <w:rsid w:val="008470DF"/>
    <w:rsid w:val="00847398"/>
    <w:rsid w:val="0084754C"/>
    <w:rsid w:val="008477B1"/>
    <w:rsid w:val="00847844"/>
    <w:rsid w:val="00847859"/>
    <w:rsid w:val="00847B3E"/>
    <w:rsid w:val="00847BE1"/>
    <w:rsid w:val="00847E17"/>
    <w:rsid w:val="00847FD0"/>
    <w:rsid w:val="00850370"/>
    <w:rsid w:val="0085049C"/>
    <w:rsid w:val="008507FA"/>
    <w:rsid w:val="00850C8B"/>
    <w:rsid w:val="00850D6C"/>
    <w:rsid w:val="00850E7B"/>
    <w:rsid w:val="00850F22"/>
    <w:rsid w:val="00850F2F"/>
    <w:rsid w:val="00851312"/>
    <w:rsid w:val="008519FF"/>
    <w:rsid w:val="00851A02"/>
    <w:rsid w:val="00851AE1"/>
    <w:rsid w:val="00851E99"/>
    <w:rsid w:val="00851F49"/>
    <w:rsid w:val="008522CE"/>
    <w:rsid w:val="0085238D"/>
    <w:rsid w:val="00852692"/>
    <w:rsid w:val="008529E0"/>
    <w:rsid w:val="008530F0"/>
    <w:rsid w:val="00853152"/>
    <w:rsid w:val="00853219"/>
    <w:rsid w:val="0085325D"/>
    <w:rsid w:val="0085354A"/>
    <w:rsid w:val="008536BE"/>
    <w:rsid w:val="0085371A"/>
    <w:rsid w:val="00853930"/>
    <w:rsid w:val="0085394D"/>
    <w:rsid w:val="00853CD0"/>
    <w:rsid w:val="00853D28"/>
    <w:rsid w:val="0085415B"/>
    <w:rsid w:val="008541EE"/>
    <w:rsid w:val="00854239"/>
    <w:rsid w:val="00854428"/>
    <w:rsid w:val="008545FA"/>
    <w:rsid w:val="00854607"/>
    <w:rsid w:val="00854701"/>
    <w:rsid w:val="008549EC"/>
    <w:rsid w:val="00854DE6"/>
    <w:rsid w:val="00854E64"/>
    <w:rsid w:val="00854EA0"/>
    <w:rsid w:val="00855007"/>
    <w:rsid w:val="0085509E"/>
    <w:rsid w:val="0085543F"/>
    <w:rsid w:val="00855528"/>
    <w:rsid w:val="0085596D"/>
    <w:rsid w:val="00855BC7"/>
    <w:rsid w:val="00855E29"/>
    <w:rsid w:val="00855ED0"/>
    <w:rsid w:val="0085609E"/>
    <w:rsid w:val="008560EC"/>
    <w:rsid w:val="0085642C"/>
    <w:rsid w:val="008565A6"/>
    <w:rsid w:val="008565B4"/>
    <w:rsid w:val="00856A3F"/>
    <w:rsid w:val="00856C75"/>
    <w:rsid w:val="00856D8D"/>
    <w:rsid w:val="00856ED8"/>
    <w:rsid w:val="00857091"/>
    <w:rsid w:val="00857399"/>
    <w:rsid w:val="008573C2"/>
    <w:rsid w:val="008576AC"/>
    <w:rsid w:val="00857A68"/>
    <w:rsid w:val="00857C17"/>
    <w:rsid w:val="00857C61"/>
    <w:rsid w:val="00857CE1"/>
    <w:rsid w:val="0086000C"/>
    <w:rsid w:val="008608EA"/>
    <w:rsid w:val="00860B3B"/>
    <w:rsid w:val="00860CC2"/>
    <w:rsid w:val="00860CE0"/>
    <w:rsid w:val="00861282"/>
    <w:rsid w:val="008614D9"/>
    <w:rsid w:val="00861512"/>
    <w:rsid w:val="008619F6"/>
    <w:rsid w:val="00861C84"/>
    <w:rsid w:val="00862008"/>
    <w:rsid w:val="00862098"/>
    <w:rsid w:val="00862145"/>
    <w:rsid w:val="008621D8"/>
    <w:rsid w:val="00862225"/>
    <w:rsid w:val="0086250A"/>
    <w:rsid w:val="00862685"/>
    <w:rsid w:val="00862A19"/>
    <w:rsid w:val="00862B94"/>
    <w:rsid w:val="00862BA3"/>
    <w:rsid w:val="00862BA8"/>
    <w:rsid w:val="00863019"/>
    <w:rsid w:val="008632DA"/>
    <w:rsid w:val="00863319"/>
    <w:rsid w:val="00863625"/>
    <w:rsid w:val="00863636"/>
    <w:rsid w:val="008637EC"/>
    <w:rsid w:val="00863923"/>
    <w:rsid w:val="00863953"/>
    <w:rsid w:val="00863B43"/>
    <w:rsid w:val="00863C70"/>
    <w:rsid w:val="00863EB5"/>
    <w:rsid w:val="00864501"/>
    <w:rsid w:val="008647A6"/>
    <w:rsid w:val="00864B31"/>
    <w:rsid w:val="00864BF2"/>
    <w:rsid w:val="0086508C"/>
    <w:rsid w:val="00865124"/>
    <w:rsid w:val="0086524A"/>
    <w:rsid w:val="008652B7"/>
    <w:rsid w:val="0086549E"/>
    <w:rsid w:val="008657D7"/>
    <w:rsid w:val="00865B45"/>
    <w:rsid w:val="00865C5B"/>
    <w:rsid w:val="00865F79"/>
    <w:rsid w:val="00866506"/>
    <w:rsid w:val="0086665C"/>
    <w:rsid w:val="0086666A"/>
    <w:rsid w:val="00866923"/>
    <w:rsid w:val="00866B5D"/>
    <w:rsid w:val="00866D33"/>
    <w:rsid w:val="00866F07"/>
    <w:rsid w:val="0086726F"/>
    <w:rsid w:val="00867412"/>
    <w:rsid w:val="008678C7"/>
    <w:rsid w:val="008679E8"/>
    <w:rsid w:val="00867D81"/>
    <w:rsid w:val="00867EE6"/>
    <w:rsid w:val="0087030E"/>
    <w:rsid w:val="00870318"/>
    <w:rsid w:val="0087066C"/>
    <w:rsid w:val="0087084B"/>
    <w:rsid w:val="00870881"/>
    <w:rsid w:val="00870981"/>
    <w:rsid w:val="008709BE"/>
    <w:rsid w:val="00870AEA"/>
    <w:rsid w:val="00870B4D"/>
    <w:rsid w:val="00870E46"/>
    <w:rsid w:val="00870ECA"/>
    <w:rsid w:val="008711CD"/>
    <w:rsid w:val="008712A7"/>
    <w:rsid w:val="008712AE"/>
    <w:rsid w:val="0087133F"/>
    <w:rsid w:val="008713D5"/>
    <w:rsid w:val="00871409"/>
    <w:rsid w:val="0087175A"/>
    <w:rsid w:val="008718CF"/>
    <w:rsid w:val="00871BAB"/>
    <w:rsid w:val="00871DB6"/>
    <w:rsid w:val="00871EF3"/>
    <w:rsid w:val="00871F96"/>
    <w:rsid w:val="00872170"/>
    <w:rsid w:val="00872466"/>
    <w:rsid w:val="00872595"/>
    <w:rsid w:val="008728DA"/>
    <w:rsid w:val="00872A29"/>
    <w:rsid w:val="00872ACD"/>
    <w:rsid w:val="00872BCE"/>
    <w:rsid w:val="00872D04"/>
    <w:rsid w:val="00872D50"/>
    <w:rsid w:val="00873021"/>
    <w:rsid w:val="00873360"/>
    <w:rsid w:val="008733B4"/>
    <w:rsid w:val="00873841"/>
    <w:rsid w:val="008738E6"/>
    <w:rsid w:val="008738F0"/>
    <w:rsid w:val="008739C7"/>
    <w:rsid w:val="00873AE8"/>
    <w:rsid w:val="00874019"/>
    <w:rsid w:val="0087406E"/>
    <w:rsid w:val="008742CD"/>
    <w:rsid w:val="0087455F"/>
    <w:rsid w:val="008747AF"/>
    <w:rsid w:val="0087495E"/>
    <w:rsid w:val="00874ACD"/>
    <w:rsid w:val="00874D92"/>
    <w:rsid w:val="00874FC3"/>
    <w:rsid w:val="0087503D"/>
    <w:rsid w:val="00875056"/>
    <w:rsid w:val="0087514C"/>
    <w:rsid w:val="008751AB"/>
    <w:rsid w:val="00875557"/>
    <w:rsid w:val="00875802"/>
    <w:rsid w:val="008759BD"/>
    <w:rsid w:val="00875C51"/>
    <w:rsid w:val="00875F01"/>
    <w:rsid w:val="00875F4E"/>
    <w:rsid w:val="00875F51"/>
    <w:rsid w:val="008765B4"/>
    <w:rsid w:val="00876620"/>
    <w:rsid w:val="008766A9"/>
    <w:rsid w:val="0087682C"/>
    <w:rsid w:val="0087694B"/>
    <w:rsid w:val="00876B07"/>
    <w:rsid w:val="0087724E"/>
    <w:rsid w:val="00877288"/>
    <w:rsid w:val="0087764A"/>
    <w:rsid w:val="008776D2"/>
    <w:rsid w:val="00877713"/>
    <w:rsid w:val="00877BAC"/>
    <w:rsid w:val="00877E7F"/>
    <w:rsid w:val="00877FC4"/>
    <w:rsid w:val="0088084A"/>
    <w:rsid w:val="008808E2"/>
    <w:rsid w:val="008808E4"/>
    <w:rsid w:val="00880969"/>
    <w:rsid w:val="00880A27"/>
    <w:rsid w:val="00880B6A"/>
    <w:rsid w:val="00880B88"/>
    <w:rsid w:val="00880B9B"/>
    <w:rsid w:val="00880E21"/>
    <w:rsid w:val="00881149"/>
    <w:rsid w:val="008812C3"/>
    <w:rsid w:val="00881551"/>
    <w:rsid w:val="00881587"/>
    <w:rsid w:val="008815D7"/>
    <w:rsid w:val="00881AB0"/>
    <w:rsid w:val="00882019"/>
    <w:rsid w:val="008824C6"/>
    <w:rsid w:val="00882714"/>
    <w:rsid w:val="0088271F"/>
    <w:rsid w:val="008827FA"/>
    <w:rsid w:val="00882F8F"/>
    <w:rsid w:val="00883183"/>
    <w:rsid w:val="00883330"/>
    <w:rsid w:val="0088339F"/>
    <w:rsid w:val="008835DC"/>
    <w:rsid w:val="00883680"/>
    <w:rsid w:val="00883B7D"/>
    <w:rsid w:val="00883B8C"/>
    <w:rsid w:val="0088424B"/>
    <w:rsid w:val="0088451B"/>
    <w:rsid w:val="00884870"/>
    <w:rsid w:val="00884C39"/>
    <w:rsid w:val="00885220"/>
    <w:rsid w:val="008857E7"/>
    <w:rsid w:val="00885A57"/>
    <w:rsid w:val="00885B72"/>
    <w:rsid w:val="00885E9D"/>
    <w:rsid w:val="00886099"/>
    <w:rsid w:val="0088615D"/>
    <w:rsid w:val="0088630E"/>
    <w:rsid w:val="008868F5"/>
    <w:rsid w:val="00886A55"/>
    <w:rsid w:val="00886C8B"/>
    <w:rsid w:val="00886E7C"/>
    <w:rsid w:val="00886E82"/>
    <w:rsid w:val="00886F60"/>
    <w:rsid w:val="00886F98"/>
    <w:rsid w:val="00887016"/>
    <w:rsid w:val="00887146"/>
    <w:rsid w:val="00887416"/>
    <w:rsid w:val="00887514"/>
    <w:rsid w:val="008875FF"/>
    <w:rsid w:val="0088762F"/>
    <w:rsid w:val="00887697"/>
    <w:rsid w:val="00887807"/>
    <w:rsid w:val="00887A59"/>
    <w:rsid w:val="00887C96"/>
    <w:rsid w:val="00887EC0"/>
    <w:rsid w:val="00890206"/>
    <w:rsid w:val="00890232"/>
    <w:rsid w:val="008902B3"/>
    <w:rsid w:val="008903F8"/>
    <w:rsid w:val="0089053C"/>
    <w:rsid w:val="008905E9"/>
    <w:rsid w:val="00890839"/>
    <w:rsid w:val="00890852"/>
    <w:rsid w:val="0089092A"/>
    <w:rsid w:val="00890C77"/>
    <w:rsid w:val="00890D81"/>
    <w:rsid w:val="00890D97"/>
    <w:rsid w:val="008912AB"/>
    <w:rsid w:val="00891315"/>
    <w:rsid w:val="008916B8"/>
    <w:rsid w:val="008918DD"/>
    <w:rsid w:val="00891A6C"/>
    <w:rsid w:val="00891AB9"/>
    <w:rsid w:val="00891B82"/>
    <w:rsid w:val="00891CD3"/>
    <w:rsid w:val="00891DB0"/>
    <w:rsid w:val="00892394"/>
    <w:rsid w:val="0089247D"/>
    <w:rsid w:val="00892563"/>
    <w:rsid w:val="00892628"/>
    <w:rsid w:val="0089287A"/>
    <w:rsid w:val="00892A75"/>
    <w:rsid w:val="0089300B"/>
    <w:rsid w:val="008930AA"/>
    <w:rsid w:val="00893272"/>
    <w:rsid w:val="00893378"/>
    <w:rsid w:val="008933B0"/>
    <w:rsid w:val="008934D7"/>
    <w:rsid w:val="00893647"/>
    <w:rsid w:val="00893695"/>
    <w:rsid w:val="00893700"/>
    <w:rsid w:val="008937A3"/>
    <w:rsid w:val="0089386D"/>
    <w:rsid w:val="0089387E"/>
    <w:rsid w:val="0089391F"/>
    <w:rsid w:val="00893936"/>
    <w:rsid w:val="0089395E"/>
    <w:rsid w:val="00893987"/>
    <w:rsid w:val="008939EA"/>
    <w:rsid w:val="00893DFD"/>
    <w:rsid w:val="00894141"/>
    <w:rsid w:val="008943A7"/>
    <w:rsid w:val="008947E6"/>
    <w:rsid w:val="0089491A"/>
    <w:rsid w:val="00894962"/>
    <w:rsid w:val="00894AE3"/>
    <w:rsid w:val="00894F81"/>
    <w:rsid w:val="00894FDD"/>
    <w:rsid w:val="008951A7"/>
    <w:rsid w:val="008954C6"/>
    <w:rsid w:val="00895D70"/>
    <w:rsid w:val="00895DCF"/>
    <w:rsid w:val="00895E02"/>
    <w:rsid w:val="00896248"/>
    <w:rsid w:val="008966D8"/>
    <w:rsid w:val="00896781"/>
    <w:rsid w:val="00896995"/>
    <w:rsid w:val="008969D1"/>
    <w:rsid w:val="00896B1E"/>
    <w:rsid w:val="00896BB0"/>
    <w:rsid w:val="00897230"/>
    <w:rsid w:val="00897517"/>
    <w:rsid w:val="008976BD"/>
    <w:rsid w:val="00897814"/>
    <w:rsid w:val="008979AA"/>
    <w:rsid w:val="00897BF9"/>
    <w:rsid w:val="00897CAC"/>
    <w:rsid w:val="00897DAA"/>
    <w:rsid w:val="00897FED"/>
    <w:rsid w:val="008A02B9"/>
    <w:rsid w:val="008A0BE4"/>
    <w:rsid w:val="008A0C5F"/>
    <w:rsid w:val="008A0E67"/>
    <w:rsid w:val="008A0F3F"/>
    <w:rsid w:val="008A0FAD"/>
    <w:rsid w:val="008A107C"/>
    <w:rsid w:val="008A10AC"/>
    <w:rsid w:val="008A18C7"/>
    <w:rsid w:val="008A1BBD"/>
    <w:rsid w:val="008A1CEF"/>
    <w:rsid w:val="008A1D13"/>
    <w:rsid w:val="008A1EF5"/>
    <w:rsid w:val="008A1F98"/>
    <w:rsid w:val="008A22C8"/>
    <w:rsid w:val="008A241F"/>
    <w:rsid w:val="008A24EF"/>
    <w:rsid w:val="008A264E"/>
    <w:rsid w:val="008A2995"/>
    <w:rsid w:val="008A29F6"/>
    <w:rsid w:val="008A2C98"/>
    <w:rsid w:val="008A306D"/>
    <w:rsid w:val="008A3263"/>
    <w:rsid w:val="008A369C"/>
    <w:rsid w:val="008A37B4"/>
    <w:rsid w:val="008A394E"/>
    <w:rsid w:val="008A41E4"/>
    <w:rsid w:val="008A47FF"/>
    <w:rsid w:val="008A4C6A"/>
    <w:rsid w:val="008A4E2E"/>
    <w:rsid w:val="008A4EF3"/>
    <w:rsid w:val="008A4F04"/>
    <w:rsid w:val="008A5100"/>
    <w:rsid w:val="008A51DD"/>
    <w:rsid w:val="008A53BB"/>
    <w:rsid w:val="008A5526"/>
    <w:rsid w:val="008A57F7"/>
    <w:rsid w:val="008A5805"/>
    <w:rsid w:val="008A584F"/>
    <w:rsid w:val="008A5A2C"/>
    <w:rsid w:val="008A5EFD"/>
    <w:rsid w:val="008A6420"/>
    <w:rsid w:val="008A642E"/>
    <w:rsid w:val="008A6529"/>
    <w:rsid w:val="008A653D"/>
    <w:rsid w:val="008A66C2"/>
    <w:rsid w:val="008A6723"/>
    <w:rsid w:val="008A6791"/>
    <w:rsid w:val="008A6948"/>
    <w:rsid w:val="008A6AE4"/>
    <w:rsid w:val="008A6B69"/>
    <w:rsid w:val="008A7162"/>
    <w:rsid w:val="008A73AA"/>
    <w:rsid w:val="008A760B"/>
    <w:rsid w:val="008A77FD"/>
    <w:rsid w:val="008A7A06"/>
    <w:rsid w:val="008A7A42"/>
    <w:rsid w:val="008A7BD1"/>
    <w:rsid w:val="008A7DAA"/>
    <w:rsid w:val="008A7DFD"/>
    <w:rsid w:val="008A7EA9"/>
    <w:rsid w:val="008B0175"/>
    <w:rsid w:val="008B0479"/>
    <w:rsid w:val="008B04AF"/>
    <w:rsid w:val="008B06E7"/>
    <w:rsid w:val="008B07B2"/>
    <w:rsid w:val="008B089F"/>
    <w:rsid w:val="008B08AC"/>
    <w:rsid w:val="008B0C9C"/>
    <w:rsid w:val="008B0DB0"/>
    <w:rsid w:val="008B1089"/>
    <w:rsid w:val="008B1304"/>
    <w:rsid w:val="008B140E"/>
    <w:rsid w:val="008B15C9"/>
    <w:rsid w:val="008B15E8"/>
    <w:rsid w:val="008B198F"/>
    <w:rsid w:val="008B1A83"/>
    <w:rsid w:val="008B1AAC"/>
    <w:rsid w:val="008B1C5A"/>
    <w:rsid w:val="008B1D88"/>
    <w:rsid w:val="008B21C7"/>
    <w:rsid w:val="008B22BC"/>
    <w:rsid w:val="008B2794"/>
    <w:rsid w:val="008B2A2D"/>
    <w:rsid w:val="008B2C0E"/>
    <w:rsid w:val="008B2DD1"/>
    <w:rsid w:val="008B3466"/>
    <w:rsid w:val="008B369A"/>
    <w:rsid w:val="008B37A1"/>
    <w:rsid w:val="008B3EC5"/>
    <w:rsid w:val="008B3EC7"/>
    <w:rsid w:val="008B4053"/>
    <w:rsid w:val="008B42BB"/>
    <w:rsid w:val="008B4336"/>
    <w:rsid w:val="008B4486"/>
    <w:rsid w:val="008B4562"/>
    <w:rsid w:val="008B466F"/>
    <w:rsid w:val="008B4B0B"/>
    <w:rsid w:val="008B4D46"/>
    <w:rsid w:val="008B4EFE"/>
    <w:rsid w:val="008B50FE"/>
    <w:rsid w:val="008B5378"/>
    <w:rsid w:val="008B553F"/>
    <w:rsid w:val="008B5EC3"/>
    <w:rsid w:val="008B60D6"/>
    <w:rsid w:val="008B622C"/>
    <w:rsid w:val="008B64E4"/>
    <w:rsid w:val="008B6884"/>
    <w:rsid w:val="008B6998"/>
    <w:rsid w:val="008B6AEE"/>
    <w:rsid w:val="008B6B31"/>
    <w:rsid w:val="008B6BB5"/>
    <w:rsid w:val="008B6F6A"/>
    <w:rsid w:val="008B7079"/>
    <w:rsid w:val="008B711B"/>
    <w:rsid w:val="008B7587"/>
    <w:rsid w:val="008B77A2"/>
    <w:rsid w:val="008B77C5"/>
    <w:rsid w:val="008B7851"/>
    <w:rsid w:val="008B792C"/>
    <w:rsid w:val="008B7A8E"/>
    <w:rsid w:val="008B7AC3"/>
    <w:rsid w:val="008B7B17"/>
    <w:rsid w:val="008B7C09"/>
    <w:rsid w:val="008B7FA1"/>
    <w:rsid w:val="008C022A"/>
    <w:rsid w:val="008C023D"/>
    <w:rsid w:val="008C0322"/>
    <w:rsid w:val="008C097B"/>
    <w:rsid w:val="008C0B06"/>
    <w:rsid w:val="008C0C99"/>
    <w:rsid w:val="008C0DD9"/>
    <w:rsid w:val="008C0F76"/>
    <w:rsid w:val="008C1144"/>
    <w:rsid w:val="008C1173"/>
    <w:rsid w:val="008C1675"/>
    <w:rsid w:val="008C1BBE"/>
    <w:rsid w:val="008C1F34"/>
    <w:rsid w:val="008C207F"/>
    <w:rsid w:val="008C22CD"/>
    <w:rsid w:val="008C2469"/>
    <w:rsid w:val="008C2539"/>
    <w:rsid w:val="008C25AC"/>
    <w:rsid w:val="008C2811"/>
    <w:rsid w:val="008C2BE4"/>
    <w:rsid w:val="008C2C8F"/>
    <w:rsid w:val="008C2DDC"/>
    <w:rsid w:val="008C2FFB"/>
    <w:rsid w:val="008C33A8"/>
    <w:rsid w:val="008C3769"/>
    <w:rsid w:val="008C3CCF"/>
    <w:rsid w:val="008C3CF2"/>
    <w:rsid w:val="008C3E63"/>
    <w:rsid w:val="008C4496"/>
    <w:rsid w:val="008C4649"/>
    <w:rsid w:val="008C4694"/>
    <w:rsid w:val="008C4ED3"/>
    <w:rsid w:val="008C4EFF"/>
    <w:rsid w:val="008C5B23"/>
    <w:rsid w:val="008C5D30"/>
    <w:rsid w:val="008C5D6E"/>
    <w:rsid w:val="008C5FE3"/>
    <w:rsid w:val="008C6407"/>
    <w:rsid w:val="008C6542"/>
    <w:rsid w:val="008C676C"/>
    <w:rsid w:val="008C6977"/>
    <w:rsid w:val="008C697D"/>
    <w:rsid w:val="008C69FA"/>
    <w:rsid w:val="008C6E74"/>
    <w:rsid w:val="008C6FF9"/>
    <w:rsid w:val="008C709E"/>
    <w:rsid w:val="008C72BE"/>
    <w:rsid w:val="008C734F"/>
    <w:rsid w:val="008C7656"/>
    <w:rsid w:val="008C77FB"/>
    <w:rsid w:val="008C7824"/>
    <w:rsid w:val="008C7941"/>
    <w:rsid w:val="008C7A4C"/>
    <w:rsid w:val="008C7A4D"/>
    <w:rsid w:val="008C7AC8"/>
    <w:rsid w:val="008C7B87"/>
    <w:rsid w:val="008C7E7D"/>
    <w:rsid w:val="008C7EC4"/>
    <w:rsid w:val="008D0061"/>
    <w:rsid w:val="008D00DF"/>
    <w:rsid w:val="008D0131"/>
    <w:rsid w:val="008D027F"/>
    <w:rsid w:val="008D03C2"/>
    <w:rsid w:val="008D053A"/>
    <w:rsid w:val="008D0790"/>
    <w:rsid w:val="008D0841"/>
    <w:rsid w:val="008D08E9"/>
    <w:rsid w:val="008D0988"/>
    <w:rsid w:val="008D0BDE"/>
    <w:rsid w:val="008D0C9B"/>
    <w:rsid w:val="008D0EEF"/>
    <w:rsid w:val="008D12B9"/>
    <w:rsid w:val="008D17F3"/>
    <w:rsid w:val="008D1BD4"/>
    <w:rsid w:val="008D1E4E"/>
    <w:rsid w:val="008D1FE5"/>
    <w:rsid w:val="008D22B4"/>
    <w:rsid w:val="008D2370"/>
    <w:rsid w:val="008D2728"/>
    <w:rsid w:val="008D273E"/>
    <w:rsid w:val="008D2A91"/>
    <w:rsid w:val="008D2D23"/>
    <w:rsid w:val="008D2DF9"/>
    <w:rsid w:val="008D2FE9"/>
    <w:rsid w:val="008D3300"/>
    <w:rsid w:val="008D340C"/>
    <w:rsid w:val="008D34B3"/>
    <w:rsid w:val="008D37F6"/>
    <w:rsid w:val="008D3810"/>
    <w:rsid w:val="008D3C0F"/>
    <w:rsid w:val="008D3EA3"/>
    <w:rsid w:val="008D40A2"/>
    <w:rsid w:val="008D4165"/>
    <w:rsid w:val="008D421E"/>
    <w:rsid w:val="008D42A3"/>
    <w:rsid w:val="008D4340"/>
    <w:rsid w:val="008D451D"/>
    <w:rsid w:val="008D473C"/>
    <w:rsid w:val="008D4B66"/>
    <w:rsid w:val="008D4E32"/>
    <w:rsid w:val="008D4E98"/>
    <w:rsid w:val="008D507B"/>
    <w:rsid w:val="008D5183"/>
    <w:rsid w:val="008D546E"/>
    <w:rsid w:val="008D55C2"/>
    <w:rsid w:val="008D55E9"/>
    <w:rsid w:val="008D56F8"/>
    <w:rsid w:val="008D57BB"/>
    <w:rsid w:val="008D5831"/>
    <w:rsid w:val="008D5916"/>
    <w:rsid w:val="008D5A53"/>
    <w:rsid w:val="008D5B4C"/>
    <w:rsid w:val="008D5BAF"/>
    <w:rsid w:val="008D5C06"/>
    <w:rsid w:val="008D5C18"/>
    <w:rsid w:val="008D5C5B"/>
    <w:rsid w:val="008D5DAC"/>
    <w:rsid w:val="008D5E56"/>
    <w:rsid w:val="008D6362"/>
    <w:rsid w:val="008D6487"/>
    <w:rsid w:val="008D6755"/>
    <w:rsid w:val="008D690B"/>
    <w:rsid w:val="008D6E8A"/>
    <w:rsid w:val="008D6F76"/>
    <w:rsid w:val="008D7303"/>
    <w:rsid w:val="008D74D4"/>
    <w:rsid w:val="008D766A"/>
    <w:rsid w:val="008D79DC"/>
    <w:rsid w:val="008D7B1C"/>
    <w:rsid w:val="008D7BA4"/>
    <w:rsid w:val="008D7BEC"/>
    <w:rsid w:val="008D7DF4"/>
    <w:rsid w:val="008D7E30"/>
    <w:rsid w:val="008D7E32"/>
    <w:rsid w:val="008E0594"/>
    <w:rsid w:val="008E0844"/>
    <w:rsid w:val="008E08A2"/>
    <w:rsid w:val="008E0BBA"/>
    <w:rsid w:val="008E0C7B"/>
    <w:rsid w:val="008E1159"/>
    <w:rsid w:val="008E11D3"/>
    <w:rsid w:val="008E1237"/>
    <w:rsid w:val="008E12B0"/>
    <w:rsid w:val="008E1330"/>
    <w:rsid w:val="008E14EC"/>
    <w:rsid w:val="008E16A1"/>
    <w:rsid w:val="008E179D"/>
    <w:rsid w:val="008E1834"/>
    <w:rsid w:val="008E191F"/>
    <w:rsid w:val="008E1C3B"/>
    <w:rsid w:val="008E1FAC"/>
    <w:rsid w:val="008E20AD"/>
    <w:rsid w:val="008E24BA"/>
    <w:rsid w:val="008E26CE"/>
    <w:rsid w:val="008E2727"/>
    <w:rsid w:val="008E2E1B"/>
    <w:rsid w:val="008E30B5"/>
    <w:rsid w:val="008E32FF"/>
    <w:rsid w:val="008E399E"/>
    <w:rsid w:val="008E3C2B"/>
    <w:rsid w:val="008E4125"/>
    <w:rsid w:val="008E4235"/>
    <w:rsid w:val="008E4599"/>
    <w:rsid w:val="008E45DE"/>
    <w:rsid w:val="008E4896"/>
    <w:rsid w:val="008E489B"/>
    <w:rsid w:val="008E4932"/>
    <w:rsid w:val="008E4E8D"/>
    <w:rsid w:val="008E5263"/>
    <w:rsid w:val="008E526D"/>
    <w:rsid w:val="008E528A"/>
    <w:rsid w:val="008E5410"/>
    <w:rsid w:val="008E556F"/>
    <w:rsid w:val="008E55DF"/>
    <w:rsid w:val="008E568A"/>
    <w:rsid w:val="008E5A3F"/>
    <w:rsid w:val="008E5AD0"/>
    <w:rsid w:val="008E60E2"/>
    <w:rsid w:val="008E62B1"/>
    <w:rsid w:val="008E6575"/>
    <w:rsid w:val="008E67DF"/>
    <w:rsid w:val="008E686C"/>
    <w:rsid w:val="008E6942"/>
    <w:rsid w:val="008E6C2E"/>
    <w:rsid w:val="008E6D44"/>
    <w:rsid w:val="008E6F27"/>
    <w:rsid w:val="008E735F"/>
    <w:rsid w:val="008E744A"/>
    <w:rsid w:val="008E7840"/>
    <w:rsid w:val="008E78AC"/>
    <w:rsid w:val="008E78D1"/>
    <w:rsid w:val="008E7A9D"/>
    <w:rsid w:val="008F00BD"/>
    <w:rsid w:val="008F0279"/>
    <w:rsid w:val="008F0373"/>
    <w:rsid w:val="008F07A1"/>
    <w:rsid w:val="008F07E7"/>
    <w:rsid w:val="008F085A"/>
    <w:rsid w:val="008F098F"/>
    <w:rsid w:val="008F0A3B"/>
    <w:rsid w:val="008F0A56"/>
    <w:rsid w:val="008F0B92"/>
    <w:rsid w:val="008F0BA4"/>
    <w:rsid w:val="008F0BF3"/>
    <w:rsid w:val="008F1137"/>
    <w:rsid w:val="008F1141"/>
    <w:rsid w:val="008F1241"/>
    <w:rsid w:val="008F177D"/>
    <w:rsid w:val="008F17D8"/>
    <w:rsid w:val="008F1C5C"/>
    <w:rsid w:val="008F1D08"/>
    <w:rsid w:val="008F1E32"/>
    <w:rsid w:val="008F2124"/>
    <w:rsid w:val="008F2166"/>
    <w:rsid w:val="008F229B"/>
    <w:rsid w:val="008F2625"/>
    <w:rsid w:val="008F2658"/>
    <w:rsid w:val="008F2EA5"/>
    <w:rsid w:val="008F2F92"/>
    <w:rsid w:val="008F30A5"/>
    <w:rsid w:val="008F3174"/>
    <w:rsid w:val="008F3319"/>
    <w:rsid w:val="008F369B"/>
    <w:rsid w:val="008F3B3A"/>
    <w:rsid w:val="008F3BF5"/>
    <w:rsid w:val="008F3E65"/>
    <w:rsid w:val="008F3EFB"/>
    <w:rsid w:val="008F40F6"/>
    <w:rsid w:val="008F41B3"/>
    <w:rsid w:val="008F4253"/>
    <w:rsid w:val="008F4308"/>
    <w:rsid w:val="008F459D"/>
    <w:rsid w:val="008F47D2"/>
    <w:rsid w:val="008F4823"/>
    <w:rsid w:val="008F4973"/>
    <w:rsid w:val="008F4A9C"/>
    <w:rsid w:val="008F4B9F"/>
    <w:rsid w:val="008F4CA7"/>
    <w:rsid w:val="008F5719"/>
    <w:rsid w:val="008F5830"/>
    <w:rsid w:val="008F584C"/>
    <w:rsid w:val="008F5A4C"/>
    <w:rsid w:val="008F5AF6"/>
    <w:rsid w:val="008F5C14"/>
    <w:rsid w:val="008F5F4B"/>
    <w:rsid w:val="008F6235"/>
    <w:rsid w:val="008F64F7"/>
    <w:rsid w:val="008F6510"/>
    <w:rsid w:val="008F6868"/>
    <w:rsid w:val="008F6AF7"/>
    <w:rsid w:val="008F6B0F"/>
    <w:rsid w:val="008F6DBF"/>
    <w:rsid w:val="008F737D"/>
    <w:rsid w:val="008F765E"/>
    <w:rsid w:val="008F781C"/>
    <w:rsid w:val="008F78F4"/>
    <w:rsid w:val="008F7A78"/>
    <w:rsid w:val="008F7B13"/>
    <w:rsid w:val="008F7B87"/>
    <w:rsid w:val="008F7EF6"/>
    <w:rsid w:val="009008F1"/>
    <w:rsid w:val="00900EC3"/>
    <w:rsid w:val="00900FE8"/>
    <w:rsid w:val="009011E9"/>
    <w:rsid w:val="00901239"/>
    <w:rsid w:val="0090123E"/>
    <w:rsid w:val="009013C7"/>
    <w:rsid w:val="009014D6"/>
    <w:rsid w:val="009022E9"/>
    <w:rsid w:val="0090250F"/>
    <w:rsid w:val="009025D2"/>
    <w:rsid w:val="009026F0"/>
    <w:rsid w:val="009029C5"/>
    <w:rsid w:val="00902A4C"/>
    <w:rsid w:val="00902CAA"/>
    <w:rsid w:val="00902E1C"/>
    <w:rsid w:val="00903004"/>
    <w:rsid w:val="00903115"/>
    <w:rsid w:val="0090318A"/>
    <w:rsid w:val="0090353C"/>
    <w:rsid w:val="00903642"/>
    <w:rsid w:val="0090376A"/>
    <w:rsid w:val="00903900"/>
    <w:rsid w:val="00903954"/>
    <w:rsid w:val="00903AEE"/>
    <w:rsid w:val="00903B18"/>
    <w:rsid w:val="00903D4F"/>
    <w:rsid w:val="00903D7D"/>
    <w:rsid w:val="00904A19"/>
    <w:rsid w:val="009053A4"/>
    <w:rsid w:val="00905741"/>
    <w:rsid w:val="0090574A"/>
    <w:rsid w:val="009058D9"/>
    <w:rsid w:val="00905938"/>
    <w:rsid w:val="0090597E"/>
    <w:rsid w:val="00905A30"/>
    <w:rsid w:val="009060EB"/>
    <w:rsid w:val="0090649B"/>
    <w:rsid w:val="009066E7"/>
    <w:rsid w:val="00906D1B"/>
    <w:rsid w:val="00906E8F"/>
    <w:rsid w:val="00907040"/>
    <w:rsid w:val="00907480"/>
    <w:rsid w:val="0090760C"/>
    <w:rsid w:val="0090767D"/>
    <w:rsid w:val="009076D0"/>
    <w:rsid w:val="009079CF"/>
    <w:rsid w:val="00907A3D"/>
    <w:rsid w:val="00910109"/>
    <w:rsid w:val="00910413"/>
    <w:rsid w:val="00910610"/>
    <w:rsid w:val="00910B76"/>
    <w:rsid w:val="00911112"/>
    <w:rsid w:val="009112C2"/>
    <w:rsid w:val="0091141C"/>
    <w:rsid w:val="00911682"/>
    <w:rsid w:val="009119AD"/>
    <w:rsid w:val="009119B9"/>
    <w:rsid w:val="009121A5"/>
    <w:rsid w:val="009122CE"/>
    <w:rsid w:val="00912607"/>
    <w:rsid w:val="0091275E"/>
    <w:rsid w:val="00912913"/>
    <w:rsid w:val="00912D3A"/>
    <w:rsid w:val="00912D9B"/>
    <w:rsid w:val="00912E93"/>
    <w:rsid w:val="009134A3"/>
    <w:rsid w:val="0091351E"/>
    <w:rsid w:val="009135EB"/>
    <w:rsid w:val="009136DE"/>
    <w:rsid w:val="009137EC"/>
    <w:rsid w:val="00913955"/>
    <w:rsid w:val="00913C18"/>
    <w:rsid w:val="00913C62"/>
    <w:rsid w:val="00913F3E"/>
    <w:rsid w:val="00913FCE"/>
    <w:rsid w:val="0091406A"/>
    <w:rsid w:val="009140A7"/>
    <w:rsid w:val="009140E5"/>
    <w:rsid w:val="0091438C"/>
    <w:rsid w:val="0091457A"/>
    <w:rsid w:val="00914D7B"/>
    <w:rsid w:val="00915056"/>
    <w:rsid w:val="00915391"/>
    <w:rsid w:val="009157EA"/>
    <w:rsid w:val="00915ABF"/>
    <w:rsid w:val="00915B68"/>
    <w:rsid w:val="00915ECE"/>
    <w:rsid w:val="00915F4C"/>
    <w:rsid w:val="009161DE"/>
    <w:rsid w:val="00916330"/>
    <w:rsid w:val="00916566"/>
    <w:rsid w:val="0091660A"/>
    <w:rsid w:val="00916AA1"/>
    <w:rsid w:val="00916BE0"/>
    <w:rsid w:val="00916D44"/>
    <w:rsid w:val="00917098"/>
    <w:rsid w:val="00917336"/>
    <w:rsid w:val="00917367"/>
    <w:rsid w:val="00917761"/>
    <w:rsid w:val="00917A5F"/>
    <w:rsid w:val="00917E21"/>
    <w:rsid w:val="0092011C"/>
    <w:rsid w:val="00920743"/>
    <w:rsid w:val="0092089E"/>
    <w:rsid w:val="0092091B"/>
    <w:rsid w:val="00920AD1"/>
    <w:rsid w:val="00920CD0"/>
    <w:rsid w:val="00920D67"/>
    <w:rsid w:val="00920FBA"/>
    <w:rsid w:val="00921373"/>
    <w:rsid w:val="0092149B"/>
    <w:rsid w:val="009214E9"/>
    <w:rsid w:val="00921535"/>
    <w:rsid w:val="00921594"/>
    <w:rsid w:val="00921754"/>
    <w:rsid w:val="00921B9A"/>
    <w:rsid w:val="00921B9C"/>
    <w:rsid w:val="00921C96"/>
    <w:rsid w:val="00921D95"/>
    <w:rsid w:val="00921E3B"/>
    <w:rsid w:val="00921EF3"/>
    <w:rsid w:val="00922076"/>
    <w:rsid w:val="00922127"/>
    <w:rsid w:val="009221F3"/>
    <w:rsid w:val="00922245"/>
    <w:rsid w:val="009224A6"/>
    <w:rsid w:val="00922693"/>
    <w:rsid w:val="00922770"/>
    <w:rsid w:val="009228BE"/>
    <w:rsid w:val="009229DB"/>
    <w:rsid w:val="00922DF7"/>
    <w:rsid w:val="00922F0C"/>
    <w:rsid w:val="00922FB6"/>
    <w:rsid w:val="00923565"/>
    <w:rsid w:val="009235A6"/>
    <w:rsid w:val="0092368A"/>
    <w:rsid w:val="009236B7"/>
    <w:rsid w:val="00923A51"/>
    <w:rsid w:val="00923AC1"/>
    <w:rsid w:val="009240AE"/>
    <w:rsid w:val="0092414A"/>
    <w:rsid w:val="00924A89"/>
    <w:rsid w:val="00924C20"/>
    <w:rsid w:val="00924F69"/>
    <w:rsid w:val="009250BD"/>
    <w:rsid w:val="009252B4"/>
    <w:rsid w:val="009254A9"/>
    <w:rsid w:val="009255AA"/>
    <w:rsid w:val="00925705"/>
    <w:rsid w:val="00925968"/>
    <w:rsid w:val="00925998"/>
    <w:rsid w:val="00925FE9"/>
    <w:rsid w:val="0092607D"/>
    <w:rsid w:val="009262CC"/>
    <w:rsid w:val="0092654F"/>
    <w:rsid w:val="00926644"/>
    <w:rsid w:val="0092669B"/>
    <w:rsid w:val="009266C0"/>
    <w:rsid w:val="009267C5"/>
    <w:rsid w:val="00926A6F"/>
    <w:rsid w:val="00926AB0"/>
    <w:rsid w:val="00926F75"/>
    <w:rsid w:val="00926FD5"/>
    <w:rsid w:val="00927754"/>
    <w:rsid w:val="00927980"/>
    <w:rsid w:val="00927AF1"/>
    <w:rsid w:val="00927C6C"/>
    <w:rsid w:val="00930066"/>
    <w:rsid w:val="00930262"/>
    <w:rsid w:val="009307B0"/>
    <w:rsid w:val="00930A66"/>
    <w:rsid w:val="00930ACE"/>
    <w:rsid w:val="00930E17"/>
    <w:rsid w:val="0093136C"/>
    <w:rsid w:val="0093143E"/>
    <w:rsid w:val="00931B34"/>
    <w:rsid w:val="00931B7D"/>
    <w:rsid w:val="00931CDE"/>
    <w:rsid w:val="00931DBA"/>
    <w:rsid w:val="00931FB3"/>
    <w:rsid w:val="00932082"/>
    <w:rsid w:val="00932314"/>
    <w:rsid w:val="009323BD"/>
    <w:rsid w:val="009327AD"/>
    <w:rsid w:val="009328AA"/>
    <w:rsid w:val="00932989"/>
    <w:rsid w:val="009334C0"/>
    <w:rsid w:val="009334EB"/>
    <w:rsid w:val="00933595"/>
    <w:rsid w:val="0093369F"/>
    <w:rsid w:val="00933D86"/>
    <w:rsid w:val="00933D96"/>
    <w:rsid w:val="00933D9F"/>
    <w:rsid w:val="00933E84"/>
    <w:rsid w:val="009347D4"/>
    <w:rsid w:val="009347F2"/>
    <w:rsid w:val="00934928"/>
    <w:rsid w:val="00934A7B"/>
    <w:rsid w:val="00934EA3"/>
    <w:rsid w:val="009350EC"/>
    <w:rsid w:val="009351EB"/>
    <w:rsid w:val="009356F0"/>
    <w:rsid w:val="0093572A"/>
    <w:rsid w:val="00935A13"/>
    <w:rsid w:val="00935B19"/>
    <w:rsid w:val="00935C62"/>
    <w:rsid w:val="00935DDF"/>
    <w:rsid w:val="00935F2C"/>
    <w:rsid w:val="0093604B"/>
    <w:rsid w:val="009364A5"/>
    <w:rsid w:val="0093677A"/>
    <w:rsid w:val="00936B3F"/>
    <w:rsid w:val="00936B72"/>
    <w:rsid w:val="00936DF5"/>
    <w:rsid w:val="00936DFE"/>
    <w:rsid w:val="009374E2"/>
    <w:rsid w:val="00937B50"/>
    <w:rsid w:val="00937C93"/>
    <w:rsid w:val="00937FC6"/>
    <w:rsid w:val="00940477"/>
    <w:rsid w:val="0094074B"/>
    <w:rsid w:val="009408F7"/>
    <w:rsid w:val="009409BD"/>
    <w:rsid w:val="009411B2"/>
    <w:rsid w:val="00941201"/>
    <w:rsid w:val="009417C4"/>
    <w:rsid w:val="00941B0F"/>
    <w:rsid w:val="00941B98"/>
    <w:rsid w:val="00941C9C"/>
    <w:rsid w:val="00941DAD"/>
    <w:rsid w:val="00941FFE"/>
    <w:rsid w:val="00942014"/>
    <w:rsid w:val="009421F7"/>
    <w:rsid w:val="00942576"/>
    <w:rsid w:val="009429D2"/>
    <w:rsid w:val="00942FEA"/>
    <w:rsid w:val="009430A9"/>
    <w:rsid w:val="009435CC"/>
    <w:rsid w:val="009436D1"/>
    <w:rsid w:val="009437A3"/>
    <w:rsid w:val="009438AB"/>
    <w:rsid w:val="00943CE7"/>
    <w:rsid w:val="00943F58"/>
    <w:rsid w:val="0094401A"/>
    <w:rsid w:val="00944341"/>
    <w:rsid w:val="0094465E"/>
    <w:rsid w:val="00944BD4"/>
    <w:rsid w:val="00944CC7"/>
    <w:rsid w:val="00944D67"/>
    <w:rsid w:val="00944E2D"/>
    <w:rsid w:val="00944FF5"/>
    <w:rsid w:val="00945226"/>
    <w:rsid w:val="0094529B"/>
    <w:rsid w:val="009455B8"/>
    <w:rsid w:val="009456FA"/>
    <w:rsid w:val="00945746"/>
    <w:rsid w:val="00945808"/>
    <w:rsid w:val="00945D93"/>
    <w:rsid w:val="00946193"/>
    <w:rsid w:val="0094665F"/>
    <w:rsid w:val="00946717"/>
    <w:rsid w:val="009468A3"/>
    <w:rsid w:val="009468BC"/>
    <w:rsid w:val="00946B6B"/>
    <w:rsid w:val="00946BB7"/>
    <w:rsid w:val="00946C4C"/>
    <w:rsid w:val="00946D18"/>
    <w:rsid w:val="00946FFC"/>
    <w:rsid w:val="009470AF"/>
    <w:rsid w:val="009477F4"/>
    <w:rsid w:val="00947CD0"/>
    <w:rsid w:val="00950035"/>
    <w:rsid w:val="00950315"/>
    <w:rsid w:val="009505ED"/>
    <w:rsid w:val="0095065F"/>
    <w:rsid w:val="0095069F"/>
    <w:rsid w:val="00950726"/>
    <w:rsid w:val="0095089A"/>
    <w:rsid w:val="009509FA"/>
    <w:rsid w:val="00951DC1"/>
    <w:rsid w:val="00951F9D"/>
    <w:rsid w:val="00952463"/>
    <w:rsid w:val="00952574"/>
    <w:rsid w:val="00952749"/>
    <w:rsid w:val="00952894"/>
    <w:rsid w:val="00952B8C"/>
    <w:rsid w:val="00952DDE"/>
    <w:rsid w:val="00952F97"/>
    <w:rsid w:val="009535D8"/>
    <w:rsid w:val="00953621"/>
    <w:rsid w:val="00953D61"/>
    <w:rsid w:val="00953EFB"/>
    <w:rsid w:val="00953FED"/>
    <w:rsid w:val="00954374"/>
    <w:rsid w:val="0095438F"/>
    <w:rsid w:val="00954ECC"/>
    <w:rsid w:val="00955288"/>
    <w:rsid w:val="009554B6"/>
    <w:rsid w:val="009554C8"/>
    <w:rsid w:val="009554EB"/>
    <w:rsid w:val="00955660"/>
    <w:rsid w:val="0095591C"/>
    <w:rsid w:val="009559A9"/>
    <w:rsid w:val="009559F8"/>
    <w:rsid w:val="00955B66"/>
    <w:rsid w:val="00955CB7"/>
    <w:rsid w:val="00955F5B"/>
    <w:rsid w:val="00955F6A"/>
    <w:rsid w:val="009561C4"/>
    <w:rsid w:val="00956303"/>
    <w:rsid w:val="009563F0"/>
    <w:rsid w:val="00956548"/>
    <w:rsid w:val="00956708"/>
    <w:rsid w:val="009569A3"/>
    <w:rsid w:val="00956B6D"/>
    <w:rsid w:val="00957021"/>
    <w:rsid w:val="0095732A"/>
    <w:rsid w:val="009574D5"/>
    <w:rsid w:val="00957FD0"/>
    <w:rsid w:val="00960046"/>
    <w:rsid w:val="009600AD"/>
    <w:rsid w:val="009602F5"/>
    <w:rsid w:val="009607D5"/>
    <w:rsid w:val="009608F2"/>
    <w:rsid w:val="00960C58"/>
    <w:rsid w:val="0096108E"/>
    <w:rsid w:val="00961464"/>
    <w:rsid w:val="00961499"/>
    <w:rsid w:val="009614BA"/>
    <w:rsid w:val="009619DC"/>
    <w:rsid w:val="00961B93"/>
    <w:rsid w:val="00961C1E"/>
    <w:rsid w:val="00961D13"/>
    <w:rsid w:val="00962540"/>
    <w:rsid w:val="009625D5"/>
    <w:rsid w:val="00962751"/>
    <w:rsid w:val="00962812"/>
    <w:rsid w:val="00963042"/>
    <w:rsid w:val="0096351F"/>
    <w:rsid w:val="0096356E"/>
    <w:rsid w:val="0096367D"/>
    <w:rsid w:val="009637EE"/>
    <w:rsid w:val="00963C3C"/>
    <w:rsid w:val="009640B7"/>
    <w:rsid w:val="009644C4"/>
    <w:rsid w:val="009647BA"/>
    <w:rsid w:val="00964CB6"/>
    <w:rsid w:val="00964D83"/>
    <w:rsid w:val="00965463"/>
    <w:rsid w:val="0096566B"/>
    <w:rsid w:val="0096571E"/>
    <w:rsid w:val="009657DB"/>
    <w:rsid w:val="009658B4"/>
    <w:rsid w:val="00965953"/>
    <w:rsid w:val="00965DB8"/>
    <w:rsid w:val="00965EBE"/>
    <w:rsid w:val="00966151"/>
    <w:rsid w:val="0096618A"/>
    <w:rsid w:val="009662F3"/>
    <w:rsid w:val="0096658F"/>
    <w:rsid w:val="00966613"/>
    <w:rsid w:val="009668B0"/>
    <w:rsid w:val="00966BDF"/>
    <w:rsid w:val="00966C30"/>
    <w:rsid w:val="00966C6E"/>
    <w:rsid w:val="00966D0F"/>
    <w:rsid w:val="00966D41"/>
    <w:rsid w:val="00966EF9"/>
    <w:rsid w:val="0096718A"/>
    <w:rsid w:val="009676FD"/>
    <w:rsid w:val="009679CF"/>
    <w:rsid w:val="00967E28"/>
    <w:rsid w:val="00967EE5"/>
    <w:rsid w:val="009702D8"/>
    <w:rsid w:val="009702D9"/>
    <w:rsid w:val="009705F5"/>
    <w:rsid w:val="00970722"/>
    <w:rsid w:val="009707B8"/>
    <w:rsid w:val="009707C4"/>
    <w:rsid w:val="00970A2D"/>
    <w:rsid w:val="00970EA2"/>
    <w:rsid w:val="00970F62"/>
    <w:rsid w:val="00971035"/>
    <w:rsid w:val="00971151"/>
    <w:rsid w:val="0097115A"/>
    <w:rsid w:val="0097124C"/>
    <w:rsid w:val="009712AC"/>
    <w:rsid w:val="0097141C"/>
    <w:rsid w:val="0097183F"/>
    <w:rsid w:val="009719FF"/>
    <w:rsid w:val="00971B27"/>
    <w:rsid w:val="00971DE8"/>
    <w:rsid w:val="009720FE"/>
    <w:rsid w:val="00972491"/>
    <w:rsid w:val="0097267B"/>
    <w:rsid w:val="0097285D"/>
    <w:rsid w:val="00972BC9"/>
    <w:rsid w:val="00972D92"/>
    <w:rsid w:val="00972FD0"/>
    <w:rsid w:val="009731AA"/>
    <w:rsid w:val="00973543"/>
    <w:rsid w:val="009742D7"/>
    <w:rsid w:val="0097438E"/>
    <w:rsid w:val="00974618"/>
    <w:rsid w:val="00974745"/>
    <w:rsid w:val="009749FF"/>
    <w:rsid w:val="00974CEA"/>
    <w:rsid w:val="00974D8D"/>
    <w:rsid w:val="00975236"/>
    <w:rsid w:val="0097554B"/>
    <w:rsid w:val="00975DDA"/>
    <w:rsid w:val="00976062"/>
    <w:rsid w:val="009760B3"/>
    <w:rsid w:val="009760DA"/>
    <w:rsid w:val="009761C2"/>
    <w:rsid w:val="00976840"/>
    <w:rsid w:val="00976BDD"/>
    <w:rsid w:val="00976CAB"/>
    <w:rsid w:val="00977179"/>
    <w:rsid w:val="009772CC"/>
    <w:rsid w:val="009773AC"/>
    <w:rsid w:val="00977771"/>
    <w:rsid w:val="009777B7"/>
    <w:rsid w:val="009778B9"/>
    <w:rsid w:val="0097797B"/>
    <w:rsid w:val="00977AAC"/>
    <w:rsid w:val="00977BE6"/>
    <w:rsid w:val="00977FE3"/>
    <w:rsid w:val="00980734"/>
    <w:rsid w:val="009807BF"/>
    <w:rsid w:val="00980ABA"/>
    <w:rsid w:val="00980AEB"/>
    <w:rsid w:val="00980F5B"/>
    <w:rsid w:val="00981012"/>
    <w:rsid w:val="009813AF"/>
    <w:rsid w:val="009815E7"/>
    <w:rsid w:val="0098167E"/>
    <w:rsid w:val="00981979"/>
    <w:rsid w:val="009824D0"/>
    <w:rsid w:val="00982986"/>
    <w:rsid w:val="00982FCA"/>
    <w:rsid w:val="00983060"/>
    <w:rsid w:val="009831C6"/>
    <w:rsid w:val="00983285"/>
    <w:rsid w:val="009832A9"/>
    <w:rsid w:val="009832DA"/>
    <w:rsid w:val="0098370E"/>
    <w:rsid w:val="00983C15"/>
    <w:rsid w:val="00983D9F"/>
    <w:rsid w:val="00983DAE"/>
    <w:rsid w:val="00983FF8"/>
    <w:rsid w:val="00984192"/>
    <w:rsid w:val="0098429C"/>
    <w:rsid w:val="009845CD"/>
    <w:rsid w:val="00984664"/>
    <w:rsid w:val="00984954"/>
    <w:rsid w:val="00984969"/>
    <w:rsid w:val="00984CC0"/>
    <w:rsid w:val="00985185"/>
    <w:rsid w:val="009852FB"/>
    <w:rsid w:val="009858D3"/>
    <w:rsid w:val="009858ED"/>
    <w:rsid w:val="00985A29"/>
    <w:rsid w:val="00985AF2"/>
    <w:rsid w:val="009860A1"/>
    <w:rsid w:val="0098622B"/>
    <w:rsid w:val="009866D3"/>
    <w:rsid w:val="00986745"/>
    <w:rsid w:val="00986773"/>
    <w:rsid w:val="009867E3"/>
    <w:rsid w:val="00986988"/>
    <w:rsid w:val="00986DCB"/>
    <w:rsid w:val="00987025"/>
    <w:rsid w:val="00987760"/>
    <w:rsid w:val="0098780D"/>
    <w:rsid w:val="00987C0D"/>
    <w:rsid w:val="00987DBE"/>
    <w:rsid w:val="00987F24"/>
    <w:rsid w:val="00987FFC"/>
    <w:rsid w:val="009900C0"/>
    <w:rsid w:val="00990204"/>
    <w:rsid w:val="00990BAE"/>
    <w:rsid w:val="00990EF1"/>
    <w:rsid w:val="00991194"/>
    <w:rsid w:val="00991224"/>
    <w:rsid w:val="009912CC"/>
    <w:rsid w:val="009913A8"/>
    <w:rsid w:val="00991591"/>
    <w:rsid w:val="009916C8"/>
    <w:rsid w:val="009918E3"/>
    <w:rsid w:val="00991AB1"/>
    <w:rsid w:val="009924FC"/>
    <w:rsid w:val="009928D8"/>
    <w:rsid w:val="009929EB"/>
    <w:rsid w:val="00992B10"/>
    <w:rsid w:val="00992B2B"/>
    <w:rsid w:val="00992E13"/>
    <w:rsid w:val="00992E92"/>
    <w:rsid w:val="009930B2"/>
    <w:rsid w:val="009930F6"/>
    <w:rsid w:val="0099317D"/>
    <w:rsid w:val="009932A1"/>
    <w:rsid w:val="00993915"/>
    <w:rsid w:val="00994103"/>
    <w:rsid w:val="009941BB"/>
    <w:rsid w:val="0099431C"/>
    <w:rsid w:val="00994606"/>
    <w:rsid w:val="0099482F"/>
    <w:rsid w:val="00994C65"/>
    <w:rsid w:val="00995733"/>
    <w:rsid w:val="0099591A"/>
    <w:rsid w:val="009959D0"/>
    <w:rsid w:val="00996115"/>
    <w:rsid w:val="00996854"/>
    <w:rsid w:val="00996D7C"/>
    <w:rsid w:val="00996EA8"/>
    <w:rsid w:val="00996FC0"/>
    <w:rsid w:val="0099714C"/>
    <w:rsid w:val="009977F0"/>
    <w:rsid w:val="00997D3B"/>
    <w:rsid w:val="009A0023"/>
    <w:rsid w:val="009A002A"/>
    <w:rsid w:val="009A008A"/>
    <w:rsid w:val="009A0567"/>
    <w:rsid w:val="009A056B"/>
    <w:rsid w:val="009A07C0"/>
    <w:rsid w:val="009A08DD"/>
    <w:rsid w:val="009A09E5"/>
    <w:rsid w:val="009A0C85"/>
    <w:rsid w:val="009A0FDA"/>
    <w:rsid w:val="009A10D6"/>
    <w:rsid w:val="009A13D8"/>
    <w:rsid w:val="009A13E9"/>
    <w:rsid w:val="009A15CC"/>
    <w:rsid w:val="009A1620"/>
    <w:rsid w:val="009A1744"/>
    <w:rsid w:val="009A19F7"/>
    <w:rsid w:val="009A1E94"/>
    <w:rsid w:val="009A1EE7"/>
    <w:rsid w:val="009A2311"/>
    <w:rsid w:val="009A2556"/>
    <w:rsid w:val="009A2C7F"/>
    <w:rsid w:val="009A2DB0"/>
    <w:rsid w:val="009A2DE6"/>
    <w:rsid w:val="009A2DFD"/>
    <w:rsid w:val="009A2F0E"/>
    <w:rsid w:val="009A3020"/>
    <w:rsid w:val="009A314C"/>
    <w:rsid w:val="009A3803"/>
    <w:rsid w:val="009A3ABA"/>
    <w:rsid w:val="009A3AF2"/>
    <w:rsid w:val="009A45C2"/>
    <w:rsid w:val="009A466F"/>
    <w:rsid w:val="009A473D"/>
    <w:rsid w:val="009A475F"/>
    <w:rsid w:val="009A4ED9"/>
    <w:rsid w:val="009A4F16"/>
    <w:rsid w:val="009A51AA"/>
    <w:rsid w:val="009A51C8"/>
    <w:rsid w:val="009A51FD"/>
    <w:rsid w:val="009A5EA5"/>
    <w:rsid w:val="009A5FBC"/>
    <w:rsid w:val="009A6081"/>
    <w:rsid w:val="009A66B7"/>
    <w:rsid w:val="009A6897"/>
    <w:rsid w:val="009A6CDD"/>
    <w:rsid w:val="009A6EFE"/>
    <w:rsid w:val="009A7105"/>
    <w:rsid w:val="009A7763"/>
    <w:rsid w:val="009A7942"/>
    <w:rsid w:val="009A7961"/>
    <w:rsid w:val="009A79EA"/>
    <w:rsid w:val="009A7E40"/>
    <w:rsid w:val="009A7EC1"/>
    <w:rsid w:val="009B002C"/>
    <w:rsid w:val="009B00AF"/>
    <w:rsid w:val="009B0452"/>
    <w:rsid w:val="009B04D6"/>
    <w:rsid w:val="009B094A"/>
    <w:rsid w:val="009B0DD2"/>
    <w:rsid w:val="009B109A"/>
    <w:rsid w:val="009B1690"/>
    <w:rsid w:val="009B1907"/>
    <w:rsid w:val="009B19ED"/>
    <w:rsid w:val="009B1A90"/>
    <w:rsid w:val="009B2052"/>
    <w:rsid w:val="009B2157"/>
    <w:rsid w:val="009B2438"/>
    <w:rsid w:val="009B24D8"/>
    <w:rsid w:val="009B2AB5"/>
    <w:rsid w:val="009B2AEE"/>
    <w:rsid w:val="009B2E9E"/>
    <w:rsid w:val="009B2EAF"/>
    <w:rsid w:val="009B2F14"/>
    <w:rsid w:val="009B2FC2"/>
    <w:rsid w:val="009B3007"/>
    <w:rsid w:val="009B3043"/>
    <w:rsid w:val="009B3703"/>
    <w:rsid w:val="009B3720"/>
    <w:rsid w:val="009B38C6"/>
    <w:rsid w:val="009B39C0"/>
    <w:rsid w:val="009B3A03"/>
    <w:rsid w:val="009B3D97"/>
    <w:rsid w:val="009B3E63"/>
    <w:rsid w:val="009B40BA"/>
    <w:rsid w:val="009B461D"/>
    <w:rsid w:val="009B47BE"/>
    <w:rsid w:val="009B52B9"/>
    <w:rsid w:val="009B55C3"/>
    <w:rsid w:val="009B585F"/>
    <w:rsid w:val="009B5ACF"/>
    <w:rsid w:val="009B5B18"/>
    <w:rsid w:val="009B5BFC"/>
    <w:rsid w:val="009B5F09"/>
    <w:rsid w:val="009B6005"/>
    <w:rsid w:val="009B626A"/>
    <w:rsid w:val="009B64FD"/>
    <w:rsid w:val="009B65E4"/>
    <w:rsid w:val="009B68EC"/>
    <w:rsid w:val="009B68F5"/>
    <w:rsid w:val="009B6C0B"/>
    <w:rsid w:val="009B6DA8"/>
    <w:rsid w:val="009B73F9"/>
    <w:rsid w:val="009B751F"/>
    <w:rsid w:val="009B78B8"/>
    <w:rsid w:val="009B7A16"/>
    <w:rsid w:val="009B7B2E"/>
    <w:rsid w:val="009B7DBF"/>
    <w:rsid w:val="009C00D6"/>
    <w:rsid w:val="009C011B"/>
    <w:rsid w:val="009C0182"/>
    <w:rsid w:val="009C01E1"/>
    <w:rsid w:val="009C024F"/>
    <w:rsid w:val="009C0433"/>
    <w:rsid w:val="009C09A6"/>
    <w:rsid w:val="009C0AFD"/>
    <w:rsid w:val="009C0BBE"/>
    <w:rsid w:val="009C124F"/>
    <w:rsid w:val="009C150A"/>
    <w:rsid w:val="009C18E2"/>
    <w:rsid w:val="009C1BB5"/>
    <w:rsid w:val="009C1F5C"/>
    <w:rsid w:val="009C27B6"/>
    <w:rsid w:val="009C2C3E"/>
    <w:rsid w:val="009C2C87"/>
    <w:rsid w:val="009C2D7F"/>
    <w:rsid w:val="009C352B"/>
    <w:rsid w:val="009C390A"/>
    <w:rsid w:val="009C3989"/>
    <w:rsid w:val="009C3C78"/>
    <w:rsid w:val="009C3D10"/>
    <w:rsid w:val="009C3FFD"/>
    <w:rsid w:val="009C40D6"/>
    <w:rsid w:val="009C4129"/>
    <w:rsid w:val="009C4487"/>
    <w:rsid w:val="009C45D1"/>
    <w:rsid w:val="009C4839"/>
    <w:rsid w:val="009C4BA2"/>
    <w:rsid w:val="009C508B"/>
    <w:rsid w:val="009C51F5"/>
    <w:rsid w:val="009C531B"/>
    <w:rsid w:val="009C5777"/>
    <w:rsid w:val="009C5A3D"/>
    <w:rsid w:val="009C5B3A"/>
    <w:rsid w:val="009C5DC7"/>
    <w:rsid w:val="009C5E53"/>
    <w:rsid w:val="009C638F"/>
    <w:rsid w:val="009C6411"/>
    <w:rsid w:val="009C6C6C"/>
    <w:rsid w:val="009C6CAA"/>
    <w:rsid w:val="009C71FA"/>
    <w:rsid w:val="009C7255"/>
    <w:rsid w:val="009C752D"/>
    <w:rsid w:val="009C75AA"/>
    <w:rsid w:val="009C77B7"/>
    <w:rsid w:val="009C79BF"/>
    <w:rsid w:val="009C7B71"/>
    <w:rsid w:val="009C7D72"/>
    <w:rsid w:val="009D0057"/>
    <w:rsid w:val="009D00F8"/>
    <w:rsid w:val="009D03F8"/>
    <w:rsid w:val="009D04AD"/>
    <w:rsid w:val="009D05E6"/>
    <w:rsid w:val="009D063D"/>
    <w:rsid w:val="009D081F"/>
    <w:rsid w:val="009D08A4"/>
    <w:rsid w:val="009D0BB8"/>
    <w:rsid w:val="009D0C1A"/>
    <w:rsid w:val="009D0E76"/>
    <w:rsid w:val="009D0F32"/>
    <w:rsid w:val="009D0F43"/>
    <w:rsid w:val="009D0FC9"/>
    <w:rsid w:val="009D1054"/>
    <w:rsid w:val="009D1108"/>
    <w:rsid w:val="009D177E"/>
    <w:rsid w:val="009D1A76"/>
    <w:rsid w:val="009D1DEC"/>
    <w:rsid w:val="009D2505"/>
    <w:rsid w:val="009D288B"/>
    <w:rsid w:val="009D2D6C"/>
    <w:rsid w:val="009D2DB0"/>
    <w:rsid w:val="009D30C5"/>
    <w:rsid w:val="009D30CF"/>
    <w:rsid w:val="009D3180"/>
    <w:rsid w:val="009D32F8"/>
    <w:rsid w:val="009D3347"/>
    <w:rsid w:val="009D3355"/>
    <w:rsid w:val="009D3439"/>
    <w:rsid w:val="009D34D6"/>
    <w:rsid w:val="009D351B"/>
    <w:rsid w:val="009D371E"/>
    <w:rsid w:val="009D3906"/>
    <w:rsid w:val="009D3E92"/>
    <w:rsid w:val="009D3F57"/>
    <w:rsid w:val="009D3FF7"/>
    <w:rsid w:val="009D41C1"/>
    <w:rsid w:val="009D4443"/>
    <w:rsid w:val="009D49DC"/>
    <w:rsid w:val="009D4AC9"/>
    <w:rsid w:val="009D4BAD"/>
    <w:rsid w:val="009D4BE3"/>
    <w:rsid w:val="009D52F2"/>
    <w:rsid w:val="009D5440"/>
    <w:rsid w:val="009D5561"/>
    <w:rsid w:val="009D587B"/>
    <w:rsid w:val="009D5BC6"/>
    <w:rsid w:val="009D60FA"/>
    <w:rsid w:val="009D6AA7"/>
    <w:rsid w:val="009D6DD3"/>
    <w:rsid w:val="009D713E"/>
    <w:rsid w:val="009D714B"/>
    <w:rsid w:val="009D740B"/>
    <w:rsid w:val="009D78CC"/>
    <w:rsid w:val="009D7B70"/>
    <w:rsid w:val="009D7C4E"/>
    <w:rsid w:val="009D7D60"/>
    <w:rsid w:val="009D7D74"/>
    <w:rsid w:val="009E02C8"/>
    <w:rsid w:val="009E05E0"/>
    <w:rsid w:val="009E099B"/>
    <w:rsid w:val="009E0DA5"/>
    <w:rsid w:val="009E0FE7"/>
    <w:rsid w:val="009E162B"/>
    <w:rsid w:val="009E16C3"/>
    <w:rsid w:val="009E1772"/>
    <w:rsid w:val="009E1C36"/>
    <w:rsid w:val="009E1DE0"/>
    <w:rsid w:val="009E23D4"/>
    <w:rsid w:val="009E254A"/>
    <w:rsid w:val="009E2553"/>
    <w:rsid w:val="009E29F8"/>
    <w:rsid w:val="009E2FD8"/>
    <w:rsid w:val="009E3381"/>
    <w:rsid w:val="009E34F9"/>
    <w:rsid w:val="009E36CE"/>
    <w:rsid w:val="009E3C2F"/>
    <w:rsid w:val="009E4659"/>
    <w:rsid w:val="009E4D9B"/>
    <w:rsid w:val="009E4E6C"/>
    <w:rsid w:val="009E547C"/>
    <w:rsid w:val="009E5564"/>
    <w:rsid w:val="009E55D4"/>
    <w:rsid w:val="009E56B6"/>
    <w:rsid w:val="009E57C2"/>
    <w:rsid w:val="009E5A5E"/>
    <w:rsid w:val="009E5C0E"/>
    <w:rsid w:val="009E5C30"/>
    <w:rsid w:val="009E5DCB"/>
    <w:rsid w:val="009E5EC2"/>
    <w:rsid w:val="009E63BE"/>
    <w:rsid w:val="009E68E3"/>
    <w:rsid w:val="009E6A5C"/>
    <w:rsid w:val="009E6E35"/>
    <w:rsid w:val="009E6FAB"/>
    <w:rsid w:val="009E6FB5"/>
    <w:rsid w:val="009E708B"/>
    <w:rsid w:val="009E7229"/>
    <w:rsid w:val="009E7345"/>
    <w:rsid w:val="009E78C8"/>
    <w:rsid w:val="009E7A6A"/>
    <w:rsid w:val="009E7AF6"/>
    <w:rsid w:val="009F00DB"/>
    <w:rsid w:val="009F00E6"/>
    <w:rsid w:val="009F0820"/>
    <w:rsid w:val="009F09A5"/>
    <w:rsid w:val="009F09A7"/>
    <w:rsid w:val="009F0DCD"/>
    <w:rsid w:val="009F1697"/>
    <w:rsid w:val="009F1844"/>
    <w:rsid w:val="009F1A08"/>
    <w:rsid w:val="009F1C46"/>
    <w:rsid w:val="009F1C7E"/>
    <w:rsid w:val="009F1F8D"/>
    <w:rsid w:val="009F242F"/>
    <w:rsid w:val="009F28CF"/>
    <w:rsid w:val="009F295E"/>
    <w:rsid w:val="009F2BF9"/>
    <w:rsid w:val="009F2D61"/>
    <w:rsid w:val="009F2DBB"/>
    <w:rsid w:val="009F33F5"/>
    <w:rsid w:val="009F3763"/>
    <w:rsid w:val="009F3785"/>
    <w:rsid w:val="009F3A0B"/>
    <w:rsid w:val="009F3B81"/>
    <w:rsid w:val="009F3C7F"/>
    <w:rsid w:val="009F3D4B"/>
    <w:rsid w:val="009F3D7C"/>
    <w:rsid w:val="009F3DA1"/>
    <w:rsid w:val="009F3E57"/>
    <w:rsid w:val="009F4046"/>
    <w:rsid w:val="009F4112"/>
    <w:rsid w:val="009F43DC"/>
    <w:rsid w:val="009F477B"/>
    <w:rsid w:val="009F478B"/>
    <w:rsid w:val="009F4916"/>
    <w:rsid w:val="009F4BD3"/>
    <w:rsid w:val="009F53B5"/>
    <w:rsid w:val="009F5601"/>
    <w:rsid w:val="009F5639"/>
    <w:rsid w:val="009F57C7"/>
    <w:rsid w:val="009F5F0E"/>
    <w:rsid w:val="009F6146"/>
    <w:rsid w:val="009F66AB"/>
    <w:rsid w:val="009F66B8"/>
    <w:rsid w:val="009F6966"/>
    <w:rsid w:val="009F6BE1"/>
    <w:rsid w:val="009F6DD1"/>
    <w:rsid w:val="009F6E8F"/>
    <w:rsid w:val="009F6ECC"/>
    <w:rsid w:val="009F6FB2"/>
    <w:rsid w:val="009F7225"/>
    <w:rsid w:val="009F753D"/>
    <w:rsid w:val="009F75EB"/>
    <w:rsid w:val="009F7B6B"/>
    <w:rsid w:val="009F7C6D"/>
    <w:rsid w:val="009F7D71"/>
    <w:rsid w:val="009F7F5A"/>
    <w:rsid w:val="00A0008C"/>
    <w:rsid w:val="00A00459"/>
    <w:rsid w:val="00A00523"/>
    <w:rsid w:val="00A008E6"/>
    <w:rsid w:val="00A0094A"/>
    <w:rsid w:val="00A00D39"/>
    <w:rsid w:val="00A01068"/>
    <w:rsid w:val="00A01119"/>
    <w:rsid w:val="00A01203"/>
    <w:rsid w:val="00A012BD"/>
    <w:rsid w:val="00A0134A"/>
    <w:rsid w:val="00A0150F"/>
    <w:rsid w:val="00A015CB"/>
    <w:rsid w:val="00A01814"/>
    <w:rsid w:val="00A018AF"/>
    <w:rsid w:val="00A018CF"/>
    <w:rsid w:val="00A0199B"/>
    <w:rsid w:val="00A01D51"/>
    <w:rsid w:val="00A020BB"/>
    <w:rsid w:val="00A020DD"/>
    <w:rsid w:val="00A022EB"/>
    <w:rsid w:val="00A026FD"/>
    <w:rsid w:val="00A027AC"/>
    <w:rsid w:val="00A027F7"/>
    <w:rsid w:val="00A028E7"/>
    <w:rsid w:val="00A02B1F"/>
    <w:rsid w:val="00A02BD5"/>
    <w:rsid w:val="00A02C52"/>
    <w:rsid w:val="00A02C6D"/>
    <w:rsid w:val="00A02DC6"/>
    <w:rsid w:val="00A030BC"/>
    <w:rsid w:val="00A0375D"/>
    <w:rsid w:val="00A03A24"/>
    <w:rsid w:val="00A03C25"/>
    <w:rsid w:val="00A03DDA"/>
    <w:rsid w:val="00A0425B"/>
    <w:rsid w:val="00A0450B"/>
    <w:rsid w:val="00A04685"/>
    <w:rsid w:val="00A04733"/>
    <w:rsid w:val="00A048AB"/>
    <w:rsid w:val="00A04A4A"/>
    <w:rsid w:val="00A04C92"/>
    <w:rsid w:val="00A04E19"/>
    <w:rsid w:val="00A05248"/>
    <w:rsid w:val="00A054DD"/>
    <w:rsid w:val="00A05690"/>
    <w:rsid w:val="00A05968"/>
    <w:rsid w:val="00A059CC"/>
    <w:rsid w:val="00A05BE7"/>
    <w:rsid w:val="00A05C3F"/>
    <w:rsid w:val="00A0630F"/>
    <w:rsid w:val="00A06328"/>
    <w:rsid w:val="00A0633C"/>
    <w:rsid w:val="00A067B2"/>
    <w:rsid w:val="00A06982"/>
    <w:rsid w:val="00A06DAD"/>
    <w:rsid w:val="00A06EC2"/>
    <w:rsid w:val="00A07007"/>
    <w:rsid w:val="00A07115"/>
    <w:rsid w:val="00A07352"/>
    <w:rsid w:val="00A07420"/>
    <w:rsid w:val="00A074F8"/>
    <w:rsid w:val="00A0758C"/>
    <w:rsid w:val="00A07A2A"/>
    <w:rsid w:val="00A07BE7"/>
    <w:rsid w:val="00A07DE9"/>
    <w:rsid w:val="00A07E9A"/>
    <w:rsid w:val="00A108BB"/>
    <w:rsid w:val="00A1094C"/>
    <w:rsid w:val="00A10A09"/>
    <w:rsid w:val="00A10A7B"/>
    <w:rsid w:val="00A10AA9"/>
    <w:rsid w:val="00A10BC8"/>
    <w:rsid w:val="00A10CEB"/>
    <w:rsid w:val="00A11010"/>
    <w:rsid w:val="00A11153"/>
    <w:rsid w:val="00A111B4"/>
    <w:rsid w:val="00A115E6"/>
    <w:rsid w:val="00A11601"/>
    <w:rsid w:val="00A11771"/>
    <w:rsid w:val="00A11B2A"/>
    <w:rsid w:val="00A11E94"/>
    <w:rsid w:val="00A122F3"/>
    <w:rsid w:val="00A123CB"/>
    <w:rsid w:val="00A1272C"/>
    <w:rsid w:val="00A1281F"/>
    <w:rsid w:val="00A1283D"/>
    <w:rsid w:val="00A1292C"/>
    <w:rsid w:val="00A129D2"/>
    <w:rsid w:val="00A12CEC"/>
    <w:rsid w:val="00A12D59"/>
    <w:rsid w:val="00A12E41"/>
    <w:rsid w:val="00A12FD2"/>
    <w:rsid w:val="00A12FE7"/>
    <w:rsid w:val="00A13138"/>
    <w:rsid w:val="00A1313B"/>
    <w:rsid w:val="00A13457"/>
    <w:rsid w:val="00A136FC"/>
    <w:rsid w:val="00A13781"/>
    <w:rsid w:val="00A13E7F"/>
    <w:rsid w:val="00A14318"/>
    <w:rsid w:val="00A143B0"/>
    <w:rsid w:val="00A145C5"/>
    <w:rsid w:val="00A148B2"/>
    <w:rsid w:val="00A148FA"/>
    <w:rsid w:val="00A14D7E"/>
    <w:rsid w:val="00A14F53"/>
    <w:rsid w:val="00A15008"/>
    <w:rsid w:val="00A15361"/>
    <w:rsid w:val="00A1548C"/>
    <w:rsid w:val="00A15558"/>
    <w:rsid w:val="00A157CD"/>
    <w:rsid w:val="00A1632F"/>
    <w:rsid w:val="00A16D74"/>
    <w:rsid w:val="00A17174"/>
    <w:rsid w:val="00A171F5"/>
    <w:rsid w:val="00A17428"/>
    <w:rsid w:val="00A17675"/>
    <w:rsid w:val="00A17A1E"/>
    <w:rsid w:val="00A17CB3"/>
    <w:rsid w:val="00A17CD7"/>
    <w:rsid w:val="00A20706"/>
    <w:rsid w:val="00A20849"/>
    <w:rsid w:val="00A2084B"/>
    <w:rsid w:val="00A2087C"/>
    <w:rsid w:val="00A20963"/>
    <w:rsid w:val="00A209C1"/>
    <w:rsid w:val="00A20ABA"/>
    <w:rsid w:val="00A20ACB"/>
    <w:rsid w:val="00A20DCA"/>
    <w:rsid w:val="00A20EE2"/>
    <w:rsid w:val="00A21135"/>
    <w:rsid w:val="00A2127A"/>
    <w:rsid w:val="00A2132D"/>
    <w:rsid w:val="00A21A9E"/>
    <w:rsid w:val="00A221D1"/>
    <w:rsid w:val="00A22391"/>
    <w:rsid w:val="00A22426"/>
    <w:rsid w:val="00A225D3"/>
    <w:rsid w:val="00A226E8"/>
    <w:rsid w:val="00A22A04"/>
    <w:rsid w:val="00A22A89"/>
    <w:rsid w:val="00A2319F"/>
    <w:rsid w:val="00A23469"/>
    <w:rsid w:val="00A23502"/>
    <w:rsid w:val="00A2362D"/>
    <w:rsid w:val="00A23658"/>
    <w:rsid w:val="00A2384B"/>
    <w:rsid w:val="00A23DFC"/>
    <w:rsid w:val="00A23E1F"/>
    <w:rsid w:val="00A242E0"/>
    <w:rsid w:val="00A24D8D"/>
    <w:rsid w:val="00A2504B"/>
    <w:rsid w:val="00A25054"/>
    <w:rsid w:val="00A2508D"/>
    <w:rsid w:val="00A25097"/>
    <w:rsid w:val="00A250F1"/>
    <w:rsid w:val="00A251C0"/>
    <w:rsid w:val="00A2521D"/>
    <w:rsid w:val="00A252B9"/>
    <w:rsid w:val="00A252CE"/>
    <w:rsid w:val="00A253A0"/>
    <w:rsid w:val="00A253B8"/>
    <w:rsid w:val="00A25423"/>
    <w:rsid w:val="00A25D2E"/>
    <w:rsid w:val="00A260E1"/>
    <w:rsid w:val="00A261EA"/>
    <w:rsid w:val="00A26420"/>
    <w:rsid w:val="00A266B6"/>
    <w:rsid w:val="00A2671A"/>
    <w:rsid w:val="00A26A80"/>
    <w:rsid w:val="00A26B01"/>
    <w:rsid w:val="00A26B15"/>
    <w:rsid w:val="00A26F85"/>
    <w:rsid w:val="00A270B2"/>
    <w:rsid w:val="00A273B0"/>
    <w:rsid w:val="00A273E4"/>
    <w:rsid w:val="00A2745F"/>
    <w:rsid w:val="00A27A84"/>
    <w:rsid w:val="00A27BEC"/>
    <w:rsid w:val="00A27CE2"/>
    <w:rsid w:val="00A27DF6"/>
    <w:rsid w:val="00A3039B"/>
    <w:rsid w:val="00A307B2"/>
    <w:rsid w:val="00A31557"/>
    <w:rsid w:val="00A31558"/>
    <w:rsid w:val="00A315EB"/>
    <w:rsid w:val="00A3173A"/>
    <w:rsid w:val="00A31B75"/>
    <w:rsid w:val="00A31D3D"/>
    <w:rsid w:val="00A31EAA"/>
    <w:rsid w:val="00A3201A"/>
    <w:rsid w:val="00A320CA"/>
    <w:rsid w:val="00A321FF"/>
    <w:rsid w:val="00A3257D"/>
    <w:rsid w:val="00A326B4"/>
    <w:rsid w:val="00A32857"/>
    <w:rsid w:val="00A32A12"/>
    <w:rsid w:val="00A32B5E"/>
    <w:rsid w:val="00A33497"/>
    <w:rsid w:val="00A3359F"/>
    <w:rsid w:val="00A33870"/>
    <w:rsid w:val="00A33AD4"/>
    <w:rsid w:val="00A33C03"/>
    <w:rsid w:val="00A33CA5"/>
    <w:rsid w:val="00A33DE5"/>
    <w:rsid w:val="00A340DF"/>
    <w:rsid w:val="00A343DA"/>
    <w:rsid w:val="00A34675"/>
    <w:rsid w:val="00A346F7"/>
    <w:rsid w:val="00A34730"/>
    <w:rsid w:val="00A3479B"/>
    <w:rsid w:val="00A3479D"/>
    <w:rsid w:val="00A34BE4"/>
    <w:rsid w:val="00A34CCA"/>
    <w:rsid w:val="00A34ED2"/>
    <w:rsid w:val="00A34F38"/>
    <w:rsid w:val="00A35550"/>
    <w:rsid w:val="00A35A11"/>
    <w:rsid w:val="00A35ABF"/>
    <w:rsid w:val="00A35FED"/>
    <w:rsid w:val="00A364E4"/>
    <w:rsid w:val="00A3651C"/>
    <w:rsid w:val="00A3669C"/>
    <w:rsid w:val="00A36CDF"/>
    <w:rsid w:val="00A3711A"/>
    <w:rsid w:val="00A371D7"/>
    <w:rsid w:val="00A3753F"/>
    <w:rsid w:val="00A37A7B"/>
    <w:rsid w:val="00A37F3E"/>
    <w:rsid w:val="00A40030"/>
    <w:rsid w:val="00A40157"/>
    <w:rsid w:val="00A403D4"/>
    <w:rsid w:val="00A408DE"/>
    <w:rsid w:val="00A40C32"/>
    <w:rsid w:val="00A40F43"/>
    <w:rsid w:val="00A410D1"/>
    <w:rsid w:val="00A416E5"/>
    <w:rsid w:val="00A41812"/>
    <w:rsid w:val="00A418CF"/>
    <w:rsid w:val="00A41BF5"/>
    <w:rsid w:val="00A41C34"/>
    <w:rsid w:val="00A42108"/>
    <w:rsid w:val="00A423D2"/>
    <w:rsid w:val="00A4240D"/>
    <w:rsid w:val="00A425E1"/>
    <w:rsid w:val="00A42630"/>
    <w:rsid w:val="00A42AF5"/>
    <w:rsid w:val="00A42C0D"/>
    <w:rsid w:val="00A42C38"/>
    <w:rsid w:val="00A42CF0"/>
    <w:rsid w:val="00A42F80"/>
    <w:rsid w:val="00A4300E"/>
    <w:rsid w:val="00A43103"/>
    <w:rsid w:val="00A4383D"/>
    <w:rsid w:val="00A438D9"/>
    <w:rsid w:val="00A43970"/>
    <w:rsid w:val="00A43B15"/>
    <w:rsid w:val="00A43BB6"/>
    <w:rsid w:val="00A43F5C"/>
    <w:rsid w:val="00A4436C"/>
    <w:rsid w:val="00A44443"/>
    <w:rsid w:val="00A44BF1"/>
    <w:rsid w:val="00A44CDC"/>
    <w:rsid w:val="00A44F4E"/>
    <w:rsid w:val="00A44FF0"/>
    <w:rsid w:val="00A45261"/>
    <w:rsid w:val="00A45454"/>
    <w:rsid w:val="00A455D2"/>
    <w:rsid w:val="00A456E0"/>
    <w:rsid w:val="00A4585E"/>
    <w:rsid w:val="00A46116"/>
    <w:rsid w:val="00A4624E"/>
    <w:rsid w:val="00A464AA"/>
    <w:rsid w:val="00A46513"/>
    <w:rsid w:val="00A46733"/>
    <w:rsid w:val="00A46C5E"/>
    <w:rsid w:val="00A46D56"/>
    <w:rsid w:val="00A470DD"/>
    <w:rsid w:val="00A47759"/>
    <w:rsid w:val="00A47CC6"/>
    <w:rsid w:val="00A47CCA"/>
    <w:rsid w:val="00A47D9F"/>
    <w:rsid w:val="00A47F3B"/>
    <w:rsid w:val="00A5033C"/>
    <w:rsid w:val="00A50633"/>
    <w:rsid w:val="00A508AE"/>
    <w:rsid w:val="00A50C7E"/>
    <w:rsid w:val="00A50ED2"/>
    <w:rsid w:val="00A511CA"/>
    <w:rsid w:val="00A512B9"/>
    <w:rsid w:val="00A51371"/>
    <w:rsid w:val="00A5164A"/>
    <w:rsid w:val="00A51B28"/>
    <w:rsid w:val="00A51E32"/>
    <w:rsid w:val="00A51F05"/>
    <w:rsid w:val="00A5202A"/>
    <w:rsid w:val="00A522C0"/>
    <w:rsid w:val="00A52545"/>
    <w:rsid w:val="00A52550"/>
    <w:rsid w:val="00A5276D"/>
    <w:rsid w:val="00A52943"/>
    <w:rsid w:val="00A52A33"/>
    <w:rsid w:val="00A52B84"/>
    <w:rsid w:val="00A52B8C"/>
    <w:rsid w:val="00A52BCE"/>
    <w:rsid w:val="00A52BD1"/>
    <w:rsid w:val="00A52D20"/>
    <w:rsid w:val="00A5323C"/>
    <w:rsid w:val="00A53260"/>
    <w:rsid w:val="00A5327B"/>
    <w:rsid w:val="00A53289"/>
    <w:rsid w:val="00A53757"/>
    <w:rsid w:val="00A53C0D"/>
    <w:rsid w:val="00A53F21"/>
    <w:rsid w:val="00A54155"/>
    <w:rsid w:val="00A5429B"/>
    <w:rsid w:val="00A54734"/>
    <w:rsid w:val="00A5477B"/>
    <w:rsid w:val="00A549B7"/>
    <w:rsid w:val="00A54A56"/>
    <w:rsid w:val="00A54B07"/>
    <w:rsid w:val="00A54C6A"/>
    <w:rsid w:val="00A54D1E"/>
    <w:rsid w:val="00A5523D"/>
    <w:rsid w:val="00A558D1"/>
    <w:rsid w:val="00A559A2"/>
    <w:rsid w:val="00A55AB2"/>
    <w:rsid w:val="00A55F1C"/>
    <w:rsid w:val="00A55FA6"/>
    <w:rsid w:val="00A56162"/>
    <w:rsid w:val="00A5618B"/>
    <w:rsid w:val="00A562B0"/>
    <w:rsid w:val="00A56590"/>
    <w:rsid w:val="00A5672B"/>
    <w:rsid w:val="00A568CE"/>
    <w:rsid w:val="00A569E0"/>
    <w:rsid w:val="00A56AA1"/>
    <w:rsid w:val="00A56AE2"/>
    <w:rsid w:val="00A56B2F"/>
    <w:rsid w:val="00A56BC5"/>
    <w:rsid w:val="00A5716C"/>
    <w:rsid w:val="00A5717B"/>
    <w:rsid w:val="00A57399"/>
    <w:rsid w:val="00A573AA"/>
    <w:rsid w:val="00A573D7"/>
    <w:rsid w:val="00A5766A"/>
    <w:rsid w:val="00A57835"/>
    <w:rsid w:val="00A57963"/>
    <w:rsid w:val="00A57997"/>
    <w:rsid w:val="00A57A89"/>
    <w:rsid w:val="00A600E2"/>
    <w:rsid w:val="00A601E1"/>
    <w:rsid w:val="00A6045D"/>
    <w:rsid w:val="00A6072D"/>
    <w:rsid w:val="00A60A32"/>
    <w:rsid w:val="00A60A7C"/>
    <w:rsid w:val="00A60A83"/>
    <w:rsid w:val="00A60C75"/>
    <w:rsid w:val="00A60C81"/>
    <w:rsid w:val="00A60D8E"/>
    <w:rsid w:val="00A6118E"/>
    <w:rsid w:val="00A611D7"/>
    <w:rsid w:val="00A6177D"/>
    <w:rsid w:val="00A617DF"/>
    <w:rsid w:val="00A61B39"/>
    <w:rsid w:val="00A61B7E"/>
    <w:rsid w:val="00A62070"/>
    <w:rsid w:val="00A6207C"/>
    <w:rsid w:val="00A62329"/>
    <w:rsid w:val="00A624BF"/>
    <w:rsid w:val="00A6277A"/>
    <w:rsid w:val="00A627D9"/>
    <w:rsid w:val="00A62A0B"/>
    <w:rsid w:val="00A62AFE"/>
    <w:rsid w:val="00A62BDB"/>
    <w:rsid w:val="00A62DF5"/>
    <w:rsid w:val="00A62EC5"/>
    <w:rsid w:val="00A63111"/>
    <w:rsid w:val="00A633DC"/>
    <w:rsid w:val="00A635BA"/>
    <w:rsid w:val="00A639B3"/>
    <w:rsid w:val="00A63A92"/>
    <w:rsid w:val="00A63DC8"/>
    <w:rsid w:val="00A6400F"/>
    <w:rsid w:val="00A6402B"/>
    <w:rsid w:val="00A642B2"/>
    <w:rsid w:val="00A642C4"/>
    <w:rsid w:val="00A64496"/>
    <w:rsid w:val="00A64AD7"/>
    <w:rsid w:val="00A64DBF"/>
    <w:rsid w:val="00A64DDD"/>
    <w:rsid w:val="00A64FD4"/>
    <w:rsid w:val="00A650CB"/>
    <w:rsid w:val="00A650F0"/>
    <w:rsid w:val="00A65432"/>
    <w:rsid w:val="00A654C6"/>
    <w:rsid w:val="00A65607"/>
    <w:rsid w:val="00A6566C"/>
    <w:rsid w:val="00A65878"/>
    <w:rsid w:val="00A65888"/>
    <w:rsid w:val="00A65AF0"/>
    <w:rsid w:val="00A66397"/>
    <w:rsid w:val="00A665E6"/>
    <w:rsid w:val="00A6664F"/>
    <w:rsid w:val="00A667FD"/>
    <w:rsid w:val="00A66976"/>
    <w:rsid w:val="00A66A83"/>
    <w:rsid w:val="00A66FC7"/>
    <w:rsid w:val="00A6709B"/>
    <w:rsid w:val="00A673D7"/>
    <w:rsid w:val="00A67531"/>
    <w:rsid w:val="00A67537"/>
    <w:rsid w:val="00A67601"/>
    <w:rsid w:val="00A67670"/>
    <w:rsid w:val="00A67813"/>
    <w:rsid w:val="00A67BC0"/>
    <w:rsid w:val="00A67EA3"/>
    <w:rsid w:val="00A67EEE"/>
    <w:rsid w:val="00A70264"/>
    <w:rsid w:val="00A70549"/>
    <w:rsid w:val="00A70793"/>
    <w:rsid w:val="00A70BBB"/>
    <w:rsid w:val="00A70F04"/>
    <w:rsid w:val="00A710A7"/>
    <w:rsid w:val="00A710BD"/>
    <w:rsid w:val="00A71230"/>
    <w:rsid w:val="00A712ED"/>
    <w:rsid w:val="00A713B2"/>
    <w:rsid w:val="00A714CC"/>
    <w:rsid w:val="00A7191E"/>
    <w:rsid w:val="00A719E7"/>
    <w:rsid w:val="00A71E04"/>
    <w:rsid w:val="00A7206D"/>
    <w:rsid w:val="00A720DA"/>
    <w:rsid w:val="00A7216A"/>
    <w:rsid w:val="00A722B9"/>
    <w:rsid w:val="00A723F7"/>
    <w:rsid w:val="00A72457"/>
    <w:rsid w:val="00A72577"/>
    <w:rsid w:val="00A726D6"/>
    <w:rsid w:val="00A72769"/>
    <w:rsid w:val="00A72797"/>
    <w:rsid w:val="00A727B1"/>
    <w:rsid w:val="00A727DB"/>
    <w:rsid w:val="00A72C3D"/>
    <w:rsid w:val="00A72E48"/>
    <w:rsid w:val="00A72EF3"/>
    <w:rsid w:val="00A72F64"/>
    <w:rsid w:val="00A732B2"/>
    <w:rsid w:val="00A7333A"/>
    <w:rsid w:val="00A73AA0"/>
    <w:rsid w:val="00A73B87"/>
    <w:rsid w:val="00A73F9E"/>
    <w:rsid w:val="00A74051"/>
    <w:rsid w:val="00A743E7"/>
    <w:rsid w:val="00A747A7"/>
    <w:rsid w:val="00A7490A"/>
    <w:rsid w:val="00A74C3A"/>
    <w:rsid w:val="00A74C71"/>
    <w:rsid w:val="00A74E04"/>
    <w:rsid w:val="00A74EED"/>
    <w:rsid w:val="00A75096"/>
    <w:rsid w:val="00A75143"/>
    <w:rsid w:val="00A75467"/>
    <w:rsid w:val="00A7575C"/>
    <w:rsid w:val="00A759E0"/>
    <w:rsid w:val="00A764AE"/>
    <w:rsid w:val="00A76547"/>
    <w:rsid w:val="00A76567"/>
    <w:rsid w:val="00A767EB"/>
    <w:rsid w:val="00A76816"/>
    <w:rsid w:val="00A76856"/>
    <w:rsid w:val="00A76A30"/>
    <w:rsid w:val="00A76BED"/>
    <w:rsid w:val="00A76D3E"/>
    <w:rsid w:val="00A7703E"/>
    <w:rsid w:val="00A770AF"/>
    <w:rsid w:val="00A7723D"/>
    <w:rsid w:val="00A77317"/>
    <w:rsid w:val="00A7737E"/>
    <w:rsid w:val="00A7761D"/>
    <w:rsid w:val="00A7763A"/>
    <w:rsid w:val="00A7772A"/>
    <w:rsid w:val="00A778A1"/>
    <w:rsid w:val="00A778FD"/>
    <w:rsid w:val="00A77FB4"/>
    <w:rsid w:val="00A800F7"/>
    <w:rsid w:val="00A80159"/>
    <w:rsid w:val="00A8075E"/>
    <w:rsid w:val="00A808A6"/>
    <w:rsid w:val="00A808EA"/>
    <w:rsid w:val="00A80B33"/>
    <w:rsid w:val="00A80CF9"/>
    <w:rsid w:val="00A80EEA"/>
    <w:rsid w:val="00A80EF3"/>
    <w:rsid w:val="00A811B5"/>
    <w:rsid w:val="00A81606"/>
    <w:rsid w:val="00A8160C"/>
    <w:rsid w:val="00A819BB"/>
    <w:rsid w:val="00A81DE1"/>
    <w:rsid w:val="00A81F9D"/>
    <w:rsid w:val="00A822FA"/>
    <w:rsid w:val="00A823A7"/>
    <w:rsid w:val="00A82439"/>
    <w:rsid w:val="00A82665"/>
    <w:rsid w:val="00A82D17"/>
    <w:rsid w:val="00A83208"/>
    <w:rsid w:val="00A83988"/>
    <w:rsid w:val="00A8398A"/>
    <w:rsid w:val="00A84069"/>
    <w:rsid w:val="00A84248"/>
    <w:rsid w:val="00A8432B"/>
    <w:rsid w:val="00A8434F"/>
    <w:rsid w:val="00A845CE"/>
    <w:rsid w:val="00A848BD"/>
    <w:rsid w:val="00A848DC"/>
    <w:rsid w:val="00A84B89"/>
    <w:rsid w:val="00A84D25"/>
    <w:rsid w:val="00A84EAA"/>
    <w:rsid w:val="00A84F15"/>
    <w:rsid w:val="00A8515E"/>
    <w:rsid w:val="00A85233"/>
    <w:rsid w:val="00A85576"/>
    <w:rsid w:val="00A855F9"/>
    <w:rsid w:val="00A85641"/>
    <w:rsid w:val="00A858F0"/>
    <w:rsid w:val="00A85B58"/>
    <w:rsid w:val="00A85B59"/>
    <w:rsid w:val="00A85B75"/>
    <w:rsid w:val="00A85B9B"/>
    <w:rsid w:val="00A860F4"/>
    <w:rsid w:val="00A863BB"/>
    <w:rsid w:val="00A86769"/>
    <w:rsid w:val="00A86A8D"/>
    <w:rsid w:val="00A86C92"/>
    <w:rsid w:val="00A86DA5"/>
    <w:rsid w:val="00A873D2"/>
    <w:rsid w:val="00A876B8"/>
    <w:rsid w:val="00A8793E"/>
    <w:rsid w:val="00A87978"/>
    <w:rsid w:val="00A87A7D"/>
    <w:rsid w:val="00A87A8F"/>
    <w:rsid w:val="00A87B0B"/>
    <w:rsid w:val="00A87E63"/>
    <w:rsid w:val="00A901A8"/>
    <w:rsid w:val="00A9092E"/>
    <w:rsid w:val="00A90A39"/>
    <w:rsid w:val="00A90A7C"/>
    <w:rsid w:val="00A90A9F"/>
    <w:rsid w:val="00A910CE"/>
    <w:rsid w:val="00A91385"/>
    <w:rsid w:val="00A91538"/>
    <w:rsid w:val="00A91580"/>
    <w:rsid w:val="00A91660"/>
    <w:rsid w:val="00A91951"/>
    <w:rsid w:val="00A91B4C"/>
    <w:rsid w:val="00A91E38"/>
    <w:rsid w:val="00A921DB"/>
    <w:rsid w:val="00A924C2"/>
    <w:rsid w:val="00A9264D"/>
    <w:rsid w:val="00A926BA"/>
    <w:rsid w:val="00A92BB8"/>
    <w:rsid w:val="00A92C57"/>
    <w:rsid w:val="00A930F5"/>
    <w:rsid w:val="00A932C0"/>
    <w:rsid w:val="00A934A8"/>
    <w:rsid w:val="00A934D6"/>
    <w:rsid w:val="00A9365F"/>
    <w:rsid w:val="00A93662"/>
    <w:rsid w:val="00A93B79"/>
    <w:rsid w:val="00A93C6E"/>
    <w:rsid w:val="00A93D03"/>
    <w:rsid w:val="00A94177"/>
    <w:rsid w:val="00A941F6"/>
    <w:rsid w:val="00A94384"/>
    <w:rsid w:val="00A94481"/>
    <w:rsid w:val="00A94707"/>
    <w:rsid w:val="00A94B99"/>
    <w:rsid w:val="00A94D34"/>
    <w:rsid w:val="00A94EC4"/>
    <w:rsid w:val="00A950E4"/>
    <w:rsid w:val="00A952C9"/>
    <w:rsid w:val="00A95393"/>
    <w:rsid w:val="00A95BDA"/>
    <w:rsid w:val="00A95DB5"/>
    <w:rsid w:val="00A95EBA"/>
    <w:rsid w:val="00A9602F"/>
    <w:rsid w:val="00A96584"/>
    <w:rsid w:val="00A96914"/>
    <w:rsid w:val="00A96CFE"/>
    <w:rsid w:val="00A96D67"/>
    <w:rsid w:val="00A96F75"/>
    <w:rsid w:val="00A972DC"/>
    <w:rsid w:val="00A975D8"/>
    <w:rsid w:val="00A975E3"/>
    <w:rsid w:val="00A977BC"/>
    <w:rsid w:val="00A97851"/>
    <w:rsid w:val="00A978B5"/>
    <w:rsid w:val="00A97B4E"/>
    <w:rsid w:val="00A97D70"/>
    <w:rsid w:val="00A97E27"/>
    <w:rsid w:val="00AA0075"/>
    <w:rsid w:val="00AA0387"/>
    <w:rsid w:val="00AA0516"/>
    <w:rsid w:val="00AA0CE1"/>
    <w:rsid w:val="00AA0E2D"/>
    <w:rsid w:val="00AA0F75"/>
    <w:rsid w:val="00AA0F91"/>
    <w:rsid w:val="00AA164F"/>
    <w:rsid w:val="00AA194B"/>
    <w:rsid w:val="00AA1B49"/>
    <w:rsid w:val="00AA1C69"/>
    <w:rsid w:val="00AA2003"/>
    <w:rsid w:val="00AA231A"/>
    <w:rsid w:val="00AA241A"/>
    <w:rsid w:val="00AA24DE"/>
    <w:rsid w:val="00AA2507"/>
    <w:rsid w:val="00AA25E1"/>
    <w:rsid w:val="00AA28DE"/>
    <w:rsid w:val="00AA2900"/>
    <w:rsid w:val="00AA294E"/>
    <w:rsid w:val="00AA2AD9"/>
    <w:rsid w:val="00AA2C66"/>
    <w:rsid w:val="00AA2E22"/>
    <w:rsid w:val="00AA2E6A"/>
    <w:rsid w:val="00AA3097"/>
    <w:rsid w:val="00AA30CA"/>
    <w:rsid w:val="00AA3523"/>
    <w:rsid w:val="00AA3623"/>
    <w:rsid w:val="00AA3765"/>
    <w:rsid w:val="00AA39E6"/>
    <w:rsid w:val="00AA3B75"/>
    <w:rsid w:val="00AA3DDA"/>
    <w:rsid w:val="00AA4523"/>
    <w:rsid w:val="00AA4569"/>
    <w:rsid w:val="00AA4778"/>
    <w:rsid w:val="00AA4894"/>
    <w:rsid w:val="00AA4A60"/>
    <w:rsid w:val="00AA4AA7"/>
    <w:rsid w:val="00AA4C3C"/>
    <w:rsid w:val="00AA4C54"/>
    <w:rsid w:val="00AA4C91"/>
    <w:rsid w:val="00AA4FAD"/>
    <w:rsid w:val="00AA50F3"/>
    <w:rsid w:val="00AA5666"/>
    <w:rsid w:val="00AA56AC"/>
    <w:rsid w:val="00AA598B"/>
    <w:rsid w:val="00AA5D2A"/>
    <w:rsid w:val="00AA5F39"/>
    <w:rsid w:val="00AA605F"/>
    <w:rsid w:val="00AA61CD"/>
    <w:rsid w:val="00AA629A"/>
    <w:rsid w:val="00AA6439"/>
    <w:rsid w:val="00AA6487"/>
    <w:rsid w:val="00AA6B2E"/>
    <w:rsid w:val="00AA6C66"/>
    <w:rsid w:val="00AA6E4A"/>
    <w:rsid w:val="00AA6ED3"/>
    <w:rsid w:val="00AA776F"/>
    <w:rsid w:val="00AA79B5"/>
    <w:rsid w:val="00AA7CCD"/>
    <w:rsid w:val="00AA7D19"/>
    <w:rsid w:val="00AA7D43"/>
    <w:rsid w:val="00AA7DE0"/>
    <w:rsid w:val="00AA7E40"/>
    <w:rsid w:val="00AA7F44"/>
    <w:rsid w:val="00AB0083"/>
    <w:rsid w:val="00AB00BA"/>
    <w:rsid w:val="00AB0121"/>
    <w:rsid w:val="00AB0133"/>
    <w:rsid w:val="00AB027A"/>
    <w:rsid w:val="00AB03B2"/>
    <w:rsid w:val="00AB04CC"/>
    <w:rsid w:val="00AB0604"/>
    <w:rsid w:val="00AB08B5"/>
    <w:rsid w:val="00AB0B7B"/>
    <w:rsid w:val="00AB0C77"/>
    <w:rsid w:val="00AB12B8"/>
    <w:rsid w:val="00AB139A"/>
    <w:rsid w:val="00AB13FC"/>
    <w:rsid w:val="00AB1951"/>
    <w:rsid w:val="00AB22C0"/>
    <w:rsid w:val="00AB2869"/>
    <w:rsid w:val="00AB2F72"/>
    <w:rsid w:val="00AB31ED"/>
    <w:rsid w:val="00AB36DE"/>
    <w:rsid w:val="00AB389A"/>
    <w:rsid w:val="00AB3918"/>
    <w:rsid w:val="00AB3956"/>
    <w:rsid w:val="00AB395E"/>
    <w:rsid w:val="00AB3964"/>
    <w:rsid w:val="00AB39E0"/>
    <w:rsid w:val="00AB3BC8"/>
    <w:rsid w:val="00AB3C1D"/>
    <w:rsid w:val="00AB3C2B"/>
    <w:rsid w:val="00AB3CF6"/>
    <w:rsid w:val="00AB3E00"/>
    <w:rsid w:val="00AB41B8"/>
    <w:rsid w:val="00AB431F"/>
    <w:rsid w:val="00AB46F2"/>
    <w:rsid w:val="00AB48D8"/>
    <w:rsid w:val="00AB49E4"/>
    <w:rsid w:val="00AB4B3E"/>
    <w:rsid w:val="00AB4C2A"/>
    <w:rsid w:val="00AB4D70"/>
    <w:rsid w:val="00AB50C5"/>
    <w:rsid w:val="00AB5447"/>
    <w:rsid w:val="00AB56E3"/>
    <w:rsid w:val="00AB5861"/>
    <w:rsid w:val="00AB5940"/>
    <w:rsid w:val="00AB5DE9"/>
    <w:rsid w:val="00AB608A"/>
    <w:rsid w:val="00AB6317"/>
    <w:rsid w:val="00AB6501"/>
    <w:rsid w:val="00AB66F4"/>
    <w:rsid w:val="00AB6704"/>
    <w:rsid w:val="00AB6B71"/>
    <w:rsid w:val="00AB6CFC"/>
    <w:rsid w:val="00AB6D92"/>
    <w:rsid w:val="00AB6EE4"/>
    <w:rsid w:val="00AB6F3F"/>
    <w:rsid w:val="00AB7068"/>
    <w:rsid w:val="00AB7262"/>
    <w:rsid w:val="00AB7286"/>
    <w:rsid w:val="00AB76DA"/>
    <w:rsid w:val="00AB7978"/>
    <w:rsid w:val="00AB7C6A"/>
    <w:rsid w:val="00AB7E1A"/>
    <w:rsid w:val="00AB7E3E"/>
    <w:rsid w:val="00AB7E8E"/>
    <w:rsid w:val="00AC0027"/>
    <w:rsid w:val="00AC01FB"/>
    <w:rsid w:val="00AC0626"/>
    <w:rsid w:val="00AC069A"/>
    <w:rsid w:val="00AC0AF1"/>
    <w:rsid w:val="00AC0D6A"/>
    <w:rsid w:val="00AC0F13"/>
    <w:rsid w:val="00AC0F91"/>
    <w:rsid w:val="00AC1850"/>
    <w:rsid w:val="00AC1BE0"/>
    <w:rsid w:val="00AC1D86"/>
    <w:rsid w:val="00AC1DCB"/>
    <w:rsid w:val="00AC1E9C"/>
    <w:rsid w:val="00AC1F27"/>
    <w:rsid w:val="00AC2039"/>
    <w:rsid w:val="00AC229A"/>
    <w:rsid w:val="00AC2369"/>
    <w:rsid w:val="00AC25E5"/>
    <w:rsid w:val="00AC2CA0"/>
    <w:rsid w:val="00AC2CA2"/>
    <w:rsid w:val="00AC2D28"/>
    <w:rsid w:val="00AC3016"/>
    <w:rsid w:val="00AC3321"/>
    <w:rsid w:val="00AC3C03"/>
    <w:rsid w:val="00AC3E48"/>
    <w:rsid w:val="00AC3F69"/>
    <w:rsid w:val="00AC4169"/>
    <w:rsid w:val="00AC4289"/>
    <w:rsid w:val="00AC4302"/>
    <w:rsid w:val="00AC43DE"/>
    <w:rsid w:val="00AC4450"/>
    <w:rsid w:val="00AC44FC"/>
    <w:rsid w:val="00AC4714"/>
    <w:rsid w:val="00AC4753"/>
    <w:rsid w:val="00AC4772"/>
    <w:rsid w:val="00AC477D"/>
    <w:rsid w:val="00AC4879"/>
    <w:rsid w:val="00AC4A0C"/>
    <w:rsid w:val="00AC4F0C"/>
    <w:rsid w:val="00AC4FE6"/>
    <w:rsid w:val="00AC530A"/>
    <w:rsid w:val="00AC558C"/>
    <w:rsid w:val="00AC59CB"/>
    <w:rsid w:val="00AC5AA9"/>
    <w:rsid w:val="00AC5BAE"/>
    <w:rsid w:val="00AC5F06"/>
    <w:rsid w:val="00AC6048"/>
    <w:rsid w:val="00AC60A3"/>
    <w:rsid w:val="00AC6354"/>
    <w:rsid w:val="00AC635E"/>
    <w:rsid w:val="00AC64DC"/>
    <w:rsid w:val="00AC675F"/>
    <w:rsid w:val="00AC67EB"/>
    <w:rsid w:val="00AC6948"/>
    <w:rsid w:val="00AC6A14"/>
    <w:rsid w:val="00AC6BE9"/>
    <w:rsid w:val="00AC6C20"/>
    <w:rsid w:val="00AC6C71"/>
    <w:rsid w:val="00AC6D4A"/>
    <w:rsid w:val="00AC6E15"/>
    <w:rsid w:val="00AC6E52"/>
    <w:rsid w:val="00AC6EC9"/>
    <w:rsid w:val="00AC729E"/>
    <w:rsid w:val="00AC72F6"/>
    <w:rsid w:val="00AC7310"/>
    <w:rsid w:val="00AC7415"/>
    <w:rsid w:val="00AC74B9"/>
    <w:rsid w:val="00AC7677"/>
    <w:rsid w:val="00AC7862"/>
    <w:rsid w:val="00AC7D66"/>
    <w:rsid w:val="00AC7DAD"/>
    <w:rsid w:val="00AC7EAF"/>
    <w:rsid w:val="00AC7FD8"/>
    <w:rsid w:val="00AD05A5"/>
    <w:rsid w:val="00AD080C"/>
    <w:rsid w:val="00AD09C8"/>
    <w:rsid w:val="00AD0A79"/>
    <w:rsid w:val="00AD0EAE"/>
    <w:rsid w:val="00AD0EB3"/>
    <w:rsid w:val="00AD10E3"/>
    <w:rsid w:val="00AD10E9"/>
    <w:rsid w:val="00AD126C"/>
    <w:rsid w:val="00AD131C"/>
    <w:rsid w:val="00AD17B4"/>
    <w:rsid w:val="00AD182A"/>
    <w:rsid w:val="00AD19E7"/>
    <w:rsid w:val="00AD1A73"/>
    <w:rsid w:val="00AD1A85"/>
    <w:rsid w:val="00AD1C72"/>
    <w:rsid w:val="00AD240C"/>
    <w:rsid w:val="00AD24E5"/>
    <w:rsid w:val="00AD26D5"/>
    <w:rsid w:val="00AD26EB"/>
    <w:rsid w:val="00AD297B"/>
    <w:rsid w:val="00AD2F11"/>
    <w:rsid w:val="00AD300D"/>
    <w:rsid w:val="00AD3122"/>
    <w:rsid w:val="00AD376F"/>
    <w:rsid w:val="00AD3784"/>
    <w:rsid w:val="00AD3824"/>
    <w:rsid w:val="00AD3A4A"/>
    <w:rsid w:val="00AD3E49"/>
    <w:rsid w:val="00AD4476"/>
    <w:rsid w:val="00AD462F"/>
    <w:rsid w:val="00AD4893"/>
    <w:rsid w:val="00AD491B"/>
    <w:rsid w:val="00AD49D3"/>
    <w:rsid w:val="00AD49FB"/>
    <w:rsid w:val="00AD4A23"/>
    <w:rsid w:val="00AD4CDA"/>
    <w:rsid w:val="00AD4FD1"/>
    <w:rsid w:val="00AD5073"/>
    <w:rsid w:val="00AD5437"/>
    <w:rsid w:val="00AD594F"/>
    <w:rsid w:val="00AD5C16"/>
    <w:rsid w:val="00AD5C2E"/>
    <w:rsid w:val="00AD5D2F"/>
    <w:rsid w:val="00AD5EE2"/>
    <w:rsid w:val="00AD6123"/>
    <w:rsid w:val="00AD631D"/>
    <w:rsid w:val="00AD6343"/>
    <w:rsid w:val="00AD645A"/>
    <w:rsid w:val="00AD710B"/>
    <w:rsid w:val="00AD72DD"/>
    <w:rsid w:val="00AD72ED"/>
    <w:rsid w:val="00AD7355"/>
    <w:rsid w:val="00AD7387"/>
    <w:rsid w:val="00AD7430"/>
    <w:rsid w:val="00AD75F5"/>
    <w:rsid w:val="00AD76BA"/>
    <w:rsid w:val="00AD7939"/>
    <w:rsid w:val="00AD7B57"/>
    <w:rsid w:val="00AD7D4A"/>
    <w:rsid w:val="00AD7DCF"/>
    <w:rsid w:val="00AD7ECF"/>
    <w:rsid w:val="00AD7F0A"/>
    <w:rsid w:val="00AD7F9A"/>
    <w:rsid w:val="00AE0093"/>
    <w:rsid w:val="00AE0189"/>
    <w:rsid w:val="00AE037F"/>
    <w:rsid w:val="00AE0388"/>
    <w:rsid w:val="00AE04C1"/>
    <w:rsid w:val="00AE08C5"/>
    <w:rsid w:val="00AE0D4C"/>
    <w:rsid w:val="00AE0F31"/>
    <w:rsid w:val="00AE0F38"/>
    <w:rsid w:val="00AE0F63"/>
    <w:rsid w:val="00AE0F6A"/>
    <w:rsid w:val="00AE11E5"/>
    <w:rsid w:val="00AE121B"/>
    <w:rsid w:val="00AE139B"/>
    <w:rsid w:val="00AE14C7"/>
    <w:rsid w:val="00AE1512"/>
    <w:rsid w:val="00AE18DA"/>
    <w:rsid w:val="00AE19FD"/>
    <w:rsid w:val="00AE1A75"/>
    <w:rsid w:val="00AE1E59"/>
    <w:rsid w:val="00AE1F9D"/>
    <w:rsid w:val="00AE20BF"/>
    <w:rsid w:val="00AE22CE"/>
    <w:rsid w:val="00AE230F"/>
    <w:rsid w:val="00AE23CA"/>
    <w:rsid w:val="00AE2965"/>
    <w:rsid w:val="00AE2C6F"/>
    <w:rsid w:val="00AE2E09"/>
    <w:rsid w:val="00AE2E14"/>
    <w:rsid w:val="00AE2E6C"/>
    <w:rsid w:val="00AE2E84"/>
    <w:rsid w:val="00AE36DB"/>
    <w:rsid w:val="00AE3B65"/>
    <w:rsid w:val="00AE3BCC"/>
    <w:rsid w:val="00AE3E77"/>
    <w:rsid w:val="00AE427B"/>
    <w:rsid w:val="00AE4313"/>
    <w:rsid w:val="00AE46F9"/>
    <w:rsid w:val="00AE48AC"/>
    <w:rsid w:val="00AE493D"/>
    <w:rsid w:val="00AE4B85"/>
    <w:rsid w:val="00AE4C82"/>
    <w:rsid w:val="00AE5332"/>
    <w:rsid w:val="00AE53F0"/>
    <w:rsid w:val="00AE57CA"/>
    <w:rsid w:val="00AE5D71"/>
    <w:rsid w:val="00AE5E56"/>
    <w:rsid w:val="00AE655A"/>
    <w:rsid w:val="00AE66B9"/>
    <w:rsid w:val="00AE66EA"/>
    <w:rsid w:val="00AE6809"/>
    <w:rsid w:val="00AE683F"/>
    <w:rsid w:val="00AE69A1"/>
    <w:rsid w:val="00AE6AAA"/>
    <w:rsid w:val="00AE6FF4"/>
    <w:rsid w:val="00AE71A1"/>
    <w:rsid w:val="00AE740B"/>
    <w:rsid w:val="00AE75DF"/>
    <w:rsid w:val="00AE76D7"/>
    <w:rsid w:val="00AE77D5"/>
    <w:rsid w:val="00AE789D"/>
    <w:rsid w:val="00AE792A"/>
    <w:rsid w:val="00AE7E37"/>
    <w:rsid w:val="00AF07F6"/>
    <w:rsid w:val="00AF084A"/>
    <w:rsid w:val="00AF0A44"/>
    <w:rsid w:val="00AF0C86"/>
    <w:rsid w:val="00AF0F6E"/>
    <w:rsid w:val="00AF0F7D"/>
    <w:rsid w:val="00AF1148"/>
    <w:rsid w:val="00AF11FE"/>
    <w:rsid w:val="00AF1205"/>
    <w:rsid w:val="00AF12F0"/>
    <w:rsid w:val="00AF1414"/>
    <w:rsid w:val="00AF142A"/>
    <w:rsid w:val="00AF143F"/>
    <w:rsid w:val="00AF145C"/>
    <w:rsid w:val="00AF1D59"/>
    <w:rsid w:val="00AF1D95"/>
    <w:rsid w:val="00AF223E"/>
    <w:rsid w:val="00AF243A"/>
    <w:rsid w:val="00AF25C5"/>
    <w:rsid w:val="00AF2688"/>
    <w:rsid w:val="00AF3016"/>
    <w:rsid w:val="00AF312A"/>
    <w:rsid w:val="00AF342A"/>
    <w:rsid w:val="00AF35D1"/>
    <w:rsid w:val="00AF36E2"/>
    <w:rsid w:val="00AF37C2"/>
    <w:rsid w:val="00AF38BB"/>
    <w:rsid w:val="00AF3FD9"/>
    <w:rsid w:val="00AF4043"/>
    <w:rsid w:val="00AF44E6"/>
    <w:rsid w:val="00AF473A"/>
    <w:rsid w:val="00AF48AB"/>
    <w:rsid w:val="00AF48B6"/>
    <w:rsid w:val="00AF4903"/>
    <w:rsid w:val="00AF4D2B"/>
    <w:rsid w:val="00AF5005"/>
    <w:rsid w:val="00AF5430"/>
    <w:rsid w:val="00AF54F6"/>
    <w:rsid w:val="00AF562E"/>
    <w:rsid w:val="00AF56CF"/>
    <w:rsid w:val="00AF575A"/>
    <w:rsid w:val="00AF5C12"/>
    <w:rsid w:val="00AF5D03"/>
    <w:rsid w:val="00AF5D0B"/>
    <w:rsid w:val="00AF5D0D"/>
    <w:rsid w:val="00AF61E3"/>
    <w:rsid w:val="00AF6349"/>
    <w:rsid w:val="00AF6468"/>
    <w:rsid w:val="00AF6674"/>
    <w:rsid w:val="00AF6BEF"/>
    <w:rsid w:val="00AF6D6D"/>
    <w:rsid w:val="00AF6E91"/>
    <w:rsid w:val="00AF6F84"/>
    <w:rsid w:val="00AF7085"/>
    <w:rsid w:val="00AF709E"/>
    <w:rsid w:val="00AF70C4"/>
    <w:rsid w:val="00AF7126"/>
    <w:rsid w:val="00AF751C"/>
    <w:rsid w:val="00AF773B"/>
    <w:rsid w:val="00B0048E"/>
    <w:rsid w:val="00B00498"/>
    <w:rsid w:val="00B005A4"/>
    <w:rsid w:val="00B007E9"/>
    <w:rsid w:val="00B00AA0"/>
    <w:rsid w:val="00B00BAC"/>
    <w:rsid w:val="00B00D42"/>
    <w:rsid w:val="00B01142"/>
    <w:rsid w:val="00B01194"/>
    <w:rsid w:val="00B011E5"/>
    <w:rsid w:val="00B012E1"/>
    <w:rsid w:val="00B01622"/>
    <w:rsid w:val="00B019A7"/>
    <w:rsid w:val="00B01A95"/>
    <w:rsid w:val="00B01DA8"/>
    <w:rsid w:val="00B02202"/>
    <w:rsid w:val="00B0263E"/>
    <w:rsid w:val="00B0274E"/>
    <w:rsid w:val="00B027EB"/>
    <w:rsid w:val="00B028DA"/>
    <w:rsid w:val="00B02B73"/>
    <w:rsid w:val="00B02B88"/>
    <w:rsid w:val="00B02D2D"/>
    <w:rsid w:val="00B031EE"/>
    <w:rsid w:val="00B0327A"/>
    <w:rsid w:val="00B03387"/>
    <w:rsid w:val="00B034C0"/>
    <w:rsid w:val="00B034CF"/>
    <w:rsid w:val="00B0355D"/>
    <w:rsid w:val="00B03817"/>
    <w:rsid w:val="00B03E85"/>
    <w:rsid w:val="00B03FB5"/>
    <w:rsid w:val="00B04462"/>
    <w:rsid w:val="00B044E0"/>
    <w:rsid w:val="00B0475B"/>
    <w:rsid w:val="00B04841"/>
    <w:rsid w:val="00B049DE"/>
    <w:rsid w:val="00B04A73"/>
    <w:rsid w:val="00B04A9A"/>
    <w:rsid w:val="00B04C89"/>
    <w:rsid w:val="00B04CA8"/>
    <w:rsid w:val="00B04D62"/>
    <w:rsid w:val="00B05024"/>
    <w:rsid w:val="00B05121"/>
    <w:rsid w:val="00B05305"/>
    <w:rsid w:val="00B05669"/>
    <w:rsid w:val="00B057BC"/>
    <w:rsid w:val="00B058A6"/>
    <w:rsid w:val="00B05960"/>
    <w:rsid w:val="00B05C7B"/>
    <w:rsid w:val="00B05D07"/>
    <w:rsid w:val="00B05DA4"/>
    <w:rsid w:val="00B05E44"/>
    <w:rsid w:val="00B05FEB"/>
    <w:rsid w:val="00B06057"/>
    <w:rsid w:val="00B0614E"/>
    <w:rsid w:val="00B061E2"/>
    <w:rsid w:val="00B06222"/>
    <w:rsid w:val="00B06570"/>
    <w:rsid w:val="00B066FC"/>
    <w:rsid w:val="00B0674F"/>
    <w:rsid w:val="00B06A06"/>
    <w:rsid w:val="00B06F76"/>
    <w:rsid w:val="00B07082"/>
    <w:rsid w:val="00B07286"/>
    <w:rsid w:val="00B072BD"/>
    <w:rsid w:val="00B073FC"/>
    <w:rsid w:val="00B076DB"/>
    <w:rsid w:val="00B0773F"/>
    <w:rsid w:val="00B07974"/>
    <w:rsid w:val="00B07BCC"/>
    <w:rsid w:val="00B07CF1"/>
    <w:rsid w:val="00B07E05"/>
    <w:rsid w:val="00B07F58"/>
    <w:rsid w:val="00B100BF"/>
    <w:rsid w:val="00B10114"/>
    <w:rsid w:val="00B10147"/>
    <w:rsid w:val="00B101A7"/>
    <w:rsid w:val="00B10249"/>
    <w:rsid w:val="00B1034B"/>
    <w:rsid w:val="00B10439"/>
    <w:rsid w:val="00B1048A"/>
    <w:rsid w:val="00B105F8"/>
    <w:rsid w:val="00B10BC6"/>
    <w:rsid w:val="00B1103C"/>
    <w:rsid w:val="00B11073"/>
    <w:rsid w:val="00B1140C"/>
    <w:rsid w:val="00B1171F"/>
    <w:rsid w:val="00B11A22"/>
    <w:rsid w:val="00B11DB5"/>
    <w:rsid w:val="00B12032"/>
    <w:rsid w:val="00B12261"/>
    <w:rsid w:val="00B1282B"/>
    <w:rsid w:val="00B12C18"/>
    <w:rsid w:val="00B12C50"/>
    <w:rsid w:val="00B12C8B"/>
    <w:rsid w:val="00B12CF2"/>
    <w:rsid w:val="00B13086"/>
    <w:rsid w:val="00B13152"/>
    <w:rsid w:val="00B131DC"/>
    <w:rsid w:val="00B1363E"/>
    <w:rsid w:val="00B136E4"/>
    <w:rsid w:val="00B137F9"/>
    <w:rsid w:val="00B13C01"/>
    <w:rsid w:val="00B13CB2"/>
    <w:rsid w:val="00B13D2E"/>
    <w:rsid w:val="00B13EE2"/>
    <w:rsid w:val="00B143F9"/>
    <w:rsid w:val="00B147BE"/>
    <w:rsid w:val="00B14802"/>
    <w:rsid w:val="00B14B43"/>
    <w:rsid w:val="00B150FB"/>
    <w:rsid w:val="00B15400"/>
    <w:rsid w:val="00B1585E"/>
    <w:rsid w:val="00B15A60"/>
    <w:rsid w:val="00B15AE8"/>
    <w:rsid w:val="00B15D22"/>
    <w:rsid w:val="00B15E1D"/>
    <w:rsid w:val="00B1614E"/>
    <w:rsid w:val="00B1626F"/>
    <w:rsid w:val="00B162CC"/>
    <w:rsid w:val="00B16985"/>
    <w:rsid w:val="00B16A11"/>
    <w:rsid w:val="00B16AA7"/>
    <w:rsid w:val="00B16B3B"/>
    <w:rsid w:val="00B16B88"/>
    <w:rsid w:val="00B16BA8"/>
    <w:rsid w:val="00B16D7A"/>
    <w:rsid w:val="00B16E47"/>
    <w:rsid w:val="00B17708"/>
    <w:rsid w:val="00B17742"/>
    <w:rsid w:val="00B17937"/>
    <w:rsid w:val="00B17AB4"/>
    <w:rsid w:val="00B17DF0"/>
    <w:rsid w:val="00B200B9"/>
    <w:rsid w:val="00B201BD"/>
    <w:rsid w:val="00B20241"/>
    <w:rsid w:val="00B2029A"/>
    <w:rsid w:val="00B204CF"/>
    <w:rsid w:val="00B2054C"/>
    <w:rsid w:val="00B20614"/>
    <w:rsid w:val="00B20689"/>
    <w:rsid w:val="00B20A44"/>
    <w:rsid w:val="00B20CAB"/>
    <w:rsid w:val="00B20DC0"/>
    <w:rsid w:val="00B210D9"/>
    <w:rsid w:val="00B2124D"/>
    <w:rsid w:val="00B214F5"/>
    <w:rsid w:val="00B21738"/>
    <w:rsid w:val="00B21854"/>
    <w:rsid w:val="00B21C7B"/>
    <w:rsid w:val="00B21C8E"/>
    <w:rsid w:val="00B21DD2"/>
    <w:rsid w:val="00B21E4B"/>
    <w:rsid w:val="00B2209B"/>
    <w:rsid w:val="00B22239"/>
    <w:rsid w:val="00B22250"/>
    <w:rsid w:val="00B22375"/>
    <w:rsid w:val="00B22752"/>
    <w:rsid w:val="00B22AAF"/>
    <w:rsid w:val="00B231F5"/>
    <w:rsid w:val="00B23262"/>
    <w:rsid w:val="00B23748"/>
    <w:rsid w:val="00B2383E"/>
    <w:rsid w:val="00B23C5A"/>
    <w:rsid w:val="00B23E1A"/>
    <w:rsid w:val="00B24180"/>
    <w:rsid w:val="00B241DB"/>
    <w:rsid w:val="00B24993"/>
    <w:rsid w:val="00B24BF7"/>
    <w:rsid w:val="00B24C9C"/>
    <w:rsid w:val="00B24DE0"/>
    <w:rsid w:val="00B24F84"/>
    <w:rsid w:val="00B25691"/>
    <w:rsid w:val="00B25B34"/>
    <w:rsid w:val="00B25D77"/>
    <w:rsid w:val="00B26054"/>
    <w:rsid w:val="00B26221"/>
    <w:rsid w:val="00B26523"/>
    <w:rsid w:val="00B265A0"/>
    <w:rsid w:val="00B26696"/>
    <w:rsid w:val="00B26736"/>
    <w:rsid w:val="00B26D82"/>
    <w:rsid w:val="00B2727D"/>
    <w:rsid w:val="00B27870"/>
    <w:rsid w:val="00B27925"/>
    <w:rsid w:val="00B27A2A"/>
    <w:rsid w:val="00B27B92"/>
    <w:rsid w:val="00B27C59"/>
    <w:rsid w:val="00B27C68"/>
    <w:rsid w:val="00B27C8C"/>
    <w:rsid w:val="00B27D75"/>
    <w:rsid w:val="00B3000F"/>
    <w:rsid w:val="00B30485"/>
    <w:rsid w:val="00B304FD"/>
    <w:rsid w:val="00B30650"/>
    <w:rsid w:val="00B306D8"/>
    <w:rsid w:val="00B308C9"/>
    <w:rsid w:val="00B309D9"/>
    <w:rsid w:val="00B30FAB"/>
    <w:rsid w:val="00B310FC"/>
    <w:rsid w:val="00B31730"/>
    <w:rsid w:val="00B31A2C"/>
    <w:rsid w:val="00B320C3"/>
    <w:rsid w:val="00B321EC"/>
    <w:rsid w:val="00B326D1"/>
    <w:rsid w:val="00B32729"/>
    <w:rsid w:val="00B329D4"/>
    <w:rsid w:val="00B32A41"/>
    <w:rsid w:val="00B334BB"/>
    <w:rsid w:val="00B33A24"/>
    <w:rsid w:val="00B33C90"/>
    <w:rsid w:val="00B33CBB"/>
    <w:rsid w:val="00B33DF1"/>
    <w:rsid w:val="00B33EB5"/>
    <w:rsid w:val="00B33F6E"/>
    <w:rsid w:val="00B34ADC"/>
    <w:rsid w:val="00B34BE1"/>
    <w:rsid w:val="00B34D36"/>
    <w:rsid w:val="00B356FE"/>
    <w:rsid w:val="00B35EDE"/>
    <w:rsid w:val="00B35EFA"/>
    <w:rsid w:val="00B3624A"/>
    <w:rsid w:val="00B3632C"/>
    <w:rsid w:val="00B364CA"/>
    <w:rsid w:val="00B3664D"/>
    <w:rsid w:val="00B3670A"/>
    <w:rsid w:val="00B36A67"/>
    <w:rsid w:val="00B36AEE"/>
    <w:rsid w:val="00B36F89"/>
    <w:rsid w:val="00B371B8"/>
    <w:rsid w:val="00B3728F"/>
    <w:rsid w:val="00B375B4"/>
    <w:rsid w:val="00B375C0"/>
    <w:rsid w:val="00B3790D"/>
    <w:rsid w:val="00B37C39"/>
    <w:rsid w:val="00B37D62"/>
    <w:rsid w:val="00B40062"/>
    <w:rsid w:val="00B403B0"/>
    <w:rsid w:val="00B4068E"/>
    <w:rsid w:val="00B408CF"/>
    <w:rsid w:val="00B414B7"/>
    <w:rsid w:val="00B4155A"/>
    <w:rsid w:val="00B41CAB"/>
    <w:rsid w:val="00B41E14"/>
    <w:rsid w:val="00B41ECC"/>
    <w:rsid w:val="00B42096"/>
    <w:rsid w:val="00B426BE"/>
    <w:rsid w:val="00B428A3"/>
    <w:rsid w:val="00B42B77"/>
    <w:rsid w:val="00B42D3D"/>
    <w:rsid w:val="00B42DD3"/>
    <w:rsid w:val="00B43332"/>
    <w:rsid w:val="00B4374A"/>
    <w:rsid w:val="00B437FE"/>
    <w:rsid w:val="00B43921"/>
    <w:rsid w:val="00B43956"/>
    <w:rsid w:val="00B43DCA"/>
    <w:rsid w:val="00B43DEB"/>
    <w:rsid w:val="00B447A4"/>
    <w:rsid w:val="00B447F7"/>
    <w:rsid w:val="00B4498A"/>
    <w:rsid w:val="00B44A02"/>
    <w:rsid w:val="00B44C83"/>
    <w:rsid w:val="00B44CB6"/>
    <w:rsid w:val="00B4529A"/>
    <w:rsid w:val="00B45646"/>
    <w:rsid w:val="00B45793"/>
    <w:rsid w:val="00B45AC9"/>
    <w:rsid w:val="00B45B66"/>
    <w:rsid w:val="00B45BDE"/>
    <w:rsid w:val="00B45C41"/>
    <w:rsid w:val="00B45E3A"/>
    <w:rsid w:val="00B46015"/>
    <w:rsid w:val="00B46187"/>
    <w:rsid w:val="00B46723"/>
    <w:rsid w:val="00B46ACF"/>
    <w:rsid w:val="00B470A4"/>
    <w:rsid w:val="00B4719A"/>
    <w:rsid w:val="00B473EF"/>
    <w:rsid w:val="00B47436"/>
    <w:rsid w:val="00B4763E"/>
    <w:rsid w:val="00B47724"/>
    <w:rsid w:val="00B47B3A"/>
    <w:rsid w:val="00B47C2B"/>
    <w:rsid w:val="00B47C35"/>
    <w:rsid w:val="00B47DA1"/>
    <w:rsid w:val="00B502CB"/>
    <w:rsid w:val="00B50344"/>
    <w:rsid w:val="00B50797"/>
    <w:rsid w:val="00B50803"/>
    <w:rsid w:val="00B508BB"/>
    <w:rsid w:val="00B508FA"/>
    <w:rsid w:val="00B50AA5"/>
    <w:rsid w:val="00B50D2E"/>
    <w:rsid w:val="00B51274"/>
    <w:rsid w:val="00B517BA"/>
    <w:rsid w:val="00B51893"/>
    <w:rsid w:val="00B518A1"/>
    <w:rsid w:val="00B51BF5"/>
    <w:rsid w:val="00B51BF6"/>
    <w:rsid w:val="00B51F8A"/>
    <w:rsid w:val="00B5203D"/>
    <w:rsid w:val="00B52066"/>
    <w:rsid w:val="00B520B1"/>
    <w:rsid w:val="00B520B7"/>
    <w:rsid w:val="00B522AF"/>
    <w:rsid w:val="00B524DF"/>
    <w:rsid w:val="00B524E4"/>
    <w:rsid w:val="00B52ADA"/>
    <w:rsid w:val="00B52B28"/>
    <w:rsid w:val="00B52CC5"/>
    <w:rsid w:val="00B52CEF"/>
    <w:rsid w:val="00B52D96"/>
    <w:rsid w:val="00B52E2E"/>
    <w:rsid w:val="00B53121"/>
    <w:rsid w:val="00B5346F"/>
    <w:rsid w:val="00B53475"/>
    <w:rsid w:val="00B53758"/>
    <w:rsid w:val="00B537E7"/>
    <w:rsid w:val="00B537EF"/>
    <w:rsid w:val="00B538DE"/>
    <w:rsid w:val="00B539E1"/>
    <w:rsid w:val="00B53B65"/>
    <w:rsid w:val="00B53C1F"/>
    <w:rsid w:val="00B53D41"/>
    <w:rsid w:val="00B542EE"/>
    <w:rsid w:val="00B544CF"/>
    <w:rsid w:val="00B54603"/>
    <w:rsid w:val="00B5461E"/>
    <w:rsid w:val="00B54668"/>
    <w:rsid w:val="00B54870"/>
    <w:rsid w:val="00B54A2E"/>
    <w:rsid w:val="00B54B07"/>
    <w:rsid w:val="00B55124"/>
    <w:rsid w:val="00B5594D"/>
    <w:rsid w:val="00B55C42"/>
    <w:rsid w:val="00B55CCC"/>
    <w:rsid w:val="00B55D34"/>
    <w:rsid w:val="00B55D3E"/>
    <w:rsid w:val="00B55DCF"/>
    <w:rsid w:val="00B55FA9"/>
    <w:rsid w:val="00B56029"/>
    <w:rsid w:val="00B56073"/>
    <w:rsid w:val="00B560E3"/>
    <w:rsid w:val="00B561BB"/>
    <w:rsid w:val="00B56403"/>
    <w:rsid w:val="00B5675F"/>
    <w:rsid w:val="00B56860"/>
    <w:rsid w:val="00B569B1"/>
    <w:rsid w:val="00B569D1"/>
    <w:rsid w:val="00B56A22"/>
    <w:rsid w:val="00B56CBA"/>
    <w:rsid w:val="00B5727E"/>
    <w:rsid w:val="00B57280"/>
    <w:rsid w:val="00B575EF"/>
    <w:rsid w:val="00B5789B"/>
    <w:rsid w:val="00B578FE"/>
    <w:rsid w:val="00B579DA"/>
    <w:rsid w:val="00B57CA5"/>
    <w:rsid w:val="00B57E86"/>
    <w:rsid w:val="00B57F03"/>
    <w:rsid w:val="00B57F2C"/>
    <w:rsid w:val="00B60069"/>
    <w:rsid w:val="00B6020F"/>
    <w:rsid w:val="00B602A3"/>
    <w:rsid w:val="00B6030F"/>
    <w:rsid w:val="00B60692"/>
    <w:rsid w:val="00B608C9"/>
    <w:rsid w:val="00B608E4"/>
    <w:rsid w:val="00B609AC"/>
    <w:rsid w:val="00B60CB2"/>
    <w:rsid w:val="00B60FCB"/>
    <w:rsid w:val="00B6110A"/>
    <w:rsid w:val="00B61234"/>
    <w:rsid w:val="00B61603"/>
    <w:rsid w:val="00B6186B"/>
    <w:rsid w:val="00B61DF5"/>
    <w:rsid w:val="00B622C6"/>
    <w:rsid w:val="00B623EB"/>
    <w:rsid w:val="00B624FB"/>
    <w:rsid w:val="00B625EA"/>
    <w:rsid w:val="00B625F3"/>
    <w:rsid w:val="00B6276F"/>
    <w:rsid w:val="00B628EF"/>
    <w:rsid w:val="00B62905"/>
    <w:rsid w:val="00B62D3B"/>
    <w:rsid w:val="00B62E22"/>
    <w:rsid w:val="00B630F5"/>
    <w:rsid w:val="00B632B0"/>
    <w:rsid w:val="00B63787"/>
    <w:rsid w:val="00B63871"/>
    <w:rsid w:val="00B63AA3"/>
    <w:rsid w:val="00B63AA6"/>
    <w:rsid w:val="00B63C63"/>
    <w:rsid w:val="00B63C90"/>
    <w:rsid w:val="00B63CC7"/>
    <w:rsid w:val="00B63EE1"/>
    <w:rsid w:val="00B6417C"/>
    <w:rsid w:val="00B6432B"/>
    <w:rsid w:val="00B645DF"/>
    <w:rsid w:val="00B6464B"/>
    <w:rsid w:val="00B64CF8"/>
    <w:rsid w:val="00B64DCB"/>
    <w:rsid w:val="00B64F0A"/>
    <w:rsid w:val="00B651C5"/>
    <w:rsid w:val="00B653B6"/>
    <w:rsid w:val="00B653D5"/>
    <w:rsid w:val="00B65565"/>
    <w:rsid w:val="00B655FF"/>
    <w:rsid w:val="00B656FB"/>
    <w:rsid w:val="00B6588D"/>
    <w:rsid w:val="00B659DC"/>
    <w:rsid w:val="00B65AB8"/>
    <w:rsid w:val="00B65B15"/>
    <w:rsid w:val="00B65C08"/>
    <w:rsid w:val="00B65E8C"/>
    <w:rsid w:val="00B6619D"/>
    <w:rsid w:val="00B663DA"/>
    <w:rsid w:val="00B66989"/>
    <w:rsid w:val="00B66C01"/>
    <w:rsid w:val="00B66CAB"/>
    <w:rsid w:val="00B66EC3"/>
    <w:rsid w:val="00B6714A"/>
    <w:rsid w:val="00B671D3"/>
    <w:rsid w:val="00B67493"/>
    <w:rsid w:val="00B67580"/>
    <w:rsid w:val="00B678BF"/>
    <w:rsid w:val="00B67AF5"/>
    <w:rsid w:val="00B67D71"/>
    <w:rsid w:val="00B700EE"/>
    <w:rsid w:val="00B70266"/>
    <w:rsid w:val="00B70418"/>
    <w:rsid w:val="00B704E4"/>
    <w:rsid w:val="00B7068E"/>
    <w:rsid w:val="00B70881"/>
    <w:rsid w:val="00B708F7"/>
    <w:rsid w:val="00B7094F"/>
    <w:rsid w:val="00B709D0"/>
    <w:rsid w:val="00B70D89"/>
    <w:rsid w:val="00B7110A"/>
    <w:rsid w:val="00B71179"/>
    <w:rsid w:val="00B7138D"/>
    <w:rsid w:val="00B7139B"/>
    <w:rsid w:val="00B715A6"/>
    <w:rsid w:val="00B71617"/>
    <w:rsid w:val="00B71623"/>
    <w:rsid w:val="00B71741"/>
    <w:rsid w:val="00B71931"/>
    <w:rsid w:val="00B71C87"/>
    <w:rsid w:val="00B71D40"/>
    <w:rsid w:val="00B71D9F"/>
    <w:rsid w:val="00B71E09"/>
    <w:rsid w:val="00B7252E"/>
    <w:rsid w:val="00B72583"/>
    <w:rsid w:val="00B7273B"/>
    <w:rsid w:val="00B72857"/>
    <w:rsid w:val="00B72A90"/>
    <w:rsid w:val="00B72EDB"/>
    <w:rsid w:val="00B733AB"/>
    <w:rsid w:val="00B73404"/>
    <w:rsid w:val="00B735B5"/>
    <w:rsid w:val="00B73CD8"/>
    <w:rsid w:val="00B73D40"/>
    <w:rsid w:val="00B74550"/>
    <w:rsid w:val="00B74659"/>
    <w:rsid w:val="00B748BB"/>
    <w:rsid w:val="00B75331"/>
    <w:rsid w:val="00B754C3"/>
    <w:rsid w:val="00B7566C"/>
    <w:rsid w:val="00B75C73"/>
    <w:rsid w:val="00B75E7C"/>
    <w:rsid w:val="00B75EF2"/>
    <w:rsid w:val="00B763A9"/>
    <w:rsid w:val="00B763D3"/>
    <w:rsid w:val="00B7655B"/>
    <w:rsid w:val="00B76679"/>
    <w:rsid w:val="00B76770"/>
    <w:rsid w:val="00B7691A"/>
    <w:rsid w:val="00B76B28"/>
    <w:rsid w:val="00B76D95"/>
    <w:rsid w:val="00B76EF2"/>
    <w:rsid w:val="00B77073"/>
    <w:rsid w:val="00B7708E"/>
    <w:rsid w:val="00B77117"/>
    <w:rsid w:val="00B77367"/>
    <w:rsid w:val="00B800E8"/>
    <w:rsid w:val="00B8018E"/>
    <w:rsid w:val="00B802BE"/>
    <w:rsid w:val="00B8033B"/>
    <w:rsid w:val="00B803B1"/>
    <w:rsid w:val="00B805BA"/>
    <w:rsid w:val="00B80CF0"/>
    <w:rsid w:val="00B80FBD"/>
    <w:rsid w:val="00B81186"/>
    <w:rsid w:val="00B8154E"/>
    <w:rsid w:val="00B817F0"/>
    <w:rsid w:val="00B81806"/>
    <w:rsid w:val="00B81A63"/>
    <w:rsid w:val="00B81B09"/>
    <w:rsid w:val="00B81B47"/>
    <w:rsid w:val="00B81D3A"/>
    <w:rsid w:val="00B81D5F"/>
    <w:rsid w:val="00B81D7D"/>
    <w:rsid w:val="00B81F94"/>
    <w:rsid w:val="00B82185"/>
    <w:rsid w:val="00B823DC"/>
    <w:rsid w:val="00B823F1"/>
    <w:rsid w:val="00B8295C"/>
    <w:rsid w:val="00B829CA"/>
    <w:rsid w:val="00B82A8B"/>
    <w:rsid w:val="00B82BE0"/>
    <w:rsid w:val="00B82BFF"/>
    <w:rsid w:val="00B82CCC"/>
    <w:rsid w:val="00B82F86"/>
    <w:rsid w:val="00B83158"/>
    <w:rsid w:val="00B83301"/>
    <w:rsid w:val="00B8349B"/>
    <w:rsid w:val="00B836F1"/>
    <w:rsid w:val="00B83D69"/>
    <w:rsid w:val="00B83E98"/>
    <w:rsid w:val="00B8421A"/>
    <w:rsid w:val="00B842BC"/>
    <w:rsid w:val="00B84383"/>
    <w:rsid w:val="00B845D1"/>
    <w:rsid w:val="00B846F4"/>
    <w:rsid w:val="00B849E2"/>
    <w:rsid w:val="00B84E00"/>
    <w:rsid w:val="00B84F4F"/>
    <w:rsid w:val="00B850F4"/>
    <w:rsid w:val="00B851EC"/>
    <w:rsid w:val="00B8528E"/>
    <w:rsid w:val="00B85291"/>
    <w:rsid w:val="00B8553F"/>
    <w:rsid w:val="00B8563E"/>
    <w:rsid w:val="00B85F12"/>
    <w:rsid w:val="00B8628E"/>
    <w:rsid w:val="00B863E7"/>
    <w:rsid w:val="00B865F3"/>
    <w:rsid w:val="00B86B99"/>
    <w:rsid w:val="00B87056"/>
    <w:rsid w:val="00B871F3"/>
    <w:rsid w:val="00B87351"/>
    <w:rsid w:val="00B87454"/>
    <w:rsid w:val="00B87797"/>
    <w:rsid w:val="00B877CA"/>
    <w:rsid w:val="00B878D5"/>
    <w:rsid w:val="00B878E7"/>
    <w:rsid w:val="00B90164"/>
    <w:rsid w:val="00B903EF"/>
    <w:rsid w:val="00B904A5"/>
    <w:rsid w:val="00B90A83"/>
    <w:rsid w:val="00B90ABC"/>
    <w:rsid w:val="00B90AC4"/>
    <w:rsid w:val="00B90D7D"/>
    <w:rsid w:val="00B91145"/>
    <w:rsid w:val="00B91229"/>
    <w:rsid w:val="00B91269"/>
    <w:rsid w:val="00B912EA"/>
    <w:rsid w:val="00B91460"/>
    <w:rsid w:val="00B91492"/>
    <w:rsid w:val="00B91503"/>
    <w:rsid w:val="00B9179E"/>
    <w:rsid w:val="00B91C07"/>
    <w:rsid w:val="00B91C97"/>
    <w:rsid w:val="00B91E26"/>
    <w:rsid w:val="00B9215C"/>
    <w:rsid w:val="00B925B8"/>
    <w:rsid w:val="00B927CB"/>
    <w:rsid w:val="00B92BDE"/>
    <w:rsid w:val="00B92CB2"/>
    <w:rsid w:val="00B92E81"/>
    <w:rsid w:val="00B92E9E"/>
    <w:rsid w:val="00B933D5"/>
    <w:rsid w:val="00B934C6"/>
    <w:rsid w:val="00B936F2"/>
    <w:rsid w:val="00B93A6C"/>
    <w:rsid w:val="00B93F00"/>
    <w:rsid w:val="00B93FAF"/>
    <w:rsid w:val="00B940D6"/>
    <w:rsid w:val="00B9418F"/>
    <w:rsid w:val="00B941A8"/>
    <w:rsid w:val="00B941D3"/>
    <w:rsid w:val="00B9420B"/>
    <w:rsid w:val="00B94A2B"/>
    <w:rsid w:val="00B94C13"/>
    <w:rsid w:val="00B94F4A"/>
    <w:rsid w:val="00B953CE"/>
    <w:rsid w:val="00B955F0"/>
    <w:rsid w:val="00B95948"/>
    <w:rsid w:val="00B95A61"/>
    <w:rsid w:val="00B95BEF"/>
    <w:rsid w:val="00B95C2B"/>
    <w:rsid w:val="00B95ED7"/>
    <w:rsid w:val="00B96010"/>
    <w:rsid w:val="00B96306"/>
    <w:rsid w:val="00B96542"/>
    <w:rsid w:val="00B965D5"/>
    <w:rsid w:val="00B96941"/>
    <w:rsid w:val="00B96EF2"/>
    <w:rsid w:val="00B97183"/>
    <w:rsid w:val="00B972E2"/>
    <w:rsid w:val="00B97A97"/>
    <w:rsid w:val="00B97AC8"/>
    <w:rsid w:val="00BA06AA"/>
    <w:rsid w:val="00BA07BF"/>
    <w:rsid w:val="00BA08DD"/>
    <w:rsid w:val="00BA0947"/>
    <w:rsid w:val="00BA0FC7"/>
    <w:rsid w:val="00BA1233"/>
    <w:rsid w:val="00BA12DB"/>
    <w:rsid w:val="00BA1386"/>
    <w:rsid w:val="00BA144E"/>
    <w:rsid w:val="00BA160D"/>
    <w:rsid w:val="00BA16CC"/>
    <w:rsid w:val="00BA186D"/>
    <w:rsid w:val="00BA1E46"/>
    <w:rsid w:val="00BA1FAC"/>
    <w:rsid w:val="00BA2008"/>
    <w:rsid w:val="00BA214C"/>
    <w:rsid w:val="00BA217A"/>
    <w:rsid w:val="00BA2320"/>
    <w:rsid w:val="00BA2537"/>
    <w:rsid w:val="00BA28C5"/>
    <w:rsid w:val="00BA29EC"/>
    <w:rsid w:val="00BA2BC8"/>
    <w:rsid w:val="00BA333A"/>
    <w:rsid w:val="00BA3453"/>
    <w:rsid w:val="00BA3662"/>
    <w:rsid w:val="00BA3F01"/>
    <w:rsid w:val="00BA444A"/>
    <w:rsid w:val="00BA4A6F"/>
    <w:rsid w:val="00BA4D05"/>
    <w:rsid w:val="00BA4D68"/>
    <w:rsid w:val="00BA54D9"/>
    <w:rsid w:val="00BA5633"/>
    <w:rsid w:val="00BA5A2C"/>
    <w:rsid w:val="00BA5B8B"/>
    <w:rsid w:val="00BA6056"/>
    <w:rsid w:val="00BA6143"/>
    <w:rsid w:val="00BA618E"/>
    <w:rsid w:val="00BA644A"/>
    <w:rsid w:val="00BA6616"/>
    <w:rsid w:val="00BA6673"/>
    <w:rsid w:val="00BA671C"/>
    <w:rsid w:val="00BA690E"/>
    <w:rsid w:val="00BA6EF5"/>
    <w:rsid w:val="00BA6F90"/>
    <w:rsid w:val="00BA6F95"/>
    <w:rsid w:val="00BA7174"/>
    <w:rsid w:val="00BA72F1"/>
    <w:rsid w:val="00BA7340"/>
    <w:rsid w:val="00BA7C5B"/>
    <w:rsid w:val="00BB0219"/>
    <w:rsid w:val="00BB02C9"/>
    <w:rsid w:val="00BB0408"/>
    <w:rsid w:val="00BB0498"/>
    <w:rsid w:val="00BB0665"/>
    <w:rsid w:val="00BB08F0"/>
    <w:rsid w:val="00BB095C"/>
    <w:rsid w:val="00BB0A86"/>
    <w:rsid w:val="00BB0E8F"/>
    <w:rsid w:val="00BB0FCF"/>
    <w:rsid w:val="00BB12B7"/>
    <w:rsid w:val="00BB1610"/>
    <w:rsid w:val="00BB180B"/>
    <w:rsid w:val="00BB1886"/>
    <w:rsid w:val="00BB1BE1"/>
    <w:rsid w:val="00BB1D90"/>
    <w:rsid w:val="00BB1F58"/>
    <w:rsid w:val="00BB2196"/>
    <w:rsid w:val="00BB22C3"/>
    <w:rsid w:val="00BB245E"/>
    <w:rsid w:val="00BB24BF"/>
    <w:rsid w:val="00BB250B"/>
    <w:rsid w:val="00BB2544"/>
    <w:rsid w:val="00BB26DC"/>
    <w:rsid w:val="00BB3791"/>
    <w:rsid w:val="00BB40AB"/>
    <w:rsid w:val="00BB4285"/>
    <w:rsid w:val="00BB45B9"/>
    <w:rsid w:val="00BB4BDE"/>
    <w:rsid w:val="00BB4D64"/>
    <w:rsid w:val="00BB4DCA"/>
    <w:rsid w:val="00BB5285"/>
    <w:rsid w:val="00BB54C0"/>
    <w:rsid w:val="00BB559A"/>
    <w:rsid w:val="00BB562A"/>
    <w:rsid w:val="00BB5637"/>
    <w:rsid w:val="00BB5807"/>
    <w:rsid w:val="00BB59A0"/>
    <w:rsid w:val="00BB5A80"/>
    <w:rsid w:val="00BB5A83"/>
    <w:rsid w:val="00BB5E05"/>
    <w:rsid w:val="00BB5E06"/>
    <w:rsid w:val="00BB6270"/>
    <w:rsid w:val="00BB66BC"/>
    <w:rsid w:val="00BB67E6"/>
    <w:rsid w:val="00BB686F"/>
    <w:rsid w:val="00BB6A99"/>
    <w:rsid w:val="00BB6C82"/>
    <w:rsid w:val="00BB6D32"/>
    <w:rsid w:val="00BB735F"/>
    <w:rsid w:val="00BB74D3"/>
    <w:rsid w:val="00BB7715"/>
    <w:rsid w:val="00BB79D3"/>
    <w:rsid w:val="00BB7C3D"/>
    <w:rsid w:val="00BB7F36"/>
    <w:rsid w:val="00BC003C"/>
    <w:rsid w:val="00BC0216"/>
    <w:rsid w:val="00BC0635"/>
    <w:rsid w:val="00BC0963"/>
    <w:rsid w:val="00BC0E00"/>
    <w:rsid w:val="00BC18A1"/>
    <w:rsid w:val="00BC1B85"/>
    <w:rsid w:val="00BC1BAE"/>
    <w:rsid w:val="00BC227B"/>
    <w:rsid w:val="00BC241F"/>
    <w:rsid w:val="00BC2617"/>
    <w:rsid w:val="00BC2679"/>
    <w:rsid w:val="00BC298E"/>
    <w:rsid w:val="00BC2C3F"/>
    <w:rsid w:val="00BC2F3F"/>
    <w:rsid w:val="00BC2F8E"/>
    <w:rsid w:val="00BC30D2"/>
    <w:rsid w:val="00BC323E"/>
    <w:rsid w:val="00BC38BD"/>
    <w:rsid w:val="00BC39D2"/>
    <w:rsid w:val="00BC3B4B"/>
    <w:rsid w:val="00BC4113"/>
    <w:rsid w:val="00BC41CF"/>
    <w:rsid w:val="00BC433A"/>
    <w:rsid w:val="00BC442E"/>
    <w:rsid w:val="00BC47BD"/>
    <w:rsid w:val="00BC4B04"/>
    <w:rsid w:val="00BC4D58"/>
    <w:rsid w:val="00BC4D7E"/>
    <w:rsid w:val="00BC5399"/>
    <w:rsid w:val="00BC547F"/>
    <w:rsid w:val="00BC5626"/>
    <w:rsid w:val="00BC5766"/>
    <w:rsid w:val="00BC57F5"/>
    <w:rsid w:val="00BC5CA7"/>
    <w:rsid w:val="00BC62EB"/>
    <w:rsid w:val="00BC67B8"/>
    <w:rsid w:val="00BC69DC"/>
    <w:rsid w:val="00BC6B87"/>
    <w:rsid w:val="00BC6D18"/>
    <w:rsid w:val="00BC7237"/>
    <w:rsid w:val="00BC7800"/>
    <w:rsid w:val="00BC78BB"/>
    <w:rsid w:val="00BC7BD7"/>
    <w:rsid w:val="00BD04F4"/>
    <w:rsid w:val="00BD04FB"/>
    <w:rsid w:val="00BD065B"/>
    <w:rsid w:val="00BD0788"/>
    <w:rsid w:val="00BD09DC"/>
    <w:rsid w:val="00BD0C34"/>
    <w:rsid w:val="00BD0C7D"/>
    <w:rsid w:val="00BD0F33"/>
    <w:rsid w:val="00BD10EA"/>
    <w:rsid w:val="00BD13A8"/>
    <w:rsid w:val="00BD1422"/>
    <w:rsid w:val="00BD15DF"/>
    <w:rsid w:val="00BD16F6"/>
    <w:rsid w:val="00BD18B7"/>
    <w:rsid w:val="00BD197F"/>
    <w:rsid w:val="00BD1B04"/>
    <w:rsid w:val="00BD1FDD"/>
    <w:rsid w:val="00BD2084"/>
    <w:rsid w:val="00BD2147"/>
    <w:rsid w:val="00BD216A"/>
    <w:rsid w:val="00BD21F5"/>
    <w:rsid w:val="00BD222C"/>
    <w:rsid w:val="00BD2330"/>
    <w:rsid w:val="00BD264A"/>
    <w:rsid w:val="00BD29BD"/>
    <w:rsid w:val="00BD2A43"/>
    <w:rsid w:val="00BD2C37"/>
    <w:rsid w:val="00BD2CB9"/>
    <w:rsid w:val="00BD2DDA"/>
    <w:rsid w:val="00BD2F38"/>
    <w:rsid w:val="00BD2F8B"/>
    <w:rsid w:val="00BD3086"/>
    <w:rsid w:val="00BD30DB"/>
    <w:rsid w:val="00BD32CA"/>
    <w:rsid w:val="00BD3556"/>
    <w:rsid w:val="00BD35A1"/>
    <w:rsid w:val="00BD38D0"/>
    <w:rsid w:val="00BD3E33"/>
    <w:rsid w:val="00BD3F28"/>
    <w:rsid w:val="00BD44B4"/>
    <w:rsid w:val="00BD4620"/>
    <w:rsid w:val="00BD494C"/>
    <w:rsid w:val="00BD4CF1"/>
    <w:rsid w:val="00BD4E04"/>
    <w:rsid w:val="00BD524E"/>
    <w:rsid w:val="00BD5378"/>
    <w:rsid w:val="00BD541C"/>
    <w:rsid w:val="00BD557E"/>
    <w:rsid w:val="00BD5727"/>
    <w:rsid w:val="00BD5C2A"/>
    <w:rsid w:val="00BD5C47"/>
    <w:rsid w:val="00BD5EE7"/>
    <w:rsid w:val="00BD602B"/>
    <w:rsid w:val="00BD6132"/>
    <w:rsid w:val="00BD6280"/>
    <w:rsid w:val="00BD644E"/>
    <w:rsid w:val="00BD6514"/>
    <w:rsid w:val="00BD6517"/>
    <w:rsid w:val="00BD6680"/>
    <w:rsid w:val="00BD6CE3"/>
    <w:rsid w:val="00BD6FFD"/>
    <w:rsid w:val="00BD7061"/>
    <w:rsid w:val="00BD730C"/>
    <w:rsid w:val="00BD73D8"/>
    <w:rsid w:val="00BD7827"/>
    <w:rsid w:val="00BD798C"/>
    <w:rsid w:val="00BD7A41"/>
    <w:rsid w:val="00BD7D90"/>
    <w:rsid w:val="00BE0012"/>
    <w:rsid w:val="00BE002E"/>
    <w:rsid w:val="00BE00FE"/>
    <w:rsid w:val="00BE0138"/>
    <w:rsid w:val="00BE056F"/>
    <w:rsid w:val="00BE07F8"/>
    <w:rsid w:val="00BE0B04"/>
    <w:rsid w:val="00BE0B25"/>
    <w:rsid w:val="00BE1072"/>
    <w:rsid w:val="00BE1225"/>
    <w:rsid w:val="00BE1547"/>
    <w:rsid w:val="00BE1783"/>
    <w:rsid w:val="00BE19B5"/>
    <w:rsid w:val="00BE1AD2"/>
    <w:rsid w:val="00BE1BE1"/>
    <w:rsid w:val="00BE1FB7"/>
    <w:rsid w:val="00BE2156"/>
    <w:rsid w:val="00BE2193"/>
    <w:rsid w:val="00BE2298"/>
    <w:rsid w:val="00BE2568"/>
    <w:rsid w:val="00BE28DC"/>
    <w:rsid w:val="00BE2A67"/>
    <w:rsid w:val="00BE2A90"/>
    <w:rsid w:val="00BE2B2C"/>
    <w:rsid w:val="00BE2BAF"/>
    <w:rsid w:val="00BE2E12"/>
    <w:rsid w:val="00BE2EBA"/>
    <w:rsid w:val="00BE2F2C"/>
    <w:rsid w:val="00BE3316"/>
    <w:rsid w:val="00BE3548"/>
    <w:rsid w:val="00BE3875"/>
    <w:rsid w:val="00BE3B77"/>
    <w:rsid w:val="00BE3D43"/>
    <w:rsid w:val="00BE3E71"/>
    <w:rsid w:val="00BE401A"/>
    <w:rsid w:val="00BE4397"/>
    <w:rsid w:val="00BE43F7"/>
    <w:rsid w:val="00BE477C"/>
    <w:rsid w:val="00BE49F1"/>
    <w:rsid w:val="00BE4CA4"/>
    <w:rsid w:val="00BE4DD9"/>
    <w:rsid w:val="00BE4E73"/>
    <w:rsid w:val="00BE4ED9"/>
    <w:rsid w:val="00BE4FAE"/>
    <w:rsid w:val="00BE5200"/>
    <w:rsid w:val="00BE5347"/>
    <w:rsid w:val="00BE5599"/>
    <w:rsid w:val="00BE579D"/>
    <w:rsid w:val="00BE58B6"/>
    <w:rsid w:val="00BE5928"/>
    <w:rsid w:val="00BE5B1F"/>
    <w:rsid w:val="00BE5B5E"/>
    <w:rsid w:val="00BE5DF4"/>
    <w:rsid w:val="00BE5FBC"/>
    <w:rsid w:val="00BE60E3"/>
    <w:rsid w:val="00BE6167"/>
    <w:rsid w:val="00BE6280"/>
    <w:rsid w:val="00BE6874"/>
    <w:rsid w:val="00BE6BB4"/>
    <w:rsid w:val="00BE6CCC"/>
    <w:rsid w:val="00BE6EB1"/>
    <w:rsid w:val="00BE6F49"/>
    <w:rsid w:val="00BE6FEF"/>
    <w:rsid w:val="00BE72F1"/>
    <w:rsid w:val="00BE7430"/>
    <w:rsid w:val="00BE745E"/>
    <w:rsid w:val="00BE77D7"/>
    <w:rsid w:val="00BE7841"/>
    <w:rsid w:val="00BE79C8"/>
    <w:rsid w:val="00BE7A06"/>
    <w:rsid w:val="00BE7A30"/>
    <w:rsid w:val="00BE7A73"/>
    <w:rsid w:val="00BE7D7C"/>
    <w:rsid w:val="00BE7DE3"/>
    <w:rsid w:val="00BE7FA4"/>
    <w:rsid w:val="00BF0344"/>
    <w:rsid w:val="00BF0534"/>
    <w:rsid w:val="00BF066B"/>
    <w:rsid w:val="00BF080D"/>
    <w:rsid w:val="00BF0956"/>
    <w:rsid w:val="00BF1057"/>
    <w:rsid w:val="00BF174D"/>
    <w:rsid w:val="00BF18CF"/>
    <w:rsid w:val="00BF1D67"/>
    <w:rsid w:val="00BF207F"/>
    <w:rsid w:val="00BF2087"/>
    <w:rsid w:val="00BF249D"/>
    <w:rsid w:val="00BF2521"/>
    <w:rsid w:val="00BF256D"/>
    <w:rsid w:val="00BF26C1"/>
    <w:rsid w:val="00BF2758"/>
    <w:rsid w:val="00BF27C3"/>
    <w:rsid w:val="00BF29BD"/>
    <w:rsid w:val="00BF2A7C"/>
    <w:rsid w:val="00BF2B68"/>
    <w:rsid w:val="00BF2D49"/>
    <w:rsid w:val="00BF31DA"/>
    <w:rsid w:val="00BF346F"/>
    <w:rsid w:val="00BF34B9"/>
    <w:rsid w:val="00BF352D"/>
    <w:rsid w:val="00BF35C4"/>
    <w:rsid w:val="00BF3874"/>
    <w:rsid w:val="00BF3FDE"/>
    <w:rsid w:val="00BF4205"/>
    <w:rsid w:val="00BF43E6"/>
    <w:rsid w:val="00BF45B5"/>
    <w:rsid w:val="00BF47DD"/>
    <w:rsid w:val="00BF49DB"/>
    <w:rsid w:val="00BF4A1A"/>
    <w:rsid w:val="00BF4AE2"/>
    <w:rsid w:val="00BF4D40"/>
    <w:rsid w:val="00BF4E31"/>
    <w:rsid w:val="00BF507C"/>
    <w:rsid w:val="00BF5424"/>
    <w:rsid w:val="00BF543F"/>
    <w:rsid w:val="00BF5530"/>
    <w:rsid w:val="00BF5B40"/>
    <w:rsid w:val="00BF6135"/>
    <w:rsid w:val="00BF6357"/>
    <w:rsid w:val="00BF63CC"/>
    <w:rsid w:val="00BF6BB6"/>
    <w:rsid w:val="00BF6CCB"/>
    <w:rsid w:val="00BF7027"/>
    <w:rsid w:val="00BF71B3"/>
    <w:rsid w:val="00BF72B4"/>
    <w:rsid w:val="00BF743D"/>
    <w:rsid w:val="00BF7838"/>
    <w:rsid w:val="00BF7A61"/>
    <w:rsid w:val="00BF7B29"/>
    <w:rsid w:val="00BF7D3D"/>
    <w:rsid w:val="00BF7EDE"/>
    <w:rsid w:val="00C00433"/>
    <w:rsid w:val="00C00600"/>
    <w:rsid w:val="00C00B09"/>
    <w:rsid w:val="00C00B73"/>
    <w:rsid w:val="00C00FB1"/>
    <w:rsid w:val="00C012B0"/>
    <w:rsid w:val="00C012B9"/>
    <w:rsid w:val="00C01687"/>
    <w:rsid w:val="00C01D3D"/>
    <w:rsid w:val="00C01EB8"/>
    <w:rsid w:val="00C01EBE"/>
    <w:rsid w:val="00C01FEA"/>
    <w:rsid w:val="00C0280E"/>
    <w:rsid w:val="00C02854"/>
    <w:rsid w:val="00C02997"/>
    <w:rsid w:val="00C02B5E"/>
    <w:rsid w:val="00C02C96"/>
    <w:rsid w:val="00C02CE5"/>
    <w:rsid w:val="00C02DF1"/>
    <w:rsid w:val="00C02F69"/>
    <w:rsid w:val="00C02F82"/>
    <w:rsid w:val="00C03062"/>
    <w:rsid w:val="00C031C6"/>
    <w:rsid w:val="00C0337E"/>
    <w:rsid w:val="00C037EF"/>
    <w:rsid w:val="00C03A4A"/>
    <w:rsid w:val="00C03A53"/>
    <w:rsid w:val="00C03B47"/>
    <w:rsid w:val="00C03B49"/>
    <w:rsid w:val="00C03E79"/>
    <w:rsid w:val="00C03EFD"/>
    <w:rsid w:val="00C040A8"/>
    <w:rsid w:val="00C040F1"/>
    <w:rsid w:val="00C041C5"/>
    <w:rsid w:val="00C041FF"/>
    <w:rsid w:val="00C043A1"/>
    <w:rsid w:val="00C04638"/>
    <w:rsid w:val="00C04751"/>
    <w:rsid w:val="00C0476F"/>
    <w:rsid w:val="00C04C4A"/>
    <w:rsid w:val="00C05013"/>
    <w:rsid w:val="00C051C1"/>
    <w:rsid w:val="00C0534D"/>
    <w:rsid w:val="00C05467"/>
    <w:rsid w:val="00C05622"/>
    <w:rsid w:val="00C0581A"/>
    <w:rsid w:val="00C05B36"/>
    <w:rsid w:val="00C05BA7"/>
    <w:rsid w:val="00C05D3A"/>
    <w:rsid w:val="00C05D86"/>
    <w:rsid w:val="00C05FBB"/>
    <w:rsid w:val="00C06076"/>
    <w:rsid w:val="00C06158"/>
    <w:rsid w:val="00C06410"/>
    <w:rsid w:val="00C06749"/>
    <w:rsid w:val="00C0686D"/>
    <w:rsid w:val="00C06EF3"/>
    <w:rsid w:val="00C0705F"/>
    <w:rsid w:val="00C070F6"/>
    <w:rsid w:val="00C0726E"/>
    <w:rsid w:val="00C0739C"/>
    <w:rsid w:val="00C073E4"/>
    <w:rsid w:val="00C077C4"/>
    <w:rsid w:val="00C077C6"/>
    <w:rsid w:val="00C07B26"/>
    <w:rsid w:val="00C07C6B"/>
    <w:rsid w:val="00C07D97"/>
    <w:rsid w:val="00C07ECF"/>
    <w:rsid w:val="00C07EDE"/>
    <w:rsid w:val="00C07EE6"/>
    <w:rsid w:val="00C1002A"/>
    <w:rsid w:val="00C10294"/>
    <w:rsid w:val="00C10375"/>
    <w:rsid w:val="00C10690"/>
    <w:rsid w:val="00C1080F"/>
    <w:rsid w:val="00C108B5"/>
    <w:rsid w:val="00C1105B"/>
    <w:rsid w:val="00C110A7"/>
    <w:rsid w:val="00C11122"/>
    <w:rsid w:val="00C11462"/>
    <w:rsid w:val="00C11562"/>
    <w:rsid w:val="00C117DD"/>
    <w:rsid w:val="00C118CB"/>
    <w:rsid w:val="00C11925"/>
    <w:rsid w:val="00C11A0B"/>
    <w:rsid w:val="00C11E92"/>
    <w:rsid w:val="00C11F0D"/>
    <w:rsid w:val="00C120F1"/>
    <w:rsid w:val="00C12262"/>
    <w:rsid w:val="00C1228C"/>
    <w:rsid w:val="00C12585"/>
    <w:rsid w:val="00C12667"/>
    <w:rsid w:val="00C127E9"/>
    <w:rsid w:val="00C12ACA"/>
    <w:rsid w:val="00C131B1"/>
    <w:rsid w:val="00C131DE"/>
    <w:rsid w:val="00C13443"/>
    <w:rsid w:val="00C134D7"/>
    <w:rsid w:val="00C1351D"/>
    <w:rsid w:val="00C1366F"/>
    <w:rsid w:val="00C1380B"/>
    <w:rsid w:val="00C13970"/>
    <w:rsid w:val="00C13BEC"/>
    <w:rsid w:val="00C13D05"/>
    <w:rsid w:val="00C13FA3"/>
    <w:rsid w:val="00C1431F"/>
    <w:rsid w:val="00C144F6"/>
    <w:rsid w:val="00C145D3"/>
    <w:rsid w:val="00C14626"/>
    <w:rsid w:val="00C14915"/>
    <w:rsid w:val="00C14926"/>
    <w:rsid w:val="00C14F89"/>
    <w:rsid w:val="00C150E7"/>
    <w:rsid w:val="00C1516B"/>
    <w:rsid w:val="00C1542F"/>
    <w:rsid w:val="00C1554F"/>
    <w:rsid w:val="00C15879"/>
    <w:rsid w:val="00C159A5"/>
    <w:rsid w:val="00C159D1"/>
    <w:rsid w:val="00C15AD1"/>
    <w:rsid w:val="00C15C93"/>
    <w:rsid w:val="00C15DF5"/>
    <w:rsid w:val="00C16141"/>
    <w:rsid w:val="00C1626E"/>
    <w:rsid w:val="00C162E9"/>
    <w:rsid w:val="00C163F5"/>
    <w:rsid w:val="00C16580"/>
    <w:rsid w:val="00C16596"/>
    <w:rsid w:val="00C167AC"/>
    <w:rsid w:val="00C167EC"/>
    <w:rsid w:val="00C1682B"/>
    <w:rsid w:val="00C168F4"/>
    <w:rsid w:val="00C16BE8"/>
    <w:rsid w:val="00C16C4C"/>
    <w:rsid w:val="00C16D5C"/>
    <w:rsid w:val="00C17329"/>
    <w:rsid w:val="00C174A4"/>
    <w:rsid w:val="00C176B7"/>
    <w:rsid w:val="00C177D1"/>
    <w:rsid w:val="00C17AF1"/>
    <w:rsid w:val="00C17BA8"/>
    <w:rsid w:val="00C17C36"/>
    <w:rsid w:val="00C17C4E"/>
    <w:rsid w:val="00C17E3F"/>
    <w:rsid w:val="00C20255"/>
    <w:rsid w:val="00C203DF"/>
    <w:rsid w:val="00C204CF"/>
    <w:rsid w:val="00C20500"/>
    <w:rsid w:val="00C20878"/>
    <w:rsid w:val="00C2094A"/>
    <w:rsid w:val="00C20A91"/>
    <w:rsid w:val="00C20BB2"/>
    <w:rsid w:val="00C20CE8"/>
    <w:rsid w:val="00C20F98"/>
    <w:rsid w:val="00C210DF"/>
    <w:rsid w:val="00C2110C"/>
    <w:rsid w:val="00C2116B"/>
    <w:rsid w:val="00C2116D"/>
    <w:rsid w:val="00C211D8"/>
    <w:rsid w:val="00C214B2"/>
    <w:rsid w:val="00C21536"/>
    <w:rsid w:val="00C218A1"/>
    <w:rsid w:val="00C219B8"/>
    <w:rsid w:val="00C21D4C"/>
    <w:rsid w:val="00C21EC3"/>
    <w:rsid w:val="00C21FF3"/>
    <w:rsid w:val="00C22213"/>
    <w:rsid w:val="00C223DC"/>
    <w:rsid w:val="00C22687"/>
    <w:rsid w:val="00C2275B"/>
    <w:rsid w:val="00C2277C"/>
    <w:rsid w:val="00C2278B"/>
    <w:rsid w:val="00C227AB"/>
    <w:rsid w:val="00C22BCA"/>
    <w:rsid w:val="00C22BFB"/>
    <w:rsid w:val="00C22D4F"/>
    <w:rsid w:val="00C234D8"/>
    <w:rsid w:val="00C234EA"/>
    <w:rsid w:val="00C23A9E"/>
    <w:rsid w:val="00C23C47"/>
    <w:rsid w:val="00C23E4C"/>
    <w:rsid w:val="00C23EAB"/>
    <w:rsid w:val="00C243A3"/>
    <w:rsid w:val="00C24733"/>
    <w:rsid w:val="00C24CB8"/>
    <w:rsid w:val="00C2504F"/>
    <w:rsid w:val="00C2561A"/>
    <w:rsid w:val="00C25742"/>
    <w:rsid w:val="00C2576A"/>
    <w:rsid w:val="00C257FB"/>
    <w:rsid w:val="00C25A28"/>
    <w:rsid w:val="00C25A38"/>
    <w:rsid w:val="00C25BD7"/>
    <w:rsid w:val="00C25C45"/>
    <w:rsid w:val="00C25E2D"/>
    <w:rsid w:val="00C266F8"/>
    <w:rsid w:val="00C26754"/>
    <w:rsid w:val="00C26949"/>
    <w:rsid w:val="00C26B24"/>
    <w:rsid w:val="00C26B34"/>
    <w:rsid w:val="00C26C97"/>
    <w:rsid w:val="00C26CF7"/>
    <w:rsid w:val="00C2705A"/>
    <w:rsid w:val="00C270E0"/>
    <w:rsid w:val="00C27171"/>
    <w:rsid w:val="00C27281"/>
    <w:rsid w:val="00C2731E"/>
    <w:rsid w:val="00C2764B"/>
    <w:rsid w:val="00C27825"/>
    <w:rsid w:val="00C2784A"/>
    <w:rsid w:val="00C27877"/>
    <w:rsid w:val="00C27BA0"/>
    <w:rsid w:val="00C27BFC"/>
    <w:rsid w:val="00C27C4E"/>
    <w:rsid w:val="00C305F7"/>
    <w:rsid w:val="00C30614"/>
    <w:rsid w:val="00C30623"/>
    <w:rsid w:val="00C309EC"/>
    <w:rsid w:val="00C30A61"/>
    <w:rsid w:val="00C30A76"/>
    <w:rsid w:val="00C30E25"/>
    <w:rsid w:val="00C31020"/>
    <w:rsid w:val="00C3111B"/>
    <w:rsid w:val="00C311E1"/>
    <w:rsid w:val="00C312E3"/>
    <w:rsid w:val="00C312E4"/>
    <w:rsid w:val="00C31435"/>
    <w:rsid w:val="00C31AB1"/>
    <w:rsid w:val="00C31AB8"/>
    <w:rsid w:val="00C31BA6"/>
    <w:rsid w:val="00C31C6D"/>
    <w:rsid w:val="00C31D33"/>
    <w:rsid w:val="00C320B2"/>
    <w:rsid w:val="00C32710"/>
    <w:rsid w:val="00C32784"/>
    <w:rsid w:val="00C32824"/>
    <w:rsid w:val="00C3292B"/>
    <w:rsid w:val="00C32CBE"/>
    <w:rsid w:val="00C32EBC"/>
    <w:rsid w:val="00C330A0"/>
    <w:rsid w:val="00C330A6"/>
    <w:rsid w:val="00C33275"/>
    <w:rsid w:val="00C33430"/>
    <w:rsid w:val="00C33E8B"/>
    <w:rsid w:val="00C341BE"/>
    <w:rsid w:val="00C34311"/>
    <w:rsid w:val="00C34394"/>
    <w:rsid w:val="00C343BA"/>
    <w:rsid w:val="00C3466B"/>
    <w:rsid w:val="00C34CB8"/>
    <w:rsid w:val="00C3521C"/>
    <w:rsid w:val="00C35393"/>
    <w:rsid w:val="00C354F0"/>
    <w:rsid w:val="00C3566E"/>
    <w:rsid w:val="00C356F6"/>
    <w:rsid w:val="00C3595F"/>
    <w:rsid w:val="00C359B6"/>
    <w:rsid w:val="00C35BBA"/>
    <w:rsid w:val="00C35D20"/>
    <w:rsid w:val="00C360D6"/>
    <w:rsid w:val="00C36535"/>
    <w:rsid w:val="00C36639"/>
    <w:rsid w:val="00C3675C"/>
    <w:rsid w:val="00C36837"/>
    <w:rsid w:val="00C36CF5"/>
    <w:rsid w:val="00C36DB8"/>
    <w:rsid w:val="00C36DF5"/>
    <w:rsid w:val="00C36E78"/>
    <w:rsid w:val="00C36FBF"/>
    <w:rsid w:val="00C37010"/>
    <w:rsid w:val="00C37280"/>
    <w:rsid w:val="00C37410"/>
    <w:rsid w:val="00C37802"/>
    <w:rsid w:val="00C378FA"/>
    <w:rsid w:val="00C37901"/>
    <w:rsid w:val="00C37914"/>
    <w:rsid w:val="00C379B9"/>
    <w:rsid w:val="00C37AD6"/>
    <w:rsid w:val="00C37DF4"/>
    <w:rsid w:val="00C37E76"/>
    <w:rsid w:val="00C37F5C"/>
    <w:rsid w:val="00C402C7"/>
    <w:rsid w:val="00C402CE"/>
    <w:rsid w:val="00C403CC"/>
    <w:rsid w:val="00C4094A"/>
    <w:rsid w:val="00C40A67"/>
    <w:rsid w:val="00C40B42"/>
    <w:rsid w:val="00C40B58"/>
    <w:rsid w:val="00C40DA4"/>
    <w:rsid w:val="00C413D5"/>
    <w:rsid w:val="00C41784"/>
    <w:rsid w:val="00C4194B"/>
    <w:rsid w:val="00C41D5C"/>
    <w:rsid w:val="00C41F3C"/>
    <w:rsid w:val="00C42174"/>
    <w:rsid w:val="00C42212"/>
    <w:rsid w:val="00C422BE"/>
    <w:rsid w:val="00C4270C"/>
    <w:rsid w:val="00C42BB9"/>
    <w:rsid w:val="00C42DF2"/>
    <w:rsid w:val="00C43463"/>
    <w:rsid w:val="00C434B4"/>
    <w:rsid w:val="00C43539"/>
    <w:rsid w:val="00C43A17"/>
    <w:rsid w:val="00C43EF0"/>
    <w:rsid w:val="00C44001"/>
    <w:rsid w:val="00C4431F"/>
    <w:rsid w:val="00C4455A"/>
    <w:rsid w:val="00C4471B"/>
    <w:rsid w:val="00C44C41"/>
    <w:rsid w:val="00C44E79"/>
    <w:rsid w:val="00C452B3"/>
    <w:rsid w:val="00C454A5"/>
    <w:rsid w:val="00C455B7"/>
    <w:rsid w:val="00C4588A"/>
    <w:rsid w:val="00C458E5"/>
    <w:rsid w:val="00C45905"/>
    <w:rsid w:val="00C46065"/>
    <w:rsid w:val="00C463C3"/>
    <w:rsid w:val="00C46A04"/>
    <w:rsid w:val="00C46A9C"/>
    <w:rsid w:val="00C46AC7"/>
    <w:rsid w:val="00C46B60"/>
    <w:rsid w:val="00C46C38"/>
    <w:rsid w:val="00C46CF1"/>
    <w:rsid w:val="00C470FB"/>
    <w:rsid w:val="00C475CC"/>
    <w:rsid w:val="00C47666"/>
    <w:rsid w:val="00C47733"/>
    <w:rsid w:val="00C47778"/>
    <w:rsid w:val="00C47866"/>
    <w:rsid w:val="00C479B8"/>
    <w:rsid w:val="00C47B56"/>
    <w:rsid w:val="00C47DE7"/>
    <w:rsid w:val="00C501E7"/>
    <w:rsid w:val="00C501F4"/>
    <w:rsid w:val="00C50251"/>
    <w:rsid w:val="00C50283"/>
    <w:rsid w:val="00C5089E"/>
    <w:rsid w:val="00C509CC"/>
    <w:rsid w:val="00C50E8A"/>
    <w:rsid w:val="00C5129A"/>
    <w:rsid w:val="00C51708"/>
    <w:rsid w:val="00C5190E"/>
    <w:rsid w:val="00C51A28"/>
    <w:rsid w:val="00C51A68"/>
    <w:rsid w:val="00C51C3F"/>
    <w:rsid w:val="00C51C85"/>
    <w:rsid w:val="00C51D01"/>
    <w:rsid w:val="00C51D95"/>
    <w:rsid w:val="00C523F7"/>
    <w:rsid w:val="00C5247A"/>
    <w:rsid w:val="00C52776"/>
    <w:rsid w:val="00C52AA3"/>
    <w:rsid w:val="00C52BBE"/>
    <w:rsid w:val="00C52E5F"/>
    <w:rsid w:val="00C52F63"/>
    <w:rsid w:val="00C5312F"/>
    <w:rsid w:val="00C532DA"/>
    <w:rsid w:val="00C53334"/>
    <w:rsid w:val="00C53835"/>
    <w:rsid w:val="00C53908"/>
    <w:rsid w:val="00C53AE1"/>
    <w:rsid w:val="00C5404A"/>
    <w:rsid w:val="00C54097"/>
    <w:rsid w:val="00C54329"/>
    <w:rsid w:val="00C54510"/>
    <w:rsid w:val="00C545D9"/>
    <w:rsid w:val="00C54610"/>
    <w:rsid w:val="00C549E0"/>
    <w:rsid w:val="00C54C44"/>
    <w:rsid w:val="00C54E7D"/>
    <w:rsid w:val="00C550C7"/>
    <w:rsid w:val="00C552EC"/>
    <w:rsid w:val="00C55399"/>
    <w:rsid w:val="00C554ED"/>
    <w:rsid w:val="00C55762"/>
    <w:rsid w:val="00C558A9"/>
    <w:rsid w:val="00C55C29"/>
    <w:rsid w:val="00C56390"/>
    <w:rsid w:val="00C5651B"/>
    <w:rsid w:val="00C56848"/>
    <w:rsid w:val="00C56F64"/>
    <w:rsid w:val="00C57052"/>
    <w:rsid w:val="00C571E7"/>
    <w:rsid w:val="00C57B0D"/>
    <w:rsid w:val="00C57B38"/>
    <w:rsid w:val="00C57C44"/>
    <w:rsid w:val="00C57C4E"/>
    <w:rsid w:val="00C57ED1"/>
    <w:rsid w:val="00C60076"/>
    <w:rsid w:val="00C601AD"/>
    <w:rsid w:val="00C601DD"/>
    <w:rsid w:val="00C6092C"/>
    <w:rsid w:val="00C60B22"/>
    <w:rsid w:val="00C612BE"/>
    <w:rsid w:val="00C61414"/>
    <w:rsid w:val="00C615D3"/>
    <w:rsid w:val="00C6191E"/>
    <w:rsid w:val="00C61951"/>
    <w:rsid w:val="00C619FA"/>
    <w:rsid w:val="00C61B5E"/>
    <w:rsid w:val="00C61DD5"/>
    <w:rsid w:val="00C61EDA"/>
    <w:rsid w:val="00C625A6"/>
    <w:rsid w:val="00C625F2"/>
    <w:rsid w:val="00C6279A"/>
    <w:rsid w:val="00C6281E"/>
    <w:rsid w:val="00C62923"/>
    <w:rsid w:val="00C62940"/>
    <w:rsid w:val="00C62AA2"/>
    <w:rsid w:val="00C62F0E"/>
    <w:rsid w:val="00C630A7"/>
    <w:rsid w:val="00C63111"/>
    <w:rsid w:val="00C6315C"/>
    <w:rsid w:val="00C63291"/>
    <w:rsid w:val="00C634ED"/>
    <w:rsid w:val="00C6356D"/>
    <w:rsid w:val="00C636B4"/>
    <w:rsid w:val="00C636C5"/>
    <w:rsid w:val="00C637EA"/>
    <w:rsid w:val="00C63806"/>
    <w:rsid w:val="00C638C2"/>
    <w:rsid w:val="00C63CB1"/>
    <w:rsid w:val="00C63D84"/>
    <w:rsid w:val="00C63F25"/>
    <w:rsid w:val="00C640E7"/>
    <w:rsid w:val="00C6439B"/>
    <w:rsid w:val="00C644C8"/>
    <w:rsid w:val="00C64505"/>
    <w:rsid w:val="00C64546"/>
    <w:rsid w:val="00C64657"/>
    <w:rsid w:val="00C64821"/>
    <w:rsid w:val="00C64AC2"/>
    <w:rsid w:val="00C654D0"/>
    <w:rsid w:val="00C65702"/>
    <w:rsid w:val="00C65F7E"/>
    <w:rsid w:val="00C6614D"/>
    <w:rsid w:val="00C661CD"/>
    <w:rsid w:val="00C66207"/>
    <w:rsid w:val="00C665A8"/>
    <w:rsid w:val="00C6662B"/>
    <w:rsid w:val="00C666AD"/>
    <w:rsid w:val="00C6674C"/>
    <w:rsid w:val="00C66827"/>
    <w:rsid w:val="00C6684F"/>
    <w:rsid w:val="00C6691A"/>
    <w:rsid w:val="00C66AF1"/>
    <w:rsid w:val="00C66D81"/>
    <w:rsid w:val="00C66DEA"/>
    <w:rsid w:val="00C66E47"/>
    <w:rsid w:val="00C66EE1"/>
    <w:rsid w:val="00C66EE6"/>
    <w:rsid w:val="00C67073"/>
    <w:rsid w:val="00C676D2"/>
    <w:rsid w:val="00C678BA"/>
    <w:rsid w:val="00C678BB"/>
    <w:rsid w:val="00C6793C"/>
    <w:rsid w:val="00C702AC"/>
    <w:rsid w:val="00C70616"/>
    <w:rsid w:val="00C70685"/>
    <w:rsid w:val="00C70B2E"/>
    <w:rsid w:val="00C70BBB"/>
    <w:rsid w:val="00C7109E"/>
    <w:rsid w:val="00C71303"/>
    <w:rsid w:val="00C7139F"/>
    <w:rsid w:val="00C71493"/>
    <w:rsid w:val="00C717DB"/>
    <w:rsid w:val="00C71BEB"/>
    <w:rsid w:val="00C71C36"/>
    <w:rsid w:val="00C71C58"/>
    <w:rsid w:val="00C71CDF"/>
    <w:rsid w:val="00C71D49"/>
    <w:rsid w:val="00C71F97"/>
    <w:rsid w:val="00C72321"/>
    <w:rsid w:val="00C7240D"/>
    <w:rsid w:val="00C729AC"/>
    <w:rsid w:val="00C72B54"/>
    <w:rsid w:val="00C730F6"/>
    <w:rsid w:val="00C733B0"/>
    <w:rsid w:val="00C73472"/>
    <w:rsid w:val="00C7350D"/>
    <w:rsid w:val="00C737C7"/>
    <w:rsid w:val="00C73C48"/>
    <w:rsid w:val="00C7410C"/>
    <w:rsid w:val="00C74248"/>
    <w:rsid w:val="00C7428D"/>
    <w:rsid w:val="00C742AC"/>
    <w:rsid w:val="00C7445D"/>
    <w:rsid w:val="00C74484"/>
    <w:rsid w:val="00C74556"/>
    <w:rsid w:val="00C745F0"/>
    <w:rsid w:val="00C7491C"/>
    <w:rsid w:val="00C74998"/>
    <w:rsid w:val="00C74BD5"/>
    <w:rsid w:val="00C75168"/>
    <w:rsid w:val="00C7582E"/>
    <w:rsid w:val="00C75A17"/>
    <w:rsid w:val="00C75A9E"/>
    <w:rsid w:val="00C75B05"/>
    <w:rsid w:val="00C75D21"/>
    <w:rsid w:val="00C75FDF"/>
    <w:rsid w:val="00C7641B"/>
    <w:rsid w:val="00C76440"/>
    <w:rsid w:val="00C764B3"/>
    <w:rsid w:val="00C7656C"/>
    <w:rsid w:val="00C76C94"/>
    <w:rsid w:val="00C76D9B"/>
    <w:rsid w:val="00C76D9D"/>
    <w:rsid w:val="00C76EA9"/>
    <w:rsid w:val="00C77776"/>
    <w:rsid w:val="00C778BF"/>
    <w:rsid w:val="00C77F51"/>
    <w:rsid w:val="00C77FDB"/>
    <w:rsid w:val="00C80266"/>
    <w:rsid w:val="00C802BD"/>
    <w:rsid w:val="00C80365"/>
    <w:rsid w:val="00C80777"/>
    <w:rsid w:val="00C8082F"/>
    <w:rsid w:val="00C80850"/>
    <w:rsid w:val="00C80D71"/>
    <w:rsid w:val="00C80FED"/>
    <w:rsid w:val="00C811F6"/>
    <w:rsid w:val="00C81339"/>
    <w:rsid w:val="00C8140C"/>
    <w:rsid w:val="00C81746"/>
    <w:rsid w:val="00C81A57"/>
    <w:rsid w:val="00C81A5C"/>
    <w:rsid w:val="00C81E2E"/>
    <w:rsid w:val="00C81EF3"/>
    <w:rsid w:val="00C81F7B"/>
    <w:rsid w:val="00C82168"/>
    <w:rsid w:val="00C821A0"/>
    <w:rsid w:val="00C822FB"/>
    <w:rsid w:val="00C8245B"/>
    <w:rsid w:val="00C8261A"/>
    <w:rsid w:val="00C828F4"/>
    <w:rsid w:val="00C82B56"/>
    <w:rsid w:val="00C82BBA"/>
    <w:rsid w:val="00C82D7C"/>
    <w:rsid w:val="00C830D3"/>
    <w:rsid w:val="00C8392E"/>
    <w:rsid w:val="00C83C35"/>
    <w:rsid w:val="00C83D61"/>
    <w:rsid w:val="00C847EA"/>
    <w:rsid w:val="00C849F8"/>
    <w:rsid w:val="00C84A23"/>
    <w:rsid w:val="00C84A46"/>
    <w:rsid w:val="00C84AB8"/>
    <w:rsid w:val="00C84FCB"/>
    <w:rsid w:val="00C84FF2"/>
    <w:rsid w:val="00C85735"/>
    <w:rsid w:val="00C85ABF"/>
    <w:rsid w:val="00C85D8C"/>
    <w:rsid w:val="00C86074"/>
    <w:rsid w:val="00C8636E"/>
    <w:rsid w:val="00C865E9"/>
    <w:rsid w:val="00C8678B"/>
    <w:rsid w:val="00C8686B"/>
    <w:rsid w:val="00C8689B"/>
    <w:rsid w:val="00C86A21"/>
    <w:rsid w:val="00C86CF6"/>
    <w:rsid w:val="00C86E5B"/>
    <w:rsid w:val="00C87174"/>
    <w:rsid w:val="00C871FB"/>
    <w:rsid w:val="00C8748C"/>
    <w:rsid w:val="00C87565"/>
    <w:rsid w:val="00C87735"/>
    <w:rsid w:val="00C878A3"/>
    <w:rsid w:val="00C87D9F"/>
    <w:rsid w:val="00C87E95"/>
    <w:rsid w:val="00C87F52"/>
    <w:rsid w:val="00C900F8"/>
    <w:rsid w:val="00C90364"/>
    <w:rsid w:val="00C90698"/>
    <w:rsid w:val="00C90861"/>
    <w:rsid w:val="00C9091B"/>
    <w:rsid w:val="00C90A8C"/>
    <w:rsid w:val="00C90C46"/>
    <w:rsid w:val="00C910D6"/>
    <w:rsid w:val="00C912AF"/>
    <w:rsid w:val="00C91503"/>
    <w:rsid w:val="00C9166F"/>
    <w:rsid w:val="00C9171A"/>
    <w:rsid w:val="00C91986"/>
    <w:rsid w:val="00C91AA0"/>
    <w:rsid w:val="00C91B34"/>
    <w:rsid w:val="00C91D45"/>
    <w:rsid w:val="00C91D6E"/>
    <w:rsid w:val="00C91DDF"/>
    <w:rsid w:val="00C91EAF"/>
    <w:rsid w:val="00C92065"/>
    <w:rsid w:val="00C924CF"/>
    <w:rsid w:val="00C92644"/>
    <w:rsid w:val="00C92850"/>
    <w:rsid w:val="00C92E7F"/>
    <w:rsid w:val="00C9319A"/>
    <w:rsid w:val="00C931E5"/>
    <w:rsid w:val="00C934A0"/>
    <w:rsid w:val="00C9352B"/>
    <w:rsid w:val="00C936D1"/>
    <w:rsid w:val="00C93953"/>
    <w:rsid w:val="00C93AC0"/>
    <w:rsid w:val="00C93F0E"/>
    <w:rsid w:val="00C9410B"/>
    <w:rsid w:val="00C94128"/>
    <w:rsid w:val="00C948A4"/>
    <w:rsid w:val="00C94BEC"/>
    <w:rsid w:val="00C94E33"/>
    <w:rsid w:val="00C9516F"/>
    <w:rsid w:val="00C952FB"/>
    <w:rsid w:val="00C95942"/>
    <w:rsid w:val="00C95C06"/>
    <w:rsid w:val="00C95F91"/>
    <w:rsid w:val="00C96059"/>
    <w:rsid w:val="00C9612B"/>
    <w:rsid w:val="00C96240"/>
    <w:rsid w:val="00C9634A"/>
    <w:rsid w:val="00C9636F"/>
    <w:rsid w:val="00C964C7"/>
    <w:rsid w:val="00C968F5"/>
    <w:rsid w:val="00C9691E"/>
    <w:rsid w:val="00C96A8F"/>
    <w:rsid w:val="00C96ACB"/>
    <w:rsid w:val="00C97412"/>
    <w:rsid w:val="00C9748B"/>
    <w:rsid w:val="00C974C2"/>
    <w:rsid w:val="00C977F8"/>
    <w:rsid w:val="00C97903"/>
    <w:rsid w:val="00C97956"/>
    <w:rsid w:val="00C9797B"/>
    <w:rsid w:val="00C97AC2"/>
    <w:rsid w:val="00C97E0A"/>
    <w:rsid w:val="00CA00A1"/>
    <w:rsid w:val="00CA019B"/>
    <w:rsid w:val="00CA019E"/>
    <w:rsid w:val="00CA059F"/>
    <w:rsid w:val="00CA07DA"/>
    <w:rsid w:val="00CA087B"/>
    <w:rsid w:val="00CA0C95"/>
    <w:rsid w:val="00CA0CF9"/>
    <w:rsid w:val="00CA113D"/>
    <w:rsid w:val="00CA127D"/>
    <w:rsid w:val="00CA13B2"/>
    <w:rsid w:val="00CA1577"/>
    <w:rsid w:val="00CA1EFD"/>
    <w:rsid w:val="00CA1F19"/>
    <w:rsid w:val="00CA2010"/>
    <w:rsid w:val="00CA2145"/>
    <w:rsid w:val="00CA2186"/>
    <w:rsid w:val="00CA22BA"/>
    <w:rsid w:val="00CA2542"/>
    <w:rsid w:val="00CA26EC"/>
    <w:rsid w:val="00CA2921"/>
    <w:rsid w:val="00CA2BF3"/>
    <w:rsid w:val="00CA2E4F"/>
    <w:rsid w:val="00CA2E79"/>
    <w:rsid w:val="00CA2EF4"/>
    <w:rsid w:val="00CA30DF"/>
    <w:rsid w:val="00CA349D"/>
    <w:rsid w:val="00CA34CC"/>
    <w:rsid w:val="00CA3503"/>
    <w:rsid w:val="00CA3641"/>
    <w:rsid w:val="00CA36E9"/>
    <w:rsid w:val="00CA36F3"/>
    <w:rsid w:val="00CA39B1"/>
    <w:rsid w:val="00CA3CE3"/>
    <w:rsid w:val="00CA402E"/>
    <w:rsid w:val="00CA4767"/>
    <w:rsid w:val="00CA47A5"/>
    <w:rsid w:val="00CA48B0"/>
    <w:rsid w:val="00CA49AB"/>
    <w:rsid w:val="00CA4C2B"/>
    <w:rsid w:val="00CA4CB7"/>
    <w:rsid w:val="00CA5187"/>
    <w:rsid w:val="00CA544F"/>
    <w:rsid w:val="00CA57A1"/>
    <w:rsid w:val="00CA595B"/>
    <w:rsid w:val="00CA5EF1"/>
    <w:rsid w:val="00CA5F0F"/>
    <w:rsid w:val="00CA61CC"/>
    <w:rsid w:val="00CA640B"/>
    <w:rsid w:val="00CA6475"/>
    <w:rsid w:val="00CA6A61"/>
    <w:rsid w:val="00CA6B2E"/>
    <w:rsid w:val="00CA6B4E"/>
    <w:rsid w:val="00CA6E4D"/>
    <w:rsid w:val="00CA71CF"/>
    <w:rsid w:val="00CA7378"/>
    <w:rsid w:val="00CA74AE"/>
    <w:rsid w:val="00CA7894"/>
    <w:rsid w:val="00CA7960"/>
    <w:rsid w:val="00CB029A"/>
    <w:rsid w:val="00CB0392"/>
    <w:rsid w:val="00CB045A"/>
    <w:rsid w:val="00CB04BF"/>
    <w:rsid w:val="00CB05BB"/>
    <w:rsid w:val="00CB05C1"/>
    <w:rsid w:val="00CB05E9"/>
    <w:rsid w:val="00CB0DA4"/>
    <w:rsid w:val="00CB1569"/>
    <w:rsid w:val="00CB16CA"/>
    <w:rsid w:val="00CB1987"/>
    <w:rsid w:val="00CB1C1A"/>
    <w:rsid w:val="00CB1D16"/>
    <w:rsid w:val="00CB1E8A"/>
    <w:rsid w:val="00CB1F5E"/>
    <w:rsid w:val="00CB227D"/>
    <w:rsid w:val="00CB2364"/>
    <w:rsid w:val="00CB24E0"/>
    <w:rsid w:val="00CB2596"/>
    <w:rsid w:val="00CB2693"/>
    <w:rsid w:val="00CB294D"/>
    <w:rsid w:val="00CB2B4F"/>
    <w:rsid w:val="00CB2B7E"/>
    <w:rsid w:val="00CB2DD1"/>
    <w:rsid w:val="00CB2F7E"/>
    <w:rsid w:val="00CB346A"/>
    <w:rsid w:val="00CB360C"/>
    <w:rsid w:val="00CB3A94"/>
    <w:rsid w:val="00CB3F9F"/>
    <w:rsid w:val="00CB4154"/>
    <w:rsid w:val="00CB4309"/>
    <w:rsid w:val="00CB446B"/>
    <w:rsid w:val="00CB513B"/>
    <w:rsid w:val="00CB517E"/>
    <w:rsid w:val="00CB51A2"/>
    <w:rsid w:val="00CB57A3"/>
    <w:rsid w:val="00CB5907"/>
    <w:rsid w:val="00CB636A"/>
    <w:rsid w:val="00CB65C1"/>
    <w:rsid w:val="00CB689B"/>
    <w:rsid w:val="00CB6C36"/>
    <w:rsid w:val="00CB6D11"/>
    <w:rsid w:val="00CB6DBA"/>
    <w:rsid w:val="00CB6EC0"/>
    <w:rsid w:val="00CB6F2E"/>
    <w:rsid w:val="00CB72DE"/>
    <w:rsid w:val="00CB72F3"/>
    <w:rsid w:val="00CB7365"/>
    <w:rsid w:val="00CB7669"/>
    <w:rsid w:val="00CB76C2"/>
    <w:rsid w:val="00CB78B6"/>
    <w:rsid w:val="00CB79DF"/>
    <w:rsid w:val="00CB7D8F"/>
    <w:rsid w:val="00CB7FAC"/>
    <w:rsid w:val="00CC0032"/>
    <w:rsid w:val="00CC015A"/>
    <w:rsid w:val="00CC01CD"/>
    <w:rsid w:val="00CC0321"/>
    <w:rsid w:val="00CC03BF"/>
    <w:rsid w:val="00CC0517"/>
    <w:rsid w:val="00CC063A"/>
    <w:rsid w:val="00CC0769"/>
    <w:rsid w:val="00CC0B97"/>
    <w:rsid w:val="00CC0C7F"/>
    <w:rsid w:val="00CC0F57"/>
    <w:rsid w:val="00CC1323"/>
    <w:rsid w:val="00CC181F"/>
    <w:rsid w:val="00CC186E"/>
    <w:rsid w:val="00CC1973"/>
    <w:rsid w:val="00CC1A8C"/>
    <w:rsid w:val="00CC1D27"/>
    <w:rsid w:val="00CC1D39"/>
    <w:rsid w:val="00CC20D1"/>
    <w:rsid w:val="00CC21DF"/>
    <w:rsid w:val="00CC2306"/>
    <w:rsid w:val="00CC23C6"/>
    <w:rsid w:val="00CC2443"/>
    <w:rsid w:val="00CC26DA"/>
    <w:rsid w:val="00CC2C1E"/>
    <w:rsid w:val="00CC2D32"/>
    <w:rsid w:val="00CC2D8A"/>
    <w:rsid w:val="00CC2E7A"/>
    <w:rsid w:val="00CC31F3"/>
    <w:rsid w:val="00CC327E"/>
    <w:rsid w:val="00CC3385"/>
    <w:rsid w:val="00CC33A9"/>
    <w:rsid w:val="00CC33D7"/>
    <w:rsid w:val="00CC3400"/>
    <w:rsid w:val="00CC3417"/>
    <w:rsid w:val="00CC346E"/>
    <w:rsid w:val="00CC3BC2"/>
    <w:rsid w:val="00CC3D76"/>
    <w:rsid w:val="00CC3E39"/>
    <w:rsid w:val="00CC4186"/>
    <w:rsid w:val="00CC4266"/>
    <w:rsid w:val="00CC43B4"/>
    <w:rsid w:val="00CC440D"/>
    <w:rsid w:val="00CC4463"/>
    <w:rsid w:val="00CC45B3"/>
    <w:rsid w:val="00CC4C5F"/>
    <w:rsid w:val="00CC4F05"/>
    <w:rsid w:val="00CC5131"/>
    <w:rsid w:val="00CC5829"/>
    <w:rsid w:val="00CC5CEF"/>
    <w:rsid w:val="00CC5DDE"/>
    <w:rsid w:val="00CC5F78"/>
    <w:rsid w:val="00CC60A0"/>
    <w:rsid w:val="00CC60EC"/>
    <w:rsid w:val="00CC61B6"/>
    <w:rsid w:val="00CC65CE"/>
    <w:rsid w:val="00CC68C0"/>
    <w:rsid w:val="00CC6B05"/>
    <w:rsid w:val="00CC6C4B"/>
    <w:rsid w:val="00CC6C81"/>
    <w:rsid w:val="00CC6CB2"/>
    <w:rsid w:val="00CC6D77"/>
    <w:rsid w:val="00CC7174"/>
    <w:rsid w:val="00CC71E3"/>
    <w:rsid w:val="00CC72C9"/>
    <w:rsid w:val="00CC731D"/>
    <w:rsid w:val="00CC77F5"/>
    <w:rsid w:val="00CC7D8A"/>
    <w:rsid w:val="00CC7E49"/>
    <w:rsid w:val="00CD02FD"/>
    <w:rsid w:val="00CD03B5"/>
    <w:rsid w:val="00CD048E"/>
    <w:rsid w:val="00CD09A0"/>
    <w:rsid w:val="00CD0B64"/>
    <w:rsid w:val="00CD0BAA"/>
    <w:rsid w:val="00CD1074"/>
    <w:rsid w:val="00CD113B"/>
    <w:rsid w:val="00CD127E"/>
    <w:rsid w:val="00CD12AC"/>
    <w:rsid w:val="00CD1424"/>
    <w:rsid w:val="00CD146A"/>
    <w:rsid w:val="00CD1925"/>
    <w:rsid w:val="00CD1AE5"/>
    <w:rsid w:val="00CD20CB"/>
    <w:rsid w:val="00CD24EF"/>
    <w:rsid w:val="00CD2770"/>
    <w:rsid w:val="00CD2C15"/>
    <w:rsid w:val="00CD2C2F"/>
    <w:rsid w:val="00CD2C8C"/>
    <w:rsid w:val="00CD2D66"/>
    <w:rsid w:val="00CD2FB0"/>
    <w:rsid w:val="00CD3227"/>
    <w:rsid w:val="00CD36E5"/>
    <w:rsid w:val="00CD37E5"/>
    <w:rsid w:val="00CD3825"/>
    <w:rsid w:val="00CD38A7"/>
    <w:rsid w:val="00CD3A40"/>
    <w:rsid w:val="00CD3D49"/>
    <w:rsid w:val="00CD3FAC"/>
    <w:rsid w:val="00CD4041"/>
    <w:rsid w:val="00CD4106"/>
    <w:rsid w:val="00CD4142"/>
    <w:rsid w:val="00CD48A0"/>
    <w:rsid w:val="00CD49C8"/>
    <w:rsid w:val="00CD4A8E"/>
    <w:rsid w:val="00CD4DE3"/>
    <w:rsid w:val="00CD4FD0"/>
    <w:rsid w:val="00CD510B"/>
    <w:rsid w:val="00CD51A7"/>
    <w:rsid w:val="00CD52BA"/>
    <w:rsid w:val="00CD5342"/>
    <w:rsid w:val="00CD54D7"/>
    <w:rsid w:val="00CD5562"/>
    <w:rsid w:val="00CD582A"/>
    <w:rsid w:val="00CD5880"/>
    <w:rsid w:val="00CD5A80"/>
    <w:rsid w:val="00CD5A88"/>
    <w:rsid w:val="00CD5B31"/>
    <w:rsid w:val="00CD5BB2"/>
    <w:rsid w:val="00CD5BC4"/>
    <w:rsid w:val="00CD5D14"/>
    <w:rsid w:val="00CD60B9"/>
    <w:rsid w:val="00CD62F7"/>
    <w:rsid w:val="00CD66C8"/>
    <w:rsid w:val="00CD68E5"/>
    <w:rsid w:val="00CD6A30"/>
    <w:rsid w:val="00CD6BB7"/>
    <w:rsid w:val="00CD6C68"/>
    <w:rsid w:val="00CD6C96"/>
    <w:rsid w:val="00CD6F90"/>
    <w:rsid w:val="00CD6FFE"/>
    <w:rsid w:val="00CD7164"/>
    <w:rsid w:val="00CD733E"/>
    <w:rsid w:val="00CD7953"/>
    <w:rsid w:val="00CD7D9C"/>
    <w:rsid w:val="00CD7FCF"/>
    <w:rsid w:val="00CE00C0"/>
    <w:rsid w:val="00CE021A"/>
    <w:rsid w:val="00CE0548"/>
    <w:rsid w:val="00CE064C"/>
    <w:rsid w:val="00CE06C7"/>
    <w:rsid w:val="00CE06D5"/>
    <w:rsid w:val="00CE08A5"/>
    <w:rsid w:val="00CE0FCE"/>
    <w:rsid w:val="00CE104E"/>
    <w:rsid w:val="00CE144F"/>
    <w:rsid w:val="00CE14C2"/>
    <w:rsid w:val="00CE15A4"/>
    <w:rsid w:val="00CE16B7"/>
    <w:rsid w:val="00CE18D1"/>
    <w:rsid w:val="00CE1A55"/>
    <w:rsid w:val="00CE1DBF"/>
    <w:rsid w:val="00CE22A1"/>
    <w:rsid w:val="00CE278F"/>
    <w:rsid w:val="00CE27CE"/>
    <w:rsid w:val="00CE285F"/>
    <w:rsid w:val="00CE286B"/>
    <w:rsid w:val="00CE2944"/>
    <w:rsid w:val="00CE29CA"/>
    <w:rsid w:val="00CE333E"/>
    <w:rsid w:val="00CE359E"/>
    <w:rsid w:val="00CE3641"/>
    <w:rsid w:val="00CE36D9"/>
    <w:rsid w:val="00CE3EA3"/>
    <w:rsid w:val="00CE412C"/>
    <w:rsid w:val="00CE436B"/>
    <w:rsid w:val="00CE43E9"/>
    <w:rsid w:val="00CE4943"/>
    <w:rsid w:val="00CE4F3D"/>
    <w:rsid w:val="00CE4F82"/>
    <w:rsid w:val="00CE5303"/>
    <w:rsid w:val="00CE53DB"/>
    <w:rsid w:val="00CE53EA"/>
    <w:rsid w:val="00CE55F8"/>
    <w:rsid w:val="00CE5C64"/>
    <w:rsid w:val="00CE5D2E"/>
    <w:rsid w:val="00CE5F1C"/>
    <w:rsid w:val="00CE5FA6"/>
    <w:rsid w:val="00CE6127"/>
    <w:rsid w:val="00CE64CF"/>
    <w:rsid w:val="00CE65AA"/>
    <w:rsid w:val="00CE66A7"/>
    <w:rsid w:val="00CE6911"/>
    <w:rsid w:val="00CE6E0E"/>
    <w:rsid w:val="00CE6F6B"/>
    <w:rsid w:val="00CE73DA"/>
    <w:rsid w:val="00CE78AC"/>
    <w:rsid w:val="00CE7968"/>
    <w:rsid w:val="00CE7AF9"/>
    <w:rsid w:val="00CF009B"/>
    <w:rsid w:val="00CF01C8"/>
    <w:rsid w:val="00CF03A1"/>
    <w:rsid w:val="00CF0456"/>
    <w:rsid w:val="00CF0468"/>
    <w:rsid w:val="00CF092D"/>
    <w:rsid w:val="00CF0AE2"/>
    <w:rsid w:val="00CF0C6F"/>
    <w:rsid w:val="00CF0DB7"/>
    <w:rsid w:val="00CF0E13"/>
    <w:rsid w:val="00CF0F0E"/>
    <w:rsid w:val="00CF0F19"/>
    <w:rsid w:val="00CF0FD0"/>
    <w:rsid w:val="00CF1139"/>
    <w:rsid w:val="00CF1243"/>
    <w:rsid w:val="00CF13E9"/>
    <w:rsid w:val="00CF15BB"/>
    <w:rsid w:val="00CF1CEA"/>
    <w:rsid w:val="00CF236D"/>
    <w:rsid w:val="00CF2659"/>
    <w:rsid w:val="00CF2A1C"/>
    <w:rsid w:val="00CF2F95"/>
    <w:rsid w:val="00CF3322"/>
    <w:rsid w:val="00CF33E3"/>
    <w:rsid w:val="00CF35D5"/>
    <w:rsid w:val="00CF3788"/>
    <w:rsid w:val="00CF3AD4"/>
    <w:rsid w:val="00CF3AF5"/>
    <w:rsid w:val="00CF3F9E"/>
    <w:rsid w:val="00CF42AF"/>
    <w:rsid w:val="00CF466A"/>
    <w:rsid w:val="00CF49D8"/>
    <w:rsid w:val="00CF4B39"/>
    <w:rsid w:val="00CF4E10"/>
    <w:rsid w:val="00CF4FD4"/>
    <w:rsid w:val="00CF5529"/>
    <w:rsid w:val="00CF561F"/>
    <w:rsid w:val="00CF5B75"/>
    <w:rsid w:val="00CF5BE2"/>
    <w:rsid w:val="00CF5C78"/>
    <w:rsid w:val="00CF5F67"/>
    <w:rsid w:val="00CF6483"/>
    <w:rsid w:val="00CF6649"/>
    <w:rsid w:val="00CF6E21"/>
    <w:rsid w:val="00CF71A5"/>
    <w:rsid w:val="00CF71E0"/>
    <w:rsid w:val="00CF71F9"/>
    <w:rsid w:val="00CF723F"/>
    <w:rsid w:val="00CF727E"/>
    <w:rsid w:val="00CF7445"/>
    <w:rsid w:val="00CF746F"/>
    <w:rsid w:val="00CF7805"/>
    <w:rsid w:val="00CF7816"/>
    <w:rsid w:val="00CF7B92"/>
    <w:rsid w:val="00CF7BE2"/>
    <w:rsid w:val="00CF7CA1"/>
    <w:rsid w:val="00CF7DDC"/>
    <w:rsid w:val="00CF7E5F"/>
    <w:rsid w:val="00CF7F1C"/>
    <w:rsid w:val="00CF7F8F"/>
    <w:rsid w:val="00D0006D"/>
    <w:rsid w:val="00D000B6"/>
    <w:rsid w:val="00D00124"/>
    <w:rsid w:val="00D001EF"/>
    <w:rsid w:val="00D00391"/>
    <w:rsid w:val="00D003C5"/>
    <w:rsid w:val="00D0044C"/>
    <w:rsid w:val="00D009F4"/>
    <w:rsid w:val="00D00D22"/>
    <w:rsid w:val="00D00FC6"/>
    <w:rsid w:val="00D01187"/>
    <w:rsid w:val="00D01243"/>
    <w:rsid w:val="00D01265"/>
    <w:rsid w:val="00D012BB"/>
    <w:rsid w:val="00D019A5"/>
    <w:rsid w:val="00D019E8"/>
    <w:rsid w:val="00D01A86"/>
    <w:rsid w:val="00D01CB8"/>
    <w:rsid w:val="00D01D09"/>
    <w:rsid w:val="00D020AB"/>
    <w:rsid w:val="00D021CC"/>
    <w:rsid w:val="00D0238A"/>
    <w:rsid w:val="00D0251F"/>
    <w:rsid w:val="00D026DC"/>
    <w:rsid w:val="00D02756"/>
    <w:rsid w:val="00D0280B"/>
    <w:rsid w:val="00D02A2B"/>
    <w:rsid w:val="00D03394"/>
    <w:rsid w:val="00D03683"/>
    <w:rsid w:val="00D036EC"/>
    <w:rsid w:val="00D03760"/>
    <w:rsid w:val="00D03A54"/>
    <w:rsid w:val="00D03E27"/>
    <w:rsid w:val="00D040D9"/>
    <w:rsid w:val="00D04159"/>
    <w:rsid w:val="00D04331"/>
    <w:rsid w:val="00D043DF"/>
    <w:rsid w:val="00D04434"/>
    <w:rsid w:val="00D04524"/>
    <w:rsid w:val="00D0473E"/>
    <w:rsid w:val="00D04AB9"/>
    <w:rsid w:val="00D04C2C"/>
    <w:rsid w:val="00D04E19"/>
    <w:rsid w:val="00D04EDC"/>
    <w:rsid w:val="00D050BC"/>
    <w:rsid w:val="00D052A0"/>
    <w:rsid w:val="00D05368"/>
    <w:rsid w:val="00D05A0C"/>
    <w:rsid w:val="00D05A15"/>
    <w:rsid w:val="00D05A6E"/>
    <w:rsid w:val="00D05FC3"/>
    <w:rsid w:val="00D061BB"/>
    <w:rsid w:val="00D062FE"/>
    <w:rsid w:val="00D06A57"/>
    <w:rsid w:val="00D06DE3"/>
    <w:rsid w:val="00D070E5"/>
    <w:rsid w:val="00D07105"/>
    <w:rsid w:val="00D07133"/>
    <w:rsid w:val="00D07891"/>
    <w:rsid w:val="00D078A3"/>
    <w:rsid w:val="00D07BEA"/>
    <w:rsid w:val="00D07D25"/>
    <w:rsid w:val="00D07D4B"/>
    <w:rsid w:val="00D07E50"/>
    <w:rsid w:val="00D07E81"/>
    <w:rsid w:val="00D07F8C"/>
    <w:rsid w:val="00D10043"/>
    <w:rsid w:val="00D10053"/>
    <w:rsid w:val="00D103DE"/>
    <w:rsid w:val="00D105DE"/>
    <w:rsid w:val="00D10674"/>
    <w:rsid w:val="00D10875"/>
    <w:rsid w:val="00D1171A"/>
    <w:rsid w:val="00D1188E"/>
    <w:rsid w:val="00D11957"/>
    <w:rsid w:val="00D11BEA"/>
    <w:rsid w:val="00D11C57"/>
    <w:rsid w:val="00D11CFE"/>
    <w:rsid w:val="00D11FEC"/>
    <w:rsid w:val="00D1205E"/>
    <w:rsid w:val="00D12095"/>
    <w:rsid w:val="00D12111"/>
    <w:rsid w:val="00D122ED"/>
    <w:rsid w:val="00D123D8"/>
    <w:rsid w:val="00D125F4"/>
    <w:rsid w:val="00D129A4"/>
    <w:rsid w:val="00D12BED"/>
    <w:rsid w:val="00D13188"/>
    <w:rsid w:val="00D13837"/>
    <w:rsid w:val="00D13BD7"/>
    <w:rsid w:val="00D13BE4"/>
    <w:rsid w:val="00D13C36"/>
    <w:rsid w:val="00D143BA"/>
    <w:rsid w:val="00D143C9"/>
    <w:rsid w:val="00D14886"/>
    <w:rsid w:val="00D14965"/>
    <w:rsid w:val="00D14AF3"/>
    <w:rsid w:val="00D14BB7"/>
    <w:rsid w:val="00D15164"/>
    <w:rsid w:val="00D153BB"/>
    <w:rsid w:val="00D1556F"/>
    <w:rsid w:val="00D15611"/>
    <w:rsid w:val="00D15CEF"/>
    <w:rsid w:val="00D15D63"/>
    <w:rsid w:val="00D15DD6"/>
    <w:rsid w:val="00D16154"/>
    <w:rsid w:val="00D16198"/>
    <w:rsid w:val="00D16315"/>
    <w:rsid w:val="00D1683A"/>
    <w:rsid w:val="00D16A9D"/>
    <w:rsid w:val="00D16DF6"/>
    <w:rsid w:val="00D16E11"/>
    <w:rsid w:val="00D16ED4"/>
    <w:rsid w:val="00D16EF8"/>
    <w:rsid w:val="00D16FFA"/>
    <w:rsid w:val="00D170E4"/>
    <w:rsid w:val="00D1779B"/>
    <w:rsid w:val="00D1783B"/>
    <w:rsid w:val="00D17A0A"/>
    <w:rsid w:val="00D17D86"/>
    <w:rsid w:val="00D17DDF"/>
    <w:rsid w:val="00D17DFC"/>
    <w:rsid w:val="00D17F20"/>
    <w:rsid w:val="00D17F6D"/>
    <w:rsid w:val="00D17F6E"/>
    <w:rsid w:val="00D20212"/>
    <w:rsid w:val="00D202C7"/>
    <w:rsid w:val="00D20525"/>
    <w:rsid w:val="00D20938"/>
    <w:rsid w:val="00D20EC9"/>
    <w:rsid w:val="00D20ED2"/>
    <w:rsid w:val="00D20F26"/>
    <w:rsid w:val="00D20FA6"/>
    <w:rsid w:val="00D21041"/>
    <w:rsid w:val="00D2136E"/>
    <w:rsid w:val="00D21707"/>
    <w:rsid w:val="00D217C5"/>
    <w:rsid w:val="00D218BE"/>
    <w:rsid w:val="00D21E0E"/>
    <w:rsid w:val="00D21F06"/>
    <w:rsid w:val="00D21F8B"/>
    <w:rsid w:val="00D22312"/>
    <w:rsid w:val="00D223F9"/>
    <w:rsid w:val="00D225FB"/>
    <w:rsid w:val="00D227E7"/>
    <w:rsid w:val="00D2289D"/>
    <w:rsid w:val="00D228AE"/>
    <w:rsid w:val="00D22A8A"/>
    <w:rsid w:val="00D22BE2"/>
    <w:rsid w:val="00D22E2E"/>
    <w:rsid w:val="00D2300F"/>
    <w:rsid w:val="00D2307E"/>
    <w:rsid w:val="00D2308A"/>
    <w:rsid w:val="00D232E5"/>
    <w:rsid w:val="00D234F0"/>
    <w:rsid w:val="00D234F4"/>
    <w:rsid w:val="00D2358E"/>
    <w:rsid w:val="00D239BC"/>
    <w:rsid w:val="00D239CA"/>
    <w:rsid w:val="00D23A44"/>
    <w:rsid w:val="00D23BA9"/>
    <w:rsid w:val="00D23DDE"/>
    <w:rsid w:val="00D24091"/>
    <w:rsid w:val="00D2438D"/>
    <w:rsid w:val="00D24426"/>
    <w:rsid w:val="00D24478"/>
    <w:rsid w:val="00D24694"/>
    <w:rsid w:val="00D247AB"/>
    <w:rsid w:val="00D24857"/>
    <w:rsid w:val="00D24A03"/>
    <w:rsid w:val="00D24A6A"/>
    <w:rsid w:val="00D24E97"/>
    <w:rsid w:val="00D24FEF"/>
    <w:rsid w:val="00D2508E"/>
    <w:rsid w:val="00D25306"/>
    <w:rsid w:val="00D25482"/>
    <w:rsid w:val="00D257AD"/>
    <w:rsid w:val="00D25A0A"/>
    <w:rsid w:val="00D25E1A"/>
    <w:rsid w:val="00D25F11"/>
    <w:rsid w:val="00D26153"/>
    <w:rsid w:val="00D261AC"/>
    <w:rsid w:val="00D262F3"/>
    <w:rsid w:val="00D26622"/>
    <w:rsid w:val="00D26653"/>
    <w:rsid w:val="00D26B0F"/>
    <w:rsid w:val="00D26B32"/>
    <w:rsid w:val="00D26D9D"/>
    <w:rsid w:val="00D26E54"/>
    <w:rsid w:val="00D26E93"/>
    <w:rsid w:val="00D26F89"/>
    <w:rsid w:val="00D27011"/>
    <w:rsid w:val="00D27298"/>
    <w:rsid w:val="00D27957"/>
    <w:rsid w:val="00D27C96"/>
    <w:rsid w:val="00D27F67"/>
    <w:rsid w:val="00D303B5"/>
    <w:rsid w:val="00D3049C"/>
    <w:rsid w:val="00D30641"/>
    <w:rsid w:val="00D306AD"/>
    <w:rsid w:val="00D306DF"/>
    <w:rsid w:val="00D30939"/>
    <w:rsid w:val="00D30ADD"/>
    <w:rsid w:val="00D30CA7"/>
    <w:rsid w:val="00D30E10"/>
    <w:rsid w:val="00D30FC1"/>
    <w:rsid w:val="00D3118B"/>
    <w:rsid w:val="00D31398"/>
    <w:rsid w:val="00D31595"/>
    <w:rsid w:val="00D31709"/>
    <w:rsid w:val="00D31727"/>
    <w:rsid w:val="00D31F2A"/>
    <w:rsid w:val="00D31F88"/>
    <w:rsid w:val="00D31FDA"/>
    <w:rsid w:val="00D323A7"/>
    <w:rsid w:val="00D3264F"/>
    <w:rsid w:val="00D32F05"/>
    <w:rsid w:val="00D330A2"/>
    <w:rsid w:val="00D33105"/>
    <w:rsid w:val="00D331B5"/>
    <w:rsid w:val="00D336B3"/>
    <w:rsid w:val="00D337D2"/>
    <w:rsid w:val="00D337FD"/>
    <w:rsid w:val="00D33AC9"/>
    <w:rsid w:val="00D33DA6"/>
    <w:rsid w:val="00D33DDF"/>
    <w:rsid w:val="00D33E13"/>
    <w:rsid w:val="00D34395"/>
    <w:rsid w:val="00D343A7"/>
    <w:rsid w:val="00D345EE"/>
    <w:rsid w:val="00D3469A"/>
    <w:rsid w:val="00D34829"/>
    <w:rsid w:val="00D34853"/>
    <w:rsid w:val="00D34A5E"/>
    <w:rsid w:val="00D34B18"/>
    <w:rsid w:val="00D34C51"/>
    <w:rsid w:val="00D34EAF"/>
    <w:rsid w:val="00D34F77"/>
    <w:rsid w:val="00D35273"/>
    <w:rsid w:val="00D357B8"/>
    <w:rsid w:val="00D3580F"/>
    <w:rsid w:val="00D35E7E"/>
    <w:rsid w:val="00D35FF1"/>
    <w:rsid w:val="00D3673B"/>
    <w:rsid w:val="00D367EC"/>
    <w:rsid w:val="00D369F3"/>
    <w:rsid w:val="00D36ADE"/>
    <w:rsid w:val="00D36C0E"/>
    <w:rsid w:val="00D36C81"/>
    <w:rsid w:val="00D36E5C"/>
    <w:rsid w:val="00D36E89"/>
    <w:rsid w:val="00D36F18"/>
    <w:rsid w:val="00D3707D"/>
    <w:rsid w:val="00D3722C"/>
    <w:rsid w:val="00D37479"/>
    <w:rsid w:val="00D37555"/>
    <w:rsid w:val="00D37669"/>
    <w:rsid w:val="00D37AF2"/>
    <w:rsid w:val="00D37C48"/>
    <w:rsid w:val="00D37CA0"/>
    <w:rsid w:val="00D37D5C"/>
    <w:rsid w:val="00D37F44"/>
    <w:rsid w:val="00D405CE"/>
    <w:rsid w:val="00D40633"/>
    <w:rsid w:val="00D40726"/>
    <w:rsid w:val="00D40737"/>
    <w:rsid w:val="00D407DA"/>
    <w:rsid w:val="00D40B10"/>
    <w:rsid w:val="00D40F58"/>
    <w:rsid w:val="00D411F5"/>
    <w:rsid w:val="00D4139D"/>
    <w:rsid w:val="00D413D5"/>
    <w:rsid w:val="00D41482"/>
    <w:rsid w:val="00D4157E"/>
    <w:rsid w:val="00D41B9D"/>
    <w:rsid w:val="00D41DCB"/>
    <w:rsid w:val="00D41E3F"/>
    <w:rsid w:val="00D41FD6"/>
    <w:rsid w:val="00D42908"/>
    <w:rsid w:val="00D42B38"/>
    <w:rsid w:val="00D42C77"/>
    <w:rsid w:val="00D42D1C"/>
    <w:rsid w:val="00D434AE"/>
    <w:rsid w:val="00D43728"/>
    <w:rsid w:val="00D4399E"/>
    <w:rsid w:val="00D43B5E"/>
    <w:rsid w:val="00D43E8B"/>
    <w:rsid w:val="00D4448C"/>
    <w:rsid w:val="00D44743"/>
    <w:rsid w:val="00D4493A"/>
    <w:rsid w:val="00D44DE8"/>
    <w:rsid w:val="00D44E6F"/>
    <w:rsid w:val="00D451A3"/>
    <w:rsid w:val="00D453DF"/>
    <w:rsid w:val="00D45424"/>
    <w:rsid w:val="00D456D6"/>
    <w:rsid w:val="00D45830"/>
    <w:rsid w:val="00D45B8F"/>
    <w:rsid w:val="00D45C34"/>
    <w:rsid w:val="00D46130"/>
    <w:rsid w:val="00D46180"/>
    <w:rsid w:val="00D4627C"/>
    <w:rsid w:val="00D46388"/>
    <w:rsid w:val="00D46B24"/>
    <w:rsid w:val="00D46B87"/>
    <w:rsid w:val="00D4709D"/>
    <w:rsid w:val="00D47403"/>
    <w:rsid w:val="00D474B9"/>
    <w:rsid w:val="00D47624"/>
    <w:rsid w:val="00D476A8"/>
    <w:rsid w:val="00D47797"/>
    <w:rsid w:val="00D47926"/>
    <w:rsid w:val="00D47975"/>
    <w:rsid w:val="00D47AA3"/>
    <w:rsid w:val="00D47C84"/>
    <w:rsid w:val="00D47E95"/>
    <w:rsid w:val="00D47FCD"/>
    <w:rsid w:val="00D500AF"/>
    <w:rsid w:val="00D5012C"/>
    <w:rsid w:val="00D5014B"/>
    <w:rsid w:val="00D50291"/>
    <w:rsid w:val="00D50432"/>
    <w:rsid w:val="00D506A1"/>
    <w:rsid w:val="00D50870"/>
    <w:rsid w:val="00D50AD5"/>
    <w:rsid w:val="00D50EEF"/>
    <w:rsid w:val="00D510ED"/>
    <w:rsid w:val="00D512B8"/>
    <w:rsid w:val="00D51341"/>
    <w:rsid w:val="00D516B6"/>
    <w:rsid w:val="00D517F0"/>
    <w:rsid w:val="00D518AD"/>
    <w:rsid w:val="00D51C22"/>
    <w:rsid w:val="00D51C46"/>
    <w:rsid w:val="00D51E9D"/>
    <w:rsid w:val="00D5216E"/>
    <w:rsid w:val="00D524B2"/>
    <w:rsid w:val="00D5251B"/>
    <w:rsid w:val="00D526B6"/>
    <w:rsid w:val="00D526DC"/>
    <w:rsid w:val="00D528F6"/>
    <w:rsid w:val="00D52965"/>
    <w:rsid w:val="00D529D5"/>
    <w:rsid w:val="00D52A21"/>
    <w:rsid w:val="00D52DE2"/>
    <w:rsid w:val="00D52F0F"/>
    <w:rsid w:val="00D53365"/>
    <w:rsid w:val="00D535D4"/>
    <w:rsid w:val="00D53754"/>
    <w:rsid w:val="00D53AA4"/>
    <w:rsid w:val="00D53C1A"/>
    <w:rsid w:val="00D54088"/>
    <w:rsid w:val="00D54622"/>
    <w:rsid w:val="00D54672"/>
    <w:rsid w:val="00D54BC3"/>
    <w:rsid w:val="00D54C52"/>
    <w:rsid w:val="00D54CA3"/>
    <w:rsid w:val="00D551A4"/>
    <w:rsid w:val="00D552AF"/>
    <w:rsid w:val="00D5542F"/>
    <w:rsid w:val="00D555C6"/>
    <w:rsid w:val="00D559BB"/>
    <w:rsid w:val="00D55AAD"/>
    <w:rsid w:val="00D55D70"/>
    <w:rsid w:val="00D55E84"/>
    <w:rsid w:val="00D55E8E"/>
    <w:rsid w:val="00D56056"/>
    <w:rsid w:val="00D560E8"/>
    <w:rsid w:val="00D560E9"/>
    <w:rsid w:val="00D56D1C"/>
    <w:rsid w:val="00D56D87"/>
    <w:rsid w:val="00D56FDD"/>
    <w:rsid w:val="00D57432"/>
    <w:rsid w:val="00D57483"/>
    <w:rsid w:val="00D57556"/>
    <w:rsid w:val="00D576BE"/>
    <w:rsid w:val="00D57818"/>
    <w:rsid w:val="00D57C5B"/>
    <w:rsid w:val="00D57E1E"/>
    <w:rsid w:val="00D57F0D"/>
    <w:rsid w:val="00D57F4B"/>
    <w:rsid w:val="00D6004D"/>
    <w:rsid w:val="00D60128"/>
    <w:rsid w:val="00D603F3"/>
    <w:rsid w:val="00D60469"/>
    <w:rsid w:val="00D6081D"/>
    <w:rsid w:val="00D608A1"/>
    <w:rsid w:val="00D60A90"/>
    <w:rsid w:val="00D60E3F"/>
    <w:rsid w:val="00D60EE0"/>
    <w:rsid w:val="00D611AF"/>
    <w:rsid w:val="00D61466"/>
    <w:rsid w:val="00D61554"/>
    <w:rsid w:val="00D616E8"/>
    <w:rsid w:val="00D618D2"/>
    <w:rsid w:val="00D61B87"/>
    <w:rsid w:val="00D61EDA"/>
    <w:rsid w:val="00D62040"/>
    <w:rsid w:val="00D620B3"/>
    <w:rsid w:val="00D620F5"/>
    <w:rsid w:val="00D6219F"/>
    <w:rsid w:val="00D6226F"/>
    <w:rsid w:val="00D622C7"/>
    <w:rsid w:val="00D6234B"/>
    <w:rsid w:val="00D62B89"/>
    <w:rsid w:val="00D62E1E"/>
    <w:rsid w:val="00D62E65"/>
    <w:rsid w:val="00D63057"/>
    <w:rsid w:val="00D63380"/>
    <w:rsid w:val="00D6353B"/>
    <w:rsid w:val="00D6353F"/>
    <w:rsid w:val="00D638DE"/>
    <w:rsid w:val="00D639CF"/>
    <w:rsid w:val="00D63A8D"/>
    <w:rsid w:val="00D63B5C"/>
    <w:rsid w:val="00D63CA0"/>
    <w:rsid w:val="00D63CB5"/>
    <w:rsid w:val="00D63DF2"/>
    <w:rsid w:val="00D63F45"/>
    <w:rsid w:val="00D64010"/>
    <w:rsid w:val="00D642AC"/>
    <w:rsid w:val="00D64813"/>
    <w:rsid w:val="00D64885"/>
    <w:rsid w:val="00D648A4"/>
    <w:rsid w:val="00D64A15"/>
    <w:rsid w:val="00D64D62"/>
    <w:rsid w:val="00D64E49"/>
    <w:rsid w:val="00D651CA"/>
    <w:rsid w:val="00D65236"/>
    <w:rsid w:val="00D652E6"/>
    <w:rsid w:val="00D65735"/>
    <w:rsid w:val="00D65756"/>
    <w:rsid w:val="00D65796"/>
    <w:rsid w:val="00D657D7"/>
    <w:rsid w:val="00D657F5"/>
    <w:rsid w:val="00D658AF"/>
    <w:rsid w:val="00D65AB1"/>
    <w:rsid w:val="00D65B67"/>
    <w:rsid w:val="00D65E88"/>
    <w:rsid w:val="00D6606C"/>
    <w:rsid w:val="00D66127"/>
    <w:rsid w:val="00D663D5"/>
    <w:rsid w:val="00D666A9"/>
    <w:rsid w:val="00D666C1"/>
    <w:rsid w:val="00D6698D"/>
    <w:rsid w:val="00D66A2C"/>
    <w:rsid w:val="00D66B88"/>
    <w:rsid w:val="00D66DC4"/>
    <w:rsid w:val="00D66F89"/>
    <w:rsid w:val="00D670F2"/>
    <w:rsid w:val="00D6739D"/>
    <w:rsid w:val="00D67700"/>
    <w:rsid w:val="00D67A74"/>
    <w:rsid w:val="00D67B2F"/>
    <w:rsid w:val="00D67B3F"/>
    <w:rsid w:val="00D7022F"/>
    <w:rsid w:val="00D7051E"/>
    <w:rsid w:val="00D70592"/>
    <w:rsid w:val="00D70733"/>
    <w:rsid w:val="00D70A9D"/>
    <w:rsid w:val="00D70AA8"/>
    <w:rsid w:val="00D71056"/>
    <w:rsid w:val="00D71076"/>
    <w:rsid w:val="00D71179"/>
    <w:rsid w:val="00D712D0"/>
    <w:rsid w:val="00D71327"/>
    <w:rsid w:val="00D71479"/>
    <w:rsid w:val="00D71A4C"/>
    <w:rsid w:val="00D71F2E"/>
    <w:rsid w:val="00D71FFA"/>
    <w:rsid w:val="00D722A4"/>
    <w:rsid w:val="00D727AF"/>
    <w:rsid w:val="00D7289C"/>
    <w:rsid w:val="00D729B7"/>
    <w:rsid w:val="00D73304"/>
    <w:rsid w:val="00D736CC"/>
    <w:rsid w:val="00D737D1"/>
    <w:rsid w:val="00D737DE"/>
    <w:rsid w:val="00D73A7E"/>
    <w:rsid w:val="00D73AAC"/>
    <w:rsid w:val="00D73C7C"/>
    <w:rsid w:val="00D74173"/>
    <w:rsid w:val="00D744A8"/>
    <w:rsid w:val="00D74616"/>
    <w:rsid w:val="00D7466F"/>
    <w:rsid w:val="00D74AD2"/>
    <w:rsid w:val="00D750B4"/>
    <w:rsid w:val="00D750F4"/>
    <w:rsid w:val="00D751CA"/>
    <w:rsid w:val="00D75299"/>
    <w:rsid w:val="00D75BB7"/>
    <w:rsid w:val="00D75E1B"/>
    <w:rsid w:val="00D75FA3"/>
    <w:rsid w:val="00D76089"/>
    <w:rsid w:val="00D76340"/>
    <w:rsid w:val="00D76661"/>
    <w:rsid w:val="00D7755E"/>
    <w:rsid w:val="00D7774C"/>
    <w:rsid w:val="00D777D0"/>
    <w:rsid w:val="00D77A08"/>
    <w:rsid w:val="00D77AA0"/>
    <w:rsid w:val="00D77CC6"/>
    <w:rsid w:val="00D77E9A"/>
    <w:rsid w:val="00D803C9"/>
    <w:rsid w:val="00D80427"/>
    <w:rsid w:val="00D8072D"/>
    <w:rsid w:val="00D80AC9"/>
    <w:rsid w:val="00D80B06"/>
    <w:rsid w:val="00D80B89"/>
    <w:rsid w:val="00D80D4B"/>
    <w:rsid w:val="00D80F46"/>
    <w:rsid w:val="00D81115"/>
    <w:rsid w:val="00D81402"/>
    <w:rsid w:val="00D8173F"/>
    <w:rsid w:val="00D81991"/>
    <w:rsid w:val="00D819C9"/>
    <w:rsid w:val="00D81C03"/>
    <w:rsid w:val="00D81C8B"/>
    <w:rsid w:val="00D81DBF"/>
    <w:rsid w:val="00D81E39"/>
    <w:rsid w:val="00D81F0A"/>
    <w:rsid w:val="00D821FD"/>
    <w:rsid w:val="00D822A4"/>
    <w:rsid w:val="00D828EE"/>
    <w:rsid w:val="00D82D5B"/>
    <w:rsid w:val="00D82DB8"/>
    <w:rsid w:val="00D82DD5"/>
    <w:rsid w:val="00D82E18"/>
    <w:rsid w:val="00D82FB7"/>
    <w:rsid w:val="00D83040"/>
    <w:rsid w:val="00D830E9"/>
    <w:rsid w:val="00D834C0"/>
    <w:rsid w:val="00D8351F"/>
    <w:rsid w:val="00D83869"/>
    <w:rsid w:val="00D83DD6"/>
    <w:rsid w:val="00D83DF0"/>
    <w:rsid w:val="00D83E4D"/>
    <w:rsid w:val="00D83EC1"/>
    <w:rsid w:val="00D83EF4"/>
    <w:rsid w:val="00D83F1E"/>
    <w:rsid w:val="00D84777"/>
    <w:rsid w:val="00D84A65"/>
    <w:rsid w:val="00D84BB4"/>
    <w:rsid w:val="00D84C1D"/>
    <w:rsid w:val="00D85503"/>
    <w:rsid w:val="00D85B2D"/>
    <w:rsid w:val="00D85DE7"/>
    <w:rsid w:val="00D85E35"/>
    <w:rsid w:val="00D86270"/>
    <w:rsid w:val="00D86337"/>
    <w:rsid w:val="00D86453"/>
    <w:rsid w:val="00D8681A"/>
    <w:rsid w:val="00D86B31"/>
    <w:rsid w:val="00D86C5B"/>
    <w:rsid w:val="00D87005"/>
    <w:rsid w:val="00D87119"/>
    <w:rsid w:val="00D87215"/>
    <w:rsid w:val="00D8741B"/>
    <w:rsid w:val="00D87443"/>
    <w:rsid w:val="00D875EE"/>
    <w:rsid w:val="00D878D9"/>
    <w:rsid w:val="00D879BC"/>
    <w:rsid w:val="00D87E5C"/>
    <w:rsid w:val="00D90005"/>
    <w:rsid w:val="00D902E4"/>
    <w:rsid w:val="00D90509"/>
    <w:rsid w:val="00D906C1"/>
    <w:rsid w:val="00D907AD"/>
    <w:rsid w:val="00D9088A"/>
    <w:rsid w:val="00D908E1"/>
    <w:rsid w:val="00D90C06"/>
    <w:rsid w:val="00D90DDF"/>
    <w:rsid w:val="00D90E1A"/>
    <w:rsid w:val="00D912CA"/>
    <w:rsid w:val="00D91717"/>
    <w:rsid w:val="00D918C3"/>
    <w:rsid w:val="00D91B17"/>
    <w:rsid w:val="00D91F6C"/>
    <w:rsid w:val="00D92136"/>
    <w:rsid w:val="00D921AB"/>
    <w:rsid w:val="00D92333"/>
    <w:rsid w:val="00D9265C"/>
    <w:rsid w:val="00D92684"/>
    <w:rsid w:val="00D9272A"/>
    <w:rsid w:val="00D927CE"/>
    <w:rsid w:val="00D92BA5"/>
    <w:rsid w:val="00D92BEC"/>
    <w:rsid w:val="00D92CF5"/>
    <w:rsid w:val="00D92E4C"/>
    <w:rsid w:val="00D92F2C"/>
    <w:rsid w:val="00D92FC1"/>
    <w:rsid w:val="00D935DB"/>
    <w:rsid w:val="00D9379F"/>
    <w:rsid w:val="00D93899"/>
    <w:rsid w:val="00D93D31"/>
    <w:rsid w:val="00D94542"/>
    <w:rsid w:val="00D94915"/>
    <w:rsid w:val="00D94B5B"/>
    <w:rsid w:val="00D950E2"/>
    <w:rsid w:val="00D956D8"/>
    <w:rsid w:val="00D95774"/>
    <w:rsid w:val="00D95B48"/>
    <w:rsid w:val="00D95D24"/>
    <w:rsid w:val="00D95F7C"/>
    <w:rsid w:val="00D96E1E"/>
    <w:rsid w:val="00D972B5"/>
    <w:rsid w:val="00D972C4"/>
    <w:rsid w:val="00D97A81"/>
    <w:rsid w:val="00D97A9F"/>
    <w:rsid w:val="00D97CA8"/>
    <w:rsid w:val="00D97CE5"/>
    <w:rsid w:val="00DA0117"/>
    <w:rsid w:val="00DA015E"/>
    <w:rsid w:val="00DA0189"/>
    <w:rsid w:val="00DA05E7"/>
    <w:rsid w:val="00DA079C"/>
    <w:rsid w:val="00DA0AFD"/>
    <w:rsid w:val="00DA0CBD"/>
    <w:rsid w:val="00DA120A"/>
    <w:rsid w:val="00DA126B"/>
    <w:rsid w:val="00DA14AC"/>
    <w:rsid w:val="00DA16A9"/>
    <w:rsid w:val="00DA18A0"/>
    <w:rsid w:val="00DA1AEF"/>
    <w:rsid w:val="00DA1CA9"/>
    <w:rsid w:val="00DA1D99"/>
    <w:rsid w:val="00DA2402"/>
    <w:rsid w:val="00DA285C"/>
    <w:rsid w:val="00DA296C"/>
    <w:rsid w:val="00DA2BF2"/>
    <w:rsid w:val="00DA2D30"/>
    <w:rsid w:val="00DA2D58"/>
    <w:rsid w:val="00DA3460"/>
    <w:rsid w:val="00DA3586"/>
    <w:rsid w:val="00DA3591"/>
    <w:rsid w:val="00DA360E"/>
    <w:rsid w:val="00DA3E7C"/>
    <w:rsid w:val="00DA3EB2"/>
    <w:rsid w:val="00DA3F0E"/>
    <w:rsid w:val="00DA3F24"/>
    <w:rsid w:val="00DA3FB3"/>
    <w:rsid w:val="00DA3FD1"/>
    <w:rsid w:val="00DA41B1"/>
    <w:rsid w:val="00DA42DD"/>
    <w:rsid w:val="00DA4707"/>
    <w:rsid w:val="00DA4A3D"/>
    <w:rsid w:val="00DA4A89"/>
    <w:rsid w:val="00DA4E5C"/>
    <w:rsid w:val="00DA5244"/>
    <w:rsid w:val="00DA56E6"/>
    <w:rsid w:val="00DA5B4C"/>
    <w:rsid w:val="00DA5BA7"/>
    <w:rsid w:val="00DA5CDD"/>
    <w:rsid w:val="00DA5F07"/>
    <w:rsid w:val="00DA6024"/>
    <w:rsid w:val="00DA6058"/>
    <w:rsid w:val="00DA61BA"/>
    <w:rsid w:val="00DA6682"/>
    <w:rsid w:val="00DA679A"/>
    <w:rsid w:val="00DA699A"/>
    <w:rsid w:val="00DA699C"/>
    <w:rsid w:val="00DA6A35"/>
    <w:rsid w:val="00DA6B9C"/>
    <w:rsid w:val="00DA6C15"/>
    <w:rsid w:val="00DA6F87"/>
    <w:rsid w:val="00DA7090"/>
    <w:rsid w:val="00DA7526"/>
    <w:rsid w:val="00DA7705"/>
    <w:rsid w:val="00DA786E"/>
    <w:rsid w:val="00DA7A23"/>
    <w:rsid w:val="00DA7A55"/>
    <w:rsid w:val="00DA7E7B"/>
    <w:rsid w:val="00DA7ECB"/>
    <w:rsid w:val="00DB0055"/>
    <w:rsid w:val="00DB065B"/>
    <w:rsid w:val="00DB06C2"/>
    <w:rsid w:val="00DB08A1"/>
    <w:rsid w:val="00DB0971"/>
    <w:rsid w:val="00DB0CDA"/>
    <w:rsid w:val="00DB0DB3"/>
    <w:rsid w:val="00DB0FCB"/>
    <w:rsid w:val="00DB141E"/>
    <w:rsid w:val="00DB15F0"/>
    <w:rsid w:val="00DB1952"/>
    <w:rsid w:val="00DB1C0F"/>
    <w:rsid w:val="00DB1E91"/>
    <w:rsid w:val="00DB1F2F"/>
    <w:rsid w:val="00DB2601"/>
    <w:rsid w:val="00DB285D"/>
    <w:rsid w:val="00DB2AA1"/>
    <w:rsid w:val="00DB2EC6"/>
    <w:rsid w:val="00DB2F34"/>
    <w:rsid w:val="00DB32BC"/>
    <w:rsid w:val="00DB3941"/>
    <w:rsid w:val="00DB3A18"/>
    <w:rsid w:val="00DB3A4F"/>
    <w:rsid w:val="00DB3B61"/>
    <w:rsid w:val="00DB3F8F"/>
    <w:rsid w:val="00DB40E8"/>
    <w:rsid w:val="00DB44EE"/>
    <w:rsid w:val="00DB452A"/>
    <w:rsid w:val="00DB47DA"/>
    <w:rsid w:val="00DB4805"/>
    <w:rsid w:val="00DB4C08"/>
    <w:rsid w:val="00DB5413"/>
    <w:rsid w:val="00DB5B20"/>
    <w:rsid w:val="00DB5FB7"/>
    <w:rsid w:val="00DB60F5"/>
    <w:rsid w:val="00DB625E"/>
    <w:rsid w:val="00DB62B8"/>
    <w:rsid w:val="00DB6487"/>
    <w:rsid w:val="00DB6877"/>
    <w:rsid w:val="00DB6942"/>
    <w:rsid w:val="00DB698B"/>
    <w:rsid w:val="00DB6A7E"/>
    <w:rsid w:val="00DB6E84"/>
    <w:rsid w:val="00DB6EFF"/>
    <w:rsid w:val="00DB706B"/>
    <w:rsid w:val="00DB70AA"/>
    <w:rsid w:val="00DB73F1"/>
    <w:rsid w:val="00DB74D6"/>
    <w:rsid w:val="00DB75B7"/>
    <w:rsid w:val="00DB768D"/>
    <w:rsid w:val="00DB7744"/>
    <w:rsid w:val="00DB7910"/>
    <w:rsid w:val="00DB7A81"/>
    <w:rsid w:val="00DB7E3E"/>
    <w:rsid w:val="00DB7F80"/>
    <w:rsid w:val="00DB7FA0"/>
    <w:rsid w:val="00DC03BB"/>
    <w:rsid w:val="00DC06AD"/>
    <w:rsid w:val="00DC08CB"/>
    <w:rsid w:val="00DC0962"/>
    <w:rsid w:val="00DC0A75"/>
    <w:rsid w:val="00DC0A91"/>
    <w:rsid w:val="00DC0AB9"/>
    <w:rsid w:val="00DC0BF2"/>
    <w:rsid w:val="00DC0E5F"/>
    <w:rsid w:val="00DC0E97"/>
    <w:rsid w:val="00DC1743"/>
    <w:rsid w:val="00DC18A8"/>
    <w:rsid w:val="00DC1E72"/>
    <w:rsid w:val="00DC1F60"/>
    <w:rsid w:val="00DC20A3"/>
    <w:rsid w:val="00DC2158"/>
    <w:rsid w:val="00DC23FE"/>
    <w:rsid w:val="00DC2573"/>
    <w:rsid w:val="00DC27A8"/>
    <w:rsid w:val="00DC27ED"/>
    <w:rsid w:val="00DC2BAB"/>
    <w:rsid w:val="00DC2DA9"/>
    <w:rsid w:val="00DC3231"/>
    <w:rsid w:val="00DC3501"/>
    <w:rsid w:val="00DC36AC"/>
    <w:rsid w:val="00DC38EF"/>
    <w:rsid w:val="00DC3AC6"/>
    <w:rsid w:val="00DC3FB0"/>
    <w:rsid w:val="00DC4303"/>
    <w:rsid w:val="00DC457E"/>
    <w:rsid w:val="00DC4D54"/>
    <w:rsid w:val="00DC4D94"/>
    <w:rsid w:val="00DC51FF"/>
    <w:rsid w:val="00DC558D"/>
    <w:rsid w:val="00DC5614"/>
    <w:rsid w:val="00DC5C64"/>
    <w:rsid w:val="00DC5E24"/>
    <w:rsid w:val="00DC6201"/>
    <w:rsid w:val="00DC62E1"/>
    <w:rsid w:val="00DC64C6"/>
    <w:rsid w:val="00DC659F"/>
    <w:rsid w:val="00DC66FA"/>
    <w:rsid w:val="00DC689F"/>
    <w:rsid w:val="00DC68A8"/>
    <w:rsid w:val="00DC6975"/>
    <w:rsid w:val="00DC6B9A"/>
    <w:rsid w:val="00DC6C00"/>
    <w:rsid w:val="00DC71A5"/>
    <w:rsid w:val="00DC71E0"/>
    <w:rsid w:val="00DC7281"/>
    <w:rsid w:val="00DC7571"/>
    <w:rsid w:val="00DC7647"/>
    <w:rsid w:val="00DC79FD"/>
    <w:rsid w:val="00DC7CC1"/>
    <w:rsid w:val="00DC7D0B"/>
    <w:rsid w:val="00DC7D91"/>
    <w:rsid w:val="00DC7F21"/>
    <w:rsid w:val="00DC7F9A"/>
    <w:rsid w:val="00DD02FD"/>
    <w:rsid w:val="00DD04FC"/>
    <w:rsid w:val="00DD05B2"/>
    <w:rsid w:val="00DD08F7"/>
    <w:rsid w:val="00DD0A38"/>
    <w:rsid w:val="00DD1630"/>
    <w:rsid w:val="00DD1747"/>
    <w:rsid w:val="00DD17E5"/>
    <w:rsid w:val="00DD1A5F"/>
    <w:rsid w:val="00DD1CDD"/>
    <w:rsid w:val="00DD1D14"/>
    <w:rsid w:val="00DD1D81"/>
    <w:rsid w:val="00DD1D83"/>
    <w:rsid w:val="00DD1E3F"/>
    <w:rsid w:val="00DD2380"/>
    <w:rsid w:val="00DD23EE"/>
    <w:rsid w:val="00DD24B1"/>
    <w:rsid w:val="00DD2A59"/>
    <w:rsid w:val="00DD2E2B"/>
    <w:rsid w:val="00DD2E59"/>
    <w:rsid w:val="00DD2EF6"/>
    <w:rsid w:val="00DD2F0A"/>
    <w:rsid w:val="00DD2FDB"/>
    <w:rsid w:val="00DD329F"/>
    <w:rsid w:val="00DD3607"/>
    <w:rsid w:val="00DD39B4"/>
    <w:rsid w:val="00DD3C2E"/>
    <w:rsid w:val="00DD4034"/>
    <w:rsid w:val="00DD4052"/>
    <w:rsid w:val="00DD46F2"/>
    <w:rsid w:val="00DD4934"/>
    <w:rsid w:val="00DD4A62"/>
    <w:rsid w:val="00DD4B22"/>
    <w:rsid w:val="00DD4B2A"/>
    <w:rsid w:val="00DD4E84"/>
    <w:rsid w:val="00DD5042"/>
    <w:rsid w:val="00DD5235"/>
    <w:rsid w:val="00DD52A9"/>
    <w:rsid w:val="00DD52E1"/>
    <w:rsid w:val="00DD5415"/>
    <w:rsid w:val="00DD54DB"/>
    <w:rsid w:val="00DD5684"/>
    <w:rsid w:val="00DD571F"/>
    <w:rsid w:val="00DD58DC"/>
    <w:rsid w:val="00DD5AA6"/>
    <w:rsid w:val="00DD5EE4"/>
    <w:rsid w:val="00DD6065"/>
    <w:rsid w:val="00DD6429"/>
    <w:rsid w:val="00DD68E7"/>
    <w:rsid w:val="00DD692F"/>
    <w:rsid w:val="00DD6F71"/>
    <w:rsid w:val="00DD740A"/>
    <w:rsid w:val="00DD762D"/>
    <w:rsid w:val="00DD7846"/>
    <w:rsid w:val="00DD784F"/>
    <w:rsid w:val="00DD78A2"/>
    <w:rsid w:val="00DD7D91"/>
    <w:rsid w:val="00DD7DB4"/>
    <w:rsid w:val="00DE01A1"/>
    <w:rsid w:val="00DE01E0"/>
    <w:rsid w:val="00DE03EE"/>
    <w:rsid w:val="00DE086C"/>
    <w:rsid w:val="00DE098D"/>
    <w:rsid w:val="00DE09FB"/>
    <w:rsid w:val="00DE0A2C"/>
    <w:rsid w:val="00DE0BC2"/>
    <w:rsid w:val="00DE0EC6"/>
    <w:rsid w:val="00DE0FB5"/>
    <w:rsid w:val="00DE15AA"/>
    <w:rsid w:val="00DE17AB"/>
    <w:rsid w:val="00DE1E7B"/>
    <w:rsid w:val="00DE1F36"/>
    <w:rsid w:val="00DE21D8"/>
    <w:rsid w:val="00DE222A"/>
    <w:rsid w:val="00DE2BF8"/>
    <w:rsid w:val="00DE3100"/>
    <w:rsid w:val="00DE3236"/>
    <w:rsid w:val="00DE3451"/>
    <w:rsid w:val="00DE350B"/>
    <w:rsid w:val="00DE37FD"/>
    <w:rsid w:val="00DE3D79"/>
    <w:rsid w:val="00DE3DA2"/>
    <w:rsid w:val="00DE3DAF"/>
    <w:rsid w:val="00DE3DCD"/>
    <w:rsid w:val="00DE3E20"/>
    <w:rsid w:val="00DE42A0"/>
    <w:rsid w:val="00DE44DC"/>
    <w:rsid w:val="00DE4849"/>
    <w:rsid w:val="00DE4A7C"/>
    <w:rsid w:val="00DE4DB5"/>
    <w:rsid w:val="00DE516C"/>
    <w:rsid w:val="00DE5173"/>
    <w:rsid w:val="00DE542B"/>
    <w:rsid w:val="00DE57A5"/>
    <w:rsid w:val="00DE5A7A"/>
    <w:rsid w:val="00DE5B55"/>
    <w:rsid w:val="00DE5CA6"/>
    <w:rsid w:val="00DE5CD2"/>
    <w:rsid w:val="00DE5D84"/>
    <w:rsid w:val="00DE5EC8"/>
    <w:rsid w:val="00DE62BD"/>
    <w:rsid w:val="00DE665D"/>
    <w:rsid w:val="00DE667A"/>
    <w:rsid w:val="00DE6903"/>
    <w:rsid w:val="00DE6A14"/>
    <w:rsid w:val="00DE6A27"/>
    <w:rsid w:val="00DE6B11"/>
    <w:rsid w:val="00DE6CBE"/>
    <w:rsid w:val="00DE6E09"/>
    <w:rsid w:val="00DE6E5D"/>
    <w:rsid w:val="00DE6E8E"/>
    <w:rsid w:val="00DE7011"/>
    <w:rsid w:val="00DE7483"/>
    <w:rsid w:val="00DE7B4D"/>
    <w:rsid w:val="00DE7F56"/>
    <w:rsid w:val="00DE7F62"/>
    <w:rsid w:val="00DF00AC"/>
    <w:rsid w:val="00DF0306"/>
    <w:rsid w:val="00DF082B"/>
    <w:rsid w:val="00DF09D8"/>
    <w:rsid w:val="00DF0B98"/>
    <w:rsid w:val="00DF0BF6"/>
    <w:rsid w:val="00DF0C45"/>
    <w:rsid w:val="00DF0D3E"/>
    <w:rsid w:val="00DF0F6E"/>
    <w:rsid w:val="00DF1431"/>
    <w:rsid w:val="00DF1449"/>
    <w:rsid w:val="00DF1AC2"/>
    <w:rsid w:val="00DF1FC2"/>
    <w:rsid w:val="00DF2236"/>
    <w:rsid w:val="00DF23BA"/>
    <w:rsid w:val="00DF2A79"/>
    <w:rsid w:val="00DF2D60"/>
    <w:rsid w:val="00DF2D6A"/>
    <w:rsid w:val="00DF2EC8"/>
    <w:rsid w:val="00DF2FBD"/>
    <w:rsid w:val="00DF387C"/>
    <w:rsid w:val="00DF3959"/>
    <w:rsid w:val="00DF3EB0"/>
    <w:rsid w:val="00DF3EBB"/>
    <w:rsid w:val="00DF453D"/>
    <w:rsid w:val="00DF4816"/>
    <w:rsid w:val="00DF4BB1"/>
    <w:rsid w:val="00DF4C59"/>
    <w:rsid w:val="00DF4D4E"/>
    <w:rsid w:val="00DF4F2E"/>
    <w:rsid w:val="00DF507A"/>
    <w:rsid w:val="00DF531A"/>
    <w:rsid w:val="00DF5343"/>
    <w:rsid w:val="00DF5534"/>
    <w:rsid w:val="00DF599A"/>
    <w:rsid w:val="00DF5B74"/>
    <w:rsid w:val="00DF5C82"/>
    <w:rsid w:val="00DF5E1F"/>
    <w:rsid w:val="00DF5E90"/>
    <w:rsid w:val="00DF6089"/>
    <w:rsid w:val="00DF6251"/>
    <w:rsid w:val="00DF6307"/>
    <w:rsid w:val="00DF6475"/>
    <w:rsid w:val="00DF6569"/>
    <w:rsid w:val="00DF6AAD"/>
    <w:rsid w:val="00DF6E22"/>
    <w:rsid w:val="00DF71F0"/>
    <w:rsid w:val="00DF7659"/>
    <w:rsid w:val="00DF7C32"/>
    <w:rsid w:val="00DF7C56"/>
    <w:rsid w:val="00E003C6"/>
    <w:rsid w:val="00E0058B"/>
    <w:rsid w:val="00E00DA3"/>
    <w:rsid w:val="00E01066"/>
    <w:rsid w:val="00E014B6"/>
    <w:rsid w:val="00E01844"/>
    <w:rsid w:val="00E01892"/>
    <w:rsid w:val="00E01BE3"/>
    <w:rsid w:val="00E01C7B"/>
    <w:rsid w:val="00E01D1D"/>
    <w:rsid w:val="00E0239D"/>
    <w:rsid w:val="00E0244A"/>
    <w:rsid w:val="00E0257B"/>
    <w:rsid w:val="00E02656"/>
    <w:rsid w:val="00E02713"/>
    <w:rsid w:val="00E02948"/>
    <w:rsid w:val="00E02AF4"/>
    <w:rsid w:val="00E02E25"/>
    <w:rsid w:val="00E0302A"/>
    <w:rsid w:val="00E0310B"/>
    <w:rsid w:val="00E039B0"/>
    <w:rsid w:val="00E039D5"/>
    <w:rsid w:val="00E03B21"/>
    <w:rsid w:val="00E0420F"/>
    <w:rsid w:val="00E04488"/>
    <w:rsid w:val="00E04604"/>
    <w:rsid w:val="00E047B7"/>
    <w:rsid w:val="00E049EF"/>
    <w:rsid w:val="00E04A70"/>
    <w:rsid w:val="00E050FD"/>
    <w:rsid w:val="00E05362"/>
    <w:rsid w:val="00E0542D"/>
    <w:rsid w:val="00E055C7"/>
    <w:rsid w:val="00E0577C"/>
    <w:rsid w:val="00E05939"/>
    <w:rsid w:val="00E05977"/>
    <w:rsid w:val="00E05A0C"/>
    <w:rsid w:val="00E062C6"/>
    <w:rsid w:val="00E0675D"/>
    <w:rsid w:val="00E06A97"/>
    <w:rsid w:val="00E06BB6"/>
    <w:rsid w:val="00E06C81"/>
    <w:rsid w:val="00E06CA5"/>
    <w:rsid w:val="00E06FA9"/>
    <w:rsid w:val="00E07230"/>
    <w:rsid w:val="00E07311"/>
    <w:rsid w:val="00E077CA"/>
    <w:rsid w:val="00E078A8"/>
    <w:rsid w:val="00E07CFB"/>
    <w:rsid w:val="00E07F53"/>
    <w:rsid w:val="00E101CB"/>
    <w:rsid w:val="00E10236"/>
    <w:rsid w:val="00E1087A"/>
    <w:rsid w:val="00E10AA3"/>
    <w:rsid w:val="00E10C9B"/>
    <w:rsid w:val="00E10CFB"/>
    <w:rsid w:val="00E110E2"/>
    <w:rsid w:val="00E1133A"/>
    <w:rsid w:val="00E11358"/>
    <w:rsid w:val="00E116A4"/>
    <w:rsid w:val="00E116CA"/>
    <w:rsid w:val="00E1178D"/>
    <w:rsid w:val="00E11C1D"/>
    <w:rsid w:val="00E11EFD"/>
    <w:rsid w:val="00E11FE6"/>
    <w:rsid w:val="00E12047"/>
    <w:rsid w:val="00E12145"/>
    <w:rsid w:val="00E121EE"/>
    <w:rsid w:val="00E12264"/>
    <w:rsid w:val="00E1250E"/>
    <w:rsid w:val="00E12708"/>
    <w:rsid w:val="00E129AF"/>
    <w:rsid w:val="00E12A69"/>
    <w:rsid w:val="00E12A90"/>
    <w:rsid w:val="00E12B07"/>
    <w:rsid w:val="00E13159"/>
    <w:rsid w:val="00E1349F"/>
    <w:rsid w:val="00E136A8"/>
    <w:rsid w:val="00E137C4"/>
    <w:rsid w:val="00E140BB"/>
    <w:rsid w:val="00E14172"/>
    <w:rsid w:val="00E14272"/>
    <w:rsid w:val="00E145A8"/>
    <w:rsid w:val="00E14914"/>
    <w:rsid w:val="00E149DA"/>
    <w:rsid w:val="00E149F1"/>
    <w:rsid w:val="00E14AFB"/>
    <w:rsid w:val="00E14B91"/>
    <w:rsid w:val="00E14C1F"/>
    <w:rsid w:val="00E14E90"/>
    <w:rsid w:val="00E15139"/>
    <w:rsid w:val="00E1561C"/>
    <w:rsid w:val="00E1588E"/>
    <w:rsid w:val="00E15ABA"/>
    <w:rsid w:val="00E15F8F"/>
    <w:rsid w:val="00E1631F"/>
    <w:rsid w:val="00E1653B"/>
    <w:rsid w:val="00E16F65"/>
    <w:rsid w:val="00E17033"/>
    <w:rsid w:val="00E17036"/>
    <w:rsid w:val="00E1712A"/>
    <w:rsid w:val="00E17213"/>
    <w:rsid w:val="00E17710"/>
    <w:rsid w:val="00E1785C"/>
    <w:rsid w:val="00E178E4"/>
    <w:rsid w:val="00E17B6D"/>
    <w:rsid w:val="00E17BBD"/>
    <w:rsid w:val="00E17DD8"/>
    <w:rsid w:val="00E17E2F"/>
    <w:rsid w:val="00E2003E"/>
    <w:rsid w:val="00E20301"/>
    <w:rsid w:val="00E20360"/>
    <w:rsid w:val="00E20519"/>
    <w:rsid w:val="00E20660"/>
    <w:rsid w:val="00E20704"/>
    <w:rsid w:val="00E20707"/>
    <w:rsid w:val="00E207D1"/>
    <w:rsid w:val="00E20A75"/>
    <w:rsid w:val="00E20B73"/>
    <w:rsid w:val="00E20C9B"/>
    <w:rsid w:val="00E20C9C"/>
    <w:rsid w:val="00E20D61"/>
    <w:rsid w:val="00E210F7"/>
    <w:rsid w:val="00E21327"/>
    <w:rsid w:val="00E2196A"/>
    <w:rsid w:val="00E21BD5"/>
    <w:rsid w:val="00E21D96"/>
    <w:rsid w:val="00E222BD"/>
    <w:rsid w:val="00E224ED"/>
    <w:rsid w:val="00E22584"/>
    <w:rsid w:val="00E2264E"/>
    <w:rsid w:val="00E226CC"/>
    <w:rsid w:val="00E22882"/>
    <w:rsid w:val="00E232B2"/>
    <w:rsid w:val="00E23566"/>
    <w:rsid w:val="00E23573"/>
    <w:rsid w:val="00E235C3"/>
    <w:rsid w:val="00E23AFD"/>
    <w:rsid w:val="00E23B8E"/>
    <w:rsid w:val="00E23C0A"/>
    <w:rsid w:val="00E23E5E"/>
    <w:rsid w:val="00E24060"/>
    <w:rsid w:val="00E240D2"/>
    <w:rsid w:val="00E242B6"/>
    <w:rsid w:val="00E242ED"/>
    <w:rsid w:val="00E242FF"/>
    <w:rsid w:val="00E246CE"/>
    <w:rsid w:val="00E24788"/>
    <w:rsid w:val="00E24B5F"/>
    <w:rsid w:val="00E24C09"/>
    <w:rsid w:val="00E25071"/>
    <w:rsid w:val="00E250D2"/>
    <w:rsid w:val="00E25127"/>
    <w:rsid w:val="00E25581"/>
    <w:rsid w:val="00E258E6"/>
    <w:rsid w:val="00E25A29"/>
    <w:rsid w:val="00E25BBE"/>
    <w:rsid w:val="00E25C41"/>
    <w:rsid w:val="00E25D6B"/>
    <w:rsid w:val="00E260DA"/>
    <w:rsid w:val="00E26607"/>
    <w:rsid w:val="00E266E3"/>
    <w:rsid w:val="00E26A3C"/>
    <w:rsid w:val="00E26AE3"/>
    <w:rsid w:val="00E26E33"/>
    <w:rsid w:val="00E2765D"/>
    <w:rsid w:val="00E276B2"/>
    <w:rsid w:val="00E27991"/>
    <w:rsid w:val="00E27B09"/>
    <w:rsid w:val="00E27CE7"/>
    <w:rsid w:val="00E27F28"/>
    <w:rsid w:val="00E3045A"/>
    <w:rsid w:val="00E3051B"/>
    <w:rsid w:val="00E30697"/>
    <w:rsid w:val="00E30817"/>
    <w:rsid w:val="00E3083F"/>
    <w:rsid w:val="00E30B50"/>
    <w:rsid w:val="00E30C9E"/>
    <w:rsid w:val="00E30E0B"/>
    <w:rsid w:val="00E30F12"/>
    <w:rsid w:val="00E30FE8"/>
    <w:rsid w:val="00E311A0"/>
    <w:rsid w:val="00E3137B"/>
    <w:rsid w:val="00E316D2"/>
    <w:rsid w:val="00E316D9"/>
    <w:rsid w:val="00E31E2C"/>
    <w:rsid w:val="00E31E5E"/>
    <w:rsid w:val="00E32332"/>
    <w:rsid w:val="00E32385"/>
    <w:rsid w:val="00E32B1B"/>
    <w:rsid w:val="00E32BDA"/>
    <w:rsid w:val="00E32DCB"/>
    <w:rsid w:val="00E3357B"/>
    <w:rsid w:val="00E33595"/>
    <w:rsid w:val="00E33800"/>
    <w:rsid w:val="00E33BAE"/>
    <w:rsid w:val="00E33C9B"/>
    <w:rsid w:val="00E33FE7"/>
    <w:rsid w:val="00E34077"/>
    <w:rsid w:val="00E34111"/>
    <w:rsid w:val="00E3411B"/>
    <w:rsid w:val="00E34336"/>
    <w:rsid w:val="00E3448E"/>
    <w:rsid w:val="00E344E7"/>
    <w:rsid w:val="00E3470F"/>
    <w:rsid w:val="00E348EB"/>
    <w:rsid w:val="00E349A5"/>
    <w:rsid w:val="00E34B07"/>
    <w:rsid w:val="00E35347"/>
    <w:rsid w:val="00E35357"/>
    <w:rsid w:val="00E353A6"/>
    <w:rsid w:val="00E35666"/>
    <w:rsid w:val="00E358ED"/>
    <w:rsid w:val="00E35DAF"/>
    <w:rsid w:val="00E35DDC"/>
    <w:rsid w:val="00E35E02"/>
    <w:rsid w:val="00E360C4"/>
    <w:rsid w:val="00E360D5"/>
    <w:rsid w:val="00E362BC"/>
    <w:rsid w:val="00E36354"/>
    <w:rsid w:val="00E36ADF"/>
    <w:rsid w:val="00E36B51"/>
    <w:rsid w:val="00E36E46"/>
    <w:rsid w:val="00E36FED"/>
    <w:rsid w:val="00E37175"/>
    <w:rsid w:val="00E37CCB"/>
    <w:rsid w:val="00E37E14"/>
    <w:rsid w:val="00E40364"/>
    <w:rsid w:val="00E40641"/>
    <w:rsid w:val="00E40A2F"/>
    <w:rsid w:val="00E40AB2"/>
    <w:rsid w:val="00E40BA1"/>
    <w:rsid w:val="00E40C83"/>
    <w:rsid w:val="00E411D9"/>
    <w:rsid w:val="00E411DD"/>
    <w:rsid w:val="00E4190F"/>
    <w:rsid w:val="00E41988"/>
    <w:rsid w:val="00E41D08"/>
    <w:rsid w:val="00E41E5A"/>
    <w:rsid w:val="00E420B0"/>
    <w:rsid w:val="00E42222"/>
    <w:rsid w:val="00E42386"/>
    <w:rsid w:val="00E42460"/>
    <w:rsid w:val="00E426E6"/>
    <w:rsid w:val="00E42AFF"/>
    <w:rsid w:val="00E42B91"/>
    <w:rsid w:val="00E42F9B"/>
    <w:rsid w:val="00E43322"/>
    <w:rsid w:val="00E43697"/>
    <w:rsid w:val="00E43858"/>
    <w:rsid w:val="00E44035"/>
    <w:rsid w:val="00E44638"/>
    <w:rsid w:val="00E44EF1"/>
    <w:rsid w:val="00E44FD3"/>
    <w:rsid w:val="00E455B5"/>
    <w:rsid w:val="00E4590C"/>
    <w:rsid w:val="00E459F7"/>
    <w:rsid w:val="00E45AFE"/>
    <w:rsid w:val="00E46426"/>
    <w:rsid w:val="00E464DC"/>
    <w:rsid w:val="00E465B1"/>
    <w:rsid w:val="00E468E0"/>
    <w:rsid w:val="00E46B7D"/>
    <w:rsid w:val="00E47141"/>
    <w:rsid w:val="00E4722A"/>
    <w:rsid w:val="00E477CF"/>
    <w:rsid w:val="00E502A4"/>
    <w:rsid w:val="00E504F9"/>
    <w:rsid w:val="00E50936"/>
    <w:rsid w:val="00E51158"/>
    <w:rsid w:val="00E511E8"/>
    <w:rsid w:val="00E51316"/>
    <w:rsid w:val="00E51479"/>
    <w:rsid w:val="00E51621"/>
    <w:rsid w:val="00E5173D"/>
    <w:rsid w:val="00E51753"/>
    <w:rsid w:val="00E51769"/>
    <w:rsid w:val="00E517C1"/>
    <w:rsid w:val="00E51994"/>
    <w:rsid w:val="00E51A9F"/>
    <w:rsid w:val="00E51BAA"/>
    <w:rsid w:val="00E51D87"/>
    <w:rsid w:val="00E51DD1"/>
    <w:rsid w:val="00E51E2B"/>
    <w:rsid w:val="00E51E7B"/>
    <w:rsid w:val="00E520A2"/>
    <w:rsid w:val="00E521C8"/>
    <w:rsid w:val="00E5236F"/>
    <w:rsid w:val="00E525BB"/>
    <w:rsid w:val="00E52918"/>
    <w:rsid w:val="00E52983"/>
    <w:rsid w:val="00E52AB0"/>
    <w:rsid w:val="00E52B60"/>
    <w:rsid w:val="00E52BF5"/>
    <w:rsid w:val="00E52C90"/>
    <w:rsid w:val="00E5313C"/>
    <w:rsid w:val="00E531CE"/>
    <w:rsid w:val="00E53450"/>
    <w:rsid w:val="00E5374B"/>
    <w:rsid w:val="00E537C6"/>
    <w:rsid w:val="00E53AC6"/>
    <w:rsid w:val="00E53B09"/>
    <w:rsid w:val="00E53C9E"/>
    <w:rsid w:val="00E53CEF"/>
    <w:rsid w:val="00E53D53"/>
    <w:rsid w:val="00E53EA5"/>
    <w:rsid w:val="00E53EEE"/>
    <w:rsid w:val="00E53F3E"/>
    <w:rsid w:val="00E53F7F"/>
    <w:rsid w:val="00E53FDB"/>
    <w:rsid w:val="00E5410C"/>
    <w:rsid w:val="00E54249"/>
    <w:rsid w:val="00E54357"/>
    <w:rsid w:val="00E543FB"/>
    <w:rsid w:val="00E547ED"/>
    <w:rsid w:val="00E5480C"/>
    <w:rsid w:val="00E54815"/>
    <w:rsid w:val="00E54B79"/>
    <w:rsid w:val="00E54C12"/>
    <w:rsid w:val="00E54DF5"/>
    <w:rsid w:val="00E5511C"/>
    <w:rsid w:val="00E551FD"/>
    <w:rsid w:val="00E554E8"/>
    <w:rsid w:val="00E55598"/>
    <w:rsid w:val="00E557FF"/>
    <w:rsid w:val="00E55B70"/>
    <w:rsid w:val="00E55CDF"/>
    <w:rsid w:val="00E55DD1"/>
    <w:rsid w:val="00E55DD7"/>
    <w:rsid w:val="00E55F1E"/>
    <w:rsid w:val="00E55F7E"/>
    <w:rsid w:val="00E55F84"/>
    <w:rsid w:val="00E56204"/>
    <w:rsid w:val="00E568D9"/>
    <w:rsid w:val="00E56EB9"/>
    <w:rsid w:val="00E570DB"/>
    <w:rsid w:val="00E5718C"/>
    <w:rsid w:val="00E571AD"/>
    <w:rsid w:val="00E573C9"/>
    <w:rsid w:val="00E576BC"/>
    <w:rsid w:val="00E5778F"/>
    <w:rsid w:val="00E57841"/>
    <w:rsid w:val="00E578E4"/>
    <w:rsid w:val="00E579DA"/>
    <w:rsid w:val="00E57FC8"/>
    <w:rsid w:val="00E6001C"/>
    <w:rsid w:val="00E6015C"/>
    <w:rsid w:val="00E603BF"/>
    <w:rsid w:val="00E603C4"/>
    <w:rsid w:val="00E60967"/>
    <w:rsid w:val="00E60BAE"/>
    <w:rsid w:val="00E60CDA"/>
    <w:rsid w:val="00E60D36"/>
    <w:rsid w:val="00E6150F"/>
    <w:rsid w:val="00E61B1A"/>
    <w:rsid w:val="00E61B5A"/>
    <w:rsid w:val="00E621E0"/>
    <w:rsid w:val="00E62693"/>
    <w:rsid w:val="00E62ADE"/>
    <w:rsid w:val="00E62DFD"/>
    <w:rsid w:val="00E62E97"/>
    <w:rsid w:val="00E630B2"/>
    <w:rsid w:val="00E634B0"/>
    <w:rsid w:val="00E6392E"/>
    <w:rsid w:val="00E63A5D"/>
    <w:rsid w:val="00E63E30"/>
    <w:rsid w:val="00E640C6"/>
    <w:rsid w:val="00E6414E"/>
    <w:rsid w:val="00E641CE"/>
    <w:rsid w:val="00E643AB"/>
    <w:rsid w:val="00E64A9E"/>
    <w:rsid w:val="00E64B47"/>
    <w:rsid w:val="00E6569A"/>
    <w:rsid w:val="00E6582D"/>
    <w:rsid w:val="00E658BD"/>
    <w:rsid w:val="00E658F8"/>
    <w:rsid w:val="00E659AD"/>
    <w:rsid w:val="00E65B75"/>
    <w:rsid w:val="00E65CEC"/>
    <w:rsid w:val="00E65D52"/>
    <w:rsid w:val="00E65F1A"/>
    <w:rsid w:val="00E65F41"/>
    <w:rsid w:val="00E66900"/>
    <w:rsid w:val="00E66B11"/>
    <w:rsid w:val="00E66BE5"/>
    <w:rsid w:val="00E66BF4"/>
    <w:rsid w:val="00E66C4D"/>
    <w:rsid w:val="00E66DAD"/>
    <w:rsid w:val="00E67330"/>
    <w:rsid w:val="00E6737C"/>
    <w:rsid w:val="00E6751C"/>
    <w:rsid w:val="00E67582"/>
    <w:rsid w:val="00E675BE"/>
    <w:rsid w:val="00E67603"/>
    <w:rsid w:val="00E67621"/>
    <w:rsid w:val="00E676CF"/>
    <w:rsid w:val="00E67F0F"/>
    <w:rsid w:val="00E67F52"/>
    <w:rsid w:val="00E7004C"/>
    <w:rsid w:val="00E700CD"/>
    <w:rsid w:val="00E702A7"/>
    <w:rsid w:val="00E70A29"/>
    <w:rsid w:val="00E7109F"/>
    <w:rsid w:val="00E71A10"/>
    <w:rsid w:val="00E71E43"/>
    <w:rsid w:val="00E71E7C"/>
    <w:rsid w:val="00E71F4F"/>
    <w:rsid w:val="00E71FE4"/>
    <w:rsid w:val="00E721E2"/>
    <w:rsid w:val="00E72200"/>
    <w:rsid w:val="00E723DB"/>
    <w:rsid w:val="00E724D4"/>
    <w:rsid w:val="00E726AA"/>
    <w:rsid w:val="00E727E2"/>
    <w:rsid w:val="00E72B61"/>
    <w:rsid w:val="00E72B8F"/>
    <w:rsid w:val="00E72C9D"/>
    <w:rsid w:val="00E72CD7"/>
    <w:rsid w:val="00E72D77"/>
    <w:rsid w:val="00E72D8C"/>
    <w:rsid w:val="00E72FDB"/>
    <w:rsid w:val="00E7322D"/>
    <w:rsid w:val="00E73510"/>
    <w:rsid w:val="00E737A1"/>
    <w:rsid w:val="00E7383E"/>
    <w:rsid w:val="00E73862"/>
    <w:rsid w:val="00E73AD0"/>
    <w:rsid w:val="00E73D68"/>
    <w:rsid w:val="00E744E6"/>
    <w:rsid w:val="00E74659"/>
    <w:rsid w:val="00E74861"/>
    <w:rsid w:val="00E74C18"/>
    <w:rsid w:val="00E7508C"/>
    <w:rsid w:val="00E75210"/>
    <w:rsid w:val="00E7525E"/>
    <w:rsid w:val="00E753CB"/>
    <w:rsid w:val="00E755DC"/>
    <w:rsid w:val="00E75700"/>
    <w:rsid w:val="00E75803"/>
    <w:rsid w:val="00E75B45"/>
    <w:rsid w:val="00E75BB1"/>
    <w:rsid w:val="00E75BC9"/>
    <w:rsid w:val="00E75F5D"/>
    <w:rsid w:val="00E76147"/>
    <w:rsid w:val="00E76229"/>
    <w:rsid w:val="00E76818"/>
    <w:rsid w:val="00E7681F"/>
    <w:rsid w:val="00E76E10"/>
    <w:rsid w:val="00E7712D"/>
    <w:rsid w:val="00E773D7"/>
    <w:rsid w:val="00E77580"/>
    <w:rsid w:val="00E77726"/>
    <w:rsid w:val="00E7789E"/>
    <w:rsid w:val="00E778B4"/>
    <w:rsid w:val="00E7799F"/>
    <w:rsid w:val="00E779BE"/>
    <w:rsid w:val="00E77D72"/>
    <w:rsid w:val="00E80071"/>
    <w:rsid w:val="00E80190"/>
    <w:rsid w:val="00E80256"/>
    <w:rsid w:val="00E803E8"/>
    <w:rsid w:val="00E80C58"/>
    <w:rsid w:val="00E81231"/>
    <w:rsid w:val="00E81334"/>
    <w:rsid w:val="00E81429"/>
    <w:rsid w:val="00E815A0"/>
    <w:rsid w:val="00E817A5"/>
    <w:rsid w:val="00E8184F"/>
    <w:rsid w:val="00E8186B"/>
    <w:rsid w:val="00E8189B"/>
    <w:rsid w:val="00E81A8D"/>
    <w:rsid w:val="00E81E66"/>
    <w:rsid w:val="00E821CF"/>
    <w:rsid w:val="00E822A1"/>
    <w:rsid w:val="00E829B6"/>
    <w:rsid w:val="00E82AA7"/>
    <w:rsid w:val="00E82B36"/>
    <w:rsid w:val="00E82BD4"/>
    <w:rsid w:val="00E83045"/>
    <w:rsid w:val="00E831CF"/>
    <w:rsid w:val="00E838B0"/>
    <w:rsid w:val="00E839C1"/>
    <w:rsid w:val="00E83A76"/>
    <w:rsid w:val="00E83B6C"/>
    <w:rsid w:val="00E83C32"/>
    <w:rsid w:val="00E83E27"/>
    <w:rsid w:val="00E83EFF"/>
    <w:rsid w:val="00E84010"/>
    <w:rsid w:val="00E84313"/>
    <w:rsid w:val="00E8432E"/>
    <w:rsid w:val="00E845E9"/>
    <w:rsid w:val="00E84747"/>
    <w:rsid w:val="00E84908"/>
    <w:rsid w:val="00E84936"/>
    <w:rsid w:val="00E84C24"/>
    <w:rsid w:val="00E84CE9"/>
    <w:rsid w:val="00E84D7B"/>
    <w:rsid w:val="00E8510C"/>
    <w:rsid w:val="00E85113"/>
    <w:rsid w:val="00E853BD"/>
    <w:rsid w:val="00E856CD"/>
    <w:rsid w:val="00E8570C"/>
    <w:rsid w:val="00E8594F"/>
    <w:rsid w:val="00E85CBB"/>
    <w:rsid w:val="00E85E23"/>
    <w:rsid w:val="00E86256"/>
    <w:rsid w:val="00E862C0"/>
    <w:rsid w:val="00E86627"/>
    <w:rsid w:val="00E86B79"/>
    <w:rsid w:val="00E86D60"/>
    <w:rsid w:val="00E86D75"/>
    <w:rsid w:val="00E87199"/>
    <w:rsid w:val="00E87231"/>
    <w:rsid w:val="00E876ED"/>
    <w:rsid w:val="00E87BBA"/>
    <w:rsid w:val="00E9013F"/>
    <w:rsid w:val="00E90411"/>
    <w:rsid w:val="00E9047E"/>
    <w:rsid w:val="00E905E8"/>
    <w:rsid w:val="00E90706"/>
    <w:rsid w:val="00E90889"/>
    <w:rsid w:val="00E90A4E"/>
    <w:rsid w:val="00E90CE1"/>
    <w:rsid w:val="00E90F78"/>
    <w:rsid w:val="00E912DA"/>
    <w:rsid w:val="00E91535"/>
    <w:rsid w:val="00E9161E"/>
    <w:rsid w:val="00E9167D"/>
    <w:rsid w:val="00E91939"/>
    <w:rsid w:val="00E91C1C"/>
    <w:rsid w:val="00E91D8F"/>
    <w:rsid w:val="00E921F0"/>
    <w:rsid w:val="00E926EA"/>
    <w:rsid w:val="00E92B26"/>
    <w:rsid w:val="00E92C36"/>
    <w:rsid w:val="00E92E08"/>
    <w:rsid w:val="00E9300D"/>
    <w:rsid w:val="00E930CD"/>
    <w:rsid w:val="00E93344"/>
    <w:rsid w:val="00E93714"/>
    <w:rsid w:val="00E937D6"/>
    <w:rsid w:val="00E939A4"/>
    <w:rsid w:val="00E93DA1"/>
    <w:rsid w:val="00E93E97"/>
    <w:rsid w:val="00E94507"/>
    <w:rsid w:val="00E9451C"/>
    <w:rsid w:val="00E94AA9"/>
    <w:rsid w:val="00E94EB1"/>
    <w:rsid w:val="00E94ED0"/>
    <w:rsid w:val="00E94EFD"/>
    <w:rsid w:val="00E95469"/>
    <w:rsid w:val="00E954D0"/>
    <w:rsid w:val="00E95733"/>
    <w:rsid w:val="00E957C1"/>
    <w:rsid w:val="00E96153"/>
    <w:rsid w:val="00E961EF"/>
    <w:rsid w:val="00E96265"/>
    <w:rsid w:val="00E963B2"/>
    <w:rsid w:val="00E96689"/>
    <w:rsid w:val="00E9669F"/>
    <w:rsid w:val="00E9693E"/>
    <w:rsid w:val="00E96C53"/>
    <w:rsid w:val="00E96D62"/>
    <w:rsid w:val="00E96D88"/>
    <w:rsid w:val="00E971B6"/>
    <w:rsid w:val="00E97257"/>
    <w:rsid w:val="00E97322"/>
    <w:rsid w:val="00E973E5"/>
    <w:rsid w:val="00E97628"/>
    <w:rsid w:val="00E977E4"/>
    <w:rsid w:val="00E9792C"/>
    <w:rsid w:val="00E97D66"/>
    <w:rsid w:val="00EA00D1"/>
    <w:rsid w:val="00EA0213"/>
    <w:rsid w:val="00EA0715"/>
    <w:rsid w:val="00EA0769"/>
    <w:rsid w:val="00EA1280"/>
    <w:rsid w:val="00EA12AD"/>
    <w:rsid w:val="00EA1314"/>
    <w:rsid w:val="00EA1383"/>
    <w:rsid w:val="00EA1526"/>
    <w:rsid w:val="00EA1D77"/>
    <w:rsid w:val="00EA2038"/>
    <w:rsid w:val="00EA2090"/>
    <w:rsid w:val="00EA218E"/>
    <w:rsid w:val="00EA2322"/>
    <w:rsid w:val="00EA264C"/>
    <w:rsid w:val="00EA285C"/>
    <w:rsid w:val="00EA291A"/>
    <w:rsid w:val="00EA2D33"/>
    <w:rsid w:val="00EA2FCF"/>
    <w:rsid w:val="00EA3415"/>
    <w:rsid w:val="00EA3421"/>
    <w:rsid w:val="00EA3685"/>
    <w:rsid w:val="00EA373B"/>
    <w:rsid w:val="00EA3CCC"/>
    <w:rsid w:val="00EA3DDF"/>
    <w:rsid w:val="00EA3FF2"/>
    <w:rsid w:val="00EA403F"/>
    <w:rsid w:val="00EA41A5"/>
    <w:rsid w:val="00EA43F9"/>
    <w:rsid w:val="00EA49BB"/>
    <w:rsid w:val="00EA49C5"/>
    <w:rsid w:val="00EA4B01"/>
    <w:rsid w:val="00EA4C7F"/>
    <w:rsid w:val="00EA4D18"/>
    <w:rsid w:val="00EA4F3F"/>
    <w:rsid w:val="00EA5650"/>
    <w:rsid w:val="00EA58FD"/>
    <w:rsid w:val="00EA5CA8"/>
    <w:rsid w:val="00EA5F61"/>
    <w:rsid w:val="00EA6291"/>
    <w:rsid w:val="00EA65D0"/>
    <w:rsid w:val="00EA66AE"/>
    <w:rsid w:val="00EA6D70"/>
    <w:rsid w:val="00EA6FD9"/>
    <w:rsid w:val="00EA709F"/>
    <w:rsid w:val="00EA777F"/>
    <w:rsid w:val="00EA7B67"/>
    <w:rsid w:val="00EA7BEE"/>
    <w:rsid w:val="00EA7D75"/>
    <w:rsid w:val="00EA7FD7"/>
    <w:rsid w:val="00EB0232"/>
    <w:rsid w:val="00EB03D3"/>
    <w:rsid w:val="00EB03E0"/>
    <w:rsid w:val="00EB041C"/>
    <w:rsid w:val="00EB0631"/>
    <w:rsid w:val="00EB075D"/>
    <w:rsid w:val="00EB078A"/>
    <w:rsid w:val="00EB0C75"/>
    <w:rsid w:val="00EB0D66"/>
    <w:rsid w:val="00EB1C03"/>
    <w:rsid w:val="00EB2201"/>
    <w:rsid w:val="00EB22E6"/>
    <w:rsid w:val="00EB2784"/>
    <w:rsid w:val="00EB2B53"/>
    <w:rsid w:val="00EB2F67"/>
    <w:rsid w:val="00EB30BD"/>
    <w:rsid w:val="00EB30D2"/>
    <w:rsid w:val="00EB30D7"/>
    <w:rsid w:val="00EB3268"/>
    <w:rsid w:val="00EB34B8"/>
    <w:rsid w:val="00EB34C6"/>
    <w:rsid w:val="00EB37B1"/>
    <w:rsid w:val="00EB384C"/>
    <w:rsid w:val="00EB3DDE"/>
    <w:rsid w:val="00EB40B0"/>
    <w:rsid w:val="00EB43C9"/>
    <w:rsid w:val="00EB4514"/>
    <w:rsid w:val="00EB471C"/>
    <w:rsid w:val="00EB48A4"/>
    <w:rsid w:val="00EB4A22"/>
    <w:rsid w:val="00EB4C51"/>
    <w:rsid w:val="00EB4D31"/>
    <w:rsid w:val="00EB4E4C"/>
    <w:rsid w:val="00EB4F11"/>
    <w:rsid w:val="00EB4F40"/>
    <w:rsid w:val="00EB4F8E"/>
    <w:rsid w:val="00EB5094"/>
    <w:rsid w:val="00EB5295"/>
    <w:rsid w:val="00EB52B8"/>
    <w:rsid w:val="00EB56AE"/>
    <w:rsid w:val="00EB58F0"/>
    <w:rsid w:val="00EB59E9"/>
    <w:rsid w:val="00EB5A96"/>
    <w:rsid w:val="00EB5CCD"/>
    <w:rsid w:val="00EB5EB5"/>
    <w:rsid w:val="00EB5EEA"/>
    <w:rsid w:val="00EB60AA"/>
    <w:rsid w:val="00EB61CF"/>
    <w:rsid w:val="00EB627F"/>
    <w:rsid w:val="00EB63B7"/>
    <w:rsid w:val="00EB63CE"/>
    <w:rsid w:val="00EB665E"/>
    <w:rsid w:val="00EB691B"/>
    <w:rsid w:val="00EB69CD"/>
    <w:rsid w:val="00EB6A35"/>
    <w:rsid w:val="00EB6C6F"/>
    <w:rsid w:val="00EB6CC3"/>
    <w:rsid w:val="00EB6D42"/>
    <w:rsid w:val="00EB6F6E"/>
    <w:rsid w:val="00EB70D8"/>
    <w:rsid w:val="00EB72DD"/>
    <w:rsid w:val="00EB73AD"/>
    <w:rsid w:val="00EB74BE"/>
    <w:rsid w:val="00EB75F3"/>
    <w:rsid w:val="00EB76AA"/>
    <w:rsid w:val="00EB77AD"/>
    <w:rsid w:val="00EB788F"/>
    <w:rsid w:val="00EB7983"/>
    <w:rsid w:val="00EB7994"/>
    <w:rsid w:val="00EB7F41"/>
    <w:rsid w:val="00EB7F7F"/>
    <w:rsid w:val="00EC00B2"/>
    <w:rsid w:val="00EC0269"/>
    <w:rsid w:val="00EC0439"/>
    <w:rsid w:val="00EC084E"/>
    <w:rsid w:val="00EC08B6"/>
    <w:rsid w:val="00EC0BDC"/>
    <w:rsid w:val="00EC0CAA"/>
    <w:rsid w:val="00EC0D40"/>
    <w:rsid w:val="00EC19A5"/>
    <w:rsid w:val="00EC1D50"/>
    <w:rsid w:val="00EC21A7"/>
    <w:rsid w:val="00EC21B8"/>
    <w:rsid w:val="00EC21EB"/>
    <w:rsid w:val="00EC28A6"/>
    <w:rsid w:val="00EC28D5"/>
    <w:rsid w:val="00EC2C18"/>
    <w:rsid w:val="00EC2C8E"/>
    <w:rsid w:val="00EC2E20"/>
    <w:rsid w:val="00EC31F1"/>
    <w:rsid w:val="00EC32E8"/>
    <w:rsid w:val="00EC34A2"/>
    <w:rsid w:val="00EC3ACA"/>
    <w:rsid w:val="00EC3E7A"/>
    <w:rsid w:val="00EC44FF"/>
    <w:rsid w:val="00EC4A97"/>
    <w:rsid w:val="00EC4CF0"/>
    <w:rsid w:val="00EC4D30"/>
    <w:rsid w:val="00EC4EF2"/>
    <w:rsid w:val="00EC502F"/>
    <w:rsid w:val="00EC51A8"/>
    <w:rsid w:val="00EC5215"/>
    <w:rsid w:val="00EC5391"/>
    <w:rsid w:val="00EC5433"/>
    <w:rsid w:val="00EC5485"/>
    <w:rsid w:val="00EC54AB"/>
    <w:rsid w:val="00EC565D"/>
    <w:rsid w:val="00EC5748"/>
    <w:rsid w:val="00EC575F"/>
    <w:rsid w:val="00EC5777"/>
    <w:rsid w:val="00EC5827"/>
    <w:rsid w:val="00EC58AD"/>
    <w:rsid w:val="00EC5AAE"/>
    <w:rsid w:val="00EC5ED6"/>
    <w:rsid w:val="00EC5EE7"/>
    <w:rsid w:val="00EC5F38"/>
    <w:rsid w:val="00EC61C7"/>
    <w:rsid w:val="00EC6294"/>
    <w:rsid w:val="00EC64EF"/>
    <w:rsid w:val="00EC680C"/>
    <w:rsid w:val="00EC68AF"/>
    <w:rsid w:val="00EC6BFC"/>
    <w:rsid w:val="00EC7406"/>
    <w:rsid w:val="00EC7413"/>
    <w:rsid w:val="00EC7417"/>
    <w:rsid w:val="00EC7543"/>
    <w:rsid w:val="00EC7868"/>
    <w:rsid w:val="00EC7B7E"/>
    <w:rsid w:val="00EC7FA4"/>
    <w:rsid w:val="00ED004F"/>
    <w:rsid w:val="00ED0408"/>
    <w:rsid w:val="00ED04FC"/>
    <w:rsid w:val="00ED0C74"/>
    <w:rsid w:val="00ED0EC7"/>
    <w:rsid w:val="00ED13B5"/>
    <w:rsid w:val="00ED15B1"/>
    <w:rsid w:val="00ED1607"/>
    <w:rsid w:val="00ED1642"/>
    <w:rsid w:val="00ED1B62"/>
    <w:rsid w:val="00ED1BAA"/>
    <w:rsid w:val="00ED24CE"/>
    <w:rsid w:val="00ED2585"/>
    <w:rsid w:val="00ED287A"/>
    <w:rsid w:val="00ED28D4"/>
    <w:rsid w:val="00ED2DDC"/>
    <w:rsid w:val="00ED2E2F"/>
    <w:rsid w:val="00ED311B"/>
    <w:rsid w:val="00ED3145"/>
    <w:rsid w:val="00ED31E4"/>
    <w:rsid w:val="00ED3301"/>
    <w:rsid w:val="00ED34D5"/>
    <w:rsid w:val="00ED35E1"/>
    <w:rsid w:val="00ED38D4"/>
    <w:rsid w:val="00ED3C02"/>
    <w:rsid w:val="00ED3DD1"/>
    <w:rsid w:val="00ED42E2"/>
    <w:rsid w:val="00ED42F5"/>
    <w:rsid w:val="00ED45D8"/>
    <w:rsid w:val="00ED4A2A"/>
    <w:rsid w:val="00ED4A59"/>
    <w:rsid w:val="00ED4BC9"/>
    <w:rsid w:val="00ED4F1B"/>
    <w:rsid w:val="00ED5028"/>
    <w:rsid w:val="00ED52D3"/>
    <w:rsid w:val="00ED52D8"/>
    <w:rsid w:val="00ED542C"/>
    <w:rsid w:val="00ED554E"/>
    <w:rsid w:val="00ED57AB"/>
    <w:rsid w:val="00ED57AE"/>
    <w:rsid w:val="00ED5853"/>
    <w:rsid w:val="00ED58BE"/>
    <w:rsid w:val="00ED5A95"/>
    <w:rsid w:val="00ED5D8B"/>
    <w:rsid w:val="00ED5E0F"/>
    <w:rsid w:val="00ED6844"/>
    <w:rsid w:val="00ED6E41"/>
    <w:rsid w:val="00ED711C"/>
    <w:rsid w:val="00ED71F3"/>
    <w:rsid w:val="00ED7426"/>
    <w:rsid w:val="00ED7526"/>
    <w:rsid w:val="00ED77E6"/>
    <w:rsid w:val="00ED79A0"/>
    <w:rsid w:val="00ED7CA0"/>
    <w:rsid w:val="00ED7CB1"/>
    <w:rsid w:val="00ED7DC0"/>
    <w:rsid w:val="00ED7EF0"/>
    <w:rsid w:val="00EE007E"/>
    <w:rsid w:val="00EE00C8"/>
    <w:rsid w:val="00EE0490"/>
    <w:rsid w:val="00EE0C7C"/>
    <w:rsid w:val="00EE0EDC"/>
    <w:rsid w:val="00EE120C"/>
    <w:rsid w:val="00EE149D"/>
    <w:rsid w:val="00EE1599"/>
    <w:rsid w:val="00EE18E0"/>
    <w:rsid w:val="00EE18E9"/>
    <w:rsid w:val="00EE1B1B"/>
    <w:rsid w:val="00EE2091"/>
    <w:rsid w:val="00EE217A"/>
    <w:rsid w:val="00EE2459"/>
    <w:rsid w:val="00EE248F"/>
    <w:rsid w:val="00EE251E"/>
    <w:rsid w:val="00EE27FF"/>
    <w:rsid w:val="00EE2A71"/>
    <w:rsid w:val="00EE2BF0"/>
    <w:rsid w:val="00EE2E03"/>
    <w:rsid w:val="00EE3004"/>
    <w:rsid w:val="00EE32FE"/>
    <w:rsid w:val="00EE336E"/>
    <w:rsid w:val="00EE347D"/>
    <w:rsid w:val="00EE36B8"/>
    <w:rsid w:val="00EE3834"/>
    <w:rsid w:val="00EE3945"/>
    <w:rsid w:val="00EE39E7"/>
    <w:rsid w:val="00EE3B1B"/>
    <w:rsid w:val="00EE3CA2"/>
    <w:rsid w:val="00EE3D95"/>
    <w:rsid w:val="00EE3E03"/>
    <w:rsid w:val="00EE3E8A"/>
    <w:rsid w:val="00EE424C"/>
    <w:rsid w:val="00EE44D3"/>
    <w:rsid w:val="00EE4A25"/>
    <w:rsid w:val="00EE4E39"/>
    <w:rsid w:val="00EE4E8C"/>
    <w:rsid w:val="00EE4F19"/>
    <w:rsid w:val="00EE5901"/>
    <w:rsid w:val="00EE5911"/>
    <w:rsid w:val="00EE5B14"/>
    <w:rsid w:val="00EE6448"/>
    <w:rsid w:val="00EE64B0"/>
    <w:rsid w:val="00EE65E4"/>
    <w:rsid w:val="00EE677A"/>
    <w:rsid w:val="00EE706C"/>
    <w:rsid w:val="00EE72C3"/>
    <w:rsid w:val="00EE768A"/>
    <w:rsid w:val="00EE771B"/>
    <w:rsid w:val="00EE7986"/>
    <w:rsid w:val="00EE798C"/>
    <w:rsid w:val="00EE7C39"/>
    <w:rsid w:val="00EE7CFC"/>
    <w:rsid w:val="00EE7F72"/>
    <w:rsid w:val="00EF040B"/>
    <w:rsid w:val="00EF0822"/>
    <w:rsid w:val="00EF092B"/>
    <w:rsid w:val="00EF0A65"/>
    <w:rsid w:val="00EF0E1A"/>
    <w:rsid w:val="00EF110D"/>
    <w:rsid w:val="00EF11B5"/>
    <w:rsid w:val="00EF1C3A"/>
    <w:rsid w:val="00EF1D51"/>
    <w:rsid w:val="00EF1FA7"/>
    <w:rsid w:val="00EF26B0"/>
    <w:rsid w:val="00EF26F9"/>
    <w:rsid w:val="00EF2C5E"/>
    <w:rsid w:val="00EF2DA3"/>
    <w:rsid w:val="00EF2F21"/>
    <w:rsid w:val="00EF2F44"/>
    <w:rsid w:val="00EF3036"/>
    <w:rsid w:val="00EF34AA"/>
    <w:rsid w:val="00EF3BC2"/>
    <w:rsid w:val="00EF3CCB"/>
    <w:rsid w:val="00EF3CDB"/>
    <w:rsid w:val="00EF3F1B"/>
    <w:rsid w:val="00EF442F"/>
    <w:rsid w:val="00EF45A6"/>
    <w:rsid w:val="00EF497E"/>
    <w:rsid w:val="00EF4BF6"/>
    <w:rsid w:val="00EF4CB1"/>
    <w:rsid w:val="00EF4DAB"/>
    <w:rsid w:val="00EF4FE0"/>
    <w:rsid w:val="00EF509F"/>
    <w:rsid w:val="00EF512D"/>
    <w:rsid w:val="00EF5322"/>
    <w:rsid w:val="00EF54E7"/>
    <w:rsid w:val="00EF5669"/>
    <w:rsid w:val="00EF5E0F"/>
    <w:rsid w:val="00EF5F7B"/>
    <w:rsid w:val="00EF5F9F"/>
    <w:rsid w:val="00EF618D"/>
    <w:rsid w:val="00EF651B"/>
    <w:rsid w:val="00EF6522"/>
    <w:rsid w:val="00EF661A"/>
    <w:rsid w:val="00EF674B"/>
    <w:rsid w:val="00EF6C67"/>
    <w:rsid w:val="00EF6CC8"/>
    <w:rsid w:val="00EF7121"/>
    <w:rsid w:val="00EF7174"/>
    <w:rsid w:val="00EF7465"/>
    <w:rsid w:val="00EF77B9"/>
    <w:rsid w:val="00EF7A0D"/>
    <w:rsid w:val="00EF7D5D"/>
    <w:rsid w:val="00EF7DBA"/>
    <w:rsid w:val="00EF7DC5"/>
    <w:rsid w:val="00EF7EB0"/>
    <w:rsid w:val="00EF7FC8"/>
    <w:rsid w:val="00F0011D"/>
    <w:rsid w:val="00F00272"/>
    <w:rsid w:val="00F002EE"/>
    <w:rsid w:val="00F0037A"/>
    <w:rsid w:val="00F003C9"/>
    <w:rsid w:val="00F0041D"/>
    <w:rsid w:val="00F007C8"/>
    <w:rsid w:val="00F009B5"/>
    <w:rsid w:val="00F00D39"/>
    <w:rsid w:val="00F00D85"/>
    <w:rsid w:val="00F0103B"/>
    <w:rsid w:val="00F01297"/>
    <w:rsid w:val="00F015A9"/>
    <w:rsid w:val="00F015ED"/>
    <w:rsid w:val="00F01808"/>
    <w:rsid w:val="00F01B11"/>
    <w:rsid w:val="00F01B42"/>
    <w:rsid w:val="00F01B86"/>
    <w:rsid w:val="00F01D87"/>
    <w:rsid w:val="00F01E55"/>
    <w:rsid w:val="00F02344"/>
    <w:rsid w:val="00F026F5"/>
    <w:rsid w:val="00F02BC8"/>
    <w:rsid w:val="00F02D64"/>
    <w:rsid w:val="00F02F98"/>
    <w:rsid w:val="00F0349A"/>
    <w:rsid w:val="00F037D1"/>
    <w:rsid w:val="00F037D7"/>
    <w:rsid w:val="00F03831"/>
    <w:rsid w:val="00F03865"/>
    <w:rsid w:val="00F03F2A"/>
    <w:rsid w:val="00F040F6"/>
    <w:rsid w:val="00F042AF"/>
    <w:rsid w:val="00F04628"/>
    <w:rsid w:val="00F047A4"/>
    <w:rsid w:val="00F04868"/>
    <w:rsid w:val="00F048C2"/>
    <w:rsid w:val="00F05741"/>
    <w:rsid w:val="00F05F5C"/>
    <w:rsid w:val="00F06115"/>
    <w:rsid w:val="00F0611D"/>
    <w:rsid w:val="00F0646B"/>
    <w:rsid w:val="00F06540"/>
    <w:rsid w:val="00F0655C"/>
    <w:rsid w:val="00F06679"/>
    <w:rsid w:val="00F0691F"/>
    <w:rsid w:val="00F06948"/>
    <w:rsid w:val="00F06ACB"/>
    <w:rsid w:val="00F070D2"/>
    <w:rsid w:val="00F0711B"/>
    <w:rsid w:val="00F07254"/>
    <w:rsid w:val="00F07617"/>
    <w:rsid w:val="00F07796"/>
    <w:rsid w:val="00F079C6"/>
    <w:rsid w:val="00F07B06"/>
    <w:rsid w:val="00F07B9C"/>
    <w:rsid w:val="00F07E53"/>
    <w:rsid w:val="00F07FC5"/>
    <w:rsid w:val="00F10503"/>
    <w:rsid w:val="00F107E6"/>
    <w:rsid w:val="00F10845"/>
    <w:rsid w:val="00F1089C"/>
    <w:rsid w:val="00F10E5C"/>
    <w:rsid w:val="00F110A3"/>
    <w:rsid w:val="00F113EE"/>
    <w:rsid w:val="00F1142D"/>
    <w:rsid w:val="00F11453"/>
    <w:rsid w:val="00F11536"/>
    <w:rsid w:val="00F11781"/>
    <w:rsid w:val="00F11969"/>
    <w:rsid w:val="00F11F40"/>
    <w:rsid w:val="00F12473"/>
    <w:rsid w:val="00F124B5"/>
    <w:rsid w:val="00F12521"/>
    <w:rsid w:val="00F12765"/>
    <w:rsid w:val="00F12948"/>
    <w:rsid w:val="00F12ACF"/>
    <w:rsid w:val="00F12EAE"/>
    <w:rsid w:val="00F13099"/>
    <w:rsid w:val="00F130D9"/>
    <w:rsid w:val="00F13280"/>
    <w:rsid w:val="00F132C3"/>
    <w:rsid w:val="00F13C9D"/>
    <w:rsid w:val="00F13D97"/>
    <w:rsid w:val="00F13EC0"/>
    <w:rsid w:val="00F13F17"/>
    <w:rsid w:val="00F14255"/>
    <w:rsid w:val="00F143BB"/>
    <w:rsid w:val="00F143D4"/>
    <w:rsid w:val="00F143E5"/>
    <w:rsid w:val="00F14721"/>
    <w:rsid w:val="00F147EF"/>
    <w:rsid w:val="00F148A3"/>
    <w:rsid w:val="00F14A96"/>
    <w:rsid w:val="00F14C8A"/>
    <w:rsid w:val="00F14D03"/>
    <w:rsid w:val="00F14E8D"/>
    <w:rsid w:val="00F14ED0"/>
    <w:rsid w:val="00F14F30"/>
    <w:rsid w:val="00F1534C"/>
    <w:rsid w:val="00F153E5"/>
    <w:rsid w:val="00F1541D"/>
    <w:rsid w:val="00F15633"/>
    <w:rsid w:val="00F15A7D"/>
    <w:rsid w:val="00F15B22"/>
    <w:rsid w:val="00F15D46"/>
    <w:rsid w:val="00F15D4B"/>
    <w:rsid w:val="00F161C2"/>
    <w:rsid w:val="00F1623A"/>
    <w:rsid w:val="00F1632E"/>
    <w:rsid w:val="00F163AD"/>
    <w:rsid w:val="00F16543"/>
    <w:rsid w:val="00F167A6"/>
    <w:rsid w:val="00F16839"/>
    <w:rsid w:val="00F16C61"/>
    <w:rsid w:val="00F16DFA"/>
    <w:rsid w:val="00F16ED9"/>
    <w:rsid w:val="00F173C0"/>
    <w:rsid w:val="00F17A76"/>
    <w:rsid w:val="00F17B3A"/>
    <w:rsid w:val="00F17DD1"/>
    <w:rsid w:val="00F17F43"/>
    <w:rsid w:val="00F17F7F"/>
    <w:rsid w:val="00F203B4"/>
    <w:rsid w:val="00F204A4"/>
    <w:rsid w:val="00F20667"/>
    <w:rsid w:val="00F20832"/>
    <w:rsid w:val="00F209D1"/>
    <w:rsid w:val="00F209FB"/>
    <w:rsid w:val="00F20A8A"/>
    <w:rsid w:val="00F20AFC"/>
    <w:rsid w:val="00F20B31"/>
    <w:rsid w:val="00F20DFE"/>
    <w:rsid w:val="00F2135F"/>
    <w:rsid w:val="00F219CB"/>
    <w:rsid w:val="00F21AEF"/>
    <w:rsid w:val="00F21B46"/>
    <w:rsid w:val="00F21D68"/>
    <w:rsid w:val="00F2233E"/>
    <w:rsid w:val="00F225B0"/>
    <w:rsid w:val="00F22C89"/>
    <w:rsid w:val="00F22CB2"/>
    <w:rsid w:val="00F22D92"/>
    <w:rsid w:val="00F22E6C"/>
    <w:rsid w:val="00F22FC3"/>
    <w:rsid w:val="00F2300E"/>
    <w:rsid w:val="00F231FE"/>
    <w:rsid w:val="00F233E9"/>
    <w:rsid w:val="00F236CE"/>
    <w:rsid w:val="00F23756"/>
    <w:rsid w:val="00F2392E"/>
    <w:rsid w:val="00F23CAD"/>
    <w:rsid w:val="00F23E1F"/>
    <w:rsid w:val="00F23F97"/>
    <w:rsid w:val="00F240A9"/>
    <w:rsid w:val="00F241E5"/>
    <w:rsid w:val="00F242A6"/>
    <w:rsid w:val="00F244DB"/>
    <w:rsid w:val="00F24EA0"/>
    <w:rsid w:val="00F24F66"/>
    <w:rsid w:val="00F250EF"/>
    <w:rsid w:val="00F258B4"/>
    <w:rsid w:val="00F2593F"/>
    <w:rsid w:val="00F25B03"/>
    <w:rsid w:val="00F25EC1"/>
    <w:rsid w:val="00F264AB"/>
    <w:rsid w:val="00F2698F"/>
    <w:rsid w:val="00F26AF4"/>
    <w:rsid w:val="00F26BBF"/>
    <w:rsid w:val="00F26C27"/>
    <w:rsid w:val="00F26F40"/>
    <w:rsid w:val="00F26F4F"/>
    <w:rsid w:val="00F2703B"/>
    <w:rsid w:val="00F271AF"/>
    <w:rsid w:val="00F272E0"/>
    <w:rsid w:val="00F274FA"/>
    <w:rsid w:val="00F279B3"/>
    <w:rsid w:val="00F30069"/>
    <w:rsid w:val="00F301EA"/>
    <w:rsid w:val="00F3024E"/>
    <w:rsid w:val="00F307E9"/>
    <w:rsid w:val="00F30903"/>
    <w:rsid w:val="00F30984"/>
    <w:rsid w:val="00F30CF6"/>
    <w:rsid w:val="00F30D65"/>
    <w:rsid w:val="00F31423"/>
    <w:rsid w:val="00F3162A"/>
    <w:rsid w:val="00F31888"/>
    <w:rsid w:val="00F31AE1"/>
    <w:rsid w:val="00F31FBA"/>
    <w:rsid w:val="00F3273B"/>
    <w:rsid w:val="00F327C6"/>
    <w:rsid w:val="00F32B08"/>
    <w:rsid w:val="00F32B6B"/>
    <w:rsid w:val="00F33489"/>
    <w:rsid w:val="00F338E3"/>
    <w:rsid w:val="00F34501"/>
    <w:rsid w:val="00F346A4"/>
    <w:rsid w:val="00F347DD"/>
    <w:rsid w:val="00F34B69"/>
    <w:rsid w:val="00F357B6"/>
    <w:rsid w:val="00F35B2F"/>
    <w:rsid w:val="00F35F5F"/>
    <w:rsid w:val="00F3640B"/>
    <w:rsid w:val="00F367EA"/>
    <w:rsid w:val="00F37176"/>
    <w:rsid w:val="00F37226"/>
    <w:rsid w:val="00F373E7"/>
    <w:rsid w:val="00F37535"/>
    <w:rsid w:val="00F37592"/>
    <w:rsid w:val="00F378B3"/>
    <w:rsid w:val="00F37A54"/>
    <w:rsid w:val="00F37CA6"/>
    <w:rsid w:val="00F37FEB"/>
    <w:rsid w:val="00F40230"/>
    <w:rsid w:val="00F405F2"/>
    <w:rsid w:val="00F40678"/>
    <w:rsid w:val="00F40AA3"/>
    <w:rsid w:val="00F40B2B"/>
    <w:rsid w:val="00F40C3A"/>
    <w:rsid w:val="00F40CB1"/>
    <w:rsid w:val="00F40EC9"/>
    <w:rsid w:val="00F41400"/>
    <w:rsid w:val="00F415F6"/>
    <w:rsid w:val="00F41890"/>
    <w:rsid w:val="00F41CB1"/>
    <w:rsid w:val="00F41D80"/>
    <w:rsid w:val="00F41EC4"/>
    <w:rsid w:val="00F41FFB"/>
    <w:rsid w:val="00F4230E"/>
    <w:rsid w:val="00F4261C"/>
    <w:rsid w:val="00F427FC"/>
    <w:rsid w:val="00F42849"/>
    <w:rsid w:val="00F42995"/>
    <w:rsid w:val="00F42FBE"/>
    <w:rsid w:val="00F43190"/>
    <w:rsid w:val="00F4377F"/>
    <w:rsid w:val="00F4381D"/>
    <w:rsid w:val="00F43931"/>
    <w:rsid w:val="00F43BCC"/>
    <w:rsid w:val="00F43DD7"/>
    <w:rsid w:val="00F43E2E"/>
    <w:rsid w:val="00F43E91"/>
    <w:rsid w:val="00F43E98"/>
    <w:rsid w:val="00F43EC5"/>
    <w:rsid w:val="00F4423C"/>
    <w:rsid w:val="00F4424A"/>
    <w:rsid w:val="00F44297"/>
    <w:rsid w:val="00F444B6"/>
    <w:rsid w:val="00F44A0E"/>
    <w:rsid w:val="00F44B94"/>
    <w:rsid w:val="00F44C1E"/>
    <w:rsid w:val="00F44C86"/>
    <w:rsid w:val="00F44C8B"/>
    <w:rsid w:val="00F4567B"/>
    <w:rsid w:val="00F457EF"/>
    <w:rsid w:val="00F45A20"/>
    <w:rsid w:val="00F45BF7"/>
    <w:rsid w:val="00F45C31"/>
    <w:rsid w:val="00F45CC9"/>
    <w:rsid w:val="00F45DD6"/>
    <w:rsid w:val="00F45E0A"/>
    <w:rsid w:val="00F4611C"/>
    <w:rsid w:val="00F46572"/>
    <w:rsid w:val="00F46A24"/>
    <w:rsid w:val="00F46A79"/>
    <w:rsid w:val="00F46DFD"/>
    <w:rsid w:val="00F4710E"/>
    <w:rsid w:val="00F47186"/>
    <w:rsid w:val="00F474BC"/>
    <w:rsid w:val="00F47502"/>
    <w:rsid w:val="00F4777C"/>
    <w:rsid w:val="00F4779D"/>
    <w:rsid w:val="00F479DD"/>
    <w:rsid w:val="00F47B61"/>
    <w:rsid w:val="00F47B8C"/>
    <w:rsid w:val="00F47D57"/>
    <w:rsid w:val="00F47E10"/>
    <w:rsid w:val="00F5081E"/>
    <w:rsid w:val="00F50A32"/>
    <w:rsid w:val="00F50AE0"/>
    <w:rsid w:val="00F50C37"/>
    <w:rsid w:val="00F512CC"/>
    <w:rsid w:val="00F51562"/>
    <w:rsid w:val="00F51AAB"/>
    <w:rsid w:val="00F51B1F"/>
    <w:rsid w:val="00F51B7A"/>
    <w:rsid w:val="00F51FCD"/>
    <w:rsid w:val="00F521C0"/>
    <w:rsid w:val="00F52234"/>
    <w:rsid w:val="00F5239D"/>
    <w:rsid w:val="00F52543"/>
    <w:rsid w:val="00F527E6"/>
    <w:rsid w:val="00F52810"/>
    <w:rsid w:val="00F52B11"/>
    <w:rsid w:val="00F52BCC"/>
    <w:rsid w:val="00F531EF"/>
    <w:rsid w:val="00F53210"/>
    <w:rsid w:val="00F5321C"/>
    <w:rsid w:val="00F535D6"/>
    <w:rsid w:val="00F53664"/>
    <w:rsid w:val="00F53692"/>
    <w:rsid w:val="00F53797"/>
    <w:rsid w:val="00F539E1"/>
    <w:rsid w:val="00F53C4B"/>
    <w:rsid w:val="00F53DDF"/>
    <w:rsid w:val="00F53E10"/>
    <w:rsid w:val="00F53ECA"/>
    <w:rsid w:val="00F53F43"/>
    <w:rsid w:val="00F54009"/>
    <w:rsid w:val="00F541CD"/>
    <w:rsid w:val="00F5426E"/>
    <w:rsid w:val="00F54322"/>
    <w:rsid w:val="00F54689"/>
    <w:rsid w:val="00F5494A"/>
    <w:rsid w:val="00F54B58"/>
    <w:rsid w:val="00F54F26"/>
    <w:rsid w:val="00F552F6"/>
    <w:rsid w:val="00F55328"/>
    <w:rsid w:val="00F55BB0"/>
    <w:rsid w:val="00F55BD3"/>
    <w:rsid w:val="00F55D22"/>
    <w:rsid w:val="00F55EA1"/>
    <w:rsid w:val="00F55FD6"/>
    <w:rsid w:val="00F5612A"/>
    <w:rsid w:val="00F56182"/>
    <w:rsid w:val="00F565D6"/>
    <w:rsid w:val="00F56600"/>
    <w:rsid w:val="00F5685C"/>
    <w:rsid w:val="00F56A5B"/>
    <w:rsid w:val="00F56CB2"/>
    <w:rsid w:val="00F56FAE"/>
    <w:rsid w:val="00F57455"/>
    <w:rsid w:val="00F57635"/>
    <w:rsid w:val="00F576C8"/>
    <w:rsid w:val="00F57AA6"/>
    <w:rsid w:val="00F57D8F"/>
    <w:rsid w:val="00F601F8"/>
    <w:rsid w:val="00F6027D"/>
    <w:rsid w:val="00F6054B"/>
    <w:rsid w:val="00F606D0"/>
    <w:rsid w:val="00F60782"/>
    <w:rsid w:val="00F60822"/>
    <w:rsid w:val="00F60911"/>
    <w:rsid w:val="00F60919"/>
    <w:rsid w:val="00F60A94"/>
    <w:rsid w:val="00F60D61"/>
    <w:rsid w:val="00F60E4A"/>
    <w:rsid w:val="00F61126"/>
    <w:rsid w:val="00F61151"/>
    <w:rsid w:val="00F611FE"/>
    <w:rsid w:val="00F61272"/>
    <w:rsid w:val="00F617B0"/>
    <w:rsid w:val="00F61ABC"/>
    <w:rsid w:val="00F61D95"/>
    <w:rsid w:val="00F61F58"/>
    <w:rsid w:val="00F6205B"/>
    <w:rsid w:val="00F62095"/>
    <w:rsid w:val="00F6218F"/>
    <w:rsid w:val="00F62A94"/>
    <w:rsid w:val="00F62A98"/>
    <w:rsid w:val="00F62B24"/>
    <w:rsid w:val="00F62C0F"/>
    <w:rsid w:val="00F62FD3"/>
    <w:rsid w:val="00F63081"/>
    <w:rsid w:val="00F631F7"/>
    <w:rsid w:val="00F63629"/>
    <w:rsid w:val="00F6393D"/>
    <w:rsid w:val="00F63AD5"/>
    <w:rsid w:val="00F64023"/>
    <w:rsid w:val="00F64032"/>
    <w:rsid w:val="00F649E8"/>
    <w:rsid w:val="00F64A67"/>
    <w:rsid w:val="00F64C3F"/>
    <w:rsid w:val="00F64F5E"/>
    <w:rsid w:val="00F65125"/>
    <w:rsid w:val="00F6534E"/>
    <w:rsid w:val="00F65361"/>
    <w:rsid w:val="00F65606"/>
    <w:rsid w:val="00F65654"/>
    <w:rsid w:val="00F657CA"/>
    <w:rsid w:val="00F65924"/>
    <w:rsid w:val="00F65DD3"/>
    <w:rsid w:val="00F66118"/>
    <w:rsid w:val="00F6620D"/>
    <w:rsid w:val="00F663BC"/>
    <w:rsid w:val="00F66591"/>
    <w:rsid w:val="00F66622"/>
    <w:rsid w:val="00F66AE0"/>
    <w:rsid w:val="00F66AFB"/>
    <w:rsid w:val="00F66BF8"/>
    <w:rsid w:val="00F66E7B"/>
    <w:rsid w:val="00F671C4"/>
    <w:rsid w:val="00F6739B"/>
    <w:rsid w:val="00F67414"/>
    <w:rsid w:val="00F67422"/>
    <w:rsid w:val="00F67482"/>
    <w:rsid w:val="00F67510"/>
    <w:rsid w:val="00F67657"/>
    <w:rsid w:val="00F676AE"/>
    <w:rsid w:val="00F67782"/>
    <w:rsid w:val="00F67BFC"/>
    <w:rsid w:val="00F67C12"/>
    <w:rsid w:val="00F67DFE"/>
    <w:rsid w:val="00F7031C"/>
    <w:rsid w:val="00F705DA"/>
    <w:rsid w:val="00F707FA"/>
    <w:rsid w:val="00F70B16"/>
    <w:rsid w:val="00F70BC2"/>
    <w:rsid w:val="00F70D1F"/>
    <w:rsid w:val="00F70DAB"/>
    <w:rsid w:val="00F70FE9"/>
    <w:rsid w:val="00F711F3"/>
    <w:rsid w:val="00F712BF"/>
    <w:rsid w:val="00F7135B"/>
    <w:rsid w:val="00F7146F"/>
    <w:rsid w:val="00F715F9"/>
    <w:rsid w:val="00F7160A"/>
    <w:rsid w:val="00F71679"/>
    <w:rsid w:val="00F716A6"/>
    <w:rsid w:val="00F71B25"/>
    <w:rsid w:val="00F71E5B"/>
    <w:rsid w:val="00F71FFC"/>
    <w:rsid w:val="00F72174"/>
    <w:rsid w:val="00F72303"/>
    <w:rsid w:val="00F723F6"/>
    <w:rsid w:val="00F726D4"/>
    <w:rsid w:val="00F727AB"/>
    <w:rsid w:val="00F72815"/>
    <w:rsid w:val="00F728A2"/>
    <w:rsid w:val="00F72947"/>
    <w:rsid w:val="00F7307B"/>
    <w:rsid w:val="00F7360E"/>
    <w:rsid w:val="00F73741"/>
    <w:rsid w:val="00F739B5"/>
    <w:rsid w:val="00F73AA0"/>
    <w:rsid w:val="00F73EFD"/>
    <w:rsid w:val="00F7408D"/>
    <w:rsid w:val="00F74192"/>
    <w:rsid w:val="00F74439"/>
    <w:rsid w:val="00F74912"/>
    <w:rsid w:val="00F749B1"/>
    <w:rsid w:val="00F74A75"/>
    <w:rsid w:val="00F74ADE"/>
    <w:rsid w:val="00F74B15"/>
    <w:rsid w:val="00F75095"/>
    <w:rsid w:val="00F750F4"/>
    <w:rsid w:val="00F75561"/>
    <w:rsid w:val="00F757BC"/>
    <w:rsid w:val="00F75855"/>
    <w:rsid w:val="00F7604B"/>
    <w:rsid w:val="00F764A8"/>
    <w:rsid w:val="00F764E2"/>
    <w:rsid w:val="00F7689B"/>
    <w:rsid w:val="00F768C5"/>
    <w:rsid w:val="00F76974"/>
    <w:rsid w:val="00F76A77"/>
    <w:rsid w:val="00F76E48"/>
    <w:rsid w:val="00F77017"/>
    <w:rsid w:val="00F77145"/>
    <w:rsid w:val="00F7726B"/>
    <w:rsid w:val="00F77514"/>
    <w:rsid w:val="00F775D7"/>
    <w:rsid w:val="00F7797E"/>
    <w:rsid w:val="00F77ABB"/>
    <w:rsid w:val="00F77B0D"/>
    <w:rsid w:val="00F800DF"/>
    <w:rsid w:val="00F80144"/>
    <w:rsid w:val="00F801B7"/>
    <w:rsid w:val="00F8028D"/>
    <w:rsid w:val="00F80306"/>
    <w:rsid w:val="00F80345"/>
    <w:rsid w:val="00F804D6"/>
    <w:rsid w:val="00F806B7"/>
    <w:rsid w:val="00F80775"/>
    <w:rsid w:val="00F80C69"/>
    <w:rsid w:val="00F80D5D"/>
    <w:rsid w:val="00F80E2D"/>
    <w:rsid w:val="00F80F77"/>
    <w:rsid w:val="00F80F83"/>
    <w:rsid w:val="00F81574"/>
    <w:rsid w:val="00F815E0"/>
    <w:rsid w:val="00F81E9E"/>
    <w:rsid w:val="00F81F57"/>
    <w:rsid w:val="00F82242"/>
    <w:rsid w:val="00F82325"/>
    <w:rsid w:val="00F8234E"/>
    <w:rsid w:val="00F823F3"/>
    <w:rsid w:val="00F8247F"/>
    <w:rsid w:val="00F82511"/>
    <w:rsid w:val="00F825A0"/>
    <w:rsid w:val="00F826E3"/>
    <w:rsid w:val="00F8286C"/>
    <w:rsid w:val="00F829C3"/>
    <w:rsid w:val="00F8304A"/>
    <w:rsid w:val="00F8397F"/>
    <w:rsid w:val="00F83BAA"/>
    <w:rsid w:val="00F83C46"/>
    <w:rsid w:val="00F83C85"/>
    <w:rsid w:val="00F84391"/>
    <w:rsid w:val="00F8439E"/>
    <w:rsid w:val="00F844E4"/>
    <w:rsid w:val="00F84623"/>
    <w:rsid w:val="00F849A7"/>
    <w:rsid w:val="00F84B65"/>
    <w:rsid w:val="00F84D2A"/>
    <w:rsid w:val="00F85013"/>
    <w:rsid w:val="00F8572D"/>
    <w:rsid w:val="00F85864"/>
    <w:rsid w:val="00F85C8E"/>
    <w:rsid w:val="00F8644C"/>
    <w:rsid w:val="00F86A7E"/>
    <w:rsid w:val="00F86B2F"/>
    <w:rsid w:val="00F86B89"/>
    <w:rsid w:val="00F86BD5"/>
    <w:rsid w:val="00F86C0A"/>
    <w:rsid w:val="00F86FEB"/>
    <w:rsid w:val="00F87553"/>
    <w:rsid w:val="00F87895"/>
    <w:rsid w:val="00F87B0A"/>
    <w:rsid w:val="00F87B30"/>
    <w:rsid w:val="00F87EBA"/>
    <w:rsid w:val="00F87FAF"/>
    <w:rsid w:val="00F9012B"/>
    <w:rsid w:val="00F902C2"/>
    <w:rsid w:val="00F9043F"/>
    <w:rsid w:val="00F904CB"/>
    <w:rsid w:val="00F905B8"/>
    <w:rsid w:val="00F905D3"/>
    <w:rsid w:val="00F908E2"/>
    <w:rsid w:val="00F90B2C"/>
    <w:rsid w:val="00F90C61"/>
    <w:rsid w:val="00F90DA6"/>
    <w:rsid w:val="00F90DE6"/>
    <w:rsid w:val="00F90F34"/>
    <w:rsid w:val="00F90FE2"/>
    <w:rsid w:val="00F91753"/>
    <w:rsid w:val="00F917D6"/>
    <w:rsid w:val="00F91938"/>
    <w:rsid w:val="00F91C2F"/>
    <w:rsid w:val="00F91CD5"/>
    <w:rsid w:val="00F91E59"/>
    <w:rsid w:val="00F922BC"/>
    <w:rsid w:val="00F9257C"/>
    <w:rsid w:val="00F926E2"/>
    <w:rsid w:val="00F929D3"/>
    <w:rsid w:val="00F92A47"/>
    <w:rsid w:val="00F92EC5"/>
    <w:rsid w:val="00F92F46"/>
    <w:rsid w:val="00F9312A"/>
    <w:rsid w:val="00F93324"/>
    <w:rsid w:val="00F9378F"/>
    <w:rsid w:val="00F93A3A"/>
    <w:rsid w:val="00F93A89"/>
    <w:rsid w:val="00F93E44"/>
    <w:rsid w:val="00F93F5E"/>
    <w:rsid w:val="00F940E6"/>
    <w:rsid w:val="00F9419D"/>
    <w:rsid w:val="00F941C1"/>
    <w:rsid w:val="00F94439"/>
    <w:rsid w:val="00F94583"/>
    <w:rsid w:val="00F94662"/>
    <w:rsid w:val="00F946A3"/>
    <w:rsid w:val="00F947A7"/>
    <w:rsid w:val="00F949D7"/>
    <w:rsid w:val="00F94B12"/>
    <w:rsid w:val="00F94B98"/>
    <w:rsid w:val="00F94BA7"/>
    <w:rsid w:val="00F950E5"/>
    <w:rsid w:val="00F9515C"/>
    <w:rsid w:val="00F95198"/>
    <w:rsid w:val="00F95334"/>
    <w:rsid w:val="00F956CB"/>
    <w:rsid w:val="00F958D1"/>
    <w:rsid w:val="00F95DDA"/>
    <w:rsid w:val="00F96440"/>
    <w:rsid w:val="00F964BF"/>
    <w:rsid w:val="00F96688"/>
    <w:rsid w:val="00F9678B"/>
    <w:rsid w:val="00F96980"/>
    <w:rsid w:val="00F96A72"/>
    <w:rsid w:val="00F96E50"/>
    <w:rsid w:val="00F9708D"/>
    <w:rsid w:val="00F97880"/>
    <w:rsid w:val="00F97886"/>
    <w:rsid w:val="00F97B5D"/>
    <w:rsid w:val="00F97FC7"/>
    <w:rsid w:val="00F97FDC"/>
    <w:rsid w:val="00FA044A"/>
    <w:rsid w:val="00FA060C"/>
    <w:rsid w:val="00FA0622"/>
    <w:rsid w:val="00FA0889"/>
    <w:rsid w:val="00FA0998"/>
    <w:rsid w:val="00FA0F6C"/>
    <w:rsid w:val="00FA12F5"/>
    <w:rsid w:val="00FA14F2"/>
    <w:rsid w:val="00FA16D7"/>
    <w:rsid w:val="00FA1874"/>
    <w:rsid w:val="00FA21F8"/>
    <w:rsid w:val="00FA2286"/>
    <w:rsid w:val="00FA2642"/>
    <w:rsid w:val="00FA2695"/>
    <w:rsid w:val="00FA27A3"/>
    <w:rsid w:val="00FA287D"/>
    <w:rsid w:val="00FA2A23"/>
    <w:rsid w:val="00FA2E91"/>
    <w:rsid w:val="00FA2E97"/>
    <w:rsid w:val="00FA2F0E"/>
    <w:rsid w:val="00FA2F16"/>
    <w:rsid w:val="00FA385B"/>
    <w:rsid w:val="00FA3908"/>
    <w:rsid w:val="00FA3B83"/>
    <w:rsid w:val="00FA3D53"/>
    <w:rsid w:val="00FA3DD0"/>
    <w:rsid w:val="00FA3E37"/>
    <w:rsid w:val="00FA419E"/>
    <w:rsid w:val="00FA4306"/>
    <w:rsid w:val="00FA4462"/>
    <w:rsid w:val="00FA47FF"/>
    <w:rsid w:val="00FA4A0A"/>
    <w:rsid w:val="00FA4BF3"/>
    <w:rsid w:val="00FA4E8B"/>
    <w:rsid w:val="00FA551F"/>
    <w:rsid w:val="00FA555C"/>
    <w:rsid w:val="00FA5824"/>
    <w:rsid w:val="00FA59AC"/>
    <w:rsid w:val="00FA5C29"/>
    <w:rsid w:val="00FA5C5C"/>
    <w:rsid w:val="00FA6880"/>
    <w:rsid w:val="00FA6B49"/>
    <w:rsid w:val="00FA6F72"/>
    <w:rsid w:val="00FA7030"/>
    <w:rsid w:val="00FA716F"/>
    <w:rsid w:val="00FA71A6"/>
    <w:rsid w:val="00FA71AB"/>
    <w:rsid w:val="00FA7203"/>
    <w:rsid w:val="00FA73DE"/>
    <w:rsid w:val="00FA73F7"/>
    <w:rsid w:val="00FA74C8"/>
    <w:rsid w:val="00FA781B"/>
    <w:rsid w:val="00FA785E"/>
    <w:rsid w:val="00FA7B81"/>
    <w:rsid w:val="00FA7C2E"/>
    <w:rsid w:val="00FA7DCB"/>
    <w:rsid w:val="00FB0100"/>
    <w:rsid w:val="00FB019C"/>
    <w:rsid w:val="00FB07BA"/>
    <w:rsid w:val="00FB0A24"/>
    <w:rsid w:val="00FB0AF1"/>
    <w:rsid w:val="00FB0BA4"/>
    <w:rsid w:val="00FB1119"/>
    <w:rsid w:val="00FB1656"/>
    <w:rsid w:val="00FB17FD"/>
    <w:rsid w:val="00FB184E"/>
    <w:rsid w:val="00FB19BE"/>
    <w:rsid w:val="00FB1AD1"/>
    <w:rsid w:val="00FB1FC3"/>
    <w:rsid w:val="00FB20D7"/>
    <w:rsid w:val="00FB2101"/>
    <w:rsid w:val="00FB2169"/>
    <w:rsid w:val="00FB2377"/>
    <w:rsid w:val="00FB2907"/>
    <w:rsid w:val="00FB2C4C"/>
    <w:rsid w:val="00FB2CC7"/>
    <w:rsid w:val="00FB3166"/>
    <w:rsid w:val="00FB32B6"/>
    <w:rsid w:val="00FB3656"/>
    <w:rsid w:val="00FB370C"/>
    <w:rsid w:val="00FB371A"/>
    <w:rsid w:val="00FB3D4C"/>
    <w:rsid w:val="00FB3D7C"/>
    <w:rsid w:val="00FB3EC8"/>
    <w:rsid w:val="00FB4084"/>
    <w:rsid w:val="00FB40FC"/>
    <w:rsid w:val="00FB4144"/>
    <w:rsid w:val="00FB41E5"/>
    <w:rsid w:val="00FB4338"/>
    <w:rsid w:val="00FB4355"/>
    <w:rsid w:val="00FB43AB"/>
    <w:rsid w:val="00FB44E2"/>
    <w:rsid w:val="00FB4573"/>
    <w:rsid w:val="00FB4A5C"/>
    <w:rsid w:val="00FB4C5D"/>
    <w:rsid w:val="00FB4DB9"/>
    <w:rsid w:val="00FB53C5"/>
    <w:rsid w:val="00FB5433"/>
    <w:rsid w:val="00FB574D"/>
    <w:rsid w:val="00FB5CFC"/>
    <w:rsid w:val="00FB5D05"/>
    <w:rsid w:val="00FB5FC0"/>
    <w:rsid w:val="00FB6163"/>
    <w:rsid w:val="00FB61E5"/>
    <w:rsid w:val="00FB69B8"/>
    <w:rsid w:val="00FB6C3A"/>
    <w:rsid w:val="00FB6D64"/>
    <w:rsid w:val="00FB6E99"/>
    <w:rsid w:val="00FB71B1"/>
    <w:rsid w:val="00FB721A"/>
    <w:rsid w:val="00FB78F1"/>
    <w:rsid w:val="00FB7AE6"/>
    <w:rsid w:val="00FB7F38"/>
    <w:rsid w:val="00FC00B8"/>
    <w:rsid w:val="00FC024D"/>
    <w:rsid w:val="00FC0305"/>
    <w:rsid w:val="00FC0731"/>
    <w:rsid w:val="00FC093E"/>
    <w:rsid w:val="00FC0A91"/>
    <w:rsid w:val="00FC0A96"/>
    <w:rsid w:val="00FC0AFC"/>
    <w:rsid w:val="00FC0B3B"/>
    <w:rsid w:val="00FC1093"/>
    <w:rsid w:val="00FC10F1"/>
    <w:rsid w:val="00FC1546"/>
    <w:rsid w:val="00FC155F"/>
    <w:rsid w:val="00FC15FC"/>
    <w:rsid w:val="00FC16F0"/>
    <w:rsid w:val="00FC19DB"/>
    <w:rsid w:val="00FC1CE8"/>
    <w:rsid w:val="00FC1D0E"/>
    <w:rsid w:val="00FC1F49"/>
    <w:rsid w:val="00FC211B"/>
    <w:rsid w:val="00FC2192"/>
    <w:rsid w:val="00FC22C0"/>
    <w:rsid w:val="00FC2301"/>
    <w:rsid w:val="00FC26B5"/>
    <w:rsid w:val="00FC2848"/>
    <w:rsid w:val="00FC293F"/>
    <w:rsid w:val="00FC2AF5"/>
    <w:rsid w:val="00FC2B1F"/>
    <w:rsid w:val="00FC2B58"/>
    <w:rsid w:val="00FC2D75"/>
    <w:rsid w:val="00FC30B7"/>
    <w:rsid w:val="00FC36D4"/>
    <w:rsid w:val="00FC3933"/>
    <w:rsid w:val="00FC3CEA"/>
    <w:rsid w:val="00FC4297"/>
    <w:rsid w:val="00FC518E"/>
    <w:rsid w:val="00FC5276"/>
    <w:rsid w:val="00FC534A"/>
    <w:rsid w:val="00FC578B"/>
    <w:rsid w:val="00FC59AC"/>
    <w:rsid w:val="00FC5A5D"/>
    <w:rsid w:val="00FC5B92"/>
    <w:rsid w:val="00FC5C61"/>
    <w:rsid w:val="00FC5C78"/>
    <w:rsid w:val="00FC652C"/>
    <w:rsid w:val="00FC6744"/>
    <w:rsid w:val="00FC68F2"/>
    <w:rsid w:val="00FC6A43"/>
    <w:rsid w:val="00FC6B63"/>
    <w:rsid w:val="00FC70A4"/>
    <w:rsid w:val="00FC71B0"/>
    <w:rsid w:val="00FC74B4"/>
    <w:rsid w:val="00FC762A"/>
    <w:rsid w:val="00FC7830"/>
    <w:rsid w:val="00FC79CA"/>
    <w:rsid w:val="00FC7DE0"/>
    <w:rsid w:val="00FC7F51"/>
    <w:rsid w:val="00FD00D6"/>
    <w:rsid w:val="00FD0137"/>
    <w:rsid w:val="00FD0463"/>
    <w:rsid w:val="00FD05A2"/>
    <w:rsid w:val="00FD081B"/>
    <w:rsid w:val="00FD0CA8"/>
    <w:rsid w:val="00FD0D8D"/>
    <w:rsid w:val="00FD0D95"/>
    <w:rsid w:val="00FD0E4A"/>
    <w:rsid w:val="00FD0E83"/>
    <w:rsid w:val="00FD1068"/>
    <w:rsid w:val="00FD182F"/>
    <w:rsid w:val="00FD1BFE"/>
    <w:rsid w:val="00FD1C50"/>
    <w:rsid w:val="00FD1F73"/>
    <w:rsid w:val="00FD2014"/>
    <w:rsid w:val="00FD24FF"/>
    <w:rsid w:val="00FD29DC"/>
    <w:rsid w:val="00FD2A16"/>
    <w:rsid w:val="00FD2A72"/>
    <w:rsid w:val="00FD2A95"/>
    <w:rsid w:val="00FD2BD8"/>
    <w:rsid w:val="00FD2CF3"/>
    <w:rsid w:val="00FD2E66"/>
    <w:rsid w:val="00FD2F48"/>
    <w:rsid w:val="00FD2F7B"/>
    <w:rsid w:val="00FD2FAA"/>
    <w:rsid w:val="00FD3027"/>
    <w:rsid w:val="00FD338F"/>
    <w:rsid w:val="00FD369B"/>
    <w:rsid w:val="00FD3905"/>
    <w:rsid w:val="00FD3964"/>
    <w:rsid w:val="00FD3F06"/>
    <w:rsid w:val="00FD455A"/>
    <w:rsid w:val="00FD45EE"/>
    <w:rsid w:val="00FD46BB"/>
    <w:rsid w:val="00FD47AD"/>
    <w:rsid w:val="00FD4F94"/>
    <w:rsid w:val="00FD505F"/>
    <w:rsid w:val="00FD50FC"/>
    <w:rsid w:val="00FD5568"/>
    <w:rsid w:val="00FD5839"/>
    <w:rsid w:val="00FD5C23"/>
    <w:rsid w:val="00FD5DA9"/>
    <w:rsid w:val="00FD5E22"/>
    <w:rsid w:val="00FD612C"/>
    <w:rsid w:val="00FD6206"/>
    <w:rsid w:val="00FD635F"/>
    <w:rsid w:val="00FD64BF"/>
    <w:rsid w:val="00FD6714"/>
    <w:rsid w:val="00FD6892"/>
    <w:rsid w:val="00FD69CD"/>
    <w:rsid w:val="00FD6A9F"/>
    <w:rsid w:val="00FD70C8"/>
    <w:rsid w:val="00FD72A3"/>
    <w:rsid w:val="00FD72BE"/>
    <w:rsid w:val="00FD737F"/>
    <w:rsid w:val="00FD741E"/>
    <w:rsid w:val="00FD7479"/>
    <w:rsid w:val="00FD7731"/>
    <w:rsid w:val="00FD7A42"/>
    <w:rsid w:val="00FD7AEF"/>
    <w:rsid w:val="00FD7C81"/>
    <w:rsid w:val="00FD7DF1"/>
    <w:rsid w:val="00FD7DFA"/>
    <w:rsid w:val="00FD7E8D"/>
    <w:rsid w:val="00FE009E"/>
    <w:rsid w:val="00FE08D2"/>
    <w:rsid w:val="00FE0A00"/>
    <w:rsid w:val="00FE0A60"/>
    <w:rsid w:val="00FE0D8E"/>
    <w:rsid w:val="00FE10CF"/>
    <w:rsid w:val="00FE12BA"/>
    <w:rsid w:val="00FE1489"/>
    <w:rsid w:val="00FE14CC"/>
    <w:rsid w:val="00FE160A"/>
    <w:rsid w:val="00FE176F"/>
    <w:rsid w:val="00FE1790"/>
    <w:rsid w:val="00FE1911"/>
    <w:rsid w:val="00FE1CB4"/>
    <w:rsid w:val="00FE1F0D"/>
    <w:rsid w:val="00FE2039"/>
    <w:rsid w:val="00FE230C"/>
    <w:rsid w:val="00FE2321"/>
    <w:rsid w:val="00FE2389"/>
    <w:rsid w:val="00FE2746"/>
    <w:rsid w:val="00FE27D7"/>
    <w:rsid w:val="00FE28AD"/>
    <w:rsid w:val="00FE2AD9"/>
    <w:rsid w:val="00FE2B71"/>
    <w:rsid w:val="00FE2D06"/>
    <w:rsid w:val="00FE2F3F"/>
    <w:rsid w:val="00FE3456"/>
    <w:rsid w:val="00FE34E0"/>
    <w:rsid w:val="00FE380A"/>
    <w:rsid w:val="00FE3BA7"/>
    <w:rsid w:val="00FE3CB1"/>
    <w:rsid w:val="00FE3D8D"/>
    <w:rsid w:val="00FE4036"/>
    <w:rsid w:val="00FE422A"/>
    <w:rsid w:val="00FE4275"/>
    <w:rsid w:val="00FE42F7"/>
    <w:rsid w:val="00FE48B9"/>
    <w:rsid w:val="00FE50CD"/>
    <w:rsid w:val="00FE5238"/>
    <w:rsid w:val="00FE5429"/>
    <w:rsid w:val="00FE548F"/>
    <w:rsid w:val="00FE5682"/>
    <w:rsid w:val="00FE576E"/>
    <w:rsid w:val="00FE5EC1"/>
    <w:rsid w:val="00FE5F9A"/>
    <w:rsid w:val="00FE65C7"/>
    <w:rsid w:val="00FE6A97"/>
    <w:rsid w:val="00FE6A9E"/>
    <w:rsid w:val="00FE6FDB"/>
    <w:rsid w:val="00FE71EB"/>
    <w:rsid w:val="00FE7611"/>
    <w:rsid w:val="00FE7BFA"/>
    <w:rsid w:val="00FE7DE5"/>
    <w:rsid w:val="00FE7F6B"/>
    <w:rsid w:val="00FF00B9"/>
    <w:rsid w:val="00FF0181"/>
    <w:rsid w:val="00FF01F6"/>
    <w:rsid w:val="00FF021D"/>
    <w:rsid w:val="00FF035E"/>
    <w:rsid w:val="00FF03B1"/>
    <w:rsid w:val="00FF04D6"/>
    <w:rsid w:val="00FF0511"/>
    <w:rsid w:val="00FF060F"/>
    <w:rsid w:val="00FF06AE"/>
    <w:rsid w:val="00FF08E7"/>
    <w:rsid w:val="00FF0A09"/>
    <w:rsid w:val="00FF0C29"/>
    <w:rsid w:val="00FF0E08"/>
    <w:rsid w:val="00FF0E9F"/>
    <w:rsid w:val="00FF1167"/>
    <w:rsid w:val="00FF134C"/>
    <w:rsid w:val="00FF145C"/>
    <w:rsid w:val="00FF1920"/>
    <w:rsid w:val="00FF1AB0"/>
    <w:rsid w:val="00FF1AE3"/>
    <w:rsid w:val="00FF1B1D"/>
    <w:rsid w:val="00FF1C6A"/>
    <w:rsid w:val="00FF1F4B"/>
    <w:rsid w:val="00FF20D1"/>
    <w:rsid w:val="00FF2470"/>
    <w:rsid w:val="00FF268B"/>
    <w:rsid w:val="00FF2A17"/>
    <w:rsid w:val="00FF2B48"/>
    <w:rsid w:val="00FF2FCC"/>
    <w:rsid w:val="00FF3147"/>
    <w:rsid w:val="00FF3266"/>
    <w:rsid w:val="00FF3445"/>
    <w:rsid w:val="00FF3490"/>
    <w:rsid w:val="00FF34FD"/>
    <w:rsid w:val="00FF3610"/>
    <w:rsid w:val="00FF3617"/>
    <w:rsid w:val="00FF380D"/>
    <w:rsid w:val="00FF3817"/>
    <w:rsid w:val="00FF3837"/>
    <w:rsid w:val="00FF3875"/>
    <w:rsid w:val="00FF389E"/>
    <w:rsid w:val="00FF3DC8"/>
    <w:rsid w:val="00FF4032"/>
    <w:rsid w:val="00FF41DE"/>
    <w:rsid w:val="00FF42AC"/>
    <w:rsid w:val="00FF46CD"/>
    <w:rsid w:val="00FF48E4"/>
    <w:rsid w:val="00FF4966"/>
    <w:rsid w:val="00FF49B6"/>
    <w:rsid w:val="00FF4B3C"/>
    <w:rsid w:val="00FF4E2A"/>
    <w:rsid w:val="00FF5161"/>
    <w:rsid w:val="00FF53C3"/>
    <w:rsid w:val="00FF55FA"/>
    <w:rsid w:val="00FF578F"/>
    <w:rsid w:val="00FF5AB4"/>
    <w:rsid w:val="00FF5DED"/>
    <w:rsid w:val="00FF5EE7"/>
    <w:rsid w:val="00FF6219"/>
    <w:rsid w:val="00FF6294"/>
    <w:rsid w:val="00FF6367"/>
    <w:rsid w:val="00FF67F9"/>
    <w:rsid w:val="00FF689C"/>
    <w:rsid w:val="00FF694E"/>
    <w:rsid w:val="00FF697C"/>
    <w:rsid w:val="00FF6BED"/>
    <w:rsid w:val="00FF6F41"/>
    <w:rsid w:val="00FF6F63"/>
    <w:rsid w:val="00FF715E"/>
    <w:rsid w:val="00FF7278"/>
    <w:rsid w:val="00FF73A9"/>
    <w:rsid w:val="00FF7B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5F7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277D"/>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6A"/>
    <w:pPr>
      <w:spacing w:after="200" w:line="276" w:lineRule="auto"/>
      <w:ind w:left="720"/>
      <w:contextualSpacing/>
    </w:pPr>
    <w:rPr>
      <w:rFonts w:asciiTheme="minorHAnsi" w:hAnsiTheme="minorHAnsi" w:cstheme="minorBidi"/>
      <w:sz w:val="22"/>
      <w:szCs w:val="22"/>
      <w:lang w:eastAsia="zh-TW"/>
    </w:rPr>
  </w:style>
  <w:style w:type="table" w:styleId="TableGrid">
    <w:name w:val="Table Grid"/>
    <w:basedOn w:val="TableNormal"/>
    <w:uiPriority w:val="59"/>
    <w:rsid w:val="00857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5599"/>
    <w:rPr>
      <w:color w:val="0000FF" w:themeColor="hyperlink"/>
      <w:u w:val="single"/>
    </w:rPr>
  </w:style>
  <w:style w:type="paragraph" w:styleId="BalloonText">
    <w:name w:val="Balloon Text"/>
    <w:basedOn w:val="Normal"/>
    <w:link w:val="BalloonTextChar"/>
    <w:uiPriority w:val="99"/>
    <w:semiHidden/>
    <w:unhideWhenUsed/>
    <w:rsid w:val="00C5247A"/>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C5247A"/>
    <w:rPr>
      <w:rFonts w:ascii="Tahoma" w:hAnsi="Tahoma" w:cs="Tahoma"/>
      <w:sz w:val="16"/>
      <w:szCs w:val="16"/>
    </w:rPr>
  </w:style>
  <w:style w:type="character" w:styleId="CommentReference">
    <w:name w:val="annotation reference"/>
    <w:basedOn w:val="DefaultParagraphFont"/>
    <w:uiPriority w:val="99"/>
    <w:semiHidden/>
    <w:unhideWhenUsed/>
    <w:rsid w:val="00D638DE"/>
    <w:rPr>
      <w:sz w:val="18"/>
      <w:szCs w:val="18"/>
    </w:rPr>
  </w:style>
  <w:style w:type="paragraph" w:styleId="CommentText">
    <w:name w:val="annotation text"/>
    <w:basedOn w:val="Normal"/>
    <w:link w:val="CommentTextChar"/>
    <w:uiPriority w:val="99"/>
    <w:semiHidden/>
    <w:unhideWhenUsed/>
    <w:rsid w:val="00D638DE"/>
    <w:pPr>
      <w:spacing w:after="200"/>
    </w:pPr>
    <w:rPr>
      <w:rFonts w:asciiTheme="minorHAnsi" w:hAnsiTheme="minorHAnsi" w:cstheme="minorBidi"/>
      <w:lang w:eastAsia="zh-TW"/>
    </w:rPr>
  </w:style>
  <w:style w:type="character" w:customStyle="1" w:styleId="CommentTextChar">
    <w:name w:val="Comment Text Char"/>
    <w:basedOn w:val="DefaultParagraphFont"/>
    <w:link w:val="CommentText"/>
    <w:uiPriority w:val="99"/>
    <w:semiHidden/>
    <w:rsid w:val="00D638DE"/>
    <w:rPr>
      <w:sz w:val="24"/>
      <w:szCs w:val="24"/>
    </w:rPr>
  </w:style>
  <w:style w:type="paragraph" w:styleId="CommentSubject">
    <w:name w:val="annotation subject"/>
    <w:basedOn w:val="CommentText"/>
    <w:next w:val="CommentText"/>
    <w:link w:val="CommentSubjectChar"/>
    <w:uiPriority w:val="99"/>
    <w:semiHidden/>
    <w:unhideWhenUsed/>
    <w:rsid w:val="00D638DE"/>
    <w:rPr>
      <w:b/>
      <w:bCs/>
      <w:sz w:val="20"/>
      <w:szCs w:val="20"/>
    </w:rPr>
  </w:style>
  <w:style w:type="character" w:customStyle="1" w:styleId="CommentSubjectChar">
    <w:name w:val="Comment Subject Char"/>
    <w:basedOn w:val="CommentTextChar"/>
    <w:link w:val="CommentSubject"/>
    <w:uiPriority w:val="99"/>
    <w:semiHidden/>
    <w:rsid w:val="00D638DE"/>
    <w:rPr>
      <w:b/>
      <w:bCs/>
      <w:sz w:val="20"/>
      <w:szCs w:val="20"/>
    </w:rPr>
  </w:style>
  <w:style w:type="paragraph" w:styleId="Header">
    <w:name w:val="header"/>
    <w:basedOn w:val="Normal"/>
    <w:link w:val="HeaderChar"/>
    <w:unhideWhenUsed/>
    <w:rsid w:val="00B66989"/>
    <w:pPr>
      <w:tabs>
        <w:tab w:val="center" w:pos="4680"/>
        <w:tab w:val="right" w:pos="9360"/>
      </w:tabs>
    </w:pPr>
    <w:rPr>
      <w:rFonts w:asciiTheme="minorHAnsi" w:hAnsiTheme="minorHAnsi" w:cstheme="minorBidi"/>
      <w:sz w:val="22"/>
      <w:szCs w:val="22"/>
      <w:lang w:eastAsia="zh-TW"/>
    </w:rPr>
  </w:style>
  <w:style w:type="character" w:customStyle="1" w:styleId="HeaderChar">
    <w:name w:val="Header Char"/>
    <w:basedOn w:val="DefaultParagraphFont"/>
    <w:link w:val="Header"/>
    <w:rsid w:val="00B66989"/>
  </w:style>
  <w:style w:type="paragraph" w:styleId="Footer">
    <w:name w:val="footer"/>
    <w:basedOn w:val="Normal"/>
    <w:link w:val="FooterChar"/>
    <w:unhideWhenUsed/>
    <w:rsid w:val="00B66989"/>
    <w:pPr>
      <w:tabs>
        <w:tab w:val="center" w:pos="4680"/>
        <w:tab w:val="right" w:pos="9360"/>
      </w:tabs>
    </w:pPr>
    <w:rPr>
      <w:rFonts w:asciiTheme="minorHAnsi" w:hAnsiTheme="minorHAnsi" w:cstheme="minorBidi"/>
      <w:sz w:val="22"/>
      <w:szCs w:val="22"/>
      <w:lang w:eastAsia="zh-TW"/>
    </w:rPr>
  </w:style>
  <w:style w:type="character" w:customStyle="1" w:styleId="FooterChar">
    <w:name w:val="Footer Char"/>
    <w:basedOn w:val="DefaultParagraphFont"/>
    <w:link w:val="Footer"/>
    <w:rsid w:val="00B66989"/>
  </w:style>
  <w:style w:type="paragraph" w:styleId="NormalWeb">
    <w:name w:val="Normal (Web)"/>
    <w:basedOn w:val="Normal"/>
    <w:uiPriority w:val="99"/>
    <w:unhideWhenUsed/>
    <w:rsid w:val="00153BF4"/>
    <w:pPr>
      <w:spacing w:before="100" w:beforeAutospacing="1" w:after="100" w:afterAutospacing="1"/>
    </w:pPr>
    <w:rPr>
      <w:rFonts w:eastAsia="Times New Roman"/>
    </w:rPr>
  </w:style>
  <w:style w:type="character" w:styleId="Strong">
    <w:name w:val="Strong"/>
    <w:basedOn w:val="DefaultParagraphFont"/>
    <w:uiPriority w:val="22"/>
    <w:qFormat/>
    <w:rsid w:val="00153BF4"/>
    <w:rPr>
      <w:b/>
      <w:bCs/>
    </w:rPr>
  </w:style>
  <w:style w:type="character" w:customStyle="1" w:styleId="apple-converted-space">
    <w:name w:val="apple-converted-space"/>
    <w:basedOn w:val="DefaultParagraphFont"/>
    <w:rsid w:val="00153BF4"/>
  </w:style>
  <w:style w:type="character" w:styleId="Emphasis">
    <w:name w:val="Emphasis"/>
    <w:basedOn w:val="DefaultParagraphFont"/>
    <w:uiPriority w:val="20"/>
    <w:qFormat/>
    <w:rsid w:val="00153BF4"/>
    <w:rPr>
      <w:i/>
      <w:iCs/>
    </w:rPr>
  </w:style>
  <w:style w:type="paragraph" w:styleId="Revision">
    <w:name w:val="Revision"/>
    <w:hidden/>
    <w:uiPriority w:val="99"/>
    <w:semiHidden/>
    <w:rsid w:val="00831E56"/>
    <w:pPr>
      <w:spacing w:after="0" w:line="240" w:lineRule="auto"/>
    </w:pPr>
  </w:style>
  <w:style w:type="character" w:styleId="PageNumber">
    <w:name w:val="page number"/>
    <w:basedOn w:val="DefaultParagraphFont"/>
    <w:uiPriority w:val="99"/>
    <w:semiHidden/>
    <w:unhideWhenUsed/>
    <w:rsid w:val="001F2950"/>
  </w:style>
  <w:style w:type="character" w:styleId="FollowedHyperlink">
    <w:name w:val="FollowedHyperlink"/>
    <w:basedOn w:val="DefaultParagraphFont"/>
    <w:uiPriority w:val="99"/>
    <w:semiHidden/>
    <w:unhideWhenUsed/>
    <w:rsid w:val="0061487C"/>
    <w:rPr>
      <w:color w:val="800080" w:themeColor="followedHyperlink"/>
      <w:u w:val="single"/>
    </w:rPr>
  </w:style>
  <w:style w:type="character" w:customStyle="1" w:styleId="unnamed1">
    <w:name w:val="unnamed1"/>
    <w:basedOn w:val="DefaultParagraphFont"/>
    <w:rsid w:val="00F2392E"/>
  </w:style>
  <w:style w:type="paragraph" w:styleId="Bibliography">
    <w:name w:val="Bibliography"/>
    <w:basedOn w:val="Normal"/>
    <w:next w:val="Normal"/>
    <w:uiPriority w:val="37"/>
    <w:unhideWhenUsed/>
    <w:rsid w:val="00BC7800"/>
    <w:pPr>
      <w:tabs>
        <w:tab w:val="left" w:pos="260"/>
      </w:tabs>
      <w:spacing w:line="480" w:lineRule="auto"/>
      <w:ind w:left="264" w:hanging="264"/>
    </w:pPr>
  </w:style>
  <w:style w:type="character" w:styleId="PlaceholderText">
    <w:name w:val="Placeholder Text"/>
    <w:basedOn w:val="DefaultParagraphFont"/>
    <w:uiPriority w:val="99"/>
    <w:semiHidden/>
    <w:rsid w:val="00EC6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6089">
      <w:bodyDiv w:val="1"/>
      <w:marLeft w:val="0"/>
      <w:marRight w:val="0"/>
      <w:marTop w:val="0"/>
      <w:marBottom w:val="0"/>
      <w:divBdr>
        <w:top w:val="none" w:sz="0" w:space="0" w:color="auto"/>
        <w:left w:val="none" w:sz="0" w:space="0" w:color="auto"/>
        <w:bottom w:val="none" w:sz="0" w:space="0" w:color="auto"/>
        <w:right w:val="none" w:sz="0" w:space="0" w:color="auto"/>
      </w:divBdr>
    </w:div>
    <w:div w:id="17392380">
      <w:bodyDiv w:val="1"/>
      <w:marLeft w:val="0"/>
      <w:marRight w:val="0"/>
      <w:marTop w:val="0"/>
      <w:marBottom w:val="0"/>
      <w:divBdr>
        <w:top w:val="none" w:sz="0" w:space="0" w:color="auto"/>
        <w:left w:val="none" w:sz="0" w:space="0" w:color="auto"/>
        <w:bottom w:val="none" w:sz="0" w:space="0" w:color="auto"/>
        <w:right w:val="none" w:sz="0" w:space="0" w:color="auto"/>
      </w:divBdr>
    </w:div>
    <w:div w:id="19866129">
      <w:bodyDiv w:val="1"/>
      <w:marLeft w:val="0"/>
      <w:marRight w:val="0"/>
      <w:marTop w:val="0"/>
      <w:marBottom w:val="0"/>
      <w:divBdr>
        <w:top w:val="none" w:sz="0" w:space="0" w:color="auto"/>
        <w:left w:val="none" w:sz="0" w:space="0" w:color="auto"/>
        <w:bottom w:val="none" w:sz="0" w:space="0" w:color="auto"/>
        <w:right w:val="none" w:sz="0" w:space="0" w:color="auto"/>
      </w:divBdr>
    </w:div>
    <w:div w:id="27605335">
      <w:bodyDiv w:val="1"/>
      <w:marLeft w:val="0"/>
      <w:marRight w:val="0"/>
      <w:marTop w:val="0"/>
      <w:marBottom w:val="0"/>
      <w:divBdr>
        <w:top w:val="none" w:sz="0" w:space="0" w:color="auto"/>
        <w:left w:val="none" w:sz="0" w:space="0" w:color="auto"/>
        <w:bottom w:val="none" w:sz="0" w:space="0" w:color="auto"/>
        <w:right w:val="none" w:sz="0" w:space="0" w:color="auto"/>
      </w:divBdr>
    </w:div>
    <w:div w:id="28993088">
      <w:bodyDiv w:val="1"/>
      <w:marLeft w:val="0"/>
      <w:marRight w:val="0"/>
      <w:marTop w:val="0"/>
      <w:marBottom w:val="0"/>
      <w:divBdr>
        <w:top w:val="none" w:sz="0" w:space="0" w:color="auto"/>
        <w:left w:val="none" w:sz="0" w:space="0" w:color="auto"/>
        <w:bottom w:val="none" w:sz="0" w:space="0" w:color="auto"/>
        <w:right w:val="none" w:sz="0" w:space="0" w:color="auto"/>
      </w:divBdr>
      <w:divsChild>
        <w:div w:id="681400853">
          <w:marLeft w:val="0"/>
          <w:marRight w:val="0"/>
          <w:marTop w:val="0"/>
          <w:marBottom w:val="0"/>
          <w:divBdr>
            <w:top w:val="none" w:sz="0" w:space="0" w:color="auto"/>
            <w:left w:val="none" w:sz="0" w:space="0" w:color="auto"/>
            <w:bottom w:val="none" w:sz="0" w:space="0" w:color="auto"/>
            <w:right w:val="none" w:sz="0" w:space="0" w:color="auto"/>
          </w:divBdr>
          <w:divsChild>
            <w:div w:id="1988850280">
              <w:marLeft w:val="0"/>
              <w:marRight w:val="0"/>
              <w:marTop w:val="0"/>
              <w:marBottom w:val="0"/>
              <w:divBdr>
                <w:top w:val="none" w:sz="0" w:space="0" w:color="auto"/>
                <w:left w:val="none" w:sz="0" w:space="0" w:color="auto"/>
                <w:bottom w:val="none" w:sz="0" w:space="0" w:color="auto"/>
                <w:right w:val="none" w:sz="0" w:space="0" w:color="auto"/>
              </w:divBdr>
              <w:divsChild>
                <w:div w:id="14790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7363">
      <w:bodyDiv w:val="1"/>
      <w:marLeft w:val="0"/>
      <w:marRight w:val="0"/>
      <w:marTop w:val="0"/>
      <w:marBottom w:val="0"/>
      <w:divBdr>
        <w:top w:val="none" w:sz="0" w:space="0" w:color="auto"/>
        <w:left w:val="none" w:sz="0" w:space="0" w:color="auto"/>
        <w:bottom w:val="none" w:sz="0" w:space="0" w:color="auto"/>
        <w:right w:val="none" w:sz="0" w:space="0" w:color="auto"/>
      </w:divBdr>
    </w:div>
    <w:div w:id="39869851">
      <w:bodyDiv w:val="1"/>
      <w:marLeft w:val="0"/>
      <w:marRight w:val="0"/>
      <w:marTop w:val="0"/>
      <w:marBottom w:val="0"/>
      <w:divBdr>
        <w:top w:val="none" w:sz="0" w:space="0" w:color="auto"/>
        <w:left w:val="none" w:sz="0" w:space="0" w:color="auto"/>
        <w:bottom w:val="none" w:sz="0" w:space="0" w:color="auto"/>
        <w:right w:val="none" w:sz="0" w:space="0" w:color="auto"/>
      </w:divBdr>
      <w:divsChild>
        <w:div w:id="197085550">
          <w:marLeft w:val="0"/>
          <w:marRight w:val="0"/>
          <w:marTop w:val="0"/>
          <w:marBottom w:val="0"/>
          <w:divBdr>
            <w:top w:val="none" w:sz="0" w:space="0" w:color="auto"/>
            <w:left w:val="none" w:sz="0" w:space="0" w:color="auto"/>
            <w:bottom w:val="none" w:sz="0" w:space="0" w:color="auto"/>
            <w:right w:val="none" w:sz="0" w:space="0" w:color="auto"/>
          </w:divBdr>
        </w:div>
        <w:div w:id="628322362">
          <w:marLeft w:val="0"/>
          <w:marRight w:val="0"/>
          <w:marTop w:val="0"/>
          <w:marBottom w:val="0"/>
          <w:divBdr>
            <w:top w:val="none" w:sz="0" w:space="0" w:color="auto"/>
            <w:left w:val="none" w:sz="0" w:space="0" w:color="auto"/>
            <w:bottom w:val="none" w:sz="0" w:space="0" w:color="auto"/>
            <w:right w:val="none" w:sz="0" w:space="0" w:color="auto"/>
          </w:divBdr>
        </w:div>
        <w:div w:id="373235651">
          <w:marLeft w:val="0"/>
          <w:marRight w:val="0"/>
          <w:marTop w:val="0"/>
          <w:marBottom w:val="0"/>
          <w:divBdr>
            <w:top w:val="none" w:sz="0" w:space="0" w:color="auto"/>
            <w:left w:val="none" w:sz="0" w:space="0" w:color="auto"/>
            <w:bottom w:val="none" w:sz="0" w:space="0" w:color="auto"/>
            <w:right w:val="none" w:sz="0" w:space="0" w:color="auto"/>
          </w:divBdr>
        </w:div>
        <w:div w:id="174619308">
          <w:marLeft w:val="0"/>
          <w:marRight w:val="0"/>
          <w:marTop w:val="0"/>
          <w:marBottom w:val="0"/>
          <w:divBdr>
            <w:top w:val="none" w:sz="0" w:space="0" w:color="auto"/>
            <w:left w:val="none" w:sz="0" w:space="0" w:color="auto"/>
            <w:bottom w:val="none" w:sz="0" w:space="0" w:color="auto"/>
            <w:right w:val="none" w:sz="0" w:space="0" w:color="auto"/>
          </w:divBdr>
        </w:div>
        <w:div w:id="1332097358">
          <w:marLeft w:val="0"/>
          <w:marRight w:val="0"/>
          <w:marTop w:val="0"/>
          <w:marBottom w:val="0"/>
          <w:divBdr>
            <w:top w:val="none" w:sz="0" w:space="0" w:color="auto"/>
            <w:left w:val="none" w:sz="0" w:space="0" w:color="auto"/>
            <w:bottom w:val="none" w:sz="0" w:space="0" w:color="auto"/>
            <w:right w:val="none" w:sz="0" w:space="0" w:color="auto"/>
          </w:divBdr>
        </w:div>
        <w:div w:id="592276035">
          <w:marLeft w:val="0"/>
          <w:marRight w:val="0"/>
          <w:marTop w:val="0"/>
          <w:marBottom w:val="0"/>
          <w:divBdr>
            <w:top w:val="none" w:sz="0" w:space="0" w:color="auto"/>
            <w:left w:val="none" w:sz="0" w:space="0" w:color="auto"/>
            <w:bottom w:val="none" w:sz="0" w:space="0" w:color="auto"/>
            <w:right w:val="none" w:sz="0" w:space="0" w:color="auto"/>
          </w:divBdr>
        </w:div>
        <w:div w:id="1089623801">
          <w:marLeft w:val="0"/>
          <w:marRight w:val="0"/>
          <w:marTop w:val="0"/>
          <w:marBottom w:val="0"/>
          <w:divBdr>
            <w:top w:val="none" w:sz="0" w:space="0" w:color="auto"/>
            <w:left w:val="none" w:sz="0" w:space="0" w:color="auto"/>
            <w:bottom w:val="none" w:sz="0" w:space="0" w:color="auto"/>
            <w:right w:val="none" w:sz="0" w:space="0" w:color="auto"/>
          </w:divBdr>
        </w:div>
        <w:div w:id="1022366880">
          <w:marLeft w:val="0"/>
          <w:marRight w:val="0"/>
          <w:marTop w:val="0"/>
          <w:marBottom w:val="0"/>
          <w:divBdr>
            <w:top w:val="none" w:sz="0" w:space="0" w:color="auto"/>
            <w:left w:val="none" w:sz="0" w:space="0" w:color="auto"/>
            <w:bottom w:val="none" w:sz="0" w:space="0" w:color="auto"/>
            <w:right w:val="none" w:sz="0" w:space="0" w:color="auto"/>
          </w:divBdr>
        </w:div>
        <w:div w:id="1296790135">
          <w:marLeft w:val="0"/>
          <w:marRight w:val="0"/>
          <w:marTop w:val="0"/>
          <w:marBottom w:val="0"/>
          <w:divBdr>
            <w:top w:val="none" w:sz="0" w:space="0" w:color="auto"/>
            <w:left w:val="none" w:sz="0" w:space="0" w:color="auto"/>
            <w:bottom w:val="none" w:sz="0" w:space="0" w:color="auto"/>
            <w:right w:val="none" w:sz="0" w:space="0" w:color="auto"/>
          </w:divBdr>
        </w:div>
        <w:div w:id="1497526305">
          <w:marLeft w:val="0"/>
          <w:marRight w:val="0"/>
          <w:marTop w:val="0"/>
          <w:marBottom w:val="0"/>
          <w:divBdr>
            <w:top w:val="none" w:sz="0" w:space="0" w:color="auto"/>
            <w:left w:val="none" w:sz="0" w:space="0" w:color="auto"/>
            <w:bottom w:val="none" w:sz="0" w:space="0" w:color="auto"/>
            <w:right w:val="none" w:sz="0" w:space="0" w:color="auto"/>
          </w:divBdr>
        </w:div>
        <w:div w:id="1464738959">
          <w:marLeft w:val="0"/>
          <w:marRight w:val="0"/>
          <w:marTop w:val="0"/>
          <w:marBottom w:val="0"/>
          <w:divBdr>
            <w:top w:val="none" w:sz="0" w:space="0" w:color="auto"/>
            <w:left w:val="none" w:sz="0" w:space="0" w:color="auto"/>
            <w:bottom w:val="none" w:sz="0" w:space="0" w:color="auto"/>
            <w:right w:val="none" w:sz="0" w:space="0" w:color="auto"/>
          </w:divBdr>
        </w:div>
        <w:div w:id="389229354">
          <w:marLeft w:val="0"/>
          <w:marRight w:val="0"/>
          <w:marTop w:val="0"/>
          <w:marBottom w:val="0"/>
          <w:divBdr>
            <w:top w:val="none" w:sz="0" w:space="0" w:color="auto"/>
            <w:left w:val="none" w:sz="0" w:space="0" w:color="auto"/>
            <w:bottom w:val="none" w:sz="0" w:space="0" w:color="auto"/>
            <w:right w:val="none" w:sz="0" w:space="0" w:color="auto"/>
          </w:divBdr>
        </w:div>
        <w:div w:id="150021461">
          <w:marLeft w:val="0"/>
          <w:marRight w:val="0"/>
          <w:marTop w:val="0"/>
          <w:marBottom w:val="0"/>
          <w:divBdr>
            <w:top w:val="none" w:sz="0" w:space="0" w:color="auto"/>
            <w:left w:val="none" w:sz="0" w:space="0" w:color="auto"/>
            <w:bottom w:val="none" w:sz="0" w:space="0" w:color="auto"/>
            <w:right w:val="none" w:sz="0" w:space="0" w:color="auto"/>
          </w:divBdr>
        </w:div>
        <w:div w:id="1287469590">
          <w:marLeft w:val="0"/>
          <w:marRight w:val="0"/>
          <w:marTop w:val="0"/>
          <w:marBottom w:val="0"/>
          <w:divBdr>
            <w:top w:val="none" w:sz="0" w:space="0" w:color="auto"/>
            <w:left w:val="none" w:sz="0" w:space="0" w:color="auto"/>
            <w:bottom w:val="none" w:sz="0" w:space="0" w:color="auto"/>
            <w:right w:val="none" w:sz="0" w:space="0" w:color="auto"/>
          </w:divBdr>
        </w:div>
        <w:div w:id="22288563">
          <w:marLeft w:val="0"/>
          <w:marRight w:val="0"/>
          <w:marTop w:val="0"/>
          <w:marBottom w:val="0"/>
          <w:divBdr>
            <w:top w:val="none" w:sz="0" w:space="0" w:color="auto"/>
            <w:left w:val="none" w:sz="0" w:space="0" w:color="auto"/>
            <w:bottom w:val="none" w:sz="0" w:space="0" w:color="auto"/>
            <w:right w:val="none" w:sz="0" w:space="0" w:color="auto"/>
          </w:divBdr>
        </w:div>
        <w:div w:id="443186975">
          <w:marLeft w:val="0"/>
          <w:marRight w:val="0"/>
          <w:marTop w:val="0"/>
          <w:marBottom w:val="0"/>
          <w:divBdr>
            <w:top w:val="none" w:sz="0" w:space="0" w:color="auto"/>
            <w:left w:val="none" w:sz="0" w:space="0" w:color="auto"/>
            <w:bottom w:val="none" w:sz="0" w:space="0" w:color="auto"/>
            <w:right w:val="none" w:sz="0" w:space="0" w:color="auto"/>
          </w:divBdr>
        </w:div>
        <w:div w:id="100877744">
          <w:marLeft w:val="0"/>
          <w:marRight w:val="0"/>
          <w:marTop w:val="0"/>
          <w:marBottom w:val="0"/>
          <w:divBdr>
            <w:top w:val="none" w:sz="0" w:space="0" w:color="auto"/>
            <w:left w:val="none" w:sz="0" w:space="0" w:color="auto"/>
            <w:bottom w:val="none" w:sz="0" w:space="0" w:color="auto"/>
            <w:right w:val="none" w:sz="0" w:space="0" w:color="auto"/>
          </w:divBdr>
        </w:div>
        <w:div w:id="268466296">
          <w:marLeft w:val="0"/>
          <w:marRight w:val="0"/>
          <w:marTop w:val="0"/>
          <w:marBottom w:val="0"/>
          <w:divBdr>
            <w:top w:val="none" w:sz="0" w:space="0" w:color="auto"/>
            <w:left w:val="none" w:sz="0" w:space="0" w:color="auto"/>
            <w:bottom w:val="none" w:sz="0" w:space="0" w:color="auto"/>
            <w:right w:val="none" w:sz="0" w:space="0" w:color="auto"/>
          </w:divBdr>
        </w:div>
        <w:div w:id="967205667">
          <w:marLeft w:val="0"/>
          <w:marRight w:val="0"/>
          <w:marTop w:val="0"/>
          <w:marBottom w:val="0"/>
          <w:divBdr>
            <w:top w:val="none" w:sz="0" w:space="0" w:color="auto"/>
            <w:left w:val="none" w:sz="0" w:space="0" w:color="auto"/>
            <w:bottom w:val="none" w:sz="0" w:space="0" w:color="auto"/>
            <w:right w:val="none" w:sz="0" w:space="0" w:color="auto"/>
          </w:divBdr>
        </w:div>
        <w:div w:id="1242300935">
          <w:marLeft w:val="0"/>
          <w:marRight w:val="0"/>
          <w:marTop w:val="0"/>
          <w:marBottom w:val="0"/>
          <w:divBdr>
            <w:top w:val="none" w:sz="0" w:space="0" w:color="auto"/>
            <w:left w:val="none" w:sz="0" w:space="0" w:color="auto"/>
            <w:bottom w:val="none" w:sz="0" w:space="0" w:color="auto"/>
            <w:right w:val="none" w:sz="0" w:space="0" w:color="auto"/>
          </w:divBdr>
        </w:div>
        <w:div w:id="1574586127">
          <w:marLeft w:val="0"/>
          <w:marRight w:val="0"/>
          <w:marTop w:val="0"/>
          <w:marBottom w:val="0"/>
          <w:divBdr>
            <w:top w:val="none" w:sz="0" w:space="0" w:color="auto"/>
            <w:left w:val="none" w:sz="0" w:space="0" w:color="auto"/>
            <w:bottom w:val="none" w:sz="0" w:space="0" w:color="auto"/>
            <w:right w:val="none" w:sz="0" w:space="0" w:color="auto"/>
          </w:divBdr>
        </w:div>
        <w:div w:id="938218624">
          <w:marLeft w:val="0"/>
          <w:marRight w:val="0"/>
          <w:marTop w:val="0"/>
          <w:marBottom w:val="0"/>
          <w:divBdr>
            <w:top w:val="none" w:sz="0" w:space="0" w:color="auto"/>
            <w:left w:val="none" w:sz="0" w:space="0" w:color="auto"/>
            <w:bottom w:val="none" w:sz="0" w:space="0" w:color="auto"/>
            <w:right w:val="none" w:sz="0" w:space="0" w:color="auto"/>
          </w:divBdr>
        </w:div>
        <w:div w:id="2115444499">
          <w:marLeft w:val="0"/>
          <w:marRight w:val="0"/>
          <w:marTop w:val="0"/>
          <w:marBottom w:val="0"/>
          <w:divBdr>
            <w:top w:val="none" w:sz="0" w:space="0" w:color="auto"/>
            <w:left w:val="none" w:sz="0" w:space="0" w:color="auto"/>
            <w:bottom w:val="none" w:sz="0" w:space="0" w:color="auto"/>
            <w:right w:val="none" w:sz="0" w:space="0" w:color="auto"/>
          </w:divBdr>
        </w:div>
        <w:div w:id="727606156">
          <w:marLeft w:val="0"/>
          <w:marRight w:val="0"/>
          <w:marTop w:val="0"/>
          <w:marBottom w:val="0"/>
          <w:divBdr>
            <w:top w:val="none" w:sz="0" w:space="0" w:color="auto"/>
            <w:left w:val="none" w:sz="0" w:space="0" w:color="auto"/>
            <w:bottom w:val="none" w:sz="0" w:space="0" w:color="auto"/>
            <w:right w:val="none" w:sz="0" w:space="0" w:color="auto"/>
          </w:divBdr>
        </w:div>
        <w:div w:id="566962173">
          <w:marLeft w:val="0"/>
          <w:marRight w:val="0"/>
          <w:marTop w:val="0"/>
          <w:marBottom w:val="0"/>
          <w:divBdr>
            <w:top w:val="none" w:sz="0" w:space="0" w:color="auto"/>
            <w:left w:val="none" w:sz="0" w:space="0" w:color="auto"/>
            <w:bottom w:val="none" w:sz="0" w:space="0" w:color="auto"/>
            <w:right w:val="none" w:sz="0" w:space="0" w:color="auto"/>
          </w:divBdr>
        </w:div>
        <w:div w:id="845559213">
          <w:marLeft w:val="0"/>
          <w:marRight w:val="0"/>
          <w:marTop w:val="0"/>
          <w:marBottom w:val="0"/>
          <w:divBdr>
            <w:top w:val="none" w:sz="0" w:space="0" w:color="auto"/>
            <w:left w:val="none" w:sz="0" w:space="0" w:color="auto"/>
            <w:bottom w:val="none" w:sz="0" w:space="0" w:color="auto"/>
            <w:right w:val="none" w:sz="0" w:space="0" w:color="auto"/>
          </w:divBdr>
        </w:div>
        <w:div w:id="1101684997">
          <w:marLeft w:val="0"/>
          <w:marRight w:val="0"/>
          <w:marTop w:val="0"/>
          <w:marBottom w:val="0"/>
          <w:divBdr>
            <w:top w:val="none" w:sz="0" w:space="0" w:color="auto"/>
            <w:left w:val="none" w:sz="0" w:space="0" w:color="auto"/>
            <w:bottom w:val="none" w:sz="0" w:space="0" w:color="auto"/>
            <w:right w:val="none" w:sz="0" w:space="0" w:color="auto"/>
          </w:divBdr>
        </w:div>
        <w:div w:id="260189963">
          <w:marLeft w:val="0"/>
          <w:marRight w:val="0"/>
          <w:marTop w:val="0"/>
          <w:marBottom w:val="0"/>
          <w:divBdr>
            <w:top w:val="none" w:sz="0" w:space="0" w:color="auto"/>
            <w:left w:val="none" w:sz="0" w:space="0" w:color="auto"/>
            <w:bottom w:val="none" w:sz="0" w:space="0" w:color="auto"/>
            <w:right w:val="none" w:sz="0" w:space="0" w:color="auto"/>
          </w:divBdr>
        </w:div>
        <w:div w:id="1438208418">
          <w:marLeft w:val="0"/>
          <w:marRight w:val="0"/>
          <w:marTop w:val="0"/>
          <w:marBottom w:val="0"/>
          <w:divBdr>
            <w:top w:val="none" w:sz="0" w:space="0" w:color="auto"/>
            <w:left w:val="none" w:sz="0" w:space="0" w:color="auto"/>
            <w:bottom w:val="none" w:sz="0" w:space="0" w:color="auto"/>
            <w:right w:val="none" w:sz="0" w:space="0" w:color="auto"/>
          </w:divBdr>
        </w:div>
        <w:div w:id="1410083276">
          <w:marLeft w:val="0"/>
          <w:marRight w:val="0"/>
          <w:marTop w:val="0"/>
          <w:marBottom w:val="0"/>
          <w:divBdr>
            <w:top w:val="none" w:sz="0" w:space="0" w:color="auto"/>
            <w:left w:val="none" w:sz="0" w:space="0" w:color="auto"/>
            <w:bottom w:val="none" w:sz="0" w:space="0" w:color="auto"/>
            <w:right w:val="none" w:sz="0" w:space="0" w:color="auto"/>
          </w:divBdr>
        </w:div>
        <w:div w:id="92408622">
          <w:marLeft w:val="0"/>
          <w:marRight w:val="0"/>
          <w:marTop w:val="0"/>
          <w:marBottom w:val="0"/>
          <w:divBdr>
            <w:top w:val="none" w:sz="0" w:space="0" w:color="auto"/>
            <w:left w:val="none" w:sz="0" w:space="0" w:color="auto"/>
            <w:bottom w:val="none" w:sz="0" w:space="0" w:color="auto"/>
            <w:right w:val="none" w:sz="0" w:space="0" w:color="auto"/>
          </w:divBdr>
        </w:div>
        <w:div w:id="1641693986">
          <w:marLeft w:val="0"/>
          <w:marRight w:val="0"/>
          <w:marTop w:val="0"/>
          <w:marBottom w:val="0"/>
          <w:divBdr>
            <w:top w:val="none" w:sz="0" w:space="0" w:color="auto"/>
            <w:left w:val="none" w:sz="0" w:space="0" w:color="auto"/>
            <w:bottom w:val="none" w:sz="0" w:space="0" w:color="auto"/>
            <w:right w:val="none" w:sz="0" w:space="0" w:color="auto"/>
          </w:divBdr>
        </w:div>
        <w:div w:id="386802407">
          <w:marLeft w:val="0"/>
          <w:marRight w:val="0"/>
          <w:marTop w:val="0"/>
          <w:marBottom w:val="0"/>
          <w:divBdr>
            <w:top w:val="none" w:sz="0" w:space="0" w:color="auto"/>
            <w:left w:val="none" w:sz="0" w:space="0" w:color="auto"/>
            <w:bottom w:val="none" w:sz="0" w:space="0" w:color="auto"/>
            <w:right w:val="none" w:sz="0" w:space="0" w:color="auto"/>
          </w:divBdr>
        </w:div>
        <w:div w:id="2127657536">
          <w:marLeft w:val="0"/>
          <w:marRight w:val="0"/>
          <w:marTop w:val="0"/>
          <w:marBottom w:val="0"/>
          <w:divBdr>
            <w:top w:val="none" w:sz="0" w:space="0" w:color="auto"/>
            <w:left w:val="none" w:sz="0" w:space="0" w:color="auto"/>
            <w:bottom w:val="none" w:sz="0" w:space="0" w:color="auto"/>
            <w:right w:val="none" w:sz="0" w:space="0" w:color="auto"/>
          </w:divBdr>
        </w:div>
        <w:div w:id="597324354">
          <w:marLeft w:val="0"/>
          <w:marRight w:val="0"/>
          <w:marTop w:val="0"/>
          <w:marBottom w:val="0"/>
          <w:divBdr>
            <w:top w:val="none" w:sz="0" w:space="0" w:color="auto"/>
            <w:left w:val="none" w:sz="0" w:space="0" w:color="auto"/>
            <w:bottom w:val="none" w:sz="0" w:space="0" w:color="auto"/>
            <w:right w:val="none" w:sz="0" w:space="0" w:color="auto"/>
          </w:divBdr>
        </w:div>
        <w:div w:id="1865632168">
          <w:marLeft w:val="0"/>
          <w:marRight w:val="0"/>
          <w:marTop w:val="0"/>
          <w:marBottom w:val="0"/>
          <w:divBdr>
            <w:top w:val="none" w:sz="0" w:space="0" w:color="auto"/>
            <w:left w:val="none" w:sz="0" w:space="0" w:color="auto"/>
            <w:bottom w:val="none" w:sz="0" w:space="0" w:color="auto"/>
            <w:right w:val="none" w:sz="0" w:space="0" w:color="auto"/>
          </w:divBdr>
        </w:div>
        <w:div w:id="1092316862">
          <w:marLeft w:val="0"/>
          <w:marRight w:val="0"/>
          <w:marTop w:val="0"/>
          <w:marBottom w:val="0"/>
          <w:divBdr>
            <w:top w:val="none" w:sz="0" w:space="0" w:color="auto"/>
            <w:left w:val="none" w:sz="0" w:space="0" w:color="auto"/>
            <w:bottom w:val="none" w:sz="0" w:space="0" w:color="auto"/>
            <w:right w:val="none" w:sz="0" w:space="0" w:color="auto"/>
          </w:divBdr>
        </w:div>
        <w:div w:id="545534723">
          <w:marLeft w:val="0"/>
          <w:marRight w:val="0"/>
          <w:marTop w:val="0"/>
          <w:marBottom w:val="0"/>
          <w:divBdr>
            <w:top w:val="none" w:sz="0" w:space="0" w:color="auto"/>
            <w:left w:val="none" w:sz="0" w:space="0" w:color="auto"/>
            <w:bottom w:val="none" w:sz="0" w:space="0" w:color="auto"/>
            <w:right w:val="none" w:sz="0" w:space="0" w:color="auto"/>
          </w:divBdr>
        </w:div>
        <w:div w:id="586425038">
          <w:marLeft w:val="0"/>
          <w:marRight w:val="0"/>
          <w:marTop w:val="0"/>
          <w:marBottom w:val="0"/>
          <w:divBdr>
            <w:top w:val="none" w:sz="0" w:space="0" w:color="auto"/>
            <w:left w:val="none" w:sz="0" w:space="0" w:color="auto"/>
            <w:bottom w:val="none" w:sz="0" w:space="0" w:color="auto"/>
            <w:right w:val="none" w:sz="0" w:space="0" w:color="auto"/>
          </w:divBdr>
        </w:div>
        <w:div w:id="1445006094">
          <w:marLeft w:val="0"/>
          <w:marRight w:val="0"/>
          <w:marTop w:val="0"/>
          <w:marBottom w:val="0"/>
          <w:divBdr>
            <w:top w:val="none" w:sz="0" w:space="0" w:color="auto"/>
            <w:left w:val="none" w:sz="0" w:space="0" w:color="auto"/>
            <w:bottom w:val="none" w:sz="0" w:space="0" w:color="auto"/>
            <w:right w:val="none" w:sz="0" w:space="0" w:color="auto"/>
          </w:divBdr>
        </w:div>
        <w:div w:id="623997540">
          <w:marLeft w:val="0"/>
          <w:marRight w:val="0"/>
          <w:marTop w:val="0"/>
          <w:marBottom w:val="0"/>
          <w:divBdr>
            <w:top w:val="none" w:sz="0" w:space="0" w:color="auto"/>
            <w:left w:val="none" w:sz="0" w:space="0" w:color="auto"/>
            <w:bottom w:val="none" w:sz="0" w:space="0" w:color="auto"/>
            <w:right w:val="none" w:sz="0" w:space="0" w:color="auto"/>
          </w:divBdr>
        </w:div>
        <w:div w:id="111291288">
          <w:marLeft w:val="0"/>
          <w:marRight w:val="0"/>
          <w:marTop w:val="0"/>
          <w:marBottom w:val="0"/>
          <w:divBdr>
            <w:top w:val="none" w:sz="0" w:space="0" w:color="auto"/>
            <w:left w:val="none" w:sz="0" w:space="0" w:color="auto"/>
            <w:bottom w:val="none" w:sz="0" w:space="0" w:color="auto"/>
            <w:right w:val="none" w:sz="0" w:space="0" w:color="auto"/>
          </w:divBdr>
        </w:div>
      </w:divsChild>
    </w:div>
    <w:div w:id="48190345">
      <w:bodyDiv w:val="1"/>
      <w:marLeft w:val="0"/>
      <w:marRight w:val="0"/>
      <w:marTop w:val="0"/>
      <w:marBottom w:val="0"/>
      <w:divBdr>
        <w:top w:val="none" w:sz="0" w:space="0" w:color="auto"/>
        <w:left w:val="none" w:sz="0" w:space="0" w:color="auto"/>
        <w:bottom w:val="none" w:sz="0" w:space="0" w:color="auto"/>
        <w:right w:val="none" w:sz="0" w:space="0" w:color="auto"/>
      </w:divBdr>
    </w:div>
    <w:div w:id="86537289">
      <w:bodyDiv w:val="1"/>
      <w:marLeft w:val="0"/>
      <w:marRight w:val="0"/>
      <w:marTop w:val="0"/>
      <w:marBottom w:val="0"/>
      <w:divBdr>
        <w:top w:val="none" w:sz="0" w:space="0" w:color="auto"/>
        <w:left w:val="none" w:sz="0" w:space="0" w:color="auto"/>
        <w:bottom w:val="none" w:sz="0" w:space="0" w:color="auto"/>
        <w:right w:val="none" w:sz="0" w:space="0" w:color="auto"/>
      </w:divBdr>
    </w:div>
    <w:div w:id="97337011">
      <w:bodyDiv w:val="1"/>
      <w:marLeft w:val="0"/>
      <w:marRight w:val="0"/>
      <w:marTop w:val="0"/>
      <w:marBottom w:val="0"/>
      <w:divBdr>
        <w:top w:val="none" w:sz="0" w:space="0" w:color="auto"/>
        <w:left w:val="none" w:sz="0" w:space="0" w:color="auto"/>
        <w:bottom w:val="none" w:sz="0" w:space="0" w:color="auto"/>
        <w:right w:val="none" w:sz="0" w:space="0" w:color="auto"/>
      </w:divBdr>
    </w:div>
    <w:div w:id="101800289">
      <w:bodyDiv w:val="1"/>
      <w:marLeft w:val="0"/>
      <w:marRight w:val="0"/>
      <w:marTop w:val="0"/>
      <w:marBottom w:val="0"/>
      <w:divBdr>
        <w:top w:val="none" w:sz="0" w:space="0" w:color="auto"/>
        <w:left w:val="none" w:sz="0" w:space="0" w:color="auto"/>
        <w:bottom w:val="none" w:sz="0" w:space="0" w:color="auto"/>
        <w:right w:val="none" w:sz="0" w:space="0" w:color="auto"/>
      </w:divBdr>
    </w:div>
    <w:div w:id="107163782">
      <w:bodyDiv w:val="1"/>
      <w:marLeft w:val="0"/>
      <w:marRight w:val="0"/>
      <w:marTop w:val="0"/>
      <w:marBottom w:val="0"/>
      <w:divBdr>
        <w:top w:val="none" w:sz="0" w:space="0" w:color="auto"/>
        <w:left w:val="none" w:sz="0" w:space="0" w:color="auto"/>
        <w:bottom w:val="none" w:sz="0" w:space="0" w:color="auto"/>
        <w:right w:val="none" w:sz="0" w:space="0" w:color="auto"/>
      </w:divBdr>
    </w:div>
    <w:div w:id="110591201">
      <w:bodyDiv w:val="1"/>
      <w:marLeft w:val="0"/>
      <w:marRight w:val="0"/>
      <w:marTop w:val="0"/>
      <w:marBottom w:val="0"/>
      <w:divBdr>
        <w:top w:val="none" w:sz="0" w:space="0" w:color="auto"/>
        <w:left w:val="none" w:sz="0" w:space="0" w:color="auto"/>
        <w:bottom w:val="none" w:sz="0" w:space="0" w:color="auto"/>
        <w:right w:val="none" w:sz="0" w:space="0" w:color="auto"/>
      </w:divBdr>
    </w:div>
    <w:div w:id="123282509">
      <w:bodyDiv w:val="1"/>
      <w:marLeft w:val="0"/>
      <w:marRight w:val="0"/>
      <w:marTop w:val="0"/>
      <w:marBottom w:val="0"/>
      <w:divBdr>
        <w:top w:val="none" w:sz="0" w:space="0" w:color="auto"/>
        <w:left w:val="none" w:sz="0" w:space="0" w:color="auto"/>
        <w:bottom w:val="none" w:sz="0" w:space="0" w:color="auto"/>
        <w:right w:val="none" w:sz="0" w:space="0" w:color="auto"/>
      </w:divBdr>
    </w:div>
    <w:div w:id="148451455">
      <w:bodyDiv w:val="1"/>
      <w:marLeft w:val="0"/>
      <w:marRight w:val="0"/>
      <w:marTop w:val="0"/>
      <w:marBottom w:val="0"/>
      <w:divBdr>
        <w:top w:val="none" w:sz="0" w:space="0" w:color="auto"/>
        <w:left w:val="none" w:sz="0" w:space="0" w:color="auto"/>
        <w:bottom w:val="none" w:sz="0" w:space="0" w:color="auto"/>
        <w:right w:val="none" w:sz="0" w:space="0" w:color="auto"/>
      </w:divBdr>
    </w:div>
    <w:div w:id="155190612">
      <w:bodyDiv w:val="1"/>
      <w:marLeft w:val="0"/>
      <w:marRight w:val="0"/>
      <w:marTop w:val="0"/>
      <w:marBottom w:val="0"/>
      <w:divBdr>
        <w:top w:val="none" w:sz="0" w:space="0" w:color="auto"/>
        <w:left w:val="none" w:sz="0" w:space="0" w:color="auto"/>
        <w:bottom w:val="none" w:sz="0" w:space="0" w:color="auto"/>
        <w:right w:val="none" w:sz="0" w:space="0" w:color="auto"/>
      </w:divBdr>
    </w:div>
    <w:div w:id="166016903">
      <w:bodyDiv w:val="1"/>
      <w:marLeft w:val="0"/>
      <w:marRight w:val="0"/>
      <w:marTop w:val="0"/>
      <w:marBottom w:val="0"/>
      <w:divBdr>
        <w:top w:val="none" w:sz="0" w:space="0" w:color="auto"/>
        <w:left w:val="none" w:sz="0" w:space="0" w:color="auto"/>
        <w:bottom w:val="none" w:sz="0" w:space="0" w:color="auto"/>
        <w:right w:val="none" w:sz="0" w:space="0" w:color="auto"/>
      </w:divBdr>
    </w:div>
    <w:div w:id="173349913">
      <w:bodyDiv w:val="1"/>
      <w:marLeft w:val="0"/>
      <w:marRight w:val="0"/>
      <w:marTop w:val="0"/>
      <w:marBottom w:val="0"/>
      <w:divBdr>
        <w:top w:val="none" w:sz="0" w:space="0" w:color="auto"/>
        <w:left w:val="none" w:sz="0" w:space="0" w:color="auto"/>
        <w:bottom w:val="none" w:sz="0" w:space="0" w:color="auto"/>
        <w:right w:val="none" w:sz="0" w:space="0" w:color="auto"/>
      </w:divBdr>
    </w:div>
    <w:div w:id="186217918">
      <w:bodyDiv w:val="1"/>
      <w:marLeft w:val="0"/>
      <w:marRight w:val="0"/>
      <w:marTop w:val="0"/>
      <w:marBottom w:val="0"/>
      <w:divBdr>
        <w:top w:val="none" w:sz="0" w:space="0" w:color="auto"/>
        <w:left w:val="none" w:sz="0" w:space="0" w:color="auto"/>
        <w:bottom w:val="none" w:sz="0" w:space="0" w:color="auto"/>
        <w:right w:val="none" w:sz="0" w:space="0" w:color="auto"/>
      </w:divBdr>
      <w:divsChild>
        <w:div w:id="898713855">
          <w:marLeft w:val="0"/>
          <w:marRight w:val="0"/>
          <w:marTop w:val="0"/>
          <w:marBottom w:val="0"/>
          <w:divBdr>
            <w:top w:val="none" w:sz="0" w:space="0" w:color="auto"/>
            <w:left w:val="none" w:sz="0" w:space="0" w:color="auto"/>
            <w:bottom w:val="none" w:sz="0" w:space="0" w:color="auto"/>
            <w:right w:val="none" w:sz="0" w:space="0" w:color="auto"/>
          </w:divBdr>
          <w:divsChild>
            <w:div w:id="650907750">
              <w:marLeft w:val="0"/>
              <w:marRight w:val="0"/>
              <w:marTop w:val="0"/>
              <w:marBottom w:val="0"/>
              <w:divBdr>
                <w:top w:val="none" w:sz="0" w:space="0" w:color="auto"/>
                <w:left w:val="none" w:sz="0" w:space="0" w:color="auto"/>
                <w:bottom w:val="none" w:sz="0" w:space="0" w:color="auto"/>
                <w:right w:val="none" w:sz="0" w:space="0" w:color="auto"/>
              </w:divBdr>
              <w:divsChild>
                <w:div w:id="1056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209">
      <w:bodyDiv w:val="1"/>
      <w:marLeft w:val="0"/>
      <w:marRight w:val="0"/>
      <w:marTop w:val="0"/>
      <w:marBottom w:val="0"/>
      <w:divBdr>
        <w:top w:val="none" w:sz="0" w:space="0" w:color="auto"/>
        <w:left w:val="none" w:sz="0" w:space="0" w:color="auto"/>
        <w:bottom w:val="none" w:sz="0" w:space="0" w:color="auto"/>
        <w:right w:val="none" w:sz="0" w:space="0" w:color="auto"/>
      </w:divBdr>
    </w:div>
    <w:div w:id="228925605">
      <w:bodyDiv w:val="1"/>
      <w:marLeft w:val="0"/>
      <w:marRight w:val="0"/>
      <w:marTop w:val="0"/>
      <w:marBottom w:val="0"/>
      <w:divBdr>
        <w:top w:val="none" w:sz="0" w:space="0" w:color="auto"/>
        <w:left w:val="none" w:sz="0" w:space="0" w:color="auto"/>
        <w:bottom w:val="none" w:sz="0" w:space="0" w:color="auto"/>
        <w:right w:val="none" w:sz="0" w:space="0" w:color="auto"/>
      </w:divBdr>
    </w:div>
    <w:div w:id="229123058">
      <w:bodyDiv w:val="1"/>
      <w:marLeft w:val="0"/>
      <w:marRight w:val="0"/>
      <w:marTop w:val="0"/>
      <w:marBottom w:val="0"/>
      <w:divBdr>
        <w:top w:val="none" w:sz="0" w:space="0" w:color="auto"/>
        <w:left w:val="none" w:sz="0" w:space="0" w:color="auto"/>
        <w:bottom w:val="none" w:sz="0" w:space="0" w:color="auto"/>
        <w:right w:val="none" w:sz="0" w:space="0" w:color="auto"/>
      </w:divBdr>
    </w:div>
    <w:div w:id="252788607">
      <w:bodyDiv w:val="1"/>
      <w:marLeft w:val="0"/>
      <w:marRight w:val="0"/>
      <w:marTop w:val="0"/>
      <w:marBottom w:val="0"/>
      <w:divBdr>
        <w:top w:val="none" w:sz="0" w:space="0" w:color="auto"/>
        <w:left w:val="none" w:sz="0" w:space="0" w:color="auto"/>
        <w:bottom w:val="none" w:sz="0" w:space="0" w:color="auto"/>
        <w:right w:val="none" w:sz="0" w:space="0" w:color="auto"/>
      </w:divBdr>
    </w:div>
    <w:div w:id="291640971">
      <w:bodyDiv w:val="1"/>
      <w:marLeft w:val="0"/>
      <w:marRight w:val="0"/>
      <w:marTop w:val="0"/>
      <w:marBottom w:val="0"/>
      <w:divBdr>
        <w:top w:val="none" w:sz="0" w:space="0" w:color="auto"/>
        <w:left w:val="none" w:sz="0" w:space="0" w:color="auto"/>
        <w:bottom w:val="none" w:sz="0" w:space="0" w:color="auto"/>
        <w:right w:val="none" w:sz="0" w:space="0" w:color="auto"/>
      </w:divBdr>
    </w:div>
    <w:div w:id="304941117">
      <w:bodyDiv w:val="1"/>
      <w:marLeft w:val="0"/>
      <w:marRight w:val="0"/>
      <w:marTop w:val="0"/>
      <w:marBottom w:val="0"/>
      <w:divBdr>
        <w:top w:val="none" w:sz="0" w:space="0" w:color="auto"/>
        <w:left w:val="none" w:sz="0" w:space="0" w:color="auto"/>
        <w:bottom w:val="none" w:sz="0" w:space="0" w:color="auto"/>
        <w:right w:val="none" w:sz="0" w:space="0" w:color="auto"/>
      </w:divBdr>
    </w:div>
    <w:div w:id="330063582">
      <w:bodyDiv w:val="1"/>
      <w:marLeft w:val="0"/>
      <w:marRight w:val="0"/>
      <w:marTop w:val="0"/>
      <w:marBottom w:val="0"/>
      <w:divBdr>
        <w:top w:val="none" w:sz="0" w:space="0" w:color="auto"/>
        <w:left w:val="none" w:sz="0" w:space="0" w:color="auto"/>
        <w:bottom w:val="none" w:sz="0" w:space="0" w:color="auto"/>
        <w:right w:val="none" w:sz="0" w:space="0" w:color="auto"/>
      </w:divBdr>
    </w:div>
    <w:div w:id="334695394">
      <w:bodyDiv w:val="1"/>
      <w:marLeft w:val="0"/>
      <w:marRight w:val="0"/>
      <w:marTop w:val="0"/>
      <w:marBottom w:val="0"/>
      <w:divBdr>
        <w:top w:val="none" w:sz="0" w:space="0" w:color="auto"/>
        <w:left w:val="none" w:sz="0" w:space="0" w:color="auto"/>
        <w:bottom w:val="none" w:sz="0" w:space="0" w:color="auto"/>
        <w:right w:val="none" w:sz="0" w:space="0" w:color="auto"/>
      </w:divBdr>
    </w:div>
    <w:div w:id="364595743">
      <w:bodyDiv w:val="1"/>
      <w:marLeft w:val="0"/>
      <w:marRight w:val="0"/>
      <w:marTop w:val="0"/>
      <w:marBottom w:val="0"/>
      <w:divBdr>
        <w:top w:val="none" w:sz="0" w:space="0" w:color="auto"/>
        <w:left w:val="none" w:sz="0" w:space="0" w:color="auto"/>
        <w:bottom w:val="none" w:sz="0" w:space="0" w:color="auto"/>
        <w:right w:val="none" w:sz="0" w:space="0" w:color="auto"/>
      </w:divBdr>
    </w:div>
    <w:div w:id="379479400">
      <w:bodyDiv w:val="1"/>
      <w:marLeft w:val="0"/>
      <w:marRight w:val="0"/>
      <w:marTop w:val="0"/>
      <w:marBottom w:val="0"/>
      <w:divBdr>
        <w:top w:val="none" w:sz="0" w:space="0" w:color="auto"/>
        <w:left w:val="none" w:sz="0" w:space="0" w:color="auto"/>
        <w:bottom w:val="none" w:sz="0" w:space="0" w:color="auto"/>
        <w:right w:val="none" w:sz="0" w:space="0" w:color="auto"/>
      </w:divBdr>
    </w:div>
    <w:div w:id="381055684">
      <w:bodyDiv w:val="1"/>
      <w:marLeft w:val="0"/>
      <w:marRight w:val="0"/>
      <w:marTop w:val="0"/>
      <w:marBottom w:val="0"/>
      <w:divBdr>
        <w:top w:val="none" w:sz="0" w:space="0" w:color="auto"/>
        <w:left w:val="none" w:sz="0" w:space="0" w:color="auto"/>
        <w:bottom w:val="none" w:sz="0" w:space="0" w:color="auto"/>
        <w:right w:val="none" w:sz="0" w:space="0" w:color="auto"/>
      </w:divBdr>
    </w:div>
    <w:div w:id="387800114">
      <w:bodyDiv w:val="1"/>
      <w:marLeft w:val="0"/>
      <w:marRight w:val="0"/>
      <w:marTop w:val="0"/>
      <w:marBottom w:val="0"/>
      <w:divBdr>
        <w:top w:val="none" w:sz="0" w:space="0" w:color="auto"/>
        <w:left w:val="none" w:sz="0" w:space="0" w:color="auto"/>
        <w:bottom w:val="none" w:sz="0" w:space="0" w:color="auto"/>
        <w:right w:val="none" w:sz="0" w:space="0" w:color="auto"/>
      </w:divBdr>
      <w:divsChild>
        <w:div w:id="1211068797">
          <w:marLeft w:val="0"/>
          <w:marRight w:val="0"/>
          <w:marTop w:val="0"/>
          <w:marBottom w:val="0"/>
          <w:divBdr>
            <w:top w:val="none" w:sz="0" w:space="0" w:color="auto"/>
            <w:left w:val="none" w:sz="0" w:space="0" w:color="auto"/>
            <w:bottom w:val="none" w:sz="0" w:space="0" w:color="auto"/>
            <w:right w:val="none" w:sz="0" w:space="0" w:color="auto"/>
          </w:divBdr>
        </w:div>
        <w:div w:id="85663667">
          <w:marLeft w:val="0"/>
          <w:marRight w:val="0"/>
          <w:marTop w:val="0"/>
          <w:marBottom w:val="0"/>
          <w:divBdr>
            <w:top w:val="none" w:sz="0" w:space="0" w:color="auto"/>
            <w:left w:val="none" w:sz="0" w:space="0" w:color="auto"/>
            <w:bottom w:val="none" w:sz="0" w:space="0" w:color="auto"/>
            <w:right w:val="none" w:sz="0" w:space="0" w:color="auto"/>
          </w:divBdr>
        </w:div>
      </w:divsChild>
    </w:div>
    <w:div w:id="421729054">
      <w:bodyDiv w:val="1"/>
      <w:marLeft w:val="0"/>
      <w:marRight w:val="0"/>
      <w:marTop w:val="0"/>
      <w:marBottom w:val="0"/>
      <w:divBdr>
        <w:top w:val="none" w:sz="0" w:space="0" w:color="auto"/>
        <w:left w:val="none" w:sz="0" w:space="0" w:color="auto"/>
        <w:bottom w:val="none" w:sz="0" w:space="0" w:color="auto"/>
        <w:right w:val="none" w:sz="0" w:space="0" w:color="auto"/>
      </w:divBdr>
    </w:div>
    <w:div w:id="423767011">
      <w:bodyDiv w:val="1"/>
      <w:marLeft w:val="0"/>
      <w:marRight w:val="0"/>
      <w:marTop w:val="0"/>
      <w:marBottom w:val="0"/>
      <w:divBdr>
        <w:top w:val="none" w:sz="0" w:space="0" w:color="auto"/>
        <w:left w:val="none" w:sz="0" w:space="0" w:color="auto"/>
        <w:bottom w:val="none" w:sz="0" w:space="0" w:color="auto"/>
        <w:right w:val="none" w:sz="0" w:space="0" w:color="auto"/>
      </w:divBdr>
    </w:div>
    <w:div w:id="433860864">
      <w:bodyDiv w:val="1"/>
      <w:marLeft w:val="0"/>
      <w:marRight w:val="0"/>
      <w:marTop w:val="0"/>
      <w:marBottom w:val="0"/>
      <w:divBdr>
        <w:top w:val="none" w:sz="0" w:space="0" w:color="auto"/>
        <w:left w:val="none" w:sz="0" w:space="0" w:color="auto"/>
        <w:bottom w:val="none" w:sz="0" w:space="0" w:color="auto"/>
        <w:right w:val="none" w:sz="0" w:space="0" w:color="auto"/>
      </w:divBdr>
    </w:div>
    <w:div w:id="490367121">
      <w:bodyDiv w:val="1"/>
      <w:marLeft w:val="0"/>
      <w:marRight w:val="0"/>
      <w:marTop w:val="0"/>
      <w:marBottom w:val="0"/>
      <w:divBdr>
        <w:top w:val="none" w:sz="0" w:space="0" w:color="auto"/>
        <w:left w:val="none" w:sz="0" w:space="0" w:color="auto"/>
        <w:bottom w:val="none" w:sz="0" w:space="0" w:color="auto"/>
        <w:right w:val="none" w:sz="0" w:space="0" w:color="auto"/>
      </w:divBdr>
    </w:div>
    <w:div w:id="511729270">
      <w:bodyDiv w:val="1"/>
      <w:marLeft w:val="0"/>
      <w:marRight w:val="0"/>
      <w:marTop w:val="0"/>
      <w:marBottom w:val="0"/>
      <w:divBdr>
        <w:top w:val="none" w:sz="0" w:space="0" w:color="auto"/>
        <w:left w:val="none" w:sz="0" w:space="0" w:color="auto"/>
        <w:bottom w:val="none" w:sz="0" w:space="0" w:color="auto"/>
        <w:right w:val="none" w:sz="0" w:space="0" w:color="auto"/>
      </w:divBdr>
    </w:div>
    <w:div w:id="526526622">
      <w:bodyDiv w:val="1"/>
      <w:marLeft w:val="0"/>
      <w:marRight w:val="0"/>
      <w:marTop w:val="0"/>
      <w:marBottom w:val="0"/>
      <w:divBdr>
        <w:top w:val="none" w:sz="0" w:space="0" w:color="auto"/>
        <w:left w:val="none" w:sz="0" w:space="0" w:color="auto"/>
        <w:bottom w:val="none" w:sz="0" w:space="0" w:color="auto"/>
        <w:right w:val="none" w:sz="0" w:space="0" w:color="auto"/>
      </w:divBdr>
    </w:div>
    <w:div w:id="542181563">
      <w:bodyDiv w:val="1"/>
      <w:marLeft w:val="0"/>
      <w:marRight w:val="0"/>
      <w:marTop w:val="0"/>
      <w:marBottom w:val="0"/>
      <w:divBdr>
        <w:top w:val="none" w:sz="0" w:space="0" w:color="auto"/>
        <w:left w:val="none" w:sz="0" w:space="0" w:color="auto"/>
        <w:bottom w:val="none" w:sz="0" w:space="0" w:color="auto"/>
        <w:right w:val="none" w:sz="0" w:space="0" w:color="auto"/>
      </w:divBdr>
    </w:div>
    <w:div w:id="561908252">
      <w:bodyDiv w:val="1"/>
      <w:marLeft w:val="0"/>
      <w:marRight w:val="0"/>
      <w:marTop w:val="0"/>
      <w:marBottom w:val="0"/>
      <w:divBdr>
        <w:top w:val="none" w:sz="0" w:space="0" w:color="auto"/>
        <w:left w:val="none" w:sz="0" w:space="0" w:color="auto"/>
        <w:bottom w:val="none" w:sz="0" w:space="0" w:color="auto"/>
        <w:right w:val="none" w:sz="0" w:space="0" w:color="auto"/>
      </w:divBdr>
    </w:div>
    <w:div w:id="574322012">
      <w:bodyDiv w:val="1"/>
      <w:marLeft w:val="0"/>
      <w:marRight w:val="0"/>
      <w:marTop w:val="0"/>
      <w:marBottom w:val="0"/>
      <w:divBdr>
        <w:top w:val="none" w:sz="0" w:space="0" w:color="auto"/>
        <w:left w:val="none" w:sz="0" w:space="0" w:color="auto"/>
        <w:bottom w:val="none" w:sz="0" w:space="0" w:color="auto"/>
        <w:right w:val="none" w:sz="0" w:space="0" w:color="auto"/>
      </w:divBdr>
    </w:div>
    <w:div w:id="585915843">
      <w:bodyDiv w:val="1"/>
      <w:marLeft w:val="0"/>
      <w:marRight w:val="0"/>
      <w:marTop w:val="0"/>
      <w:marBottom w:val="0"/>
      <w:divBdr>
        <w:top w:val="none" w:sz="0" w:space="0" w:color="auto"/>
        <w:left w:val="none" w:sz="0" w:space="0" w:color="auto"/>
        <w:bottom w:val="none" w:sz="0" w:space="0" w:color="auto"/>
        <w:right w:val="none" w:sz="0" w:space="0" w:color="auto"/>
      </w:divBdr>
    </w:div>
    <w:div w:id="586615983">
      <w:bodyDiv w:val="1"/>
      <w:marLeft w:val="0"/>
      <w:marRight w:val="0"/>
      <w:marTop w:val="0"/>
      <w:marBottom w:val="0"/>
      <w:divBdr>
        <w:top w:val="none" w:sz="0" w:space="0" w:color="auto"/>
        <w:left w:val="none" w:sz="0" w:space="0" w:color="auto"/>
        <w:bottom w:val="none" w:sz="0" w:space="0" w:color="auto"/>
        <w:right w:val="none" w:sz="0" w:space="0" w:color="auto"/>
      </w:divBdr>
    </w:div>
    <w:div w:id="598678928">
      <w:bodyDiv w:val="1"/>
      <w:marLeft w:val="0"/>
      <w:marRight w:val="0"/>
      <w:marTop w:val="0"/>
      <w:marBottom w:val="0"/>
      <w:divBdr>
        <w:top w:val="none" w:sz="0" w:space="0" w:color="auto"/>
        <w:left w:val="none" w:sz="0" w:space="0" w:color="auto"/>
        <w:bottom w:val="none" w:sz="0" w:space="0" w:color="auto"/>
        <w:right w:val="none" w:sz="0" w:space="0" w:color="auto"/>
      </w:divBdr>
    </w:div>
    <w:div w:id="604076603">
      <w:bodyDiv w:val="1"/>
      <w:marLeft w:val="0"/>
      <w:marRight w:val="0"/>
      <w:marTop w:val="0"/>
      <w:marBottom w:val="0"/>
      <w:divBdr>
        <w:top w:val="none" w:sz="0" w:space="0" w:color="auto"/>
        <w:left w:val="none" w:sz="0" w:space="0" w:color="auto"/>
        <w:bottom w:val="none" w:sz="0" w:space="0" w:color="auto"/>
        <w:right w:val="none" w:sz="0" w:space="0" w:color="auto"/>
      </w:divBdr>
    </w:div>
    <w:div w:id="605507593">
      <w:bodyDiv w:val="1"/>
      <w:marLeft w:val="0"/>
      <w:marRight w:val="0"/>
      <w:marTop w:val="0"/>
      <w:marBottom w:val="0"/>
      <w:divBdr>
        <w:top w:val="none" w:sz="0" w:space="0" w:color="auto"/>
        <w:left w:val="none" w:sz="0" w:space="0" w:color="auto"/>
        <w:bottom w:val="none" w:sz="0" w:space="0" w:color="auto"/>
        <w:right w:val="none" w:sz="0" w:space="0" w:color="auto"/>
      </w:divBdr>
    </w:div>
    <w:div w:id="614025013">
      <w:bodyDiv w:val="1"/>
      <w:marLeft w:val="0"/>
      <w:marRight w:val="0"/>
      <w:marTop w:val="0"/>
      <w:marBottom w:val="0"/>
      <w:divBdr>
        <w:top w:val="none" w:sz="0" w:space="0" w:color="auto"/>
        <w:left w:val="none" w:sz="0" w:space="0" w:color="auto"/>
        <w:bottom w:val="none" w:sz="0" w:space="0" w:color="auto"/>
        <w:right w:val="none" w:sz="0" w:space="0" w:color="auto"/>
      </w:divBdr>
    </w:div>
    <w:div w:id="616564615">
      <w:bodyDiv w:val="1"/>
      <w:marLeft w:val="0"/>
      <w:marRight w:val="0"/>
      <w:marTop w:val="0"/>
      <w:marBottom w:val="0"/>
      <w:divBdr>
        <w:top w:val="none" w:sz="0" w:space="0" w:color="auto"/>
        <w:left w:val="none" w:sz="0" w:space="0" w:color="auto"/>
        <w:bottom w:val="none" w:sz="0" w:space="0" w:color="auto"/>
        <w:right w:val="none" w:sz="0" w:space="0" w:color="auto"/>
      </w:divBdr>
    </w:div>
    <w:div w:id="634599582">
      <w:bodyDiv w:val="1"/>
      <w:marLeft w:val="0"/>
      <w:marRight w:val="0"/>
      <w:marTop w:val="0"/>
      <w:marBottom w:val="0"/>
      <w:divBdr>
        <w:top w:val="none" w:sz="0" w:space="0" w:color="auto"/>
        <w:left w:val="none" w:sz="0" w:space="0" w:color="auto"/>
        <w:bottom w:val="none" w:sz="0" w:space="0" w:color="auto"/>
        <w:right w:val="none" w:sz="0" w:space="0" w:color="auto"/>
      </w:divBdr>
    </w:div>
    <w:div w:id="659692523">
      <w:bodyDiv w:val="1"/>
      <w:marLeft w:val="0"/>
      <w:marRight w:val="0"/>
      <w:marTop w:val="0"/>
      <w:marBottom w:val="0"/>
      <w:divBdr>
        <w:top w:val="none" w:sz="0" w:space="0" w:color="auto"/>
        <w:left w:val="none" w:sz="0" w:space="0" w:color="auto"/>
        <w:bottom w:val="none" w:sz="0" w:space="0" w:color="auto"/>
        <w:right w:val="none" w:sz="0" w:space="0" w:color="auto"/>
      </w:divBdr>
    </w:div>
    <w:div w:id="663316285">
      <w:bodyDiv w:val="1"/>
      <w:marLeft w:val="0"/>
      <w:marRight w:val="0"/>
      <w:marTop w:val="0"/>
      <w:marBottom w:val="0"/>
      <w:divBdr>
        <w:top w:val="none" w:sz="0" w:space="0" w:color="auto"/>
        <w:left w:val="none" w:sz="0" w:space="0" w:color="auto"/>
        <w:bottom w:val="none" w:sz="0" w:space="0" w:color="auto"/>
        <w:right w:val="none" w:sz="0" w:space="0" w:color="auto"/>
      </w:divBdr>
    </w:div>
    <w:div w:id="668026818">
      <w:bodyDiv w:val="1"/>
      <w:marLeft w:val="0"/>
      <w:marRight w:val="0"/>
      <w:marTop w:val="0"/>
      <w:marBottom w:val="0"/>
      <w:divBdr>
        <w:top w:val="none" w:sz="0" w:space="0" w:color="auto"/>
        <w:left w:val="none" w:sz="0" w:space="0" w:color="auto"/>
        <w:bottom w:val="none" w:sz="0" w:space="0" w:color="auto"/>
        <w:right w:val="none" w:sz="0" w:space="0" w:color="auto"/>
      </w:divBdr>
    </w:div>
    <w:div w:id="669018774">
      <w:bodyDiv w:val="1"/>
      <w:marLeft w:val="0"/>
      <w:marRight w:val="0"/>
      <w:marTop w:val="0"/>
      <w:marBottom w:val="0"/>
      <w:divBdr>
        <w:top w:val="none" w:sz="0" w:space="0" w:color="auto"/>
        <w:left w:val="none" w:sz="0" w:space="0" w:color="auto"/>
        <w:bottom w:val="none" w:sz="0" w:space="0" w:color="auto"/>
        <w:right w:val="none" w:sz="0" w:space="0" w:color="auto"/>
      </w:divBdr>
    </w:div>
    <w:div w:id="677851806">
      <w:bodyDiv w:val="1"/>
      <w:marLeft w:val="0"/>
      <w:marRight w:val="0"/>
      <w:marTop w:val="0"/>
      <w:marBottom w:val="0"/>
      <w:divBdr>
        <w:top w:val="none" w:sz="0" w:space="0" w:color="auto"/>
        <w:left w:val="none" w:sz="0" w:space="0" w:color="auto"/>
        <w:bottom w:val="none" w:sz="0" w:space="0" w:color="auto"/>
        <w:right w:val="none" w:sz="0" w:space="0" w:color="auto"/>
      </w:divBdr>
    </w:div>
    <w:div w:id="681586529">
      <w:bodyDiv w:val="1"/>
      <w:marLeft w:val="0"/>
      <w:marRight w:val="0"/>
      <w:marTop w:val="0"/>
      <w:marBottom w:val="0"/>
      <w:divBdr>
        <w:top w:val="none" w:sz="0" w:space="0" w:color="auto"/>
        <w:left w:val="none" w:sz="0" w:space="0" w:color="auto"/>
        <w:bottom w:val="none" w:sz="0" w:space="0" w:color="auto"/>
        <w:right w:val="none" w:sz="0" w:space="0" w:color="auto"/>
      </w:divBdr>
    </w:div>
    <w:div w:id="692847123">
      <w:bodyDiv w:val="1"/>
      <w:marLeft w:val="0"/>
      <w:marRight w:val="0"/>
      <w:marTop w:val="0"/>
      <w:marBottom w:val="0"/>
      <w:divBdr>
        <w:top w:val="none" w:sz="0" w:space="0" w:color="auto"/>
        <w:left w:val="none" w:sz="0" w:space="0" w:color="auto"/>
        <w:bottom w:val="none" w:sz="0" w:space="0" w:color="auto"/>
        <w:right w:val="none" w:sz="0" w:space="0" w:color="auto"/>
      </w:divBdr>
    </w:div>
    <w:div w:id="712536233">
      <w:bodyDiv w:val="1"/>
      <w:marLeft w:val="0"/>
      <w:marRight w:val="0"/>
      <w:marTop w:val="0"/>
      <w:marBottom w:val="0"/>
      <w:divBdr>
        <w:top w:val="none" w:sz="0" w:space="0" w:color="auto"/>
        <w:left w:val="none" w:sz="0" w:space="0" w:color="auto"/>
        <w:bottom w:val="none" w:sz="0" w:space="0" w:color="auto"/>
        <w:right w:val="none" w:sz="0" w:space="0" w:color="auto"/>
      </w:divBdr>
    </w:div>
    <w:div w:id="728307104">
      <w:bodyDiv w:val="1"/>
      <w:marLeft w:val="0"/>
      <w:marRight w:val="0"/>
      <w:marTop w:val="0"/>
      <w:marBottom w:val="0"/>
      <w:divBdr>
        <w:top w:val="none" w:sz="0" w:space="0" w:color="auto"/>
        <w:left w:val="none" w:sz="0" w:space="0" w:color="auto"/>
        <w:bottom w:val="none" w:sz="0" w:space="0" w:color="auto"/>
        <w:right w:val="none" w:sz="0" w:space="0" w:color="auto"/>
      </w:divBdr>
    </w:div>
    <w:div w:id="741416386">
      <w:bodyDiv w:val="1"/>
      <w:marLeft w:val="0"/>
      <w:marRight w:val="0"/>
      <w:marTop w:val="0"/>
      <w:marBottom w:val="0"/>
      <w:divBdr>
        <w:top w:val="none" w:sz="0" w:space="0" w:color="auto"/>
        <w:left w:val="none" w:sz="0" w:space="0" w:color="auto"/>
        <w:bottom w:val="none" w:sz="0" w:space="0" w:color="auto"/>
        <w:right w:val="none" w:sz="0" w:space="0" w:color="auto"/>
      </w:divBdr>
    </w:div>
    <w:div w:id="744104361">
      <w:bodyDiv w:val="1"/>
      <w:marLeft w:val="0"/>
      <w:marRight w:val="0"/>
      <w:marTop w:val="0"/>
      <w:marBottom w:val="0"/>
      <w:divBdr>
        <w:top w:val="none" w:sz="0" w:space="0" w:color="auto"/>
        <w:left w:val="none" w:sz="0" w:space="0" w:color="auto"/>
        <w:bottom w:val="none" w:sz="0" w:space="0" w:color="auto"/>
        <w:right w:val="none" w:sz="0" w:space="0" w:color="auto"/>
      </w:divBdr>
    </w:div>
    <w:div w:id="758527972">
      <w:bodyDiv w:val="1"/>
      <w:marLeft w:val="0"/>
      <w:marRight w:val="0"/>
      <w:marTop w:val="0"/>
      <w:marBottom w:val="0"/>
      <w:divBdr>
        <w:top w:val="none" w:sz="0" w:space="0" w:color="auto"/>
        <w:left w:val="none" w:sz="0" w:space="0" w:color="auto"/>
        <w:bottom w:val="none" w:sz="0" w:space="0" w:color="auto"/>
        <w:right w:val="none" w:sz="0" w:space="0" w:color="auto"/>
      </w:divBdr>
    </w:div>
    <w:div w:id="768355578">
      <w:bodyDiv w:val="1"/>
      <w:marLeft w:val="0"/>
      <w:marRight w:val="0"/>
      <w:marTop w:val="0"/>
      <w:marBottom w:val="0"/>
      <w:divBdr>
        <w:top w:val="none" w:sz="0" w:space="0" w:color="auto"/>
        <w:left w:val="none" w:sz="0" w:space="0" w:color="auto"/>
        <w:bottom w:val="none" w:sz="0" w:space="0" w:color="auto"/>
        <w:right w:val="none" w:sz="0" w:space="0" w:color="auto"/>
      </w:divBdr>
    </w:div>
    <w:div w:id="773937049">
      <w:bodyDiv w:val="1"/>
      <w:marLeft w:val="0"/>
      <w:marRight w:val="0"/>
      <w:marTop w:val="0"/>
      <w:marBottom w:val="0"/>
      <w:divBdr>
        <w:top w:val="none" w:sz="0" w:space="0" w:color="auto"/>
        <w:left w:val="none" w:sz="0" w:space="0" w:color="auto"/>
        <w:bottom w:val="none" w:sz="0" w:space="0" w:color="auto"/>
        <w:right w:val="none" w:sz="0" w:space="0" w:color="auto"/>
      </w:divBdr>
    </w:div>
    <w:div w:id="776486423">
      <w:bodyDiv w:val="1"/>
      <w:marLeft w:val="0"/>
      <w:marRight w:val="0"/>
      <w:marTop w:val="0"/>
      <w:marBottom w:val="0"/>
      <w:divBdr>
        <w:top w:val="none" w:sz="0" w:space="0" w:color="auto"/>
        <w:left w:val="none" w:sz="0" w:space="0" w:color="auto"/>
        <w:bottom w:val="none" w:sz="0" w:space="0" w:color="auto"/>
        <w:right w:val="none" w:sz="0" w:space="0" w:color="auto"/>
      </w:divBdr>
    </w:div>
    <w:div w:id="783620717">
      <w:bodyDiv w:val="1"/>
      <w:marLeft w:val="0"/>
      <w:marRight w:val="0"/>
      <w:marTop w:val="0"/>
      <w:marBottom w:val="0"/>
      <w:divBdr>
        <w:top w:val="none" w:sz="0" w:space="0" w:color="auto"/>
        <w:left w:val="none" w:sz="0" w:space="0" w:color="auto"/>
        <w:bottom w:val="none" w:sz="0" w:space="0" w:color="auto"/>
        <w:right w:val="none" w:sz="0" w:space="0" w:color="auto"/>
      </w:divBdr>
    </w:div>
    <w:div w:id="784345186">
      <w:bodyDiv w:val="1"/>
      <w:marLeft w:val="0"/>
      <w:marRight w:val="0"/>
      <w:marTop w:val="0"/>
      <w:marBottom w:val="0"/>
      <w:divBdr>
        <w:top w:val="none" w:sz="0" w:space="0" w:color="auto"/>
        <w:left w:val="none" w:sz="0" w:space="0" w:color="auto"/>
        <w:bottom w:val="none" w:sz="0" w:space="0" w:color="auto"/>
        <w:right w:val="none" w:sz="0" w:space="0" w:color="auto"/>
      </w:divBdr>
    </w:div>
    <w:div w:id="797575382">
      <w:bodyDiv w:val="1"/>
      <w:marLeft w:val="0"/>
      <w:marRight w:val="0"/>
      <w:marTop w:val="0"/>
      <w:marBottom w:val="0"/>
      <w:divBdr>
        <w:top w:val="none" w:sz="0" w:space="0" w:color="auto"/>
        <w:left w:val="none" w:sz="0" w:space="0" w:color="auto"/>
        <w:bottom w:val="none" w:sz="0" w:space="0" w:color="auto"/>
        <w:right w:val="none" w:sz="0" w:space="0" w:color="auto"/>
      </w:divBdr>
    </w:div>
    <w:div w:id="806972959">
      <w:bodyDiv w:val="1"/>
      <w:marLeft w:val="0"/>
      <w:marRight w:val="0"/>
      <w:marTop w:val="0"/>
      <w:marBottom w:val="0"/>
      <w:divBdr>
        <w:top w:val="none" w:sz="0" w:space="0" w:color="auto"/>
        <w:left w:val="none" w:sz="0" w:space="0" w:color="auto"/>
        <w:bottom w:val="none" w:sz="0" w:space="0" w:color="auto"/>
        <w:right w:val="none" w:sz="0" w:space="0" w:color="auto"/>
      </w:divBdr>
    </w:div>
    <w:div w:id="810756146">
      <w:bodyDiv w:val="1"/>
      <w:marLeft w:val="0"/>
      <w:marRight w:val="0"/>
      <w:marTop w:val="0"/>
      <w:marBottom w:val="0"/>
      <w:divBdr>
        <w:top w:val="none" w:sz="0" w:space="0" w:color="auto"/>
        <w:left w:val="none" w:sz="0" w:space="0" w:color="auto"/>
        <w:bottom w:val="none" w:sz="0" w:space="0" w:color="auto"/>
        <w:right w:val="none" w:sz="0" w:space="0" w:color="auto"/>
      </w:divBdr>
    </w:div>
    <w:div w:id="825360866">
      <w:bodyDiv w:val="1"/>
      <w:marLeft w:val="0"/>
      <w:marRight w:val="0"/>
      <w:marTop w:val="0"/>
      <w:marBottom w:val="0"/>
      <w:divBdr>
        <w:top w:val="none" w:sz="0" w:space="0" w:color="auto"/>
        <w:left w:val="none" w:sz="0" w:space="0" w:color="auto"/>
        <w:bottom w:val="none" w:sz="0" w:space="0" w:color="auto"/>
        <w:right w:val="none" w:sz="0" w:space="0" w:color="auto"/>
      </w:divBdr>
    </w:div>
    <w:div w:id="847907417">
      <w:bodyDiv w:val="1"/>
      <w:marLeft w:val="0"/>
      <w:marRight w:val="0"/>
      <w:marTop w:val="0"/>
      <w:marBottom w:val="0"/>
      <w:divBdr>
        <w:top w:val="none" w:sz="0" w:space="0" w:color="auto"/>
        <w:left w:val="none" w:sz="0" w:space="0" w:color="auto"/>
        <w:bottom w:val="none" w:sz="0" w:space="0" w:color="auto"/>
        <w:right w:val="none" w:sz="0" w:space="0" w:color="auto"/>
      </w:divBdr>
    </w:div>
    <w:div w:id="887761319">
      <w:bodyDiv w:val="1"/>
      <w:marLeft w:val="0"/>
      <w:marRight w:val="0"/>
      <w:marTop w:val="0"/>
      <w:marBottom w:val="0"/>
      <w:divBdr>
        <w:top w:val="none" w:sz="0" w:space="0" w:color="auto"/>
        <w:left w:val="none" w:sz="0" w:space="0" w:color="auto"/>
        <w:bottom w:val="none" w:sz="0" w:space="0" w:color="auto"/>
        <w:right w:val="none" w:sz="0" w:space="0" w:color="auto"/>
      </w:divBdr>
    </w:div>
    <w:div w:id="947276411">
      <w:bodyDiv w:val="1"/>
      <w:marLeft w:val="0"/>
      <w:marRight w:val="0"/>
      <w:marTop w:val="0"/>
      <w:marBottom w:val="0"/>
      <w:divBdr>
        <w:top w:val="none" w:sz="0" w:space="0" w:color="auto"/>
        <w:left w:val="none" w:sz="0" w:space="0" w:color="auto"/>
        <w:bottom w:val="none" w:sz="0" w:space="0" w:color="auto"/>
        <w:right w:val="none" w:sz="0" w:space="0" w:color="auto"/>
      </w:divBdr>
    </w:div>
    <w:div w:id="950668603">
      <w:bodyDiv w:val="1"/>
      <w:marLeft w:val="0"/>
      <w:marRight w:val="0"/>
      <w:marTop w:val="0"/>
      <w:marBottom w:val="0"/>
      <w:divBdr>
        <w:top w:val="none" w:sz="0" w:space="0" w:color="auto"/>
        <w:left w:val="none" w:sz="0" w:space="0" w:color="auto"/>
        <w:bottom w:val="none" w:sz="0" w:space="0" w:color="auto"/>
        <w:right w:val="none" w:sz="0" w:space="0" w:color="auto"/>
      </w:divBdr>
    </w:div>
    <w:div w:id="972564433">
      <w:bodyDiv w:val="1"/>
      <w:marLeft w:val="0"/>
      <w:marRight w:val="0"/>
      <w:marTop w:val="0"/>
      <w:marBottom w:val="0"/>
      <w:divBdr>
        <w:top w:val="none" w:sz="0" w:space="0" w:color="auto"/>
        <w:left w:val="none" w:sz="0" w:space="0" w:color="auto"/>
        <w:bottom w:val="none" w:sz="0" w:space="0" w:color="auto"/>
        <w:right w:val="none" w:sz="0" w:space="0" w:color="auto"/>
      </w:divBdr>
    </w:div>
    <w:div w:id="998777430">
      <w:bodyDiv w:val="1"/>
      <w:marLeft w:val="0"/>
      <w:marRight w:val="0"/>
      <w:marTop w:val="0"/>
      <w:marBottom w:val="0"/>
      <w:divBdr>
        <w:top w:val="none" w:sz="0" w:space="0" w:color="auto"/>
        <w:left w:val="none" w:sz="0" w:space="0" w:color="auto"/>
        <w:bottom w:val="none" w:sz="0" w:space="0" w:color="auto"/>
        <w:right w:val="none" w:sz="0" w:space="0" w:color="auto"/>
      </w:divBdr>
    </w:div>
    <w:div w:id="1014117596">
      <w:bodyDiv w:val="1"/>
      <w:marLeft w:val="0"/>
      <w:marRight w:val="0"/>
      <w:marTop w:val="0"/>
      <w:marBottom w:val="0"/>
      <w:divBdr>
        <w:top w:val="none" w:sz="0" w:space="0" w:color="auto"/>
        <w:left w:val="none" w:sz="0" w:space="0" w:color="auto"/>
        <w:bottom w:val="none" w:sz="0" w:space="0" w:color="auto"/>
        <w:right w:val="none" w:sz="0" w:space="0" w:color="auto"/>
      </w:divBdr>
    </w:div>
    <w:div w:id="1024282619">
      <w:bodyDiv w:val="1"/>
      <w:marLeft w:val="0"/>
      <w:marRight w:val="0"/>
      <w:marTop w:val="0"/>
      <w:marBottom w:val="0"/>
      <w:divBdr>
        <w:top w:val="none" w:sz="0" w:space="0" w:color="auto"/>
        <w:left w:val="none" w:sz="0" w:space="0" w:color="auto"/>
        <w:bottom w:val="none" w:sz="0" w:space="0" w:color="auto"/>
        <w:right w:val="none" w:sz="0" w:space="0" w:color="auto"/>
      </w:divBdr>
    </w:div>
    <w:div w:id="1050180530">
      <w:bodyDiv w:val="1"/>
      <w:marLeft w:val="0"/>
      <w:marRight w:val="0"/>
      <w:marTop w:val="0"/>
      <w:marBottom w:val="0"/>
      <w:divBdr>
        <w:top w:val="none" w:sz="0" w:space="0" w:color="auto"/>
        <w:left w:val="none" w:sz="0" w:space="0" w:color="auto"/>
        <w:bottom w:val="none" w:sz="0" w:space="0" w:color="auto"/>
        <w:right w:val="none" w:sz="0" w:space="0" w:color="auto"/>
      </w:divBdr>
    </w:div>
    <w:div w:id="1051418267">
      <w:bodyDiv w:val="1"/>
      <w:marLeft w:val="0"/>
      <w:marRight w:val="0"/>
      <w:marTop w:val="0"/>
      <w:marBottom w:val="0"/>
      <w:divBdr>
        <w:top w:val="none" w:sz="0" w:space="0" w:color="auto"/>
        <w:left w:val="none" w:sz="0" w:space="0" w:color="auto"/>
        <w:bottom w:val="none" w:sz="0" w:space="0" w:color="auto"/>
        <w:right w:val="none" w:sz="0" w:space="0" w:color="auto"/>
      </w:divBdr>
    </w:div>
    <w:div w:id="1056978098">
      <w:bodyDiv w:val="1"/>
      <w:marLeft w:val="0"/>
      <w:marRight w:val="0"/>
      <w:marTop w:val="0"/>
      <w:marBottom w:val="0"/>
      <w:divBdr>
        <w:top w:val="none" w:sz="0" w:space="0" w:color="auto"/>
        <w:left w:val="none" w:sz="0" w:space="0" w:color="auto"/>
        <w:bottom w:val="none" w:sz="0" w:space="0" w:color="auto"/>
        <w:right w:val="none" w:sz="0" w:space="0" w:color="auto"/>
      </w:divBdr>
    </w:div>
    <w:div w:id="1059285606">
      <w:bodyDiv w:val="1"/>
      <w:marLeft w:val="0"/>
      <w:marRight w:val="0"/>
      <w:marTop w:val="0"/>
      <w:marBottom w:val="0"/>
      <w:divBdr>
        <w:top w:val="none" w:sz="0" w:space="0" w:color="auto"/>
        <w:left w:val="none" w:sz="0" w:space="0" w:color="auto"/>
        <w:bottom w:val="none" w:sz="0" w:space="0" w:color="auto"/>
        <w:right w:val="none" w:sz="0" w:space="0" w:color="auto"/>
      </w:divBdr>
    </w:div>
    <w:div w:id="1062948593">
      <w:bodyDiv w:val="1"/>
      <w:marLeft w:val="0"/>
      <w:marRight w:val="0"/>
      <w:marTop w:val="0"/>
      <w:marBottom w:val="0"/>
      <w:divBdr>
        <w:top w:val="none" w:sz="0" w:space="0" w:color="auto"/>
        <w:left w:val="none" w:sz="0" w:space="0" w:color="auto"/>
        <w:bottom w:val="none" w:sz="0" w:space="0" w:color="auto"/>
        <w:right w:val="none" w:sz="0" w:space="0" w:color="auto"/>
      </w:divBdr>
    </w:div>
    <w:div w:id="1063135395">
      <w:bodyDiv w:val="1"/>
      <w:marLeft w:val="0"/>
      <w:marRight w:val="0"/>
      <w:marTop w:val="0"/>
      <w:marBottom w:val="0"/>
      <w:divBdr>
        <w:top w:val="none" w:sz="0" w:space="0" w:color="auto"/>
        <w:left w:val="none" w:sz="0" w:space="0" w:color="auto"/>
        <w:bottom w:val="none" w:sz="0" w:space="0" w:color="auto"/>
        <w:right w:val="none" w:sz="0" w:space="0" w:color="auto"/>
      </w:divBdr>
    </w:div>
    <w:div w:id="1066950501">
      <w:bodyDiv w:val="1"/>
      <w:marLeft w:val="0"/>
      <w:marRight w:val="0"/>
      <w:marTop w:val="0"/>
      <w:marBottom w:val="0"/>
      <w:divBdr>
        <w:top w:val="none" w:sz="0" w:space="0" w:color="auto"/>
        <w:left w:val="none" w:sz="0" w:space="0" w:color="auto"/>
        <w:bottom w:val="none" w:sz="0" w:space="0" w:color="auto"/>
        <w:right w:val="none" w:sz="0" w:space="0" w:color="auto"/>
      </w:divBdr>
    </w:div>
    <w:div w:id="1069810567">
      <w:bodyDiv w:val="1"/>
      <w:marLeft w:val="0"/>
      <w:marRight w:val="0"/>
      <w:marTop w:val="0"/>
      <w:marBottom w:val="0"/>
      <w:divBdr>
        <w:top w:val="none" w:sz="0" w:space="0" w:color="auto"/>
        <w:left w:val="none" w:sz="0" w:space="0" w:color="auto"/>
        <w:bottom w:val="none" w:sz="0" w:space="0" w:color="auto"/>
        <w:right w:val="none" w:sz="0" w:space="0" w:color="auto"/>
      </w:divBdr>
    </w:div>
    <w:div w:id="1070151868">
      <w:bodyDiv w:val="1"/>
      <w:marLeft w:val="0"/>
      <w:marRight w:val="0"/>
      <w:marTop w:val="0"/>
      <w:marBottom w:val="0"/>
      <w:divBdr>
        <w:top w:val="none" w:sz="0" w:space="0" w:color="auto"/>
        <w:left w:val="none" w:sz="0" w:space="0" w:color="auto"/>
        <w:bottom w:val="none" w:sz="0" w:space="0" w:color="auto"/>
        <w:right w:val="none" w:sz="0" w:space="0" w:color="auto"/>
      </w:divBdr>
    </w:div>
    <w:div w:id="1103842996">
      <w:bodyDiv w:val="1"/>
      <w:marLeft w:val="0"/>
      <w:marRight w:val="0"/>
      <w:marTop w:val="0"/>
      <w:marBottom w:val="0"/>
      <w:divBdr>
        <w:top w:val="none" w:sz="0" w:space="0" w:color="auto"/>
        <w:left w:val="none" w:sz="0" w:space="0" w:color="auto"/>
        <w:bottom w:val="none" w:sz="0" w:space="0" w:color="auto"/>
        <w:right w:val="none" w:sz="0" w:space="0" w:color="auto"/>
      </w:divBdr>
    </w:div>
    <w:div w:id="1128161788">
      <w:bodyDiv w:val="1"/>
      <w:marLeft w:val="0"/>
      <w:marRight w:val="0"/>
      <w:marTop w:val="0"/>
      <w:marBottom w:val="0"/>
      <w:divBdr>
        <w:top w:val="none" w:sz="0" w:space="0" w:color="auto"/>
        <w:left w:val="none" w:sz="0" w:space="0" w:color="auto"/>
        <w:bottom w:val="none" w:sz="0" w:space="0" w:color="auto"/>
        <w:right w:val="none" w:sz="0" w:space="0" w:color="auto"/>
      </w:divBdr>
    </w:div>
    <w:div w:id="1137912812">
      <w:bodyDiv w:val="1"/>
      <w:marLeft w:val="0"/>
      <w:marRight w:val="0"/>
      <w:marTop w:val="0"/>
      <w:marBottom w:val="0"/>
      <w:divBdr>
        <w:top w:val="none" w:sz="0" w:space="0" w:color="auto"/>
        <w:left w:val="none" w:sz="0" w:space="0" w:color="auto"/>
        <w:bottom w:val="none" w:sz="0" w:space="0" w:color="auto"/>
        <w:right w:val="none" w:sz="0" w:space="0" w:color="auto"/>
      </w:divBdr>
      <w:divsChild>
        <w:div w:id="1763605096">
          <w:marLeft w:val="0"/>
          <w:marRight w:val="0"/>
          <w:marTop w:val="0"/>
          <w:marBottom w:val="0"/>
          <w:divBdr>
            <w:top w:val="none" w:sz="0" w:space="0" w:color="auto"/>
            <w:left w:val="none" w:sz="0" w:space="0" w:color="auto"/>
            <w:bottom w:val="none" w:sz="0" w:space="0" w:color="auto"/>
            <w:right w:val="none" w:sz="0" w:space="0" w:color="auto"/>
          </w:divBdr>
        </w:div>
        <w:div w:id="104733599">
          <w:marLeft w:val="0"/>
          <w:marRight w:val="0"/>
          <w:marTop w:val="0"/>
          <w:marBottom w:val="0"/>
          <w:divBdr>
            <w:top w:val="none" w:sz="0" w:space="0" w:color="auto"/>
            <w:left w:val="none" w:sz="0" w:space="0" w:color="auto"/>
            <w:bottom w:val="none" w:sz="0" w:space="0" w:color="auto"/>
            <w:right w:val="none" w:sz="0" w:space="0" w:color="auto"/>
          </w:divBdr>
        </w:div>
        <w:div w:id="848569695">
          <w:marLeft w:val="0"/>
          <w:marRight w:val="0"/>
          <w:marTop w:val="0"/>
          <w:marBottom w:val="0"/>
          <w:divBdr>
            <w:top w:val="none" w:sz="0" w:space="0" w:color="auto"/>
            <w:left w:val="none" w:sz="0" w:space="0" w:color="auto"/>
            <w:bottom w:val="none" w:sz="0" w:space="0" w:color="auto"/>
            <w:right w:val="none" w:sz="0" w:space="0" w:color="auto"/>
          </w:divBdr>
        </w:div>
        <w:div w:id="1008826699">
          <w:marLeft w:val="0"/>
          <w:marRight w:val="0"/>
          <w:marTop w:val="0"/>
          <w:marBottom w:val="0"/>
          <w:divBdr>
            <w:top w:val="none" w:sz="0" w:space="0" w:color="auto"/>
            <w:left w:val="none" w:sz="0" w:space="0" w:color="auto"/>
            <w:bottom w:val="none" w:sz="0" w:space="0" w:color="auto"/>
            <w:right w:val="none" w:sz="0" w:space="0" w:color="auto"/>
          </w:divBdr>
        </w:div>
        <w:div w:id="1380322434">
          <w:marLeft w:val="0"/>
          <w:marRight w:val="0"/>
          <w:marTop w:val="0"/>
          <w:marBottom w:val="0"/>
          <w:divBdr>
            <w:top w:val="none" w:sz="0" w:space="0" w:color="auto"/>
            <w:left w:val="none" w:sz="0" w:space="0" w:color="auto"/>
            <w:bottom w:val="none" w:sz="0" w:space="0" w:color="auto"/>
            <w:right w:val="none" w:sz="0" w:space="0" w:color="auto"/>
          </w:divBdr>
        </w:div>
        <w:div w:id="1710642895">
          <w:marLeft w:val="0"/>
          <w:marRight w:val="0"/>
          <w:marTop w:val="0"/>
          <w:marBottom w:val="0"/>
          <w:divBdr>
            <w:top w:val="none" w:sz="0" w:space="0" w:color="auto"/>
            <w:left w:val="none" w:sz="0" w:space="0" w:color="auto"/>
            <w:bottom w:val="none" w:sz="0" w:space="0" w:color="auto"/>
            <w:right w:val="none" w:sz="0" w:space="0" w:color="auto"/>
          </w:divBdr>
        </w:div>
        <w:div w:id="1747871843">
          <w:marLeft w:val="0"/>
          <w:marRight w:val="0"/>
          <w:marTop w:val="0"/>
          <w:marBottom w:val="0"/>
          <w:divBdr>
            <w:top w:val="none" w:sz="0" w:space="0" w:color="auto"/>
            <w:left w:val="none" w:sz="0" w:space="0" w:color="auto"/>
            <w:bottom w:val="none" w:sz="0" w:space="0" w:color="auto"/>
            <w:right w:val="none" w:sz="0" w:space="0" w:color="auto"/>
          </w:divBdr>
        </w:div>
        <w:div w:id="982269000">
          <w:marLeft w:val="0"/>
          <w:marRight w:val="0"/>
          <w:marTop w:val="0"/>
          <w:marBottom w:val="0"/>
          <w:divBdr>
            <w:top w:val="none" w:sz="0" w:space="0" w:color="auto"/>
            <w:left w:val="none" w:sz="0" w:space="0" w:color="auto"/>
            <w:bottom w:val="none" w:sz="0" w:space="0" w:color="auto"/>
            <w:right w:val="none" w:sz="0" w:space="0" w:color="auto"/>
          </w:divBdr>
        </w:div>
        <w:div w:id="974263612">
          <w:marLeft w:val="0"/>
          <w:marRight w:val="0"/>
          <w:marTop w:val="0"/>
          <w:marBottom w:val="0"/>
          <w:divBdr>
            <w:top w:val="none" w:sz="0" w:space="0" w:color="auto"/>
            <w:left w:val="none" w:sz="0" w:space="0" w:color="auto"/>
            <w:bottom w:val="none" w:sz="0" w:space="0" w:color="auto"/>
            <w:right w:val="none" w:sz="0" w:space="0" w:color="auto"/>
          </w:divBdr>
        </w:div>
        <w:div w:id="835997394">
          <w:marLeft w:val="0"/>
          <w:marRight w:val="0"/>
          <w:marTop w:val="0"/>
          <w:marBottom w:val="0"/>
          <w:divBdr>
            <w:top w:val="none" w:sz="0" w:space="0" w:color="auto"/>
            <w:left w:val="none" w:sz="0" w:space="0" w:color="auto"/>
            <w:bottom w:val="none" w:sz="0" w:space="0" w:color="auto"/>
            <w:right w:val="none" w:sz="0" w:space="0" w:color="auto"/>
          </w:divBdr>
        </w:div>
        <w:div w:id="1887989297">
          <w:marLeft w:val="0"/>
          <w:marRight w:val="0"/>
          <w:marTop w:val="0"/>
          <w:marBottom w:val="0"/>
          <w:divBdr>
            <w:top w:val="none" w:sz="0" w:space="0" w:color="auto"/>
            <w:left w:val="none" w:sz="0" w:space="0" w:color="auto"/>
            <w:bottom w:val="none" w:sz="0" w:space="0" w:color="auto"/>
            <w:right w:val="none" w:sz="0" w:space="0" w:color="auto"/>
          </w:divBdr>
        </w:div>
        <w:div w:id="2063478064">
          <w:marLeft w:val="0"/>
          <w:marRight w:val="0"/>
          <w:marTop w:val="0"/>
          <w:marBottom w:val="0"/>
          <w:divBdr>
            <w:top w:val="none" w:sz="0" w:space="0" w:color="auto"/>
            <w:left w:val="none" w:sz="0" w:space="0" w:color="auto"/>
            <w:bottom w:val="none" w:sz="0" w:space="0" w:color="auto"/>
            <w:right w:val="none" w:sz="0" w:space="0" w:color="auto"/>
          </w:divBdr>
        </w:div>
        <w:div w:id="588733296">
          <w:marLeft w:val="0"/>
          <w:marRight w:val="0"/>
          <w:marTop w:val="0"/>
          <w:marBottom w:val="0"/>
          <w:divBdr>
            <w:top w:val="none" w:sz="0" w:space="0" w:color="auto"/>
            <w:left w:val="none" w:sz="0" w:space="0" w:color="auto"/>
            <w:bottom w:val="none" w:sz="0" w:space="0" w:color="auto"/>
            <w:right w:val="none" w:sz="0" w:space="0" w:color="auto"/>
          </w:divBdr>
        </w:div>
        <w:div w:id="2142335455">
          <w:marLeft w:val="0"/>
          <w:marRight w:val="0"/>
          <w:marTop w:val="0"/>
          <w:marBottom w:val="0"/>
          <w:divBdr>
            <w:top w:val="none" w:sz="0" w:space="0" w:color="auto"/>
            <w:left w:val="none" w:sz="0" w:space="0" w:color="auto"/>
            <w:bottom w:val="none" w:sz="0" w:space="0" w:color="auto"/>
            <w:right w:val="none" w:sz="0" w:space="0" w:color="auto"/>
          </w:divBdr>
        </w:div>
        <w:div w:id="264702722">
          <w:marLeft w:val="0"/>
          <w:marRight w:val="0"/>
          <w:marTop w:val="0"/>
          <w:marBottom w:val="0"/>
          <w:divBdr>
            <w:top w:val="none" w:sz="0" w:space="0" w:color="auto"/>
            <w:left w:val="none" w:sz="0" w:space="0" w:color="auto"/>
            <w:bottom w:val="none" w:sz="0" w:space="0" w:color="auto"/>
            <w:right w:val="none" w:sz="0" w:space="0" w:color="auto"/>
          </w:divBdr>
        </w:div>
        <w:div w:id="1567036725">
          <w:marLeft w:val="0"/>
          <w:marRight w:val="0"/>
          <w:marTop w:val="0"/>
          <w:marBottom w:val="0"/>
          <w:divBdr>
            <w:top w:val="none" w:sz="0" w:space="0" w:color="auto"/>
            <w:left w:val="none" w:sz="0" w:space="0" w:color="auto"/>
            <w:bottom w:val="none" w:sz="0" w:space="0" w:color="auto"/>
            <w:right w:val="none" w:sz="0" w:space="0" w:color="auto"/>
          </w:divBdr>
        </w:div>
        <w:div w:id="547037649">
          <w:marLeft w:val="0"/>
          <w:marRight w:val="0"/>
          <w:marTop w:val="0"/>
          <w:marBottom w:val="0"/>
          <w:divBdr>
            <w:top w:val="none" w:sz="0" w:space="0" w:color="auto"/>
            <w:left w:val="none" w:sz="0" w:space="0" w:color="auto"/>
            <w:bottom w:val="none" w:sz="0" w:space="0" w:color="auto"/>
            <w:right w:val="none" w:sz="0" w:space="0" w:color="auto"/>
          </w:divBdr>
        </w:div>
        <w:div w:id="1905676609">
          <w:marLeft w:val="0"/>
          <w:marRight w:val="0"/>
          <w:marTop w:val="0"/>
          <w:marBottom w:val="0"/>
          <w:divBdr>
            <w:top w:val="none" w:sz="0" w:space="0" w:color="auto"/>
            <w:left w:val="none" w:sz="0" w:space="0" w:color="auto"/>
            <w:bottom w:val="none" w:sz="0" w:space="0" w:color="auto"/>
            <w:right w:val="none" w:sz="0" w:space="0" w:color="auto"/>
          </w:divBdr>
        </w:div>
        <w:div w:id="1424523048">
          <w:marLeft w:val="0"/>
          <w:marRight w:val="0"/>
          <w:marTop w:val="0"/>
          <w:marBottom w:val="0"/>
          <w:divBdr>
            <w:top w:val="none" w:sz="0" w:space="0" w:color="auto"/>
            <w:left w:val="none" w:sz="0" w:space="0" w:color="auto"/>
            <w:bottom w:val="none" w:sz="0" w:space="0" w:color="auto"/>
            <w:right w:val="none" w:sz="0" w:space="0" w:color="auto"/>
          </w:divBdr>
        </w:div>
        <w:div w:id="1194808264">
          <w:marLeft w:val="0"/>
          <w:marRight w:val="0"/>
          <w:marTop w:val="0"/>
          <w:marBottom w:val="0"/>
          <w:divBdr>
            <w:top w:val="none" w:sz="0" w:space="0" w:color="auto"/>
            <w:left w:val="none" w:sz="0" w:space="0" w:color="auto"/>
            <w:bottom w:val="none" w:sz="0" w:space="0" w:color="auto"/>
            <w:right w:val="none" w:sz="0" w:space="0" w:color="auto"/>
          </w:divBdr>
        </w:div>
        <w:div w:id="859785200">
          <w:marLeft w:val="0"/>
          <w:marRight w:val="0"/>
          <w:marTop w:val="0"/>
          <w:marBottom w:val="0"/>
          <w:divBdr>
            <w:top w:val="none" w:sz="0" w:space="0" w:color="auto"/>
            <w:left w:val="none" w:sz="0" w:space="0" w:color="auto"/>
            <w:bottom w:val="none" w:sz="0" w:space="0" w:color="auto"/>
            <w:right w:val="none" w:sz="0" w:space="0" w:color="auto"/>
          </w:divBdr>
        </w:div>
        <w:div w:id="1888832705">
          <w:marLeft w:val="0"/>
          <w:marRight w:val="0"/>
          <w:marTop w:val="0"/>
          <w:marBottom w:val="0"/>
          <w:divBdr>
            <w:top w:val="none" w:sz="0" w:space="0" w:color="auto"/>
            <w:left w:val="none" w:sz="0" w:space="0" w:color="auto"/>
            <w:bottom w:val="none" w:sz="0" w:space="0" w:color="auto"/>
            <w:right w:val="none" w:sz="0" w:space="0" w:color="auto"/>
          </w:divBdr>
        </w:div>
        <w:div w:id="466817671">
          <w:marLeft w:val="0"/>
          <w:marRight w:val="0"/>
          <w:marTop w:val="0"/>
          <w:marBottom w:val="0"/>
          <w:divBdr>
            <w:top w:val="none" w:sz="0" w:space="0" w:color="auto"/>
            <w:left w:val="none" w:sz="0" w:space="0" w:color="auto"/>
            <w:bottom w:val="none" w:sz="0" w:space="0" w:color="auto"/>
            <w:right w:val="none" w:sz="0" w:space="0" w:color="auto"/>
          </w:divBdr>
        </w:div>
        <w:div w:id="1171994799">
          <w:marLeft w:val="0"/>
          <w:marRight w:val="0"/>
          <w:marTop w:val="0"/>
          <w:marBottom w:val="0"/>
          <w:divBdr>
            <w:top w:val="none" w:sz="0" w:space="0" w:color="auto"/>
            <w:left w:val="none" w:sz="0" w:space="0" w:color="auto"/>
            <w:bottom w:val="none" w:sz="0" w:space="0" w:color="auto"/>
            <w:right w:val="none" w:sz="0" w:space="0" w:color="auto"/>
          </w:divBdr>
        </w:div>
        <w:div w:id="887381798">
          <w:marLeft w:val="0"/>
          <w:marRight w:val="0"/>
          <w:marTop w:val="0"/>
          <w:marBottom w:val="0"/>
          <w:divBdr>
            <w:top w:val="none" w:sz="0" w:space="0" w:color="auto"/>
            <w:left w:val="none" w:sz="0" w:space="0" w:color="auto"/>
            <w:bottom w:val="none" w:sz="0" w:space="0" w:color="auto"/>
            <w:right w:val="none" w:sz="0" w:space="0" w:color="auto"/>
          </w:divBdr>
        </w:div>
        <w:div w:id="1667977960">
          <w:marLeft w:val="0"/>
          <w:marRight w:val="0"/>
          <w:marTop w:val="0"/>
          <w:marBottom w:val="0"/>
          <w:divBdr>
            <w:top w:val="none" w:sz="0" w:space="0" w:color="auto"/>
            <w:left w:val="none" w:sz="0" w:space="0" w:color="auto"/>
            <w:bottom w:val="none" w:sz="0" w:space="0" w:color="auto"/>
            <w:right w:val="none" w:sz="0" w:space="0" w:color="auto"/>
          </w:divBdr>
        </w:div>
        <w:div w:id="1053499950">
          <w:marLeft w:val="0"/>
          <w:marRight w:val="0"/>
          <w:marTop w:val="0"/>
          <w:marBottom w:val="0"/>
          <w:divBdr>
            <w:top w:val="none" w:sz="0" w:space="0" w:color="auto"/>
            <w:left w:val="none" w:sz="0" w:space="0" w:color="auto"/>
            <w:bottom w:val="none" w:sz="0" w:space="0" w:color="auto"/>
            <w:right w:val="none" w:sz="0" w:space="0" w:color="auto"/>
          </w:divBdr>
        </w:div>
        <w:div w:id="1526866006">
          <w:marLeft w:val="0"/>
          <w:marRight w:val="0"/>
          <w:marTop w:val="0"/>
          <w:marBottom w:val="0"/>
          <w:divBdr>
            <w:top w:val="none" w:sz="0" w:space="0" w:color="auto"/>
            <w:left w:val="none" w:sz="0" w:space="0" w:color="auto"/>
            <w:bottom w:val="none" w:sz="0" w:space="0" w:color="auto"/>
            <w:right w:val="none" w:sz="0" w:space="0" w:color="auto"/>
          </w:divBdr>
        </w:div>
        <w:div w:id="444270352">
          <w:marLeft w:val="0"/>
          <w:marRight w:val="0"/>
          <w:marTop w:val="0"/>
          <w:marBottom w:val="0"/>
          <w:divBdr>
            <w:top w:val="none" w:sz="0" w:space="0" w:color="auto"/>
            <w:left w:val="none" w:sz="0" w:space="0" w:color="auto"/>
            <w:bottom w:val="none" w:sz="0" w:space="0" w:color="auto"/>
            <w:right w:val="none" w:sz="0" w:space="0" w:color="auto"/>
          </w:divBdr>
        </w:div>
        <w:div w:id="1815297972">
          <w:marLeft w:val="0"/>
          <w:marRight w:val="0"/>
          <w:marTop w:val="0"/>
          <w:marBottom w:val="0"/>
          <w:divBdr>
            <w:top w:val="none" w:sz="0" w:space="0" w:color="auto"/>
            <w:left w:val="none" w:sz="0" w:space="0" w:color="auto"/>
            <w:bottom w:val="none" w:sz="0" w:space="0" w:color="auto"/>
            <w:right w:val="none" w:sz="0" w:space="0" w:color="auto"/>
          </w:divBdr>
        </w:div>
        <w:div w:id="1821000531">
          <w:marLeft w:val="0"/>
          <w:marRight w:val="0"/>
          <w:marTop w:val="0"/>
          <w:marBottom w:val="0"/>
          <w:divBdr>
            <w:top w:val="none" w:sz="0" w:space="0" w:color="auto"/>
            <w:left w:val="none" w:sz="0" w:space="0" w:color="auto"/>
            <w:bottom w:val="none" w:sz="0" w:space="0" w:color="auto"/>
            <w:right w:val="none" w:sz="0" w:space="0" w:color="auto"/>
          </w:divBdr>
        </w:div>
        <w:div w:id="1692604741">
          <w:marLeft w:val="0"/>
          <w:marRight w:val="0"/>
          <w:marTop w:val="0"/>
          <w:marBottom w:val="0"/>
          <w:divBdr>
            <w:top w:val="none" w:sz="0" w:space="0" w:color="auto"/>
            <w:left w:val="none" w:sz="0" w:space="0" w:color="auto"/>
            <w:bottom w:val="none" w:sz="0" w:space="0" w:color="auto"/>
            <w:right w:val="none" w:sz="0" w:space="0" w:color="auto"/>
          </w:divBdr>
        </w:div>
        <w:div w:id="2045133955">
          <w:marLeft w:val="0"/>
          <w:marRight w:val="0"/>
          <w:marTop w:val="0"/>
          <w:marBottom w:val="0"/>
          <w:divBdr>
            <w:top w:val="none" w:sz="0" w:space="0" w:color="auto"/>
            <w:left w:val="none" w:sz="0" w:space="0" w:color="auto"/>
            <w:bottom w:val="none" w:sz="0" w:space="0" w:color="auto"/>
            <w:right w:val="none" w:sz="0" w:space="0" w:color="auto"/>
          </w:divBdr>
        </w:div>
        <w:div w:id="1819490190">
          <w:marLeft w:val="0"/>
          <w:marRight w:val="0"/>
          <w:marTop w:val="0"/>
          <w:marBottom w:val="0"/>
          <w:divBdr>
            <w:top w:val="none" w:sz="0" w:space="0" w:color="auto"/>
            <w:left w:val="none" w:sz="0" w:space="0" w:color="auto"/>
            <w:bottom w:val="none" w:sz="0" w:space="0" w:color="auto"/>
            <w:right w:val="none" w:sz="0" w:space="0" w:color="auto"/>
          </w:divBdr>
        </w:div>
        <w:div w:id="1540974807">
          <w:marLeft w:val="0"/>
          <w:marRight w:val="0"/>
          <w:marTop w:val="0"/>
          <w:marBottom w:val="0"/>
          <w:divBdr>
            <w:top w:val="none" w:sz="0" w:space="0" w:color="auto"/>
            <w:left w:val="none" w:sz="0" w:space="0" w:color="auto"/>
            <w:bottom w:val="none" w:sz="0" w:space="0" w:color="auto"/>
            <w:right w:val="none" w:sz="0" w:space="0" w:color="auto"/>
          </w:divBdr>
        </w:div>
        <w:div w:id="462776672">
          <w:marLeft w:val="0"/>
          <w:marRight w:val="0"/>
          <w:marTop w:val="0"/>
          <w:marBottom w:val="0"/>
          <w:divBdr>
            <w:top w:val="none" w:sz="0" w:space="0" w:color="auto"/>
            <w:left w:val="none" w:sz="0" w:space="0" w:color="auto"/>
            <w:bottom w:val="none" w:sz="0" w:space="0" w:color="auto"/>
            <w:right w:val="none" w:sz="0" w:space="0" w:color="auto"/>
          </w:divBdr>
        </w:div>
        <w:div w:id="1091703768">
          <w:marLeft w:val="0"/>
          <w:marRight w:val="0"/>
          <w:marTop w:val="0"/>
          <w:marBottom w:val="0"/>
          <w:divBdr>
            <w:top w:val="none" w:sz="0" w:space="0" w:color="auto"/>
            <w:left w:val="none" w:sz="0" w:space="0" w:color="auto"/>
            <w:bottom w:val="none" w:sz="0" w:space="0" w:color="auto"/>
            <w:right w:val="none" w:sz="0" w:space="0" w:color="auto"/>
          </w:divBdr>
        </w:div>
        <w:div w:id="1137263286">
          <w:marLeft w:val="0"/>
          <w:marRight w:val="0"/>
          <w:marTop w:val="0"/>
          <w:marBottom w:val="0"/>
          <w:divBdr>
            <w:top w:val="none" w:sz="0" w:space="0" w:color="auto"/>
            <w:left w:val="none" w:sz="0" w:space="0" w:color="auto"/>
            <w:bottom w:val="none" w:sz="0" w:space="0" w:color="auto"/>
            <w:right w:val="none" w:sz="0" w:space="0" w:color="auto"/>
          </w:divBdr>
        </w:div>
        <w:div w:id="1240597299">
          <w:marLeft w:val="0"/>
          <w:marRight w:val="0"/>
          <w:marTop w:val="0"/>
          <w:marBottom w:val="0"/>
          <w:divBdr>
            <w:top w:val="none" w:sz="0" w:space="0" w:color="auto"/>
            <w:left w:val="none" w:sz="0" w:space="0" w:color="auto"/>
            <w:bottom w:val="none" w:sz="0" w:space="0" w:color="auto"/>
            <w:right w:val="none" w:sz="0" w:space="0" w:color="auto"/>
          </w:divBdr>
        </w:div>
        <w:div w:id="1208569721">
          <w:marLeft w:val="0"/>
          <w:marRight w:val="0"/>
          <w:marTop w:val="0"/>
          <w:marBottom w:val="0"/>
          <w:divBdr>
            <w:top w:val="none" w:sz="0" w:space="0" w:color="auto"/>
            <w:left w:val="none" w:sz="0" w:space="0" w:color="auto"/>
            <w:bottom w:val="none" w:sz="0" w:space="0" w:color="auto"/>
            <w:right w:val="none" w:sz="0" w:space="0" w:color="auto"/>
          </w:divBdr>
        </w:div>
        <w:div w:id="16128815">
          <w:marLeft w:val="0"/>
          <w:marRight w:val="0"/>
          <w:marTop w:val="0"/>
          <w:marBottom w:val="0"/>
          <w:divBdr>
            <w:top w:val="none" w:sz="0" w:space="0" w:color="auto"/>
            <w:left w:val="none" w:sz="0" w:space="0" w:color="auto"/>
            <w:bottom w:val="none" w:sz="0" w:space="0" w:color="auto"/>
            <w:right w:val="none" w:sz="0" w:space="0" w:color="auto"/>
          </w:divBdr>
        </w:div>
        <w:div w:id="1871065838">
          <w:marLeft w:val="0"/>
          <w:marRight w:val="0"/>
          <w:marTop w:val="0"/>
          <w:marBottom w:val="0"/>
          <w:divBdr>
            <w:top w:val="none" w:sz="0" w:space="0" w:color="auto"/>
            <w:left w:val="none" w:sz="0" w:space="0" w:color="auto"/>
            <w:bottom w:val="none" w:sz="0" w:space="0" w:color="auto"/>
            <w:right w:val="none" w:sz="0" w:space="0" w:color="auto"/>
          </w:divBdr>
        </w:div>
        <w:div w:id="1833180458">
          <w:marLeft w:val="0"/>
          <w:marRight w:val="0"/>
          <w:marTop w:val="0"/>
          <w:marBottom w:val="0"/>
          <w:divBdr>
            <w:top w:val="none" w:sz="0" w:space="0" w:color="auto"/>
            <w:left w:val="none" w:sz="0" w:space="0" w:color="auto"/>
            <w:bottom w:val="none" w:sz="0" w:space="0" w:color="auto"/>
            <w:right w:val="none" w:sz="0" w:space="0" w:color="auto"/>
          </w:divBdr>
        </w:div>
        <w:div w:id="1881671432">
          <w:marLeft w:val="0"/>
          <w:marRight w:val="0"/>
          <w:marTop w:val="0"/>
          <w:marBottom w:val="0"/>
          <w:divBdr>
            <w:top w:val="none" w:sz="0" w:space="0" w:color="auto"/>
            <w:left w:val="none" w:sz="0" w:space="0" w:color="auto"/>
            <w:bottom w:val="none" w:sz="0" w:space="0" w:color="auto"/>
            <w:right w:val="none" w:sz="0" w:space="0" w:color="auto"/>
          </w:divBdr>
        </w:div>
        <w:div w:id="1046638439">
          <w:marLeft w:val="0"/>
          <w:marRight w:val="0"/>
          <w:marTop w:val="0"/>
          <w:marBottom w:val="0"/>
          <w:divBdr>
            <w:top w:val="none" w:sz="0" w:space="0" w:color="auto"/>
            <w:left w:val="none" w:sz="0" w:space="0" w:color="auto"/>
            <w:bottom w:val="none" w:sz="0" w:space="0" w:color="auto"/>
            <w:right w:val="none" w:sz="0" w:space="0" w:color="auto"/>
          </w:divBdr>
        </w:div>
        <w:div w:id="2002809827">
          <w:marLeft w:val="0"/>
          <w:marRight w:val="0"/>
          <w:marTop w:val="0"/>
          <w:marBottom w:val="0"/>
          <w:divBdr>
            <w:top w:val="none" w:sz="0" w:space="0" w:color="auto"/>
            <w:left w:val="none" w:sz="0" w:space="0" w:color="auto"/>
            <w:bottom w:val="none" w:sz="0" w:space="0" w:color="auto"/>
            <w:right w:val="none" w:sz="0" w:space="0" w:color="auto"/>
          </w:divBdr>
        </w:div>
        <w:div w:id="1983387211">
          <w:marLeft w:val="0"/>
          <w:marRight w:val="0"/>
          <w:marTop w:val="0"/>
          <w:marBottom w:val="0"/>
          <w:divBdr>
            <w:top w:val="none" w:sz="0" w:space="0" w:color="auto"/>
            <w:left w:val="none" w:sz="0" w:space="0" w:color="auto"/>
            <w:bottom w:val="none" w:sz="0" w:space="0" w:color="auto"/>
            <w:right w:val="none" w:sz="0" w:space="0" w:color="auto"/>
          </w:divBdr>
        </w:div>
        <w:div w:id="1320422225">
          <w:marLeft w:val="0"/>
          <w:marRight w:val="0"/>
          <w:marTop w:val="0"/>
          <w:marBottom w:val="0"/>
          <w:divBdr>
            <w:top w:val="none" w:sz="0" w:space="0" w:color="auto"/>
            <w:left w:val="none" w:sz="0" w:space="0" w:color="auto"/>
            <w:bottom w:val="none" w:sz="0" w:space="0" w:color="auto"/>
            <w:right w:val="none" w:sz="0" w:space="0" w:color="auto"/>
          </w:divBdr>
        </w:div>
        <w:div w:id="850339037">
          <w:marLeft w:val="0"/>
          <w:marRight w:val="0"/>
          <w:marTop w:val="0"/>
          <w:marBottom w:val="0"/>
          <w:divBdr>
            <w:top w:val="none" w:sz="0" w:space="0" w:color="auto"/>
            <w:left w:val="none" w:sz="0" w:space="0" w:color="auto"/>
            <w:bottom w:val="none" w:sz="0" w:space="0" w:color="auto"/>
            <w:right w:val="none" w:sz="0" w:space="0" w:color="auto"/>
          </w:divBdr>
        </w:div>
        <w:div w:id="1180043876">
          <w:marLeft w:val="0"/>
          <w:marRight w:val="0"/>
          <w:marTop w:val="0"/>
          <w:marBottom w:val="0"/>
          <w:divBdr>
            <w:top w:val="none" w:sz="0" w:space="0" w:color="auto"/>
            <w:left w:val="none" w:sz="0" w:space="0" w:color="auto"/>
            <w:bottom w:val="none" w:sz="0" w:space="0" w:color="auto"/>
            <w:right w:val="none" w:sz="0" w:space="0" w:color="auto"/>
          </w:divBdr>
        </w:div>
        <w:div w:id="957686781">
          <w:marLeft w:val="0"/>
          <w:marRight w:val="0"/>
          <w:marTop w:val="0"/>
          <w:marBottom w:val="0"/>
          <w:divBdr>
            <w:top w:val="none" w:sz="0" w:space="0" w:color="auto"/>
            <w:left w:val="none" w:sz="0" w:space="0" w:color="auto"/>
            <w:bottom w:val="none" w:sz="0" w:space="0" w:color="auto"/>
            <w:right w:val="none" w:sz="0" w:space="0" w:color="auto"/>
          </w:divBdr>
        </w:div>
      </w:divsChild>
    </w:div>
    <w:div w:id="1140617001">
      <w:bodyDiv w:val="1"/>
      <w:marLeft w:val="0"/>
      <w:marRight w:val="0"/>
      <w:marTop w:val="0"/>
      <w:marBottom w:val="0"/>
      <w:divBdr>
        <w:top w:val="none" w:sz="0" w:space="0" w:color="auto"/>
        <w:left w:val="none" w:sz="0" w:space="0" w:color="auto"/>
        <w:bottom w:val="none" w:sz="0" w:space="0" w:color="auto"/>
        <w:right w:val="none" w:sz="0" w:space="0" w:color="auto"/>
      </w:divBdr>
    </w:div>
    <w:div w:id="1162502499">
      <w:bodyDiv w:val="1"/>
      <w:marLeft w:val="0"/>
      <w:marRight w:val="0"/>
      <w:marTop w:val="0"/>
      <w:marBottom w:val="0"/>
      <w:divBdr>
        <w:top w:val="none" w:sz="0" w:space="0" w:color="auto"/>
        <w:left w:val="none" w:sz="0" w:space="0" w:color="auto"/>
        <w:bottom w:val="none" w:sz="0" w:space="0" w:color="auto"/>
        <w:right w:val="none" w:sz="0" w:space="0" w:color="auto"/>
      </w:divBdr>
    </w:div>
    <w:div w:id="1221669629">
      <w:bodyDiv w:val="1"/>
      <w:marLeft w:val="0"/>
      <w:marRight w:val="0"/>
      <w:marTop w:val="0"/>
      <w:marBottom w:val="0"/>
      <w:divBdr>
        <w:top w:val="none" w:sz="0" w:space="0" w:color="auto"/>
        <w:left w:val="none" w:sz="0" w:space="0" w:color="auto"/>
        <w:bottom w:val="none" w:sz="0" w:space="0" w:color="auto"/>
        <w:right w:val="none" w:sz="0" w:space="0" w:color="auto"/>
      </w:divBdr>
    </w:div>
    <w:div w:id="1244071077">
      <w:bodyDiv w:val="1"/>
      <w:marLeft w:val="0"/>
      <w:marRight w:val="0"/>
      <w:marTop w:val="0"/>
      <w:marBottom w:val="0"/>
      <w:divBdr>
        <w:top w:val="none" w:sz="0" w:space="0" w:color="auto"/>
        <w:left w:val="none" w:sz="0" w:space="0" w:color="auto"/>
        <w:bottom w:val="none" w:sz="0" w:space="0" w:color="auto"/>
        <w:right w:val="none" w:sz="0" w:space="0" w:color="auto"/>
      </w:divBdr>
    </w:div>
    <w:div w:id="1246768647">
      <w:bodyDiv w:val="1"/>
      <w:marLeft w:val="0"/>
      <w:marRight w:val="0"/>
      <w:marTop w:val="0"/>
      <w:marBottom w:val="0"/>
      <w:divBdr>
        <w:top w:val="none" w:sz="0" w:space="0" w:color="auto"/>
        <w:left w:val="none" w:sz="0" w:space="0" w:color="auto"/>
        <w:bottom w:val="none" w:sz="0" w:space="0" w:color="auto"/>
        <w:right w:val="none" w:sz="0" w:space="0" w:color="auto"/>
      </w:divBdr>
    </w:div>
    <w:div w:id="1308515497">
      <w:bodyDiv w:val="1"/>
      <w:marLeft w:val="0"/>
      <w:marRight w:val="0"/>
      <w:marTop w:val="0"/>
      <w:marBottom w:val="0"/>
      <w:divBdr>
        <w:top w:val="none" w:sz="0" w:space="0" w:color="auto"/>
        <w:left w:val="none" w:sz="0" w:space="0" w:color="auto"/>
        <w:bottom w:val="none" w:sz="0" w:space="0" w:color="auto"/>
        <w:right w:val="none" w:sz="0" w:space="0" w:color="auto"/>
      </w:divBdr>
      <w:divsChild>
        <w:div w:id="1368142516">
          <w:marLeft w:val="0"/>
          <w:marRight w:val="0"/>
          <w:marTop w:val="0"/>
          <w:marBottom w:val="0"/>
          <w:divBdr>
            <w:top w:val="none" w:sz="0" w:space="0" w:color="auto"/>
            <w:left w:val="none" w:sz="0" w:space="0" w:color="auto"/>
            <w:bottom w:val="none" w:sz="0" w:space="0" w:color="auto"/>
            <w:right w:val="none" w:sz="0" w:space="0" w:color="auto"/>
          </w:divBdr>
        </w:div>
        <w:div w:id="776944719">
          <w:marLeft w:val="0"/>
          <w:marRight w:val="0"/>
          <w:marTop w:val="0"/>
          <w:marBottom w:val="0"/>
          <w:divBdr>
            <w:top w:val="none" w:sz="0" w:space="0" w:color="auto"/>
            <w:left w:val="none" w:sz="0" w:space="0" w:color="auto"/>
            <w:bottom w:val="none" w:sz="0" w:space="0" w:color="auto"/>
            <w:right w:val="none" w:sz="0" w:space="0" w:color="auto"/>
          </w:divBdr>
        </w:div>
      </w:divsChild>
    </w:div>
    <w:div w:id="1315061058">
      <w:bodyDiv w:val="1"/>
      <w:marLeft w:val="0"/>
      <w:marRight w:val="0"/>
      <w:marTop w:val="0"/>
      <w:marBottom w:val="0"/>
      <w:divBdr>
        <w:top w:val="none" w:sz="0" w:space="0" w:color="auto"/>
        <w:left w:val="none" w:sz="0" w:space="0" w:color="auto"/>
        <w:bottom w:val="none" w:sz="0" w:space="0" w:color="auto"/>
        <w:right w:val="none" w:sz="0" w:space="0" w:color="auto"/>
      </w:divBdr>
    </w:div>
    <w:div w:id="1328094998">
      <w:bodyDiv w:val="1"/>
      <w:marLeft w:val="0"/>
      <w:marRight w:val="0"/>
      <w:marTop w:val="0"/>
      <w:marBottom w:val="0"/>
      <w:divBdr>
        <w:top w:val="none" w:sz="0" w:space="0" w:color="auto"/>
        <w:left w:val="none" w:sz="0" w:space="0" w:color="auto"/>
        <w:bottom w:val="none" w:sz="0" w:space="0" w:color="auto"/>
        <w:right w:val="none" w:sz="0" w:space="0" w:color="auto"/>
      </w:divBdr>
    </w:div>
    <w:div w:id="1394545555">
      <w:bodyDiv w:val="1"/>
      <w:marLeft w:val="0"/>
      <w:marRight w:val="0"/>
      <w:marTop w:val="0"/>
      <w:marBottom w:val="0"/>
      <w:divBdr>
        <w:top w:val="none" w:sz="0" w:space="0" w:color="auto"/>
        <w:left w:val="none" w:sz="0" w:space="0" w:color="auto"/>
        <w:bottom w:val="none" w:sz="0" w:space="0" w:color="auto"/>
        <w:right w:val="none" w:sz="0" w:space="0" w:color="auto"/>
      </w:divBdr>
    </w:div>
    <w:div w:id="1398898088">
      <w:bodyDiv w:val="1"/>
      <w:marLeft w:val="0"/>
      <w:marRight w:val="0"/>
      <w:marTop w:val="0"/>
      <w:marBottom w:val="0"/>
      <w:divBdr>
        <w:top w:val="none" w:sz="0" w:space="0" w:color="auto"/>
        <w:left w:val="none" w:sz="0" w:space="0" w:color="auto"/>
        <w:bottom w:val="none" w:sz="0" w:space="0" w:color="auto"/>
        <w:right w:val="none" w:sz="0" w:space="0" w:color="auto"/>
      </w:divBdr>
      <w:divsChild>
        <w:div w:id="973483756">
          <w:marLeft w:val="0"/>
          <w:marRight w:val="0"/>
          <w:marTop w:val="0"/>
          <w:marBottom w:val="0"/>
          <w:divBdr>
            <w:top w:val="none" w:sz="0" w:space="0" w:color="auto"/>
            <w:left w:val="none" w:sz="0" w:space="0" w:color="auto"/>
            <w:bottom w:val="none" w:sz="0" w:space="0" w:color="auto"/>
            <w:right w:val="none" w:sz="0" w:space="0" w:color="auto"/>
          </w:divBdr>
        </w:div>
        <w:div w:id="396786360">
          <w:marLeft w:val="0"/>
          <w:marRight w:val="0"/>
          <w:marTop w:val="0"/>
          <w:marBottom w:val="0"/>
          <w:divBdr>
            <w:top w:val="none" w:sz="0" w:space="0" w:color="auto"/>
            <w:left w:val="none" w:sz="0" w:space="0" w:color="auto"/>
            <w:bottom w:val="none" w:sz="0" w:space="0" w:color="auto"/>
            <w:right w:val="none" w:sz="0" w:space="0" w:color="auto"/>
          </w:divBdr>
        </w:div>
        <w:div w:id="28535886">
          <w:marLeft w:val="0"/>
          <w:marRight w:val="0"/>
          <w:marTop w:val="0"/>
          <w:marBottom w:val="0"/>
          <w:divBdr>
            <w:top w:val="none" w:sz="0" w:space="0" w:color="auto"/>
            <w:left w:val="none" w:sz="0" w:space="0" w:color="auto"/>
            <w:bottom w:val="none" w:sz="0" w:space="0" w:color="auto"/>
            <w:right w:val="none" w:sz="0" w:space="0" w:color="auto"/>
          </w:divBdr>
        </w:div>
        <w:div w:id="418912802">
          <w:marLeft w:val="0"/>
          <w:marRight w:val="0"/>
          <w:marTop w:val="0"/>
          <w:marBottom w:val="0"/>
          <w:divBdr>
            <w:top w:val="none" w:sz="0" w:space="0" w:color="auto"/>
            <w:left w:val="none" w:sz="0" w:space="0" w:color="auto"/>
            <w:bottom w:val="none" w:sz="0" w:space="0" w:color="auto"/>
            <w:right w:val="none" w:sz="0" w:space="0" w:color="auto"/>
          </w:divBdr>
        </w:div>
        <w:div w:id="350104863">
          <w:marLeft w:val="0"/>
          <w:marRight w:val="0"/>
          <w:marTop w:val="0"/>
          <w:marBottom w:val="0"/>
          <w:divBdr>
            <w:top w:val="none" w:sz="0" w:space="0" w:color="auto"/>
            <w:left w:val="none" w:sz="0" w:space="0" w:color="auto"/>
            <w:bottom w:val="none" w:sz="0" w:space="0" w:color="auto"/>
            <w:right w:val="none" w:sz="0" w:space="0" w:color="auto"/>
          </w:divBdr>
        </w:div>
        <w:div w:id="72093135">
          <w:marLeft w:val="0"/>
          <w:marRight w:val="0"/>
          <w:marTop w:val="0"/>
          <w:marBottom w:val="0"/>
          <w:divBdr>
            <w:top w:val="none" w:sz="0" w:space="0" w:color="auto"/>
            <w:left w:val="none" w:sz="0" w:space="0" w:color="auto"/>
            <w:bottom w:val="none" w:sz="0" w:space="0" w:color="auto"/>
            <w:right w:val="none" w:sz="0" w:space="0" w:color="auto"/>
          </w:divBdr>
        </w:div>
        <w:div w:id="931888196">
          <w:marLeft w:val="0"/>
          <w:marRight w:val="0"/>
          <w:marTop w:val="0"/>
          <w:marBottom w:val="0"/>
          <w:divBdr>
            <w:top w:val="none" w:sz="0" w:space="0" w:color="auto"/>
            <w:left w:val="none" w:sz="0" w:space="0" w:color="auto"/>
            <w:bottom w:val="none" w:sz="0" w:space="0" w:color="auto"/>
            <w:right w:val="none" w:sz="0" w:space="0" w:color="auto"/>
          </w:divBdr>
        </w:div>
        <w:div w:id="1507133368">
          <w:marLeft w:val="0"/>
          <w:marRight w:val="0"/>
          <w:marTop w:val="0"/>
          <w:marBottom w:val="0"/>
          <w:divBdr>
            <w:top w:val="none" w:sz="0" w:space="0" w:color="auto"/>
            <w:left w:val="none" w:sz="0" w:space="0" w:color="auto"/>
            <w:bottom w:val="none" w:sz="0" w:space="0" w:color="auto"/>
            <w:right w:val="none" w:sz="0" w:space="0" w:color="auto"/>
          </w:divBdr>
        </w:div>
        <w:div w:id="803741615">
          <w:marLeft w:val="0"/>
          <w:marRight w:val="0"/>
          <w:marTop w:val="0"/>
          <w:marBottom w:val="0"/>
          <w:divBdr>
            <w:top w:val="none" w:sz="0" w:space="0" w:color="auto"/>
            <w:left w:val="none" w:sz="0" w:space="0" w:color="auto"/>
            <w:bottom w:val="none" w:sz="0" w:space="0" w:color="auto"/>
            <w:right w:val="none" w:sz="0" w:space="0" w:color="auto"/>
          </w:divBdr>
        </w:div>
        <w:div w:id="533229871">
          <w:marLeft w:val="0"/>
          <w:marRight w:val="0"/>
          <w:marTop w:val="0"/>
          <w:marBottom w:val="0"/>
          <w:divBdr>
            <w:top w:val="none" w:sz="0" w:space="0" w:color="auto"/>
            <w:left w:val="none" w:sz="0" w:space="0" w:color="auto"/>
            <w:bottom w:val="none" w:sz="0" w:space="0" w:color="auto"/>
            <w:right w:val="none" w:sz="0" w:space="0" w:color="auto"/>
          </w:divBdr>
        </w:div>
        <w:div w:id="1126970374">
          <w:marLeft w:val="0"/>
          <w:marRight w:val="0"/>
          <w:marTop w:val="0"/>
          <w:marBottom w:val="0"/>
          <w:divBdr>
            <w:top w:val="none" w:sz="0" w:space="0" w:color="auto"/>
            <w:left w:val="none" w:sz="0" w:space="0" w:color="auto"/>
            <w:bottom w:val="none" w:sz="0" w:space="0" w:color="auto"/>
            <w:right w:val="none" w:sz="0" w:space="0" w:color="auto"/>
          </w:divBdr>
        </w:div>
        <w:div w:id="1672951407">
          <w:marLeft w:val="0"/>
          <w:marRight w:val="0"/>
          <w:marTop w:val="0"/>
          <w:marBottom w:val="0"/>
          <w:divBdr>
            <w:top w:val="none" w:sz="0" w:space="0" w:color="auto"/>
            <w:left w:val="none" w:sz="0" w:space="0" w:color="auto"/>
            <w:bottom w:val="none" w:sz="0" w:space="0" w:color="auto"/>
            <w:right w:val="none" w:sz="0" w:space="0" w:color="auto"/>
          </w:divBdr>
        </w:div>
        <w:div w:id="1474371507">
          <w:marLeft w:val="0"/>
          <w:marRight w:val="0"/>
          <w:marTop w:val="0"/>
          <w:marBottom w:val="0"/>
          <w:divBdr>
            <w:top w:val="none" w:sz="0" w:space="0" w:color="auto"/>
            <w:left w:val="none" w:sz="0" w:space="0" w:color="auto"/>
            <w:bottom w:val="none" w:sz="0" w:space="0" w:color="auto"/>
            <w:right w:val="none" w:sz="0" w:space="0" w:color="auto"/>
          </w:divBdr>
        </w:div>
        <w:div w:id="828668347">
          <w:marLeft w:val="0"/>
          <w:marRight w:val="0"/>
          <w:marTop w:val="0"/>
          <w:marBottom w:val="0"/>
          <w:divBdr>
            <w:top w:val="none" w:sz="0" w:space="0" w:color="auto"/>
            <w:left w:val="none" w:sz="0" w:space="0" w:color="auto"/>
            <w:bottom w:val="none" w:sz="0" w:space="0" w:color="auto"/>
            <w:right w:val="none" w:sz="0" w:space="0" w:color="auto"/>
          </w:divBdr>
        </w:div>
        <w:div w:id="495998060">
          <w:marLeft w:val="0"/>
          <w:marRight w:val="0"/>
          <w:marTop w:val="0"/>
          <w:marBottom w:val="0"/>
          <w:divBdr>
            <w:top w:val="none" w:sz="0" w:space="0" w:color="auto"/>
            <w:left w:val="none" w:sz="0" w:space="0" w:color="auto"/>
            <w:bottom w:val="none" w:sz="0" w:space="0" w:color="auto"/>
            <w:right w:val="none" w:sz="0" w:space="0" w:color="auto"/>
          </w:divBdr>
        </w:div>
        <w:div w:id="1502962204">
          <w:marLeft w:val="0"/>
          <w:marRight w:val="0"/>
          <w:marTop w:val="0"/>
          <w:marBottom w:val="0"/>
          <w:divBdr>
            <w:top w:val="none" w:sz="0" w:space="0" w:color="auto"/>
            <w:left w:val="none" w:sz="0" w:space="0" w:color="auto"/>
            <w:bottom w:val="none" w:sz="0" w:space="0" w:color="auto"/>
            <w:right w:val="none" w:sz="0" w:space="0" w:color="auto"/>
          </w:divBdr>
        </w:div>
        <w:div w:id="1611282544">
          <w:marLeft w:val="0"/>
          <w:marRight w:val="0"/>
          <w:marTop w:val="0"/>
          <w:marBottom w:val="0"/>
          <w:divBdr>
            <w:top w:val="none" w:sz="0" w:space="0" w:color="auto"/>
            <w:left w:val="none" w:sz="0" w:space="0" w:color="auto"/>
            <w:bottom w:val="none" w:sz="0" w:space="0" w:color="auto"/>
            <w:right w:val="none" w:sz="0" w:space="0" w:color="auto"/>
          </w:divBdr>
        </w:div>
        <w:div w:id="883099151">
          <w:marLeft w:val="0"/>
          <w:marRight w:val="0"/>
          <w:marTop w:val="0"/>
          <w:marBottom w:val="0"/>
          <w:divBdr>
            <w:top w:val="none" w:sz="0" w:space="0" w:color="auto"/>
            <w:left w:val="none" w:sz="0" w:space="0" w:color="auto"/>
            <w:bottom w:val="none" w:sz="0" w:space="0" w:color="auto"/>
            <w:right w:val="none" w:sz="0" w:space="0" w:color="auto"/>
          </w:divBdr>
        </w:div>
        <w:div w:id="101999646">
          <w:marLeft w:val="0"/>
          <w:marRight w:val="0"/>
          <w:marTop w:val="0"/>
          <w:marBottom w:val="0"/>
          <w:divBdr>
            <w:top w:val="none" w:sz="0" w:space="0" w:color="auto"/>
            <w:left w:val="none" w:sz="0" w:space="0" w:color="auto"/>
            <w:bottom w:val="none" w:sz="0" w:space="0" w:color="auto"/>
            <w:right w:val="none" w:sz="0" w:space="0" w:color="auto"/>
          </w:divBdr>
        </w:div>
        <w:div w:id="1750734745">
          <w:marLeft w:val="0"/>
          <w:marRight w:val="0"/>
          <w:marTop w:val="0"/>
          <w:marBottom w:val="0"/>
          <w:divBdr>
            <w:top w:val="none" w:sz="0" w:space="0" w:color="auto"/>
            <w:left w:val="none" w:sz="0" w:space="0" w:color="auto"/>
            <w:bottom w:val="none" w:sz="0" w:space="0" w:color="auto"/>
            <w:right w:val="none" w:sz="0" w:space="0" w:color="auto"/>
          </w:divBdr>
        </w:div>
      </w:divsChild>
    </w:div>
    <w:div w:id="1421683492">
      <w:bodyDiv w:val="1"/>
      <w:marLeft w:val="0"/>
      <w:marRight w:val="0"/>
      <w:marTop w:val="0"/>
      <w:marBottom w:val="0"/>
      <w:divBdr>
        <w:top w:val="none" w:sz="0" w:space="0" w:color="auto"/>
        <w:left w:val="none" w:sz="0" w:space="0" w:color="auto"/>
        <w:bottom w:val="none" w:sz="0" w:space="0" w:color="auto"/>
        <w:right w:val="none" w:sz="0" w:space="0" w:color="auto"/>
      </w:divBdr>
    </w:div>
    <w:div w:id="1441797211">
      <w:bodyDiv w:val="1"/>
      <w:marLeft w:val="0"/>
      <w:marRight w:val="0"/>
      <w:marTop w:val="0"/>
      <w:marBottom w:val="0"/>
      <w:divBdr>
        <w:top w:val="none" w:sz="0" w:space="0" w:color="auto"/>
        <w:left w:val="none" w:sz="0" w:space="0" w:color="auto"/>
        <w:bottom w:val="none" w:sz="0" w:space="0" w:color="auto"/>
        <w:right w:val="none" w:sz="0" w:space="0" w:color="auto"/>
      </w:divBdr>
    </w:div>
    <w:div w:id="1480342711">
      <w:bodyDiv w:val="1"/>
      <w:marLeft w:val="0"/>
      <w:marRight w:val="0"/>
      <w:marTop w:val="0"/>
      <w:marBottom w:val="0"/>
      <w:divBdr>
        <w:top w:val="none" w:sz="0" w:space="0" w:color="auto"/>
        <w:left w:val="none" w:sz="0" w:space="0" w:color="auto"/>
        <w:bottom w:val="none" w:sz="0" w:space="0" w:color="auto"/>
        <w:right w:val="none" w:sz="0" w:space="0" w:color="auto"/>
      </w:divBdr>
    </w:div>
    <w:div w:id="1480489411">
      <w:bodyDiv w:val="1"/>
      <w:marLeft w:val="0"/>
      <w:marRight w:val="0"/>
      <w:marTop w:val="0"/>
      <w:marBottom w:val="0"/>
      <w:divBdr>
        <w:top w:val="none" w:sz="0" w:space="0" w:color="auto"/>
        <w:left w:val="none" w:sz="0" w:space="0" w:color="auto"/>
        <w:bottom w:val="none" w:sz="0" w:space="0" w:color="auto"/>
        <w:right w:val="none" w:sz="0" w:space="0" w:color="auto"/>
      </w:divBdr>
    </w:div>
    <w:div w:id="1495678977">
      <w:bodyDiv w:val="1"/>
      <w:marLeft w:val="0"/>
      <w:marRight w:val="0"/>
      <w:marTop w:val="0"/>
      <w:marBottom w:val="0"/>
      <w:divBdr>
        <w:top w:val="none" w:sz="0" w:space="0" w:color="auto"/>
        <w:left w:val="none" w:sz="0" w:space="0" w:color="auto"/>
        <w:bottom w:val="none" w:sz="0" w:space="0" w:color="auto"/>
        <w:right w:val="none" w:sz="0" w:space="0" w:color="auto"/>
      </w:divBdr>
    </w:div>
    <w:div w:id="1507480750">
      <w:bodyDiv w:val="1"/>
      <w:marLeft w:val="0"/>
      <w:marRight w:val="0"/>
      <w:marTop w:val="0"/>
      <w:marBottom w:val="0"/>
      <w:divBdr>
        <w:top w:val="none" w:sz="0" w:space="0" w:color="auto"/>
        <w:left w:val="none" w:sz="0" w:space="0" w:color="auto"/>
        <w:bottom w:val="none" w:sz="0" w:space="0" w:color="auto"/>
        <w:right w:val="none" w:sz="0" w:space="0" w:color="auto"/>
      </w:divBdr>
      <w:divsChild>
        <w:div w:id="444929228">
          <w:marLeft w:val="0"/>
          <w:marRight w:val="0"/>
          <w:marTop w:val="0"/>
          <w:marBottom w:val="0"/>
          <w:divBdr>
            <w:top w:val="none" w:sz="0" w:space="0" w:color="auto"/>
            <w:left w:val="none" w:sz="0" w:space="0" w:color="auto"/>
            <w:bottom w:val="none" w:sz="0" w:space="0" w:color="auto"/>
            <w:right w:val="none" w:sz="0" w:space="0" w:color="auto"/>
          </w:divBdr>
        </w:div>
        <w:div w:id="1973704746">
          <w:marLeft w:val="0"/>
          <w:marRight w:val="0"/>
          <w:marTop w:val="0"/>
          <w:marBottom w:val="0"/>
          <w:divBdr>
            <w:top w:val="none" w:sz="0" w:space="0" w:color="auto"/>
            <w:left w:val="none" w:sz="0" w:space="0" w:color="auto"/>
            <w:bottom w:val="none" w:sz="0" w:space="0" w:color="auto"/>
            <w:right w:val="none" w:sz="0" w:space="0" w:color="auto"/>
          </w:divBdr>
        </w:div>
        <w:div w:id="1628855308">
          <w:marLeft w:val="0"/>
          <w:marRight w:val="0"/>
          <w:marTop w:val="0"/>
          <w:marBottom w:val="0"/>
          <w:divBdr>
            <w:top w:val="none" w:sz="0" w:space="0" w:color="auto"/>
            <w:left w:val="none" w:sz="0" w:space="0" w:color="auto"/>
            <w:bottom w:val="none" w:sz="0" w:space="0" w:color="auto"/>
            <w:right w:val="none" w:sz="0" w:space="0" w:color="auto"/>
          </w:divBdr>
        </w:div>
        <w:div w:id="1663508801">
          <w:marLeft w:val="0"/>
          <w:marRight w:val="0"/>
          <w:marTop w:val="0"/>
          <w:marBottom w:val="0"/>
          <w:divBdr>
            <w:top w:val="none" w:sz="0" w:space="0" w:color="auto"/>
            <w:left w:val="none" w:sz="0" w:space="0" w:color="auto"/>
            <w:bottom w:val="none" w:sz="0" w:space="0" w:color="auto"/>
            <w:right w:val="none" w:sz="0" w:space="0" w:color="auto"/>
          </w:divBdr>
        </w:div>
        <w:div w:id="1196305629">
          <w:marLeft w:val="0"/>
          <w:marRight w:val="0"/>
          <w:marTop w:val="0"/>
          <w:marBottom w:val="0"/>
          <w:divBdr>
            <w:top w:val="none" w:sz="0" w:space="0" w:color="auto"/>
            <w:left w:val="none" w:sz="0" w:space="0" w:color="auto"/>
            <w:bottom w:val="none" w:sz="0" w:space="0" w:color="auto"/>
            <w:right w:val="none" w:sz="0" w:space="0" w:color="auto"/>
          </w:divBdr>
        </w:div>
        <w:div w:id="483206279">
          <w:marLeft w:val="0"/>
          <w:marRight w:val="0"/>
          <w:marTop w:val="0"/>
          <w:marBottom w:val="0"/>
          <w:divBdr>
            <w:top w:val="none" w:sz="0" w:space="0" w:color="auto"/>
            <w:left w:val="none" w:sz="0" w:space="0" w:color="auto"/>
            <w:bottom w:val="none" w:sz="0" w:space="0" w:color="auto"/>
            <w:right w:val="none" w:sz="0" w:space="0" w:color="auto"/>
          </w:divBdr>
        </w:div>
        <w:div w:id="1570534040">
          <w:marLeft w:val="0"/>
          <w:marRight w:val="0"/>
          <w:marTop w:val="0"/>
          <w:marBottom w:val="0"/>
          <w:divBdr>
            <w:top w:val="none" w:sz="0" w:space="0" w:color="auto"/>
            <w:left w:val="none" w:sz="0" w:space="0" w:color="auto"/>
            <w:bottom w:val="none" w:sz="0" w:space="0" w:color="auto"/>
            <w:right w:val="none" w:sz="0" w:space="0" w:color="auto"/>
          </w:divBdr>
        </w:div>
        <w:div w:id="1492016230">
          <w:marLeft w:val="0"/>
          <w:marRight w:val="0"/>
          <w:marTop w:val="0"/>
          <w:marBottom w:val="0"/>
          <w:divBdr>
            <w:top w:val="none" w:sz="0" w:space="0" w:color="auto"/>
            <w:left w:val="none" w:sz="0" w:space="0" w:color="auto"/>
            <w:bottom w:val="none" w:sz="0" w:space="0" w:color="auto"/>
            <w:right w:val="none" w:sz="0" w:space="0" w:color="auto"/>
          </w:divBdr>
        </w:div>
        <w:div w:id="1680305712">
          <w:marLeft w:val="0"/>
          <w:marRight w:val="0"/>
          <w:marTop w:val="0"/>
          <w:marBottom w:val="0"/>
          <w:divBdr>
            <w:top w:val="none" w:sz="0" w:space="0" w:color="auto"/>
            <w:left w:val="none" w:sz="0" w:space="0" w:color="auto"/>
            <w:bottom w:val="none" w:sz="0" w:space="0" w:color="auto"/>
            <w:right w:val="none" w:sz="0" w:space="0" w:color="auto"/>
          </w:divBdr>
        </w:div>
        <w:div w:id="1390031040">
          <w:marLeft w:val="0"/>
          <w:marRight w:val="0"/>
          <w:marTop w:val="0"/>
          <w:marBottom w:val="0"/>
          <w:divBdr>
            <w:top w:val="none" w:sz="0" w:space="0" w:color="auto"/>
            <w:left w:val="none" w:sz="0" w:space="0" w:color="auto"/>
            <w:bottom w:val="none" w:sz="0" w:space="0" w:color="auto"/>
            <w:right w:val="none" w:sz="0" w:space="0" w:color="auto"/>
          </w:divBdr>
        </w:div>
        <w:div w:id="1408115893">
          <w:marLeft w:val="0"/>
          <w:marRight w:val="0"/>
          <w:marTop w:val="0"/>
          <w:marBottom w:val="0"/>
          <w:divBdr>
            <w:top w:val="none" w:sz="0" w:space="0" w:color="auto"/>
            <w:left w:val="none" w:sz="0" w:space="0" w:color="auto"/>
            <w:bottom w:val="none" w:sz="0" w:space="0" w:color="auto"/>
            <w:right w:val="none" w:sz="0" w:space="0" w:color="auto"/>
          </w:divBdr>
        </w:div>
        <w:div w:id="1442645856">
          <w:marLeft w:val="0"/>
          <w:marRight w:val="0"/>
          <w:marTop w:val="0"/>
          <w:marBottom w:val="0"/>
          <w:divBdr>
            <w:top w:val="none" w:sz="0" w:space="0" w:color="auto"/>
            <w:left w:val="none" w:sz="0" w:space="0" w:color="auto"/>
            <w:bottom w:val="none" w:sz="0" w:space="0" w:color="auto"/>
            <w:right w:val="none" w:sz="0" w:space="0" w:color="auto"/>
          </w:divBdr>
        </w:div>
        <w:div w:id="1897660766">
          <w:marLeft w:val="0"/>
          <w:marRight w:val="0"/>
          <w:marTop w:val="0"/>
          <w:marBottom w:val="0"/>
          <w:divBdr>
            <w:top w:val="none" w:sz="0" w:space="0" w:color="auto"/>
            <w:left w:val="none" w:sz="0" w:space="0" w:color="auto"/>
            <w:bottom w:val="none" w:sz="0" w:space="0" w:color="auto"/>
            <w:right w:val="none" w:sz="0" w:space="0" w:color="auto"/>
          </w:divBdr>
        </w:div>
        <w:div w:id="1980306815">
          <w:marLeft w:val="0"/>
          <w:marRight w:val="0"/>
          <w:marTop w:val="0"/>
          <w:marBottom w:val="0"/>
          <w:divBdr>
            <w:top w:val="none" w:sz="0" w:space="0" w:color="auto"/>
            <w:left w:val="none" w:sz="0" w:space="0" w:color="auto"/>
            <w:bottom w:val="none" w:sz="0" w:space="0" w:color="auto"/>
            <w:right w:val="none" w:sz="0" w:space="0" w:color="auto"/>
          </w:divBdr>
        </w:div>
        <w:div w:id="724110758">
          <w:marLeft w:val="0"/>
          <w:marRight w:val="0"/>
          <w:marTop w:val="0"/>
          <w:marBottom w:val="0"/>
          <w:divBdr>
            <w:top w:val="none" w:sz="0" w:space="0" w:color="auto"/>
            <w:left w:val="none" w:sz="0" w:space="0" w:color="auto"/>
            <w:bottom w:val="none" w:sz="0" w:space="0" w:color="auto"/>
            <w:right w:val="none" w:sz="0" w:space="0" w:color="auto"/>
          </w:divBdr>
        </w:div>
        <w:div w:id="372314436">
          <w:marLeft w:val="0"/>
          <w:marRight w:val="0"/>
          <w:marTop w:val="0"/>
          <w:marBottom w:val="0"/>
          <w:divBdr>
            <w:top w:val="none" w:sz="0" w:space="0" w:color="auto"/>
            <w:left w:val="none" w:sz="0" w:space="0" w:color="auto"/>
            <w:bottom w:val="none" w:sz="0" w:space="0" w:color="auto"/>
            <w:right w:val="none" w:sz="0" w:space="0" w:color="auto"/>
          </w:divBdr>
        </w:div>
        <w:div w:id="1569223091">
          <w:marLeft w:val="0"/>
          <w:marRight w:val="0"/>
          <w:marTop w:val="0"/>
          <w:marBottom w:val="0"/>
          <w:divBdr>
            <w:top w:val="none" w:sz="0" w:space="0" w:color="auto"/>
            <w:left w:val="none" w:sz="0" w:space="0" w:color="auto"/>
            <w:bottom w:val="none" w:sz="0" w:space="0" w:color="auto"/>
            <w:right w:val="none" w:sz="0" w:space="0" w:color="auto"/>
          </w:divBdr>
        </w:div>
        <w:div w:id="453912235">
          <w:marLeft w:val="0"/>
          <w:marRight w:val="0"/>
          <w:marTop w:val="0"/>
          <w:marBottom w:val="0"/>
          <w:divBdr>
            <w:top w:val="none" w:sz="0" w:space="0" w:color="auto"/>
            <w:left w:val="none" w:sz="0" w:space="0" w:color="auto"/>
            <w:bottom w:val="none" w:sz="0" w:space="0" w:color="auto"/>
            <w:right w:val="none" w:sz="0" w:space="0" w:color="auto"/>
          </w:divBdr>
        </w:div>
        <w:div w:id="1990404878">
          <w:marLeft w:val="0"/>
          <w:marRight w:val="0"/>
          <w:marTop w:val="0"/>
          <w:marBottom w:val="0"/>
          <w:divBdr>
            <w:top w:val="none" w:sz="0" w:space="0" w:color="auto"/>
            <w:left w:val="none" w:sz="0" w:space="0" w:color="auto"/>
            <w:bottom w:val="none" w:sz="0" w:space="0" w:color="auto"/>
            <w:right w:val="none" w:sz="0" w:space="0" w:color="auto"/>
          </w:divBdr>
        </w:div>
        <w:div w:id="1388803272">
          <w:marLeft w:val="0"/>
          <w:marRight w:val="0"/>
          <w:marTop w:val="0"/>
          <w:marBottom w:val="0"/>
          <w:divBdr>
            <w:top w:val="none" w:sz="0" w:space="0" w:color="auto"/>
            <w:left w:val="none" w:sz="0" w:space="0" w:color="auto"/>
            <w:bottom w:val="none" w:sz="0" w:space="0" w:color="auto"/>
            <w:right w:val="none" w:sz="0" w:space="0" w:color="auto"/>
          </w:divBdr>
        </w:div>
      </w:divsChild>
    </w:div>
    <w:div w:id="1511799838">
      <w:bodyDiv w:val="1"/>
      <w:marLeft w:val="0"/>
      <w:marRight w:val="0"/>
      <w:marTop w:val="0"/>
      <w:marBottom w:val="0"/>
      <w:divBdr>
        <w:top w:val="none" w:sz="0" w:space="0" w:color="auto"/>
        <w:left w:val="none" w:sz="0" w:space="0" w:color="auto"/>
        <w:bottom w:val="none" w:sz="0" w:space="0" w:color="auto"/>
        <w:right w:val="none" w:sz="0" w:space="0" w:color="auto"/>
      </w:divBdr>
      <w:divsChild>
        <w:div w:id="41249667">
          <w:marLeft w:val="0"/>
          <w:marRight w:val="0"/>
          <w:marTop w:val="0"/>
          <w:marBottom w:val="0"/>
          <w:divBdr>
            <w:top w:val="none" w:sz="0" w:space="0" w:color="auto"/>
            <w:left w:val="none" w:sz="0" w:space="0" w:color="auto"/>
            <w:bottom w:val="none" w:sz="0" w:space="0" w:color="auto"/>
            <w:right w:val="none" w:sz="0" w:space="0" w:color="auto"/>
          </w:divBdr>
        </w:div>
        <w:div w:id="812872878">
          <w:marLeft w:val="0"/>
          <w:marRight w:val="0"/>
          <w:marTop w:val="0"/>
          <w:marBottom w:val="0"/>
          <w:divBdr>
            <w:top w:val="none" w:sz="0" w:space="0" w:color="auto"/>
            <w:left w:val="none" w:sz="0" w:space="0" w:color="auto"/>
            <w:bottom w:val="none" w:sz="0" w:space="0" w:color="auto"/>
            <w:right w:val="none" w:sz="0" w:space="0" w:color="auto"/>
          </w:divBdr>
        </w:div>
        <w:div w:id="1629816916">
          <w:marLeft w:val="0"/>
          <w:marRight w:val="0"/>
          <w:marTop w:val="0"/>
          <w:marBottom w:val="0"/>
          <w:divBdr>
            <w:top w:val="none" w:sz="0" w:space="0" w:color="auto"/>
            <w:left w:val="none" w:sz="0" w:space="0" w:color="auto"/>
            <w:bottom w:val="none" w:sz="0" w:space="0" w:color="auto"/>
            <w:right w:val="none" w:sz="0" w:space="0" w:color="auto"/>
          </w:divBdr>
        </w:div>
        <w:div w:id="2118477400">
          <w:marLeft w:val="0"/>
          <w:marRight w:val="0"/>
          <w:marTop w:val="0"/>
          <w:marBottom w:val="0"/>
          <w:divBdr>
            <w:top w:val="none" w:sz="0" w:space="0" w:color="auto"/>
            <w:left w:val="none" w:sz="0" w:space="0" w:color="auto"/>
            <w:bottom w:val="none" w:sz="0" w:space="0" w:color="auto"/>
            <w:right w:val="none" w:sz="0" w:space="0" w:color="auto"/>
          </w:divBdr>
        </w:div>
        <w:div w:id="1437679391">
          <w:marLeft w:val="0"/>
          <w:marRight w:val="0"/>
          <w:marTop w:val="0"/>
          <w:marBottom w:val="0"/>
          <w:divBdr>
            <w:top w:val="none" w:sz="0" w:space="0" w:color="auto"/>
            <w:left w:val="none" w:sz="0" w:space="0" w:color="auto"/>
            <w:bottom w:val="none" w:sz="0" w:space="0" w:color="auto"/>
            <w:right w:val="none" w:sz="0" w:space="0" w:color="auto"/>
          </w:divBdr>
        </w:div>
        <w:div w:id="706216987">
          <w:marLeft w:val="0"/>
          <w:marRight w:val="0"/>
          <w:marTop w:val="0"/>
          <w:marBottom w:val="0"/>
          <w:divBdr>
            <w:top w:val="none" w:sz="0" w:space="0" w:color="auto"/>
            <w:left w:val="none" w:sz="0" w:space="0" w:color="auto"/>
            <w:bottom w:val="none" w:sz="0" w:space="0" w:color="auto"/>
            <w:right w:val="none" w:sz="0" w:space="0" w:color="auto"/>
          </w:divBdr>
        </w:div>
        <w:div w:id="2044598909">
          <w:marLeft w:val="0"/>
          <w:marRight w:val="0"/>
          <w:marTop w:val="0"/>
          <w:marBottom w:val="0"/>
          <w:divBdr>
            <w:top w:val="none" w:sz="0" w:space="0" w:color="auto"/>
            <w:left w:val="none" w:sz="0" w:space="0" w:color="auto"/>
            <w:bottom w:val="none" w:sz="0" w:space="0" w:color="auto"/>
            <w:right w:val="none" w:sz="0" w:space="0" w:color="auto"/>
          </w:divBdr>
        </w:div>
        <w:div w:id="880704958">
          <w:marLeft w:val="0"/>
          <w:marRight w:val="0"/>
          <w:marTop w:val="0"/>
          <w:marBottom w:val="0"/>
          <w:divBdr>
            <w:top w:val="none" w:sz="0" w:space="0" w:color="auto"/>
            <w:left w:val="none" w:sz="0" w:space="0" w:color="auto"/>
            <w:bottom w:val="none" w:sz="0" w:space="0" w:color="auto"/>
            <w:right w:val="none" w:sz="0" w:space="0" w:color="auto"/>
          </w:divBdr>
        </w:div>
        <w:div w:id="336928249">
          <w:marLeft w:val="0"/>
          <w:marRight w:val="0"/>
          <w:marTop w:val="0"/>
          <w:marBottom w:val="0"/>
          <w:divBdr>
            <w:top w:val="none" w:sz="0" w:space="0" w:color="auto"/>
            <w:left w:val="none" w:sz="0" w:space="0" w:color="auto"/>
            <w:bottom w:val="none" w:sz="0" w:space="0" w:color="auto"/>
            <w:right w:val="none" w:sz="0" w:space="0" w:color="auto"/>
          </w:divBdr>
        </w:div>
        <w:div w:id="2027175675">
          <w:marLeft w:val="0"/>
          <w:marRight w:val="0"/>
          <w:marTop w:val="0"/>
          <w:marBottom w:val="0"/>
          <w:divBdr>
            <w:top w:val="none" w:sz="0" w:space="0" w:color="auto"/>
            <w:left w:val="none" w:sz="0" w:space="0" w:color="auto"/>
            <w:bottom w:val="none" w:sz="0" w:space="0" w:color="auto"/>
            <w:right w:val="none" w:sz="0" w:space="0" w:color="auto"/>
          </w:divBdr>
        </w:div>
        <w:div w:id="1267081332">
          <w:marLeft w:val="0"/>
          <w:marRight w:val="0"/>
          <w:marTop w:val="0"/>
          <w:marBottom w:val="0"/>
          <w:divBdr>
            <w:top w:val="none" w:sz="0" w:space="0" w:color="auto"/>
            <w:left w:val="none" w:sz="0" w:space="0" w:color="auto"/>
            <w:bottom w:val="none" w:sz="0" w:space="0" w:color="auto"/>
            <w:right w:val="none" w:sz="0" w:space="0" w:color="auto"/>
          </w:divBdr>
        </w:div>
        <w:div w:id="515342271">
          <w:marLeft w:val="0"/>
          <w:marRight w:val="0"/>
          <w:marTop w:val="0"/>
          <w:marBottom w:val="0"/>
          <w:divBdr>
            <w:top w:val="none" w:sz="0" w:space="0" w:color="auto"/>
            <w:left w:val="none" w:sz="0" w:space="0" w:color="auto"/>
            <w:bottom w:val="none" w:sz="0" w:space="0" w:color="auto"/>
            <w:right w:val="none" w:sz="0" w:space="0" w:color="auto"/>
          </w:divBdr>
        </w:div>
        <w:div w:id="2633976">
          <w:marLeft w:val="0"/>
          <w:marRight w:val="0"/>
          <w:marTop w:val="0"/>
          <w:marBottom w:val="0"/>
          <w:divBdr>
            <w:top w:val="none" w:sz="0" w:space="0" w:color="auto"/>
            <w:left w:val="none" w:sz="0" w:space="0" w:color="auto"/>
            <w:bottom w:val="none" w:sz="0" w:space="0" w:color="auto"/>
            <w:right w:val="none" w:sz="0" w:space="0" w:color="auto"/>
          </w:divBdr>
        </w:div>
        <w:div w:id="836651152">
          <w:marLeft w:val="0"/>
          <w:marRight w:val="0"/>
          <w:marTop w:val="0"/>
          <w:marBottom w:val="0"/>
          <w:divBdr>
            <w:top w:val="none" w:sz="0" w:space="0" w:color="auto"/>
            <w:left w:val="none" w:sz="0" w:space="0" w:color="auto"/>
            <w:bottom w:val="none" w:sz="0" w:space="0" w:color="auto"/>
            <w:right w:val="none" w:sz="0" w:space="0" w:color="auto"/>
          </w:divBdr>
        </w:div>
        <w:div w:id="1240824618">
          <w:marLeft w:val="0"/>
          <w:marRight w:val="0"/>
          <w:marTop w:val="0"/>
          <w:marBottom w:val="0"/>
          <w:divBdr>
            <w:top w:val="none" w:sz="0" w:space="0" w:color="auto"/>
            <w:left w:val="none" w:sz="0" w:space="0" w:color="auto"/>
            <w:bottom w:val="none" w:sz="0" w:space="0" w:color="auto"/>
            <w:right w:val="none" w:sz="0" w:space="0" w:color="auto"/>
          </w:divBdr>
        </w:div>
        <w:div w:id="665862214">
          <w:marLeft w:val="0"/>
          <w:marRight w:val="0"/>
          <w:marTop w:val="0"/>
          <w:marBottom w:val="0"/>
          <w:divBdr>
            <w:top w:val="none" w:sz="0" w:space="0" w:color="auto"/>
            <w:left w:val="none" w:sz="0" w:space="0" w:color="auto"/>
            <w:bottom w:val="none" w:sz="0" w:space="0" w:color="auto"/>
            <w:right w:val="none" w:sz="0" w:space="0" w:color="auto"/>
          </w:divBdr>
        </w:div>
        <w:div w:id="1643926453">
          <w:marLeft w:val="0"/>
          <w:marRight w:val="0"/>
          <w:marTop w:val="0"/>
          <w:marBottom w:val="0"/>
          <w:divBdr>
            <w:top w:val="none" w:sz="0" w:space="0" w:color="auto"/>
            <w:left w:val="none" w:sz="0" w:space="0" w:color="auto"/>
            <w:bottom w:val="none" w:sz="0" w:space="0" w:color="auto"/>
            <w:right w:val="none" w:sz="0" w:space="0" w:color="auto"/>
          </w:divBdr>
        </w:div>
        <w:div w:id="1555191317">
          <w:marLeft w:val="0"/>
          <w:marRight w:val="0"/>
          <w:marTop w:val="0"/>
          <w:marBottom w:val="0"/>
          <w:divBdr>
            <w:top w:val="none" w:sz="0" w:space="0" w:color="auto"/>
            <w:left w:val="none" w:sz="0" w:space="0" w:color="auto"/>
            <w:bottom w:val="none" w:sz="0" w:space="0" w:color="auto"/>
            <w:right w:val="none" w:sz="0" w:space="0" w:color="auto"/>
          </w:divBdr>
        </w:div>
        <w:div w:id="327633719">
          <w:marLeft w:val="0"/>
          <w:marRight w:val="0"/>
          <w:marTop w:val="0"/>
          <w:marBottom w:val="0"/>
          <w:divBdr>
            <w:top w:val="none" w:sz="0" w:space="0" w:color="auto"/>
            <w:left w:val="none" w:sz="0" w:space="0" w:color="auto"/>
            <w:bottom w:val="none" w:sz="0" w:space="0" w:color="auto"/>
            <w:right w:val="none" w:sz="0" w:space="0" w:color="auto"/>
          </w:divBdr>
        </w:div>
        <w:div w:id="380984632">
          <w:marLeft w:val="0"/>
          <w:marRight w:val="0"/>
          <w:marTop w:val="0"/>
          <w:marBottom w:val="0"/>
          <w:divBdr>
            <w:top w:val="none" w:sz="0" w:space="0" w:color="auto"/>
            <w:left w:val="none" w:sz="0" w:space="0" w:color="auto"/>
            <w:bottom w:val="none" w:sz="0" w:space="0" w:color="auto"/>
            <w:right w:val="none" w:sz="0" w:space="0" w:color="auto"/>
          </w:divBdr>
        </w:div>
      </w:divsChild>
    </w:div>
    <w:div w:id="1521817685">
      <w:bodyDiv w:val="1"/>
      <w:marLeft w:val="0"/>
      <w:marRight w:val="0"/>
      <w:marTop w:val="0"/>
      <w:marBottom w:val="0"/>
      <w:divBdr>
        <w:top w:val="none" w:sz="0" w:space="0" w:color="auto"/>
        <w:left w:val="none" w:sz="0" w:space="0" w:color="auto"/>
        <w:bottom w:val="none" w:sz="0" w:space="0" w:color="auto"/>
        <w:right w:val="none" w:sz="0" w:space="0" w:color="auto"/>
      </w:divBdr>
    </w:div>
    <w:div w:id="1532260105">
      <w:bodyDiv w:val="1"/>
      <w:marLeft w:val="0"/>
      <w:marRight w:val="0"/>
      <w:marTop w:val="0"/>
      <w:marBottom w:val="0"/>
      <w:divBdr>
        <w:top w:val="none" w:sz="0" w:space="0" w:color="auto"/>
        <w:left w:val="none" w:sz="0" w:space="0" w:color="auto"/>
        <w:bottom w:val="none" w:sz="0" w:space="0" w:color="auto"/>
        <w:right w:val="none" w:sz="0" w:space="0" w:color="auto"/>
      </w:divBdr>
    </w:div>
    <w:div w:id="1533542550">
      <w:bodyDiv w:val="1"/>
      <w:marLeft w:val="0"/>
      <w:marRight w:val="0"/>
      <w:marTop w:val="0"/>
      <w:marBottom w:val="0"/>
      <w:divBdr>
        <w:top w:val="none" w:sz="0" w:space="0" w:color="auto"/>
        <w:left w:val="none" w:sz="0" w:space="0" w:color="auto"/>
        <w:bottom w:val="none" w:sz="0" w:space="0" w:color="auto"/>
        <w:right w:val="none" w:sz="0" w:space="0" w:color="auto"/>
      </w:divBdr>
    </w:div>
    <w:div w:id="1548832022">
      <w:bodyDiv w:val="1"/>
      <w:marLeft w:val="0"/>
      <w:marRight w:val="0"/>
      <w:marTop w:val="0"/>
      <w:marBottom w:val="0"/>
      <w:divBdr>
        <w:top w:val="none" w:sz="0" w:space="0" w:color="auto"/>
        <w:left w:val="none" w:sz="0" w:space="0" w:color="auto"/>
        <w:bottom w:val="none" w:sz="0" w:space="0" w:color="auto"/>
        <w:right w:val="none" w:sz="0" w:space="0" w:color="auto"/>
      </w:divBdr>
    </w:div>
    <w:div w:id="1564288783">
      <w:bodyDiv w:val="1"/>
      <w:marLeft w:val="0"/>
      <w:marRight w:val="0"/>
      <w:marTop w:val="0"/>
      <w:marBottom w:val="0"/>
      <w:divBdr>
        <w:top w:val="none" w:sz="0" w:space="0" w:color="auto"/>
        <w:left w:val="none" w:sz="0" w:space="0" w:color="auto"/>
        <w:bottom w:val="none" w:sz="0" w:space="0" w:color="auto"/>
        <w:right w:val="none" w:sz="0" w:space="0" w:color="auto"/>
      </w:divBdr>
    </w:div>
    <w:div w:id="1568415150">
      <w:bodyDiv w:val="1"/>
      <w:marLeft w:val="0"/>
      <w:marRight w:val="0"/>
      <w:marTop w:val="0"/>
      <w:marBottom w:val="0"/>
      <w:divBdr>
        <w:top w:val="none" w:sz="0" w:space="0" w:color="auto"/>
        <w:left w:val="none" w:sz="0" w:space="0" w:color="auto"/>
        <w:bottom w:val="none" w:sz="0" w:space="0" w:color="auto"/>
        <w:right w:val="none" w:sz="0" w:space="0" w:color="auto"/>
      </w:divBdr>
    </w:div>
    <w:div w:id="1607536349">
      <w:bodyDiv w:val="1"/>
      <w:marLeft w:val="0"/>
      <w:marRight w:val="0"/>
      <w:marTop w:val="0"/>
      <w:marBottom w:val="0"/>
      <w:divBdr>
        <w:top w:val="none" w:sz="0" w:space="0" w:color="auto"/>
        <w:left w:val="none" w:sz="0" w:space="0" w:color="auto"/>
        <w:bottom w:val="none" w:sz="0" w:space="0" w:color="auto"/>
        <w:right w:val="none" w:sz="0" w:space="0" w:color="auto"/>
      </w:divBdr>
    </w:div>
    <w:div w:id="1617371882">
      <w:bodyDiv w:val="1"/>
      <w:marLeft w:val="0"/>
      <w:marRight w:val="0"/>
      <w:marTop w:val="0"/>
      <w:marBottom w:val="0"/>
      <w:divBdr>
        <w:top w:val="none" w:sz="0" w:space="0" w:color="auto"/>
        <w:left w:val="none" w:sz="0" w:space="0" w:color="auto"/>
        <w:bottom w:val="none" w:sz="0" w:space="0" w:color="auto"/>
        <w:right w:val="none" w:sz="0" w:space="0" w:color="auto"/>
      </w:divBdr>
      <w:divsChild>
        <w:div w:id="496043354">
          <w:marLeft w:val="0"/>
          <w:marRight w:val="0"/>
          <w:marTop w:val="0"/>
          <w:marBottom w:val="0"/>
          <w:divBdr>
            <w:top w:val="none" w:sz="0" w:space="0" w:color="auto"/>
            <w:left w:val="none" w:sz="0" w:space="0" w:color="auto"/>
            <w:bottom w:val="none" w:sz="0" w:space="0" w:color="auto"/>
            <w:right w:val="none" w:sz="0" w:space="0" w:color="auto"/>
          </w:divBdr>
          <w:divsChild>
            <w:div w:id="1816409943">
              <w:marLeft w:val="0"/>
              <w:marRight w:val="0"/>
              <w:marTop w:val="0"/>
              <w:marBottom w:val="0"/>
              <w:divBdr>
                <w:top w:val="none" w:sz="0" w:space="0" w:color="auto"/>
                <w:left w:val="none" w:sz="0" w:space="0" w:color="auto"/>
                <w:bottom w:val="none" w:sz="0" w:space="0" w:color="auto"/>
                <w:right w:val="none" w:sz="0" w:space="0" w:color="auto"/>
              </w:divBdr>
              <w:divsChild>
                <w:div w:id="59725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5355">
      <w:bodyDiv w:val="1"/>
      <w:marLeft w:val="0"/>
      <w:marRight w:val="0"/>
      <w:marTop w:val="0"/>
      <w:marBottom w:val="0"/>
      <w:divBdr>
        <w:top w:val="none" w:sz="0" w:space="0" w:color="auto"/>
        <w:left w:val="none" w:sz="0" w:space="0" w:color="auto"/>
        <w:bottom w:val="none" w:sz="0" w:space="0" w:color="auto"/>
        <w:right w:val="none" w:sz="0" w:space="0" w:color="auto"/>
      </w:divBdr>
    </w:div>
    <w:div w:id="1670786313">
      <w:bodyDiv w:val="1"/>
      <w:marLeft w:val="0"/>
      <w:marRight w:val="0"/>
      <w:marTop w:val="0"/>
      <w:marBottom w:val="0"/>
      <w:divBdr>
        <w:top w:val="none" w:sz="0" w:space="0" w:color="auto"/>
        <w:left w:val="none" w:sz="0" w:space="0" w:color="auto"/>
        <w:bottom w:val="none" w:sz="0" w:space="0" w:color="auto"/>
        <w:right w:val="none" w:sz="0" w:space="0" w:color="auto"/>
      </w:divBdr>
    </w:div>
    <w:div w:id="1678848113">
      <w:bodyDiv w:val="1"/>
      <w:marLeft w:val="0"/>
      <w:marRight w:val="0"/>
      <w:marTop w:val="0"/>
      <w:marBottom w:val="0"/>
      <w:divBdr>
        <w:top w:val="none" w:sz="0" w:space="0" w:color="auto"/>
        <w:left w:val="none" w:sz="0" w:space="0" w:color="auto"/>
        <w:bottom w:val="none" w:sz="0" w:space="0" w:color="auto"/>
        <w:right w:val="none" w:sz="0" w:space="0" w:color="auto"/>
      </w:divBdr>
    </w:div>
    <w:div w:id="1698462469">
      <w:bodyDiv w:val="1"/>
      <w:marLeft w:val="0"/>
      <w:marRight w:val="0"/>
      <w:marTop w:val="0"/>
      <w:marBottom w:val="0"/>
      <w:divBdr>
        <w:top w:val="none" w:sz="0" w:space="0" w:color="auto"/>
        <w:left w:val="none" w:sz="0" w:space="0" w:color="auto"/>
        <w:bottom w:val="none" w:sz="0" w:space="0" w:color="auto"/>
        <w:right w:val="none" w:sz="0" w:space="0" w:color="auto"/>
      </w:divBdr>
    </w:div>
    <w:div w:id="1704088436">
      <w:bodyDiv w:val="1"/>
      <w:marLeft w:val="0"/>
      <w:marRight w:val="0"/>
      <w:marTop w:val="0"/>
      <w:marBottom w:val="0"/>
      <w:divBdr>
        <w:top w:val="none" w:sz="0" w:space="0" w:color="auto"/>
        <w:left w:val="none" w:sz="0" w:space="0" w:color="auto"/>
        <w:bottom w:val="none" w:sz="0" w:space="0" w:color="auto"/>
        <w:right w:val="none" w:sz="0" w:space="0" w:color="auto"/>
      </w:divBdr>
    </w:div>
    <w:div w:id="1754660885">
      <w:bodyDiv w:val="1"/>
      <w:marLeft w:val="0"/>
      <w:marRight w:val="0"/>
      <w:marTop w:val="0"/>
      <w:marBottom w:val="0"/>
      <w:divBdr>
        <w:top w:val="none" w:sz="0" w:space="0" w:color="auto"/>
        <w:left w:val="none" w:sz="0" w:space="0" w:color="auto"/>
        <w:bottom w:val="none" w:sz="0" w:space="0" w:color="auto"/>
        <w:right w:val="none" w:sz="0" w:space="0" w:color="auto"/>
      </w:divBdr>
    </w:div>
    <w:div w:id="1764259755">
      <w:bodyDiv w:val="1"/>
      <w:marLeft w:val="0"/>
      <w:marRight w:val="0"/>
      <w:marTop w:val="0"/>
      <w:marBottom w:val="0"/>
      <w:divBdr>
        <w:top w:val="none" w:sz="0" w:space="0" w:color="auto"/>
        <w:left w:val="none" w:sz="0" w:space="0" w:color="auto"/>
        <w:bottom w:val="none" w:sz="0" w:space="0" w:color="auto"/>
        <w:right w:val="none" w:sz="0" w:space="0" w:color="auto"/>
      </w:divBdr>
    </w:div>
    <w:div w:id="1773738682">
      <w:bodyDiv w:val="1"/>
      <w:marLeft w:val="0"/>
      <w:marRight w:val="0"/>
      <w:marTop w:val="0"/>
      <w:marBottom w:val="0"/>
      <w:divBdr>
        <w:top w:val="none" w:sz="0" w:space="0" w:color="auto"/>
        <w:left w:val="none" w:sz="0" w:space="0" w:color="auto"/>
        <w:bottom w:val="none" w:sz="0" w:space="0" w:color="auto"/>
        <w:right w:val="none" w:sz="0" w:space="0" w:color="auto"/>
      </w:divBdr>
    </w:div>
    <w:div w:id="1805847067">
      <w:bodyDiv w:val="1"/>
      <w:marLeft w:val="0"/>
      <w:marRight w:val="0"/>
      <w:marTop w:val="0"/>
      <w:marBottom w:val="0"/>
      <w:divBdr>
        <w:top w:val="none" w:sz="0" w:space="0" w:color="auto"/>
        <w:left w:val="none" w:sz="0" w:space="0" w:color="auto"/>
        <w:bottom w:val="none" w:sz="0" w:space="0" w:color="auto"/>
        <w:right w:val="none" w:sz="0" w:space="0" w:color="auto"/>
      </w:divBdr>
    </w:div>
    <w:div w:id="1816143790">
      <w:bodyDiv w:val="1"/>
      <w:marLeft w:val="0"/>
      <w:marRight w:val="0"/>
      <w:marTop w:val="0"/>
      <w:marBottom w:val="0"/>
      <w:divBdr>
        <w:top w:val="none" w:sz="0" w:space="0" w:color="auto"/>
        <w:left w:val="none" w:sz="0" w:space="0" w:color="auto"/>
        <w:bottom w:val="none" w:sz="0" w:space="0" w:color="auto"/>
        <w:right w:val="none" w:sz="0" w:space="0" w:color="auto"/>
      </w:divBdr>
    </w:div>
    <w:div w:id="1818647618">
      <w:bodyDiv w:val="1"/>
      <w:marLeft w:val="0"/>
      <w:marRight w:val="0"/>
      <w:marTop w:val="0"/>
      <w:marBottom w:val="0"/>
      <w:divBdr>
        <w:top w:val="none" w:sz="0" w:space="0" w:color="auto"/>
        <w:left w:val="none" w:sz="0" w:space="0" w:color="auto"/>
        <w:bottom w:val="none" w:sz="0" w:space="0" w:color="auto"/>
        <w:right w:val="none" w:sz="0" w:space="0" w:color="auto"/>
      </w:divBdr>
      <w:divsChild>
        <w:div w:id="1684431472">
          <w:marLeft w:val="0"/>
          <w:marRight w:val="0"/>
          <w:marTop w:val="0"/>
          <w:marBottom w:val="0"/>
          <w:divBdr>
            <w:top w:val="none" w:sz="0" w:space="0" w:color="auto"/>
            <w:left w:val="none" w:sz="0" w:space="0" w:color="auto"/>
            <w:bottom w:val="none" w:sz="0" w:space="0" w:color="auto"/>
            <w:right w:val="none" w:sz="0" w:space="0" w:color="auto"/>
          </w:divBdr>
        </w:div>
        <w:div w:id="28844251">
          <w:marLeft w:val="0"/>
          <w:marRight w:val="0"/>
          <w:marTop w:val="0"/>
          <w:marBottom w:val="0"/>
          <w:divBdr>
            <w:top w:val="none" w:sz="0" w:space="0" w:color="auto"/>
            <w:left w:val="none" w:sz="0" w:space="0" w:color="auto"/>
            <w:bottom w:val="none" w:sz="0" w:space="0" w:color="auto"/>
            <w:right w:val="none" w:sz="0" w:space="0" w:color="auto"/>
          </w:divBdr>
        </w:div>
        <w:div w:id="347096782">
          <w:marLeft w:val="0"/>
          <w:marRight w:val="0"/>
          <w:marTop w:val="0"/>
          <w:marBottom w:val="0"/>
          <w:divBdr>
            <w:top w:val="none" w:sz="0" w:space="0" w:color="auto"/>
            <w:left w:val="none" w:sz="0" w:space="0" w:color="auto"/>
            <w:bottom w:val="none" w:sz="0" w:space="0" w:color="auto"/>
            <w:right w:val="none" w:sz="0" w:space="0" w:color="auto"/>
          </w:divBdr>
        </w:div>
      </w:divsChild>
    </w:div>
    <w:div w:id="1818841848">
      <w:bodyDiv w:val="1"/>
      <w:marLeft w:val="0"/>
      <w:marRight w:val="0"/>
      <w:marTop w:val="0"/>
      <w:marBottom w:val="0"/>
      <w:divBdr>
        <w:top w:val="none" w:sz="0" w:space="0" w:color="auto"/>
        <w:left w:val="none" w:sz="0" w:space="0" w:color="auto"/>
        <w:bottom w:val="none" w:sz="0" w:space="0" w:color="auto"/>
        <w:right w:val="none" w:sz="0" w:space="0" w:color="auto"/>
      </w:divBdr>
    </w:div>
    <w:div w:id="1846050662">
      <w:bodyDiv w:val="1"/>
      <w:marLeft w:val="0"/>
      <w:marRight w:val="0"/>
      <w:marTop w:val="0"/>
      <w:marBottom w:val="0"/>
      <w:divBdr>
        <w:top w:val="none" w:sz="0" w:space="0" w:color="auto"/>
        <w:left w:val="none" w:sz="0" w:space="0" w:color="auto"/>
        <w:bottom w:val="none" w:sz="0" w:space="0" w:color="auto"/>
        <w:right w:val="none" w:sz="0" w:space="0" w:color="auto"/>
      </w:divBdr>
    </w:div>
    <w:div w:id="1877423827">
      <w:bodyDiv w:val="1"/>
      <w:marLeft w:val="0"/>
      <w:marRight w:val="0"/>
      <w:marTop w:val="0"/>
      <w:marBottom w:val="0"/>
      <w:divBdr>
        <w:top w:val="none" w:sz="0" w:space="0" w:color="auto"/>
        <w:left w:val="none" w:sz="0" w:space="0" w:color="auto"/>
        <w:bottom w:val="none" w:sz="0" w:space="0" w:color="auto"/>
        <w:right w:val="none" w:sz="0" w:space="0" w:color="auto"/>
      </w:divBdr>
    </w:div>
    <w:div w:id="1894585541">
      <w:bodyDiv w:val="1"/>
      <w:marLeft w:val="0"/>
      <w:marRight w:val="0"/>
      <w:marTop w:val="0"/>
      <w:marBottom w:val="0"/>
      <w:divBdr>
        <w:top w:val="none" w:sz="0" w:space="0" w:color="auto"/>
        <w:left w:val="none" w:sz="0" w:space="0" w:color="auto"/>
        <w:bottom w:val="none" w:sz="0" w:space="0" w:color="auto"/>
        <w:right w:val="none" w:sz="0" w:space="0" w:color="auto"/>
      </w:divBdr>
    </w:div>
    <w:div w:id="1942103144">
      <w:bodyDiv w:val="1"/>
      <w:marLeft w:val="0"/>
      <w:marRight w:val="0"/>
      <w:marTop w:val="0"/>
      <w:marBottom w:val="0"/>
      <w:divBdr>
        <w:top w:val="none" w:sz="0" w:space="0" w:color="auto"/>
        <w:left w:val="none" w:sz="0" w:space="0" w:color="auto"/>
        <w:bottom w:val="none" w:sz="0" w:space="0" w:color="auto"/>
        <w:right w:val="none" w:sz="0" w:space="0" w:color="auto"/>
      </w:divBdr>
    </w:div>
    <w:div w:id="1952395062">
      <w:bodyDiv w:val="1"/>
      <w:marLeft w:val="0"/>
      <w:marRight w:val="0"/>
      <w:marTop w:val="0"/>
      <w:marBottom w:val="0"/>
      <w:divBdr>
        <w:top w:val="none" w:sz="0" w:space="0" w:color="auto"/>
        <w:left w:val="none" w:sz="0" w:space="0" w:color="auto"/>
        <w:bottom w:val="none" w:sz="0" w:space="0" w:color="auto"/>
        <w:right w:val="none" w:sz="0" w:space="0" w:color="auto"/>
      </w:divBdr>
    </w:div>
    <w:div w:id="1963268218">
      <w:bodyDiv w:val="1"/>
      <w:marLeft w:val="0"/>
      <w:marRight w:val="0"/>
      <w:marTop w:val="0"/>
      <w:marBottom w:val="0"/>
      <w:divBdr>
        <w:top w:val="none" w:sz="0" w:space="0" w:color="auto"/>
        <w:left w:val="none" w:sz="0" w:space="0" w:color="auto"/>
        <w:bottom w:val="none" w:sz="0" w:space="0" w:color="auto"/>
        <w:right w:val="none" w:sz="0" w:space="0" w:color="auto"/>
      </w:divBdr>
      <w:divsChild>
        <w:div w:id="1492911231">
          <w:marLeft w:val="0"/>
          <w:marRight w:val="0"/>
          <w:marTop w:val="0"/>
          <w:marBottom w:val="0"/>
          <w:divBdr>
            <w:top w:val="none" w:sz="0" w:space="0" w:color="auto"/>
            <w:left w:val="none" w:sz="0" w:space="0" w:color="auto"/>
            <w:bottom w:val="none" w:sz="0" w:space="0" w:color="auto"/>
            <w:right w:val="none" w:sz="0" w:space="0" w:color="auto"/>
          </w:divBdr>
          <w:divsChild>
            <w:div w:id="2026397808">
              <w:marLeft w:val="0"/>
              <w:marRight w:val="0"/>
              <w:marTop w:val="0"/>
              <w:marBottom w:val="0"/>
              <w:divBdr>
                <w:top w:val="none" w:sz="0" w:space="0" w:color="auto"/>
                <w:left w:val="none" w:sz="0" w:space="0" w:color="auto"/>
                <w:bottom w:val="none" w:sz="0" w:space="0" w:color="auto"/>
                <w:right w:val="none" w:sz="0" w:space="0" w:color="auto"/>
              </w:divBdr>
              <w:divsChild>
                <w:div w:id="14564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3666">
      <w:bodyDiv w:val="1"/>
      <w:marLeft w:val="0"/>
      <w:marRight w:val="0"/>
      <w:marTop w:val="0"/>
      <w:marBottom w:val="0"/>
      <w:divBdr>
        <w:top w:val="none" w:sz="0" w:space="0" w:color="auto"/>
        <w:left w:val="none" w:sz="0" w:space="0" w:color="auto"/>
        <w:bottom w:val="none" w:sz="0" w:space="0" w:color="auto"/>
        <w:right w:val="none" w:sz="0" w:space="0" w:color="auto"/>
      </w:divBdr>
    </w:div>
    <w:div w:id="1966495890">
      <w:bodyDiv w:val="1"/>
      <w:marLeft w:val="0"/>
      <w:marRight w:val="0"/>
      <w:marTop w:val="0"/>
      <w:marBottom w:val="0"/>
      <w:divBdr>
        <w:top w:val="none" w:sz="0" w:space="0" w:color="auto"/>
        <w:left w:val="none" w:sz="0" w:space="0" w:color="auto"/>
        <w:bottom w:val="none" w:sz="0" w:space="0" w:color="auto"/>
        <w:right w:val="none" w:sz="0" w:space="0" w:color="auto"/>
      </w:divBdr>
    </w:div>
    <w:div w:id="1995181517">
      <w:bodyDiv w:val="1"/>
      <w:marLeft w:val="0"/>
      <w:marRight w:val="0"/>
      <w:marTop w:val="0"/>
      <w:marBottom w:val="0"/>
      <w:divBdr>
        <w:top w:val="none" w:sz="0" w:space="0" w:color="auto"/>
        <w:left w:val="none" w:sz="0" w:space="0" w:color="auto"/>
        <w:bottom w:val="none" w:sz="0" w:space="0" w:color="auto"/>
        <w:right w:val="none" w:sz="0" w:space="0" w:color="auto"/>
      </w:divBdr>
    </w:div>
    <w:div w:id="1995331188">
      <w:bodyDiv w:val="1"/>
      <w:marLeft w:val="0"/>
      <w:marRight w:val="0"/>
      <w:marTop w:val="0"/>
      <w:marBottom w:val="0"/>
      <w:divBdr>
        <w:top w:val="none" w:sz="0" w:space="0" w:color="auto"/>
        <w:left w:val="none" w:sz="0" w:space="0" w:color="auto"/>
        <w:bottom w:val="none" w:sz="0" w:space="0" w:color="auto"/>
        <w:right w:val="none" w:sz="0" w:space="0" w:color="auto"/>
      </w:divBdr>
    </w:div>
    <w:div w:id="2005206430">
      <w:bodyDiv w:val="1"/>
      <w:marLeft w:val="0"/>
      <w:marRight w:val="0"/>
      <w:marTop w:val="0"/>
      <w:marBottom w:val="0"/>
      <w:divBdr>
        <w:top w:val="none" w:sz="0" w:space="0" w:color="auto"/>
        <w:left w:val="none" w:sz="0" w:space="0" w:color="auto"/>
        <w:bottom w:val="none" w:sz="0" w:space="0" w:color="auto"/>
        <w:right w:val="none" w:sz="0" w:space="0" w:color="auto"/>
      </w:divBdr>
      <w:divsChild>
        <w:div w:id="106237285">
          <w:marLeft w:val="0"/>
          <w:marRight w:val="0"/>
          <w:marTop w:val="0"/>
          <w:marBottom w:val="0"/>
          <w:divBdr>
            <w:top w:val="none" w:sz="0" w:space="0" w:color="auto"/>
            <w:left w:val="none" w:sz="0" w:space="0" w:color="auto"/>
            <w:bottom w:val="none" w:sz="0" w:space="0" w:color="auto"/>
            <w:right w:val="none" w:sz="0" w:space="0" w:color="auto"/>
          </w:divBdr>
        </w:div>
        <w:div w:id="1492789636">
          <w:marLeft w:val="0"/>
          <w:marRight w:val="0"/>
          <w:marTop w:val="0"/>
          <w:marBottom w:val="0"/>
          <w:divBdr>
            <w:top w:val="none" w:sz="0" w:space="0" w:color="auto"/>
            <w:left w:val="none" w:sz="0" w:space="0" w:color="auto"/>
            <w:bottom w:val="none" w:sz="0" w:space="0" w:color="auto"/>
            <w:right w:val="none" w:sz="0" w:space="0" w:color="auto"/>
          </w:divBdr>
        </w:div>
        <w:div w:id="1303538101">
          <w:marLeft w:val="0"/>
          <w:marRight w:val="0"/>
          <w:marTop w:val="0"/>
          <w:marBottom w:val="0"/>
          <w:divBdr>
            <w:top w:val="none" w:sz="0" w:space="0" w:color="auto"/>
            <w:left w:val="none" w:sz="0" w:space="0" w:color="auto"/>
            <w:bottom w:val="none" w:sz="0" w:space="0" w:color="auto"/>
            <w:right w:val="none" w:sz="0" w:space="0" w:color="auto"/>
          </w:divBdr>
        </w:div>
      </w:divsChild>
    </w:div>
    <w:div w:id="2022774296">
      <w:bodyDiv w:val="1"/>
      <w:marLeft w:val="0"/>
      <w:marRight w:val="0"/>
      <w:marTop w:val="0"/>
      <w:marBottom w:val="0"/>
      <w:divBdr>
        <w:top w:val="none" w:sz="0" w:space="0" w:color="auto"/>
        <w:left w:val="none" w:sz="0" w:space="0" w:color="auto"/>
        <w:bottom w:val="none" w:sz="0" w:space="0" w:color="auto"/>
        <w:right w:val="none" w:sz="0" w:space="0" w:color="auto"/>
      </w:divBdr>
      <w:divsChild>
        <w:div w:id="378015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86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4696824">
      <w:bodyDiv w:val="1"/>
      <w:marLeft w:val="0"/>
      <w:marRight w:val="0"/>
      <w:marTop w:val="0"/>
      <w:marBottom w:val="0"/>
      <w:divBdr>
        <w:top w:val="none" w:sz="0" w:space="0" w:color="auto"/>
        <w:left w:val="none" w:sz="0" w:space="0" w:color="auto"/>
        <w:bottom w:val="none" w:sz="0" w:space="0" w:color="auto"/>
        <w:right w:val="none" w:sz="0" w:space="0" w:color="auto"/>
      </w:divBdr>
    </w:div>
    <w:div w:id="2028561017">
      <w:bodyDiv w:val="1"/>
      <w:marLeft w:val="0"/>
      <w:marRight w:val="0"/>
      <w:marTop w:val="0"/>
      <w:marBottom w:val="0"/>
      <w:divBdr>
        <w:top w:val="none" w:sz="0" w:space="0" w:color="auto"/>
        <w:left w:val="none" w:sz="0" w:space="0" w:color="auto"/>
        <w:bottom w:val="none" w:sz="0" w:space="0" w:color="auto"/>
        <w:right w:val="none" w:sz="0" w:space="0" w:color="auto"/>
      </w:divBdr>
    </w:div>
    <w:div w:id="2073505160">
      <w:bodyDiv w:val="1"/>
      <w:marLeft w:val="0"/>
      <w:marRight w:val="0"/>
      <w:marTop w:val="0"/>
      <w:marBottom w:val="0"/>
      <w:divBdr>
        <w:top w:val="none" w:sz="0" w:space="0" w:color="auto"/>
        <w:left w:val="none" w:sz="0" w:space="0" w:color="auto"/>
        <w:bottom w:val="none" w:sz="0" w:space="0" w:color="auto"/>
        <w:right w:val="none" w:sz="0" w:space="0" w:color="auto"/>
      </w:divBdr>
    </w:div>
    <w:div w:id="2090349273">
      <w:bodyDiv w:val="1"/>
      <w:marLeft w:val="0"/>
      <w:marRight w:val="0"/>
      <w:marTop w:val="0"/>
      <w:marBottom w:val="0"/>
      <w:divBdr>
        <w:top w:val="none" w:sz="0" w:space="0" w:color="auto"/>
        <w:left w:val="none" w:sz="0" w:space="0" w:color="auto"/>
        <w:bottom w:val="none" w:sz="0" w:space="0" w:color="auto"/>
        <w:right w:val="none" w:sz="0" w:space="0" w:color="auto"/>
      </w:divBdr>
    </w:div>
    <w:div w:id="2094430379">
      <w:bodyDiv w:val="1"/>
      <w:marLeft w:val="0"/>
      <w:marRight w:val="0"/>
      <w:marTop w:val="0"/>
      <w:marBottom w:val="0"/>
      <w:divBdr>
        <w:top w:val="none" w:sz="0" w:space="0" w:color="auto"/>
        <w:left w:val="none" w:sz="0" w:space="0" w:color="auto"/>
        <w:bottom w:val="none" w:sz="0" w:space="0" w:color="auto"/>
        <w:right w:val="none" w:sz="0" w:space="0" w:color="auto"/>
      </w:divBdr>
    </w:div>
    <w:div w:id="2100514566">
      <w:bodyDiv w:val="1"/>
      <w:marLeft w:val="0"/>
      <w:marRight w:val="0"/>
      <w:marTop w:val="0"/>
      <w:marBottom w:val="0"/>
      <w:divBdr>
        <w:top w:val="none" w:sz="0" w:space="0" w:color="auto"/>
        <w:left w:val="none" w:sz="0" w:space="0" w:color="auto"/>
        <w:bottom w:val="none" w:sz="0" w:space="0" w:color="auto"/>
        <w:right w:val="none" w:sz="0" w:space="0" w:color="auto"/>
      </w:divBdr>
    </w:div>
    <w:div w:id="2103604569">
      <w:bodyDiv w:val="1"/>
      <w:marLeft w:val="0"/>
      <w:marRight w:val="0"/>
      <w:marTop w:val="0"/>
      <w:marBottom w:val="0"/>
      <w:divBdr>
        <w:top w:val="none" w:sz="0" w:space="0" w:color="auto"/>
        <w:left w:val="none" w:sz="0" w:space="0" w:color="auto"/>
        <w:bottom w:val="none" w:sz="0" w:space="0" w:color="auto"/>
        <w:right w:val="none" w:sz="0" w:space="0" w:color="auto"/>
      </w:divBdr>
    </w:div>
    <w:div w:id="2109153649">
      <w:bodyDiv w:val="1"/>
      <w:marLeft w:val="0"/>
      <w:marRight w:val="0"/>
      <w:marTop w:val="0"/>
      <w:marBottom w:val="0"/>
      <w:divBdr>
        <w:top w:val="none" w:sz="0" w:space="0" w:color="auto"/>
        <w:left w:val="none" w:sz="0" w:space="0" w:color="auto"/>
        <w:bottom w:val="none" w:sz="0" w:space="0" w:color="auto"/>
        <w:right w:val="none" w:sz="0" w:space="0" w:color="auto"/>
      </w:divBdr>
    </w:div>
    <w:div w:id="2118137735">
      <w:bodyDiv w:val="1"/>
      <w:marLeft w:val="0"/>
      <w:marRight w:val="0"/>
      <w:marTop w:val="0"/>
      <w:marBottom w:val="0"/>
      <w:divBdr>
        <w:top w:val="none" w:sz="0" w:space="0" w:color="auto"/>
        <w:left w:val="none" w:sz="0" w:space="0" w:color="auto"/>
        <w:bottom w:val="none" w:sz="0" w:space="0" w:color="auto"/>
        <w:right w:val="none" w:sz="0" w:space="0" w:color="auto"/>
      </w:divBdr>
    </w:div>
    <w:div w:id="2122920168">
      <w:bodyDiv w:val="1"/>
      <w:marLeft w:val="0"/>
      <w:marRight w:val="0"/>
      <w:marTop w:val="0"/>
      <w:marBottom w:val="0"/>
      <w:divBdr>
        <w:top w:val="none" w:sz="0" w:space="0" w:color="auto"/>
        <w:left w:val="none" w:sz="0" w:space="0" w:color="auto"/>
        <w:bottom w:val="none" w:sz="0" w:space="0" w:color="auto"/>
        <w:right w:val="none" w:sz="0" w:space="0" w:color="auto"/>
      </w:divBdr>
    </w:div>
    <w:div w:id="212823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629BC-33A5-FD4B-93D2-D9890D1C0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32374</Words>
  <Characters>184536</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JLin</dc:creator>
  <cp:lastModifiedBy>Microsoft Office User</cp:lastModifiedBy>
  <cp:revision>6</cp:revision>
  <cp:lastPrinted>2018-04-19T15:52:00Z</cp:lastPrinted>
  <dcterms:created xsi:type="dcterms:W3CDTF">2018-11-26T20:29:00Z</dcterms:created>
  <dcterms:modified xsi:type="dcterms:W3CDTF">2018-11-26T20:38:00Z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http://www.zotero.org/styles/nature-immunology</vt:lpwstr>
  </property>
  <property fmtid="{D5CDD505-2E9C-101B-9397-08002B2CF9AE}" pid="21" name="Mendeley Recent Style Name 9_1">
    <vt:lpwstr>Nature Immunology</vt:lpwstr>
  </property>
  <property fmtid="{D5CDD505-2E9C-101B-9397-08002B2CF9AE}" pid="22" name="Mendeley Document_1">
    <vt:lpwstr>True</vt:lpwstr>
  </property>
  <property fmtid="{D5CDD505-2E9C-101B-9397-08002B2CF9AE}" pid="23" name="Mendeley Unique User Id_1">
    <vt:lpwstr>715b11da-3c5a-395a-9e10-3355e4921b91</vt:lpwstr>
  </property>
  <property fmtid="{D5CDD505-2E9C-101B-9397-08002B2CF9AE}" pid="24" name="Mendeley Citation Style_1">
    <vt:lpwstr>http://www.zotero.org/styles/nature-immunology</vt:lpwstr>
  </property>
  <property fmtid="{D5CDD505-2E9C-101B-9397-08002B2CF9AE}" pid="25" name="ZOTERO_PREF_1">
    <vt:lpwstr>&lt;data data-version="3" zotero-version="5.0.56"&gt;&lt;session id="YShGG6Ex"/&gt;&lt;style id="http://www.zotero.org/styles/nature-immunology" hasBibliography="1" bibliographyStyleHasBeenSet="1"/&gt;&lt;prefs&gt;&lt;pref name="fieldType" value="Field"/&gt;&lt;pref name="dontAskDelayCit</vt:lpwstr>
  </property>
  <property fmtid="{D5CDD505-2E9C-101B-9397-08002B2CF9AE}" pid="26" name="ZOTERO_PREF_2">
    <vt:lpwstr>ationUpdates" value="true"/&gt;&lt;/prefs&gt;&lt;/data&gt;</vt:lpwstr>
  </property>
</Properties>
</file>